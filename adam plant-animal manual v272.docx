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30AC3" w14:textId="77777777" w:rsidR="001D6ADA" w:rsidRDefault="001D6ADA">
      <w:pPr>
        <w:pStyle w:val="Ingenafstand"/>
      </w:pPr>
    </w:p>
    <w:p w14:paraId="40B081CE" w14:textId="77777777" w:rsidR="001D6ADA" w:rsidRDefault="001D6ADA">
      <w:pPr>
        <w:jc w:val="center"/>
      </w:pPr>
    </w:p>
    <w:p w14:paraId="4E7080B2" w14:textId="77777777" w:rsidR="001D6ADA" w:rsidRDefault="001D6ADA">
      <w:pPr>
        <w:jc w:val="center"/>
      </w:pPr>
    </w:p>
    <w:p w14:paraId="4D0603BB" w14:textId="77777777" w:rsidR="001D6ADA" w:rsidRDefault="001D6ADA">
      <w:pPr>
        <w:jc w:val="center"/>
      </w:pPr>
    </w:p>
    <w:p w14:paraId="7AC9F951" w14:textId="77777777" w:rsidR="001D6ADA" w:rsidRDefault="001D6ADA">
      <w:pPr>
        <w:jc w:val="center"/>
      </w:pPr>
    </w:p>
    <w:p w14:paraId="316E9735" w14:textId="77777777" w:rsidR="001D6ADA" w:rsidRDefault="00000000">
      <w:pPr>
        <w:jc w:val="center"/>
        <w:rPr>
          <w:b/>
          <w:sz w:val="72"/>
          <w:szCs w:val="72"/>
        </w:rPr>
      </w:pPr>
      <w:r>
        <w:rPr>
          <w:b/>
          <w:sz w:val="72"/>
          <w:szCs w:val="72"/>
        </w:rPr>
        <w:t>ADAM</w:t>
      </w:r>
    </w:p>
    <w:p w14:paraId="7AAB8C9D" w14:textId="77777777" w:rsidR="001D6ADA" w:rsidRDefault="00000000">
      <w:pPr>
        <w:jc w:val="center"/>
        <w:rPr>
          <w:b/>
          <w:sz w:val="28"/>
          <w:szCs w:val="28"/>
        </w:rPr>
      </w:pPr>
      <w:r>
        <w:rPr>
          <w:b/>
          <w:sz w:val="28"/>
          <w:szCs w:val="28"/>
        </w:rPr>
        <w:t>Multi</w:t>
      </w:r>
    </w:p>
    <w:p w14:paraId="223E645D" w14:textId="77777777" w:rsidR="001D6ADA" w:rsidRDefault="00000000">
      <w:pPr>
        <w:jc w:val="center"/>
        <w:rPr>
          <w:b/>
          <w:sz w:val="28"/>
          <w:szCs w:val="28"/>
        </w:rPr>
      </w:pPr>
      <w:r>
        <w:rPr>
          <w:b/>
          <w:sz w:val="28"/>
          <w:szCs w:val="28"/>
        </w:rPr>
        <w:t xml:space="preserve">Program to simulate selective-breeding schemes </w:t>
      </w:r>
    </w:p>
    <w:p w14:paraId="4E9D0B0B" w14:textId="77777777" w:rsidR="001D6ADA" w:rsidRDefault="00000000">
      <w:pPr>
        <w:jc w:val="center"/>
        <w:rPr>
          <w:b/>
          <w:sz w:val="28"/>
          <w:szCs w:val="28"/>
        </w:rPr>
      </w:pPr>
      <w:r>
        <w:rPr>
          <w:b/>
          <w:sz w:val="28"/>
          <w:szCs w:val="28"/>
        </w:rPr>
        <w:t>for animals &amp; plants</w:t>
      </w:r>
    </w:p>
    <w:p w14:paraId="79BD74DE" w14:textId="77777777" w:rsidR="001D6ADA" w:rsidRDefault="001D6ADA">
      <w:pPr>
        <w:jc w:val="center"/>
      </w:pPr>
    </w:p>
    <w:p w14:paraId="74395A9D" w14:textId="77777777" w:rsidR="001D6ADA" w:rsidRDefault="001D6ADA">
      <w:pPr>
        <w:jc w:val="center"/>
      </w:pPr>
    </w:p>
    <w:p w14:paraId="57561D83" w14:textId="77777777" w:rsidR="001D6ADA" w:rsidRDefault="001D6ADA">
      <w:pPr>
        <w:jc w:val="center"/>
      </w:pPr>
    </w:p>
    <w:p w14:paraId="1DB71AC3" w14:textId="77777777" w:rsidR="001D6ADA" w:rsidRDefault="001D6ADA">
      <w:pPr>
        <w:jc w:val="center"/>
      </w:pPr>
    </w:p>
    <w:p w14:paraId="148A5B19" w14:textId="77777777" w:rsidR="001D6ADA" w:rsidRDefault="00000000">
      <w:pPr>
        <w:jc w:val="center"/>
        <w:rPr>
          <w:b/>
          <w:sz w:val="22"/>
          <w:szCs w:val="22"/>
        </w:rPr>
      </w:pPr>
      <w:r>
        <w:rPr>
          <w:b/>
          <w:sz w:val="22"/>
          <w:szCs w:val="22"/>
        </w:rPr>
        <w:t>Developer</w:t>
      </w:r>
    </w:p>
    <w:p w14:paraId="1AD580A9" w14:textId="77777777" w:rsidR="001D6ADA" w:rsidRDefault="001D6ADA">
      <w:pPr>
        <w:jc w:val="center"/>
        <w:rPr>
          <w:sz w:val="22"/>
          <w:szCs w:val="22"/>
        </w:rPr>
      </w:pPr>
    </w:p>
    <w:p w14:paraId="0BB59E2D" w14:textId="77777777" w:rsidR="001D6ADA" w:rsidRDefault="00000000">
      <w:pPr>
        <w:jc w:val="center"/>
        <w:rPr>
          <w:sz w:val="22"/>
          <w:szCs w:val="22"/>
        </w:rPr>
      </w:pPr>
      <w:r>
        <w:rPr>
          <w:sz w:val="22"/>
          <w:szCs w:val="22"/>
        </w:rPr>
        <w:t>Thinh Tuan Chu</w:t>
      </w:r>
    </w:p>
    <w:p w14:paraId="5181E276" w14:textId="77777777" w:rsidR="001D6ADA" w:rsidRDefault="00000000">
      <w:pPr>
        <w:jc w:val="center"/>
        <w:rPr>
          <w:sz w:val="22"/>
          <w:szCs w:val="22"/>
          <w:lang w:val="en-US"/>
        </w:rPr>
      </w:pPr>
      <w:r>
        <w:rPr>
          <w:sz w:val="22"/>
          <w:szCs w:val="22"/>
          <w:lang w:val="en-US"/>
        </w:rPr>
        <w:t>Just Jensen</w:t>
      </w:r>
    </w:p>
    <w:p w14:paraId="7ED9B8F5" w14:textId="77777777" w:rsidR="001D6ADA" w:rsidRDefault="001D6ADA">
      <w:pPr>
        <w:jc w:val="center"/>
        <w:rPr>
          <w:sz w:val="22"/>
          <w:szCs w:val="22"/>
        </w:rPr>
      </w:pPr>
    </w:p>
    <w:p w14:paraId="01998505" w14:textId="77777777" w:rsidR="001D6ADA" w:rsidRDefault="00000000">
      <w:pPr>
        <w:jc w:val="center"/>
        <w:rPr>
          <w:b/>
          <w:sz w:val="22"/>
          <w:szCs w:val="22"/>
        </w:rPr>
      </w:pPr>
      <w:r>
        <w:rPr>
          <w:b/>
          <w:sz w:val="22"/>
          <w:szCs w:val="22"/>
        </w:rPr>
        <w:t>Developers of previous version</w:t>
      </w:r>
    </w:p>
    <w:p w14:paraId="7990C796" w14:textId="77777777" w:rsidR="001D6ADA" w:rsidRDefault="00000000">
      <w:pPr>
        <w:jc w:val="center"/>
        <w:rPr>
          <w:sz w:val="22"/>
          <w:szCs w:val="22"/>
        </w:rPr>
      </w:pPr>
      <w:r>
        <w:rPr>
          <w:sz w:val="22"/>
          <w:szCs w:val="22"/>
        </w:rPr>
        <w:t>Anders Christian Sørensen</w:t>
      </w:r>
    </w:p>
    <w:p w14:paraId="4245BD3B" w14:textId="77777777" w:rsidR="001D6ADA" w:rsidRDefault="00000000">
      <w:pPr>
        <w:jc w:val="center"/>
        <w:rPr>
          <w:sz w:val="22"/>
          <w:szCs w:val="22"/>
          <w:lang w:val="en-US"/>
        </w:rPr>
      </w:pPr>
      <w:r>
        <w:rPr>
          <w:sz w:val="22"/>
          <w:szCs w:val="22"/>
          <w:lang w:val="en-US"/>
        </w:rPr>
        <w:t>Mark Henryon</w:t>
      </w:r>
    </w:p>
    <w:p w14:paraId="0879497E" w14:textId="77777777" w:rsidR="001D6ADA" w:rsidRDefault="00000000">
      <w:pPr>
        <w:jc w:val="center"/>
        <w:rPr>
          <w:sz w:val="22"/>
          <w:szCs w:val="22"/>
          <w:lang w:val="en-US"/>
        </w:rPr>
      </w:pPr>
      <w:r>
        <w:rPr>
          <w:sz w:val="22"/>
          <w:szCs w:val="22"/>
          <w:lang w:val="en-US"/>
        </w:rPr>
        <w:t>Huiming Liu</w:t>
      </w:r>
    </w:p>
    <w:p w14:paraId="30051E12" w14:textId="77777777" w:rsidR="001D6ADA" w:rsidRDefault="00000000">
      <w:pPr>
        <w:jc w:val="center"/>
        <w:rPr>
          <w:sz w:val="22"/>
          <w:szCs w:val="22"/>
          <w:lang w:val="en-US"/>
        </w:rPr>
      </w:pPr>
      <w:r>
        <w:rPr>
          <w:sz w:val="22"/>
          <w:szCs w:val="22"/>
          <w:lang w:val="en-US"/>
        </w:rPr>
        <w:t>Louise Dybdahl Pedersen</w:t>
      </w:r>
    </w:p>
    <w:p w14:paraId="4F5F7453" w14:textId="77777777" w:rsidR="001D6ADA" w:rsidRDefault="00000000">
      <w:pPr>
        <w:jc w:val="center"/>
        <w:rPr>
          <w:sz w:val="22"/>
          <w:szCs w:val="22"/>
          <w:lang w:val="en-US"/>
        </w:rPr>
      </w:pPr>
      <w:r>
        <w:rPr>
          <w:sz w:val="22"/>
          <w:szCs w:val="22"/>
          <w:lang w:val="en-US"/>
        </w:rPr>
        <w:t>Saeid Ansari-Mahyari</w:t>
      </w:r>
    </w:p>
    <w:p w14:paraId="1BFE818D" w14:textId="77777777" w:rsidR="001D6ADA" w:rsidRDefault="00000000">
      <w:pPr>
        <w:jc w:val="center"/>
        <w:rPr>
          <w:sz w:val="22"/>
          <w:szCs w:val="22"/>
        </w:rPr>
      </w:pPr>
      <w:r>
        <w:rPr>
          <w:sz w:val="22"/>
          <w:szCs w:val="22"/>
          <w:lang w:val="en-US"/>
        </w:rPr>
        <w:t>Peer Berg</w:t>
      </w:r>
    </w:p>
    <w:p w14:paraId="0DBCB932" w14:textId="77777777" w:rsidR="001D6ADA" w:rsidRDefault="001D6ADA">
      <w:pPr>
        <w:jc w:val="center"/>
        <w:rPr>
          <w:sz w:val="22"/>
          <w:szCs w:val="22"/>
        </w:rPr>
      </w:pPr>
    </w:p>
    <w:p w14:paraId="1C1964C5" w14:textId="77777777" w:rsidR="001D6ADA" w:rsidRDefault="00000000">
      <w:pPr>
        <w:jc w:val="center"/>
        <w:rPr>
          <w:sz w:val="22"/>
          <w:szCs w:val="22"/>
        </w:rPr>
      </w:pPr>
      <w:r>
        <w:rPr>
          <w:sz w:val="22"/>
          <w:szCs w:val="22"/>
        </w:rPr>
        <w:t>Aarhus University</w:t>
      </w:r>
    </w:p>
    <w:p w14:paraId="153B967C" w14:textId="77777777" w:rsidR="001D6ADA" w:rsidRDefault="00000000">
      <w:pPr>
        <w:jc w:val="center"/>
        <w:rPr>
          <w:sz w:val="22"/>
          <w:szCs w:val="22"/>
        </w:rPr>
      </w:pPr>
      <w:r>
        <w:rPr>
          <w:sz w:val="22"/>
          <w:szCs w:val="22"/>
        </w:rPr>
        <w:t>Center for Quantitative Genetics and Genomics</w:t>
      </w:r>
    </w:p>
    <w:p w14:paraId="2A08E060" w14:textId="77777777" w:rsidR="001D6ADA" w:rsidRDefault="00000000">
      <w:pPr>
        <w:jc w:val="center"/>
        <w:rPr>
          <w:sz w:val="22"/>
          <w:szCs w:val="22"/>
        </w:rPr>
      </w:pPr>
      <w:r>
        <w:rPr>
          <w:sz w:val="22"/>
          <w:szCs w:val="22"/>
        </w:rPr>
        <w:t>Blichers Allé 20</w:t>
      </w:r>
    </w:p>
    <w:p w14:paraId="319487BC" w14:textId="77777777" w:rsidR="001D6ADA" w:rsidRDefault="00000000">
      <w:pPr>
        <w:jc w:val="center"/>
        <w:rPr>
          <w:sz w:val="22"/>
          <w:szCs w:val="22"/>
          <w:lang w:val="de-DE"/>
        </w:rPr>
      </w:pPr>
      <w:r>
        <w:rPr>
          <w:sz w:val="22"/>
          <w:szCs w:val="22"/>
          <w:lang w:val="de-DE"/>
        </w:rPr>
        <w:t>P.O. Box 50</w:t>
      </w:r>
    </w:p>
    <w:p w14:paraId="2A280E5D" w14:textId="77777777" w:rsidR="001D6ADA" w:rsidRDefault="00000000">
      <w:pPr>
        <w:jc w:val="center"/>
        <w:rPr>
          <w:sz w:val="22"/>
          <w:szCs w:val="22"/>
          <w:lang w:val="de-DE"/>
        </w:rPr>
      </w:pPr>
      <w:r>
        <w:rPr>
          <w:sz w:val="22"/>
          <w:szCs w:val="22"/>
          <w:lang w:val="de-DE"/>
        </w:rPr>
        <w:t>8830 Tjele</w:t>
      </w:r>
    </w:p>
    <w:p w14:paraId="5DBBE22C" w14:textId="77777777" w:rsidR="001D6ADA" w:rsidRDefault="00000000">
      <w:pPr>
        <w:jc w:val="center"/>
        <w:rPr>
          <w:sz w:val="22"/>
          <w:szCs w:val="22"/>
          <w:lang w:val="de-DE"/>
        </w:rPr>
      </w:pPr>
      <w:r>
        <w:rPr>
          <w:sz w:val="22"/>
          <w:szCs w:val="22"/>
          <w:lang w:val="de-DE"/>
        </w:rPr>
        <w:t>Denmark</w:t>
      </w:r>
    </w:p>
    <w:p w14:paraId="0BE08A67" w14:textId="77777777" w:rsidR="001D6ADA" w:rsidRDefault="001D6ADA">
      <w:pPr>
        <w:jc w:val="center"/>
        <w:rPr>
          <w:sz w:val="22"/>
          <w:szCs w:val="22"/>
          <w:lang w:val="de-DE"/>
        </w:rPr>
      </w:pPr>
    </w:p>
    <w:p w14:paraId="402A51C8" w14:textId="77777777" w:rsidR="001D6ADA" w:rsidRDefault="00000000">
      <w:pPr>
        <w:jc w:val="center"/>
        <w:rPr>
          <w:sz w:val="22"/>
          <w:szCs w:val="22"/>
          <w:lang w:val="en-US"/>
        </w:rPr>
      </w:pPr>
      <w:r>
        <w:rPr>
          <w:sz w:val="22"/>
          <w:szCs w:val="22"/>
          <w:lang w:val="en-US"/>
        </w:rPr>
        <w:t>Seges, Danish Pig Research Centre</w:t>
      </w:r>
    </w:p>
    <w:p w14:paraId="3290409F" w14:textId="77777777" w:rsidR="001D6ADA" w:rsidRDefault="00000000">
      <w:pPr>
        <w:jc w:val="center"/>
        <w:rPr>
          <w:sz w:val="22"/>
          <w:szCs w:val="22"/>
          <w:lang w:val="en-US"/>
        </w:rPr>
      </w:pPr>
      <w:r>
        <w:rPr>
          <w:sz w:val="22"/>
          <w:szCs w:val="22"/>
          <w:lang w:val="en-US"/>
        </w:rPr>
        <w:t>Axeltorv 3</w:t>
      </w:r>
    </w:p>
    <w:p w14:paraId="630BDADE" w14:textId="77777777" w:rsidR="001D6ADA" w:rsidRDefault="00000000">
      <w:pPr>
        <w:jc w:val="center"/>
        <w:rPr>
          <w:sz w:val="22"/>
          <w:szCs w:val="22"/>
          <w:lang w:val="de-DE"/>
        </w:rPr>
      </w:pPr>
      <w:r>
        <w:rPr>
          <w:sz w:val="22"/>
          <w:szCs w:val="22"/>
          <w:lang w:val="de-DE"/>
        </w:rPr>
        <w:t>1609 Copenhagen</w:t>
      </w:r>
    </w:p>
    <w:p w14:paraId="58D85EF3" w14:textId="77777777" w:rsidR="001D6ADA" w:rsidRDefault="00000000">
      <w:pPr>
        <w:jc w:val="center"/>
        <w:rPr>
          <w:sz w:val="22"/>
          <w:szCs w:val="22"/>
          <w:lang w:val="de-DE"/>
        </w:rPr>
      </w:pPr>
      <w:r>
        <w:rPr>
          <w:sz w:val="22"/>
          <w:szCs w:val="22"/>
          <w:lang w:val="de-DE"/>
        </w:rPr>
        <w:t>Denmark</w:t>
      </w:r>
    </w:p>
    <w:p w14:paraId="7FBF641E" w14:textId="77777777" w:rsidR="001D6ADA" w:rsidRDefault="001D6ADA">
      <w:pPr>
        <w:jc w:val="center"/>
        <w:rPr>
          <w:sz w:val="22"/>
          <w:szCs w:val="22"/>
          <w:lang w:val="de-DE"/>
        </w:rPr>
      </w:pPr>
    </w:p>
    <w:p w14:paraId="6C70DCEA" w14:textId="77777777" w:rsidR="001D6ADA" w:rsidRDefault="001D6ADA">
      <w:pPr>
        <w:jc w:val="center"/>
        <w:rPr>
          <w:sz w:val="22"/>
          <w:szCs w:val="22"/>
          <w:lang w:val="de-DE"/>
        </w:rPr>
      </w:pPr>
    </w:p>
    <w:p w14:paraId="40D7ED53" w14:textId="77777777" w:rsidR="001D6ADA" w:rsidRDefault="001D6ADA">
      <w:pPr>
        <w:jc w:val="center"/>
        <w:rPr>
          <w:sz w:val="22"/>
          <w:szCs w:val="22"/>
          <w:lang w:val="de-DE"/>
        </w:rPr>
      </w:pPr>
    </w:p>
    <w:p w14:paraId="36B86DC8" w14:textId="77777777" w:rsidR="001D6ADA" w:rsidRDefault="00000000">
      <w:pPr>
        <w:jc w:val="center"/>
        <w:rPr>
          <w:b/>
          <w:sz w:val="22"/>
          <w:szCs w:val="22"/>
          <w:lang w:val="de-DE"/>
        </w:rPr>
      </w:pPr>
      <w:r>
        <w:rPr>
          <w:b/>
          <w:sz w:val="22"/>
          <w:szCs w:val="22"/>
          <w:lang w:val="de-DE"/>
        </w:rPr>
        <w:t>Contact information</w:t>
      </w:r>
    </w:p>
    <w:p w14:paraId="5C586952" w14:textId="77777777" w:rsidR="001D6ADA" w:rsidRDefault="001D6ADA">
      <w:pPr>
        <w:jc w:val="center"/>
        <w:rPr>
          <w:sz w:val="22"/>
          <w:szCs w:val="22"/>
          <w:lang w:val="de-DE"/>
        </w:rPr>
      </w:pPr>
    </w:p>
    <w:p w14:paraId="46CD5C8F" w14:textId="77777777" w:rsidR="001D6ADA" w:rsidRDefault="00000000">
      <w:pPr>
        <w:tabs>
          <w:tab w:val="left" w:pos="6379"/>
        </w:tabs>
        <w:ind w:left="1134"/>
        <w:rPr>
          <w:sz w:val="22"/>
          <w:szCs w:val="22"/>
          <w:lang w:val="de-DE"/>
        </w:rPr>
      </w:pPr>
      <w:r>
        <w:rPr>
          <w:sz w:val="22"/>
          <w:szCs w:val="22"/>
          <w:lang w:val="de-DE"/>
        </w:rPr>
        <w:t>Thinh Tuan Chu</w:t>
      </w:r>
    </w:p>
    <w:p w14:paraId="4F64B7C2" w14:textId="77777777" w:rsidR="001D6ADA" w:rsidRDefault="001D6ADA">
      <w:pPr>
        <w:tabs>
          <w:tab w:val="left" w:pos="6379"/>
        </w:tabs>
        <w:ind w:left="1134"/>
        <w:rPr>
          <w:sz w:val="22"/>
          <w:szCs w:val="22"/>
          <w:lang w:val="de-DE"/>
        </w:rPr>
      </w:pPr>
      <w:hyperlink r:id="rId8" w:history="1">
        <w:r>
          <w:rPr>
            <w:rStyle w:val="Hyperlink"/>
            <w:sz w:val="22"/>
            <w:szCs w:val="22"/>
            <w:lang w:val="de-DE"/>
          </w:rPr>
          <w:t>chu.thinh@qgg.au.dk</w:t>
        </w:r>
      </w:hyperlink>
      <w:r>
        <w:rPr>
          <w:sz w:val="22"/>
          <w:szCs w:val="22"/>
          <w:lang w:val="de-DE"/>
        </w:rPr>
        <w:t xml:space="preserve"> </w:t>
      </w:r>
    </w:p>
    <w:p w14:paraId="65EA7733" w14:textId="77777777" w:rsidR="001D6ADA" w:rsidRDefault="00000000">
      <w:pPr>
        <w:tabs>
          <w:tab w:val="left" w:pos="6379"/>
        </w:tabs>
        <w:ind w:left="1134"/>
        <w:rPr>
          <w:sz w:val="22"/>
          <w:szCs w:val="22"/>
          <w:lang w:val="de-DE"/>
        </w:rPr>
      </w:pPr>
      <w:r>
        <w:rPr>
          <w:sz w:val="22"/>
          <w:szCs w:val="22"/>
          <w:lang w:val="de-DE"/>
        </w:rPr>
        <w:t>+45 7144 9746</w:t>
      </w:r>
    </w:p>
    <w:p w14:paraId="6EEBC4AE" w14:textId="77777777" w:rsidR="001D6ADA" w:rsidRDefault="001D6ADA">
      <w:pPr>
        <w:tabs>
          <w:tab w:val="left" w:pos="5387"/>
        </w:tabs>
        <w:jc w:val="center"/>
        <w:rPr>
          <w:sz w:val="22"/>
          <w:szCs w:val="22"/>
          <w:lang w:val="de-DE"/>
        </w:rPr>
      </w:pPr>
    </w:p>
    <w:p w14:paraId="65E5294A" w14:textId="77777777" w:rsidR="001D6ADA" w:rsidRDefault="00000000">
      <w:pPr>
        <w:jc w:val="center"/>
        <w:rPr>
          <w:sz w:val="22"/>
          <w:szCs w:val="22"/>
          <w:lang w:val="de-DE"/>
        </w:rPr>
      </w:pPr>
      <w:r>
        <w:rPr>
          <w:sz w:val="22"/>
          <w:szCs w:val="22"/>
          <w:lang w:val="de-DE"/>
        </w:rPr>
        <w:t>Version 272</w:t>
      </w:r>
    </w:p>
    <w:p w14:paraId="236DF33F" w14:textId="77777777" w:rsidR="001D6ADA" w:rsidRDefault="00000000">
      <w:pPr>
        <w:jc w:val="center"/>
        <w:rPr>
          <w:sz w:val="22"/>
          <w:szCs w:val="22"/>
          <w:lang w:val="en-US"/>
        </w:rPr>
      </w:pPr>
      <w:r>
        <w:rPr>
          <w:sz w:val="22"/>
          <w:szCs w:val="22"/>
          <w:lang w:val="en-US"/>
        </w:rPr>
        <w:t>22/03/2024</w:t>
      </w:r>
    </w:p>
    <w:p w14:paraId="4C1978ED" w14:textId="77777777" w:rsidR="001D6ADA" w:rsidRDefault="001D6ADA">
      <w:pPr>
        <w:rPr>
          <w:lang w:val="en-US"/>
        </w:rPr>
      </w:pPr>
    </w:p>
    <w:p w14:paraId="0840E90E" w14:textId="77777777" w:rsidR="001D6ADA" w:rsidRDefault="001D6ADA">
      <w:pPr>
        <w:rPr>
          <w:rFonts w:ascii="Lucida Console" w:eastAsiaTheme="minorHAnsi" w:hAnsi="Lucida Console" w:cs="Lucida Console"/>
          <w:lang w:eastAsia="en-US"/>
        </w:rPr>
      </w:pPr>
    </w:p>
    <w:p w14:paraId="3D39601B" w14:textId="77777777" w:rsidR="001D6ADA" w:rsidRDefault="001D6ADA">
      <w:pPr>
        <w:rPr>
          <w:rFonts w:ascii="Lucida Console" w:eastAsiaTheme="minorHAnsi" w:hAnsi="Lucida Console" w:cs="Lucida Console"/>
          <w:lang w:eastAsia="en-US"/>
        </w:rPr>
      </w:pPr>
    </w:p>
    <w:p w14:paraId="5D28B11E" w14:textId="77777777" w:rsidR="001D6ADA" w:rsidRDefault="001D6ADA"/>
    <w:p w14:paraId="7D1FA669" w14:textId="77777777" w:rsidR="001D6ADA" w:rsidRDefault="00000000">
      <w:pPr>
        <w:rPr>
          <w:lang w:val="en-US"/>
        </w:rPr>
      </w:pPr>
      <w:r>
        <w:rPr>
          <w:lang w:val="en-US"/>
        </w:rPr>
        <w:br w:type="page"/>
      </w:r>
    </w:p>
    <w:p w14:paraId="423FF42B" w14:textId="77777777" w:rsidR="001D6ADA" w:rsidRDefault="00000000">
      <w:pPr>
        <w:rPr>
          <w:noProof/>
        </w:rPr>
      </w:pPr>
      <w:r>
        <w:rPr>
          <w:b/>
          <w:sz w:val="36"/>
          <w:szCs w:val="36"/>
          <w:lang w:val="fr-FR"/>
        </w:rPr>
        <w:lastRenderedPageBreak/>
        <w:t>Index</w:t>
      </w:r>
      <w:r>
        <w:fldChar w:fldCharType="begin"/>
      </w:r>
      <w:r>
        <w:rPr>
          <w:lang w:val="da-DK"/>
        </w:rPr>
        <w:instrText xml:space="preserve"> TOC \o "1-2" \h \z \u </w:instrText>
      </w:r>
      <w:r>
        <w:fldChar w:fldCharType="separate"/>
      </w:r>
    </w:p>
    <w:p w14:paraId="2A86F05C"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1" w:history="1">
        <w:r>
          <w:rPr>
            <w:rStyle w:val="Hyperlink"/>
            <w14:scene3d>
              <w14:camera w14:prst="orthographicFront"/>
              <w14:lightRig w14:rig="threePt" w14:dir="t">
                <w14:rot w14:lat="0" w14:lon="0" w14:rev="0"/>
              </w14:lightRig>
            </w14:scene3d>
          </w:rPr>
          <w:t>1.</w:t>
        </w:r>
        <w:r>
          <w:rPr>
            <w:rFonts w:asciiTheme="minorHAnsi" w:eastAsiaTheme="minorEastAsia" w:hAnsiTheme="minorHAnsi" w:cstheme="minorBidi"/>
            <w:b w:val="0"/>
            <w:bCs w:val="0"/>
            <w:sz w:val="22"/>
            <w:szCs w:val="22"/>
            <w:lang w:val="en-US" w:eastAsia="en-US"/>
          </w:rPr>
          <w:tab/>
        </w:r>
        <w:r>
          <w:rPr>
            <w:rStyle w:val="Hyperlink"/>
          </w:rPr>
          <w:t>Program description</w:t>
        </w:r>
        <w:r>
          <w:rPr>
            <w:webHidden/>
          </w:rPr>
          <w:tab/>
        </w:r>
        <w:r>
          <w:rPr>
            <w:webHidden/>
          </w:rPr>
          <w:fldChar w:fldCharType="begin"/>
        </w:r>
        <w:r>
          <w:rPr>
            <w:webHidden/>
          </w:rPr>
          <w:instrText xml:space="preserve"> PAGEREF _Toc109904111 \h </w:instrText>
        </w:r>
        <w:r>
          <w:rPr>
            <w:webHidden/>
          </w:rPr>
        </w:r>
        <w:r>
          <w:rPr>
            <w:webHidden/>
          </w:rPr>
          <w:fldChar w:fldCharType="separate"/>
        </w:r>
        <w:r>
          <w:rPr>
            <w:webHidden/>
          </w:rPr>
          <w:t>6</w:t>
        </w:r>
        <w:r>
          <w:rPr>
            <w:webHidden/>
          </w:rPr>
          <w:fldChar w:fldCharType="end"/>
        </w:r>
      </w:hyperlink>
    </w:p>
    <w:p w14:paraId="15BFD1FD"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2" w:history="1">
        <w:r>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sz w:val="22"/>
            <w:szCs w:val="22"/>
            <w:lang w:val="en-US" w:eastAsia="en-US"/>
          </w:rPr>
          <w:tab/>
        </w:r>
        <w:r>
          <w:rPr>
            <w:rStyle w:val="Hyperlink"/>
          </w:rPr>
          <w:t>Directories</w:t>
        </w:r>
        <w:r>
          <w:rPr>
            <w:webHidden/>
          </w:rPr>
          <w:tab/>
        </w:r>
        <w:r>
          <w:rPr>
            <w:webHidden/>
          </w:rPr>
          <w:fldChar w:fldCharType="begin"/>
        </w:r>
        <w:r>
          <w:rPr>
            <w:webHidden/>
          </w:rPr>
          <w:instrText xml:space="preserve"> PAGEREF _Toc109904112 \h </w:instrText>
        </w:r>
        <w:r>
          <w:rPr>
            <w:webHidden/>
          </w:rPr>
        </w:r>
        <w:r>
          <w:rPr>
            <w:webHidden/>
          </w:rPr>
          <w:fldChar w:fldCharType="separate"/>
        </w:r>
        <w:r>
          <w:rPr>
            <w:webHidden/>
          </w:rPr>
          <w:t>6</w:t>
        </w:r>
        <w:r>
          <w:rPr>
            <w:webHidden/>
          </w:rPr>
          <w:fldChar w:fldCharType="end"/>
        </w:r>
      </w:hyperlink>
    </w:p>
    <w:p w14:paraId="7AE7A535"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3" w:history="1">
        <w:r>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bCs w:val="0"/>
            <w:sz w:val="22"/>
            <w:szCs w:val="22"/>
            <w:lang w:val="en-US" w:eastAsia="en-US"/>
          </w:rPr>
          <w:tab/>
        </w:r>
        <w:r>
          <w:rPr>
            <w:rStyle w:val="Hyperlink"/>
          </w:rPr>
          <w:t>Files</w:t>
        </w:r>
        <w:r>
          <w:rPr>
            <w:webHidden/>
          </w:rPr>
          <w:tab/>
        </w:r>
        <w:r>
          <w:rPr>
            <w:webHidden/>
          </w:rPr>
          <w:fldChar w:fldCharType="begin"/>
        </w:r>
        <w:r>
          <w:rPr>
            <w:webHidden/>
          </w:rPr>
          <w:instrText xml:space="preserve"> PAGEREF _Toc109904113 \h </w:instrText>
        </w:r>
        <w:r>
          <w:rPr>
            <w:webHidden/>
          </w:rPr>
        </w:r>
        <w:r>
          <w:rPr>
            <w:webHidden/>
          </w:rPr>
          <w:fldChar w:fldCharType="separate"/>
        </w:r>
        <w:r>
          <w:rPr>
            <w:webHidden/>
          </w:rPr>
          <w:t>6</w:t>
        </w:r>
        <w:r>
          <w:rPr>
            <w:webHidden/>
          </w:rPr>
          <w:fldChar w:fldCharType="end"/>
        </w:r>
      </w:hyperlink>
    </w:p>
    <w:p w14:paraId="23B9DB57"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4" w:history="1">
        <w:r>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bCs w:val="0"/>
            <w:sz w:val="22"/>
            <w:szCs w:val="22"/>
            <w:lang w:val="en-US" w:eastAsia="en-US"/>
          </w:rPr>
          <w:tab/>
        </w:r>
        <w:r>
          <w:rPr>
            <w:rStyle w:val="Hyperlink"/>
          </w:rPr>
          <w:t>Computer resource</w:t>
        </w:r>
        <w:r>
          <w:rPr>
            <w:webHidden/>
          </w:rPr>
          <w:tab/>
        </w:r>
        <w:r>
          <w:rPr>
            <w:webHidden/>
          </w:rPr>
          <w:fldChar w:fldCharType="begin"/>
        </w:r>
        <w:r>
          <w:rPr>
            <w:webHidden/>
          </w:rPr>
          <w:instrText xml:space="preserve"> PAGEREF _Toc109904114 \h </w:instrText>
        </w:r>
        <w:r>
          <w:rPr>
            <w:webHidden/>
          </w:rPr>
        </w:r>
        <w:r>
          <w:rPr>
            <w:webHidden/>
          </w:rPr>
          <w:fldChar w:fldCharType="separate"/>
        </w:r>
        <w:r>
          <w:rPr>
            <w:webHidden/>
          </w:rPr>
          <w:t>8</w:t>
        </w:r>
        <w:r>
          <w:rPr>
            <w:webHidden/>
          </w:rPr>
          <w:fldChar w:fldCharType="end"/>
        </w:r>
      </w:hyperlink>
    </w:p>
    <w:p w14:paraId="2C206077"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5" w:history="1">
        <w:r>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 w:val="0"/>
            <w:bCs w:val="0"/>
            <w:sz w:val="22"/>
            <w:szCs w:val="22"/>
            <w:lang w:val="en-US" w:eastAsia="en-US"/>
          </w:rPr>
          <w:tab/>
        </w:r>
        <w:r>
          <w:rPr>
            <w:rStyle w:val="Hyperlink"/>
          </w:rPr>
          <w:t>Script file</w:t>
        </w:r>
        <w:r>
          <w:rPr>
            <w:webHidden/>
          </w:rPr>
          <w:tab/>
        </w:r>
        <w:r>
          <w:rPr>
            <w:webHidden/>
          </w:rPr>
          <w:fldChar w:fldCharType="begin"/>
        </w:r>
        <w:r>
          <w:rPr>
            <w:webHidden/>
          </w:rPr>
          <w:instrText xml:space="preserve"> PAGEREF _Toc109904115 \h </w:instrText>
        </w:r>
        <w:r>
          <w:rPr>
            <w:webHidden/>
          </w:rPr>
        </w:r>
        <w:r>
          <w:rPr>
            <w:webHidden/>
          </w:rPr>
          <w:fldChar w:fldCharType="separate"/>
        </w:r>
        <w:r>
          <w:rPr>
            <w:webHidden/>
          </w:rPr>
          <w:t>8</w:t>
        </w:r>
        <w:r>
          <w:rPr>
            <w:webHidden/>
          </w:rPr>
          <w:fldChar w:fldCharType="end"/>
        </w:r>
      </w:hyperlink>
    </w:p>
    <w:p w14:paraId="7121701F"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6" w:history="1">
        <w:r>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bCs w:val="0"/>
            <w:sz w:val="22"/>
            <w:szCs w:val="22"/>
            <w:lang w:val="en-US" w:eastAsia="en-US"/>
          </w:rPr>
          <w:tab/>
        </w:r>
        <w:r>
          <w:rPr>
            <w:rStyle w:val="Hyperlink"/>
          </w:rPr>
          <w:t>Input file</w:t>
        </w:r>
        <w:r>
          <w:rPr>
            <w:webHidden/>
          </w:rPr>
          <w:tab/>
        </w:r>
        <w:r>
          <w:rPr>
            <w:webHidden/>
          </w:rPr>
          <w:fldChar w:fldCharType="begin"/>
        </w:r>
        <w:r>
          <w:rPr>
            <w:webHidden/>
          </w:rPr>
          <w:instrText xml:space="preserve"> PAGEREF _Toc109904116 \h </w:instrText>
        </w:r>
        <w:r>
          <w:rPr>
            <w:webHidden/>
          </w:rPr>
        </w:r>
        <w:r>
          <w:rPr>
            <w:webHidden/>
          </w:rPr>
          <w:fldChar w:fldCharType="separate"/>
        </w:r>
        <w:r>
          <w:rPr>
            <w:webHidden/>
          </w:rPr>
          <w:t>9</w:t>
        </w:r>
        <w:r>
          <w:rPr>
            <w:webHidden/>
          </w:rPr>
          <w:fldChar w:fldCharType="end"/>
        </w:r>
      </w:hyperlink>
    </w:p>
    <w:p w14:paraId="2AD74CA0"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7" w:history="1">
        <w:r>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bCs w:val="0"/>
            <w:sz w:val="22"/>
            <w:szCs w:val="22"/>
            <w:lang w:val="en-US" w:eastAsia="en-US"/>
          </w:rPr>
          <w:tab/>
        </w:r>
        <w:r>
          <w:rPr>
            <w:rStyle w:val="Hyperlink"/>
          </w:rPr>
          <w:t>Which namelists do I need?</w:t>
        </w:r>
        <w:r>
          <w:rPr>
            <w:webHidden/>
          </w:rPr>
          <w:tab/>
        </w:r>
        <w:r>
          <w:rPr>
            <w:webHidden/>
          </w:rPr>
          <w:fldChar w:fldCharType="begin"/>
        </w:r>
        <w:r>
          <w:rPr>
            <w:webHidden/>
          </w:rPr>
          <w:instrText xml:space="preserve"> PAGEREF _Toc109904117 \h </w:instrText>
        </w:r>
        <w:r>
          <w:rPr>
            <w:webHidden/>
          </w:rPr>
        </w:r>
        <w:r>
          <w:rPr>
            <w:webHidden/>
          </w:rPr>
          <w:fldChar w:fldCharType="separate"/>
        </w:r>
        <w:r>
          <w:rPr>
            <w:webHidden/>
          </w:rPr>
          <w:t>10</w:t>
        </w:r>
        <w:r>
          <w:rPr>
            <w:webHidden/>
          </w:rPr>
          <w:fldChar w:fldCharType="end"/>
        </w:r>
      </w:hyperlink>
    </w:p>
    <w:p w14:paraId="20A3573D"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8" w:history="1">
        <w:r>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bCs w:val="0"/>
            <w:sz w:val="22"/>
            <w:szCs w:val="22"/>
            <w:lang w:val="en-US" w:eastAsia="en-US"/>
          </w:rPr>
          <w:tab/>
        </w:r>
        <w:r>
          <w:rPr>
            <w:rStyle w:val="Hyperlink"/>
          </w:rPr>
          <w:t>Working process</w:t>
        </w:r>
        <w:r>
          <w:rPr>
            <w:webHidden/>
          </w:rPr>
          <w:tab/>
        </w:r>
        <w:r>
          <w:rPr>
            <w:webHidden/>
          </w:rPr>
          <w:fldChar w:fldCharType="begin"/>
        </w:r>
        <w:r>
          <w:rPr>
            <w:webHidden/>
          </w:rPr>
          <w:instrText xml:space="preserve"> PAGEREF _Toc109904118 \h </w:instrText>
        </w:r>
        <w:r>
          <w:rPr>
            <w:webHidden/>
          </w:rPr>
        </w:r>
        <w:r>
          <w:rPr>
            <w:webHidden/>
          </w:rPr>
          <w:fldChar w:fldCharType="separate"/>
        </w:r>
        <w:r>
          <w:rPr>
            <w:webHidden/>
          </w:rPr>
          <w:t>12</w:t>
        </w:r>
        <w:r>
          <w:rPr>
            <w:webHidden/>
          </w:rPr>
          <w:fldChar w:fldCharType="end"/>
        </w:r>
      </w:hyperlink>
    </w:p>
    <w:p w14:paraId="35569315" w14:textId="77777777" w:rsidR="001D6ADA" w:rsidRDefault="001D6ADA">
      <w:pPr>
        <w:pStyle w:val="Indholdsfortegnelse1"/>
        <w:tabs>
          <w:tab w:val="left" w:pos="480"/>
        </w:tabs>
        <w:rPr>
          <w:rFonts w:asciiTheme="minorHAnsi" w:eastAsiaTheme="minorEastAsia" w:hAnsiTheme="minorHAnsi" w:cstheme="minorBidi"/>
          <w:b w:val="0"/>
          <w:bCs w:val="0"/>
          <w:sz w:val="22"/>
          <w:szCs w:val="22"/>
          <w:lang w:val="en-US" w:eastAsia="en-US"/>
        </w:rPr>
      </w:pPr>
      <w:hyperlink w:anchor="_Toc109904119" w:history="1">
        <w:r>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bCs w:val="0"/>
            <w:sz w:val="22"/>
            <w:szCs w:val="22"/>
            <w:lang w:val="en-US" w:eastAsia="en-US"/>
          </w:rPr>
          <w:tab/>
        </w:r>
        <w:r>
          <w:rPr>
            <w:rStyle w:val="Hyperlink"/>
          </w:rPr>
          <w:t>Genetic model and selection</w:t>
        </w:r>
        <w:r>
          <w:rPr>
            <w:webHidden/>
          </w:rPr>
          <w:tab/>
        </w:r>
        <w:r>
          <w:rPr>
            <w:webHidden/>
          </w:rPr>
          <w:fldChar w:fldCharType="begin"/>
        </w:r>
        <w:r>
          <w:rPr>
            <w:webHidden/>
          </w:rPr>
          <w:instrText xml:space="preserve"> PAGEREF _Toc109904119 \h </w:instrText>
        </w:r>
        <w:r>
          <w:rPr>
            <w:webHidden/>
          </w:rPr>
        </w:r>
        <w:r>
          <w:rPr>
            <w:webHidden/>
          </w:rPr>
          <w:fldChar w:fldCharType="separate"/>
        </w:r>
        <w:r>
          <w:rPr>
            <w:webHidden/>
          </w:rPr>
          <w:t>13</w:t>
        </w:r>
        <w:r>
          <w:rPr>
            <w:webHidden/>
          </w:rPr>
          <w:fldChar w:fldCharType="end"/>
        </w:r>
      </w:hyperlink>
    </w:p>
    <w:p w14:paraId="555550E3" w14:textId="77777777" w:rsidR="001D6ADA" w:rsidRDefault="001D6ADA">
      <w:pPr>
        <w:pStyle w:val="Indholdsfortegnelse1"/>
        <w:tabs>
          <w:tab w:val="left" w:pos="720"/>
        </w:tabs>
        <w:rPr>
          <w:rFonts w:asciiTheme="minorHAnsi" w:eastAsiaTheme="minorEastAsia" w:hAnsiTheme="minorHAnsi" w:cstheme="minorBidi"/>
          <w:b w:val="0"/>
          <w:bCs w:val="0"/>
          <w:sz w:val="22"/>
          <w:szCs w:val="22"/>
          <w:lang w:val="en-US" w:eastAsia="en-US"/>
        </w:rPr>
      </w:pPr>
      <w:hyperlink w:anchor="_Toc109904120" w:history="1">
        <w:r>
          <w:rPr>
            <w:rStyle w:val="Hyperlink"/>
            <w14:scene3d>
              <w14:camera w14:prst="orthographicFront"/>
              <w14:lightRig w14:rig="threePt" w14:dir="t">
                <w14:rot w14:lat="0" w14:lon="0" w14:rev="0"/>
              </w14:lightRig>
            </w14:scene3d>
          </w:rPr>
          <w:t>10.</w:t>
        </w:r>
        <w:r>
          <w:rPr>
            <w:rFonts w:asciiTheme="minorHAnsi" w:eastAsiaTheme="minorEastAsia" w:hAnsiTheme="minorHAnsi" w:cstheme="minorBidi"/>
            <w:b w:val="0"/>
            <w:bCs w:val="0"/>
            <w:sz w:val="22"/>
            <w:szCs w:val="22"/>
            <w:lang w:val="en-US" w:eastAsia="en-US"/>
          </w:rPr>
          <w:tab/>
        </w:r>
        <w:r>
          <w:rPr>
            <w:rStyle w:val="Hyperlink"/>
          </w:rPr>
          <w:t>Realising traits</w:t>
        </w:r>
        <w:r>
          <w:rPr>
            <w:webHidden/>
          </w:rPr>
          <w:tab/>
        </w:r>
        <w:r>
          <w:rPr>
            <w:webHidden/>
          </w:rPr>
          <w:fldChar w:fldCharType="begin"/>
        </w:r>
        <w:r>
          <w:rPr>
            <w:webHidden/>
          </w:rPr>
          <w:instrText xml:space="preserve"> PAGEREF _Toc109904120 \h </w:instrText>
        </w:r>
        <w:r>
          <w:rPr>
            <w:webHidden/>
          </w:rPr>
        </w:r>
        <w:r>
          <w:rPr>
            <w:webHidden/>
          </w:rPr>
          <w:fldChar w:fldCharType="separate"/>
        </w:r>
        <w:r>
          <w:rPr>
            <w:webHidden/>
          </w:rPr>
          <w:t>18</w:t>
        </w:r>
        <w:r>
          <w:rPr>
            <w:webHidden/>
          </w:rPr>
          <w:fldChar w:fldCharType="end"/>
        </w:r>
      </w:hyperlink>
    </w:p>
    <w:p w14:paraId="450D0083" w14:textId="77777777" w:rsidR="001D6ADA" w:rsidRDefault="001D6ADA">
      <w:pPr>
        <w:pStyle w:val="Indholdsfortegnelse1"/>
        <w:tabs>
          <w:tab w:val="left" w:pos="720"/>
        </w:tabs>
        <w:rPr>
          <w:rFonts w:asciiTheme="minorHAnsi" w:eastAsiaTheme="minorEastAsia" w:hAnsiTheme="minorHAnsi" w:cstheme="minorBidi"/>
          <w:b w:val="0"/>
          <w:bCs w:val="0"/>
          <w:sz w:val="22"/>
          <w:szCs w:val="22"/>
          <w:lang w:val="en-US" w:eastAsia="en-US"/>
        </w:rPr>
      </w:pPr>
      <w:hyperlink w:anchor="_Toc109904121" w:history="1">
        <w:r>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b w:val="0"/>
            <w:bCs w:val="0"/>
            <w:sz w:val="22"/>
            <w:szCs w:val="22"/>
            <w:lang w:val="en-US" w:eastAsia="en-US"/>
          </w:rPr>
          <w:tab/>
        </w:r>
        <w:r>
          <w:rPr>
            <w:rStyle w:val="Hyperlink"/>
          </w:rPr>
          <w:t>Founder population and base with genomic information</w:t>
        </w:r>
        <w:r>
          <w:rPr>
            <w:webHidden/>
          </w:rPr>
          <w:tab/>
        </w:r>
        <w:r>
          <w:rPr>
            <w:webHidden/>
          </w:rPr>
          <w:fldChar w:fldCharType="begin"/>
        </w:r>
        <w:r>
          <w:rPr>
            <w:webHidden/>
          </w:rPr>
          <w:instrText xml:space="preserve"> PAGEREF _Toc109904121 \h </w:instrText>
        </w:r>
        <w:r>
          <w:rPr>
            <w:webHidden/>
          </w:rPr>
        </w:r>
        <w:r>
          <w:rPr>
            <w:webHidden/>
          </w:rPr>
          <w:fldChar w:fldCharType="separate"/>
        </w:r>
        <w:r>
          <w:rPr>
            <w:webHidden/>
          </w:rPr>
          <w:t>18</w:t>
        </w:r>
        <w:r>
          <w:rPr>
            <w:webHidden/>
          </w:rPr>
          <w:fldChar w:fldCharType="end"/>
        </w:r>
      </w:hyperlink>
    </w:p>
    <w:p w14:paraId="1ED97895" w14:textId="77777777" w:rsidR="001D6ADA" w:rsidRDefault="001D6ADA">
      <w:pPr>
        <w:pStyle w:val="Indholdsfortegnelse1"/>
        <w:tabs>
          <w:tab w:val="left" w:pos="720"/>
        </w:tabs>
        <w:rPr>
          <w:rFonts w:asciiTheme="minorHAnsi" w:eastAsiaTheme="minorEastAsia" w:hAnsiTheme="minorHAnsi" w:cstheme="minorBidi"/>
          <w:b w:val="0"/>
          <w:bCs w:val="0"/>
          <w:sz w:val="22"/>
          <w:szCs w:val="22"/>
          <w:lang w:val="en-US" w:eastAsia="en-US"/>
        </w:rPr>
      </w:pPr>
      <w:hyperlink w:anchor="_Toc109904122" w:history="1">
        <w:r>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b w:val="0"/>
            <w:bCs w:val="0"/>
            <w:sz w:val="22"/>
            <w:szCs w:val="22"/>
            <w:lang w:val="en-US" w:eastAsia="en-US"/>
          </w:rPr>
          <w:tab/>
        </w:r>
        <w:r>
          <w:rPr>
            <w:rStyle w:val="Hyperlink"/>
          </w:rPr>
          <w:t>Sampling and ebv_obs</w:t>
        </w:r>
        <w:r>
          <w:rPr>
            <w:webHidden/>
          </w:rPr>
          <w:tab/>
        </w:r>
        <w:r>
          <w:rPr>
            <w:webHidden/>
          </w:rPr>
          <w:fldChar w:fldCharType="begin"/>
        </w:r>
        <w:r>
          <w:rPr>
            <w:webHidden/>
          </w:rPr>
          <w:instrText xml:space="preserve"> PAGEREF _Toc109904122 \h </w:instrText>
        </w:r>
        <w:r>
          <w:rPr>
            <w:webHidden/>
          </w:rPr>
        </w:r>
        <w:r>
          <w:rPr>
            <w:webHidden/>
          </w:rPr>
          <w:fldChar w:fldCharType="separate"/>
        </w:r>
        <w:r>
          <w:rPr>
            <w:webHidden/>
          </w:rPr>
          <w:t>19</w:t>
        </w:r>
        <w:r>
          <w:rPr>
            <w:webHidden/>
          </w:rPr>
          <w:fldChar w:fldCharType="end"/>
        </w:r>
      </w:hyperlink>
    </w:p>
    <w:p w14:paraId="17F3C18D" w14:textId="77777777" w:rsidR="001D6ADA" w:rsidRDefault="001D6ADA">
      <w:pPr>
        <w:pStyle w:val="Indholdsfortegnelse1"/>
        <w:tabs>
          <w:tab w:val="left" w:pos="720"/>
        </w:tabs>
        <w:rPr>
          <w:rFonts w:asciiTheme="minorHAnsi" w:eastAsiaTheme="minorEastAsia" w:hAnsiTheme="minorHAnsi" w:cstheme="minorBidi"/>
          <w:b w:val="0"/>
          <w:bCs w:val="0"/>
          <w:sz w:val="22"/>
          <w:szCs w:val="22"/>
          <w:lang w:val="en-US" w:eastAsia="en-US"/>
        </w:rPr>
      </w:pPr>
      <w:hyperlink w:anchor="_Toc109904123" w:history="1">
        <w:r>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b w:val="0"/>
            <w:bCs w:val="0"/>
            <w:sz w:val="22"/>
            <w:szCs w:val="22"/>
            <w:lang w:val="en-US" w:eastAsia="en-US"/>
          </w:rPr>
          <w:tab/>
        </w:r>
        <w:r>
          <w:rPr>
            <w:rStyle w:val="Hyperlink"/>
          </w:rPr>
          <w:t>Genomic-relationship matrices</w:t>
        </w:r>
        <w:r>
          <w:rPr>
            <w:webHidden/>
          </w:rPr>
          <w:tab/>
        </w:r>
        <w:r>
          <w:rPr>
            <w:webHidden/>
          </w:rPr>
          <w:fldChar w:fldCharType="begin"/>
        </w:r>
        <w:r>
          <w:rPr>
            <w:webHidden/>
          </w:rPr>
          <w:instrText xml:space="preserve"> PAGEREF _Toc109904123 \h </w:instrText>
        </w:r>
        <w:r>
          <w:rPr>
            <w:webHidden/>
          </w:rPr>
        </w:r>
        <w:r>
          <w:rPr>
            <w:webHidden/>
          </w:rPr>
          <w:fldChar w:fldCharType="separate"/>
        </w:r>
        <w:r>
          <w:rPr>
            <w:webHidden/>
          </w:rPr>
          <w:t>28</w:t>
        </w:r>
        <w:r>
          <w:rPr>
            <w:webHidden/>
          </w:rPr>
          <w:fldChar w:fldCharType="end"/>
        </w:r>
      </w:hyperlink>
    </w:p>
    <w:p w14:paraId="7D54F464" w14:textId="77777777" w:rsidR="001D6ADA" w:rsidRDefault="001D6ADA">
      <w:pPr>
        <w:pStyle w:val="Indholdsfortegnelse1"/>
        <w:tabs>
          <w:tab w:val="left" w:pos="720"/>
        </w:tabs>
        <w:rPr>
          <w:rFonts w:asciiTheme="minorHAnsi" w:eastAsiaTheme="minorEastAsia" w:hAnsiTheme="minorHAnsi" w:cstheme="minorBidi"/>
          <w:b w:val="0"/>
          <w:bCs w:val="0"/>
          <w:sz w:val="22"/>
          <w:szCs w:val="22"/>
          <w:lang w:val="en-US" w:eastAsia="en-US"/>
        </w:rPr>
      </w:pPr>
      <w:hyperlink w:anchor="_Toc109904124" w:history="1">
        <w:r>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b w:val="0"/>
            <w:bCs w:val="0"/>
            <w:sz w:val="22"/>
            <w:szCs w:val="22"/>
            <w:lang w:val="en-US" w:eastAsia="en-US"/>
          </w:rPr>
          <w:tab/>
        </w:r>
        <w:r>
          <w:rPr>
            <w:rStyle w:val="Hyperlink"/>
          </w:rPr>
          <w:t>Description of namelists</w:t>
        </w:r>
        <w:r>
          <w:rPr>
            <w:webHidden/>
          </w:rPr>
          <w:tab/>
        </w:r>
        <w:r>
          <w:rPr>
            <w:webHidden/>
          </w:rPr>
          <w:fldChar w:fldCharType="begin"/>
        </w:r>
        <w:r>
          <w:rPr>
            <w:webHidden/>
          </w:rPr>
          <w:instrText xml:space="preserve"> PAGEREF _Toc109904124 \h </w:instrText>
        </w:r>
        <w:r>
          <w:rPr>
            <w:webHidden/>
          </w:rPr>
        </w:r>
        <w:r>
          <w:rPr>
            <w:webHidden/>
          </w:rPr>
          <w:fldChar w:fldCharType="separate"/>
        </w:r>
        <w:r>
          <w:rPr>
            <w:webHidden/>
          </w:rPr>
          <w:t>32</w:t>
        </w:r>
        <w:r>
          <w:rPr>
            <w:webHidden/>
          </w:rPr>
          <w:fldChar w:fldCharType="end"/>
        </w:r>
      </w:hyperlink>
    </w:p>
    <w:p w14:paraId="3F30AD0B"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25" w:history="1">
        <w:r>
          <w:rPr>
            <w:rStyle w:val="Hyperlink"/>
            <w:noProof/>
          </w:rPr>
          <w:t>&amp;OUTPUTDIRECTORY</w:t>
        </w:r>
        <w:r>
          <w:rPr>
            <w:noProof/>
            <w:webHidden/>
          </w:rPr>
          <w:tab/>
        </w:r>
        <w:r>
          <w:rPr>
            <w:noProof/>
            <w:webHidden/>
          </w:rPr>
          <w:fldChar w:fldCharType="begin"/>
        </w:r>
        <w:r>
          <w:rPr>
            <w:noProof/>
            <w:webHidden/>
          </w:rPr>
          <w:instrText xml:space="preserve"> PAGEREF _Toc109904125 \h </w:instrText>
        </w:r>
        <w:r>
          <w:rPr>
            <w:noProof/>
            <w:webHidden/>
          </w:rPr>
        </w:r>
        <w:r>
          <w:rPr>
            <w:noProof/>
            <w:webHidden/>
          </w:rPr>
          <w:fldChar w:fldCharType="separate"/>
        </w:r>
        <w:r>
          <w:rPr>
            <w:noProof/>
            <w:webHidden/>
          </w:rPr>
          <w:t>32</w:t>
        </w:r>
        <w:r>
          <w:rPr>
            <w:noProof/>
            <w:webHidden/>
          </w:rPr>
          <w:fldChar w:fldCharType="end"/>
        </w:r>
      </w:hyperlink>
    </w:p>
    <w:p w14:paraId="496B5DA1"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26" w:history="1">
        <w:r>
          <w:rPr>
            <w:rStyle w:val="Hyperlink"/>
            <w:noProof/>
          </w:rPr>
          <w:t>&amp;CONTROLPARAMETERS</w:t>
        </w:r>
        <w:r>
          <w:rPr>
            <w:noProof/>
            <w:webHidden/>
          </w:rPr>
          <w:tab/>
        </w:r>
        <w:r>
          <w:rPr>
            <w:noProof/>
            <w:webHidden/>
          </w:rPr>
          <w:fldChar w:fldCharType="begin"/>
        </w:r>
        <w:r>
          <w:rPr>
            <w:noProof/>
            <w:webHidden/>
          </w:rPr>
          <w:instrText xml:space="preserve"> PAGEREF _Toc109904126 \h </w:instrText>
        </w:r>
        <w:r>
          <w:rPr>
            <w:noProof/>
            <w:webHidden/>
          </w:rPr>
        </w:r>
        <w:r>
          <w:rPr>
            <w:noProof/>
            <w:webHidden/>
          </w:rPr>
          <w:fldChar w:fldCharType="separate"/>
        </w:r>
        <w:r>
          <w:rPr>
            <w:noProof/>
            <w:webHidden/>
          </w:rPr>
          <w:t>33</w:t>
        </w:r>
        <w:r>
          <w:rPr>
            <w:noProof/>
            <w:webHidden/>
          </w:rPr>
          <w:fldChar w:fldCharType="end"/>
        </w:r>
      </w:hyperlink>
    </w:p>
    <w:p w14:paraId="36F3D32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27" w:history="1">
        <w:r>
          <w:rPr>
            <w:rStyle w:val="Hyperlink"/>
            <w:noProof/>
          </w:rPr>
          <w:t>&amp;CONTROL_GENOME</w:t>
        </w:r>
        <w:r>
          <w:rPr>
            <w:noProof/>
            <w:webHidden/>
          </w:rPr>
          <w:tab/>
        </w:r>
        <w:r>
          <w:rPr>
            <w:noProof/>
            <w:webHidden/>
          </w:rPr>
          <w:fldChar w:fldCharType="begin"/>
        </w:r>
        <w:r>
          <w:rPr>
            <w:noProof/>
            <w:webHidden/>
          </w:rPr>
          <w:instrText xml:space="preserve"> PAGEREF _Toc109904127 \h </w:instrText>
        </w:r>
        <w:r>
          <w:rPr>
            <w:noProof/>
            <w:webHidden/>
          </w:rPr>
        </w:r>
        <w:r>
          <w:rPr>
            <w:noProof/>
            <w:webHidden/>
          </w:rPr>
          <w:fldChar w:fldCharType="separate"/>
        </w:r>
        <w:r>
          <w:rPr>
            <w:noProof/>
            <w:webHidden/>
          </w:rPr>
          <w:t>35</w:t>
        </w:r>
        <w:r>
          <w:rPr>
            <w:noProof/>
            <w:webHidden/>
          </w:rPr>
          <w:fldChar w:fldCharType="end"/>
        </w:r>
      </w:hyperlink>
    </w:p>
    <w:p w14:paraId="42F7C3E6"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28" w:history="1">
        <w:r>
          <w:rPr>
            <w:rStyle w:val="Hyperlink"/>
            <w:noProof/>
            <w:lang w:val="en-US"/>
          </w:rPr>
          <w:t>&amp;LD</w:t>
        </w:r>
        <w:r>
          <w:rPr>
            <w:noProof/>
            <w:webHidden/>
          </w:rPr>
          <w:tab/>
        </w:r>
        <w:r>
          <w:rPr>
            <w:noProof/>
            <w:webHidden/>
          </w:rPr>
          <w:fldChar w:fldCharType="begin"/>
        </w:r>
        <w:r>
          <w:rPr>
            <w:noProof/>
            <w:webHidden/>
          </w:rPr>
          <w:instrText xml:space="preserve"> PAGEREF _Toc109904128 \h </w:instrText>
        </w:r>
        <w:r>
          <w:rPr>
            <w:noProof/>
            <w:webHidden/>
          </w:rPr>
        </w:r>
        <w:r>
          <w:rPr>
            <w:noProof/>
            <w:webHidden/>
          </w:rPr>
          <w:fldChar w:fldCharType="separate"/>
        </w:r>
        <w:r>
          <w:rPr>
            <w:noProof/>
            <w:webHidden/>
          </w:rPr>
          <w:t>37</w:t>
        </w:r>
        <w:r>
          <w:rPr>
            <w:noProof/>
            <w:webHidden/>
          </w:rPr>
          <w:fldChar w:fldCharType="end"/>
        </w:r>
      </w:hyperlink>
    </w:p>
    <w:p w14:paraId="362334C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29" w:history="1">
        <w:r>
          <w:rPr>
            <w:rStyle w:val="Hyperlink"/>
            <w:noProof/>
          </w:rPr>
          <w:t>&amp;RANDOMNUMBERSEEDS</w:t>
        </w:r>
        <w:r>
          <w:rPr>
            <w:noProof/>
            <w:webHidden/>
          </w:rPr>
          <w:tab/>
        </w:r>
        <w:r>
          <w:rPr>
            <w:noProof/>
            <w:webHidden/>
          </w:rPr>
          <w:fldChar w:fldCharType="begin"/>
        </w:r>
        <w:r>
          <w:rPr>
            <w:noProof/>
            <w:webHidden/>
          </w:rPr>
          <w:instrText xml:space="preserve"> PAGEREF _Toc109904129 \h </w:instrText>
        </w:r>
        <w:r>
          <w:rPr>
            <w:noProof/>
            <w:webHidden/>
          </w:rPr>
        </w:r>
        <w:r>
          <w:rPr>
            <w:noProof/>
            <w:webHidden/>
          </w:rPr>
          <w:fldChar w:fldCharType="separate"/>
        </w:r>
        <w:r>
          <w:rPr>
            <w:noProof/>
            <w:webHidden/>
          </w:rPr>
          <w:t>47</w:t>
        </w:r>
        <w:r>
          <w:rPr>
            <w:noProof/>
            <w:webHidden/>
          </w:rPr>
          <w:fldChar w:fldCharType="end"/>
        </w:r>
      </w:hyperlink>
    </w:p>
    <w:p w14:paraId="7FABC705"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0" w:history="1">
        <w:r>
          <w:rPr>
            <w:rStyle w:val="Hyperlink"/>
            <w:noProof/>
          </w:rPr>
          <w:t>&amp;POPULATIONPARAMETERS</w:t>
        </w:r>
        <w:r>
          <w:rPr>
            <w:noProof/>
            <w:webHidden/>
          </w:rPr>
          <w:tab/>
        </w:r>
        <w:r>
          <w:rPr>
            <w:noProof/>
            <w:webHidden/>
          </w:rPr>
          <w:fldChar w:fldCharType="begin"/>
        </w:r>
        <w:r>
          <w:rPr>
            <w:noProof/>
            <w:webHidden/>
          </w:rPr>
          <w:instrText xml:space="preserve"> PAGEREF _Toc109904130 \h </w:instrText>
        </w:r>
        <w:r>
          <w:rPr>
            <w:noProof/>
            <w:webHidden/>
          </w:rPr>
        </w:r>
        <w:r>
          <w:rPr>
            <w:noProof/>
            <w:webHidden/>
          </w:rPr>
          <w:fldChar w:fldCharType="separate"/>
        </w:r>
        <w:r>
          <w:rPr>
            <w:noProof/>
            <w:webHidden/>
          </w:rPr>
          <w:t>51</w:t>
        </w:r>
        <w:r>
          <w:rPr>
            <w:noProof/>
            <w:webHidden/>
          </w:rPr>
          <w:fldChar w:fldCharType="end"/>
        </w:r>
      </w:hyperlink>
    </w:p>
    <w:p w14:paraId="7BFF1521"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1" w:history="1">
        <w:r>
          <w:rPr>
            <w:rStyle w:val="Hyperlink"/>
            <w:noProof/>
            <w:highlight w:val="yellow"/>
          </w:rPr>
          <w:t>&amp;BASEPOPULATION</w:t>
        </w:r>
        <w:r>
          <w:rPr>
            <w:noProof/>
            <w:webHidden/>
          </w:rPr>
          <w:tab/>
        </w:r>
        <w:r>
          <w:rPr>
            <w:noProof/>
            <w:webHidden/>
          </w:rPr>
          <w:fldChar w:fldCharType="begin"/>
        </w:r>
        <w:r>
          <w:rPr>
            <w:noProof/>
            <w:webHidden/>
          </w:rPr>
          <w:instrText xml:space="preserve"> PAGEREF _Toc109904131 \h </w:instrText>
        </w:r>
        <w:r>
          <w:rPr>
            <w:noProof/>
            <w:webHidden/>
          </w:rPr>
        </w:r>
        <w:r>
          <w:rPr>
            <w:noProof/>
            <w:webHidden/>
          </w:rPr>
          <w:fldChar w:fldCharType="separate"/>
        </w:r>
        <w:r>
          <w:rPr>
            <w:noProof/>
            <w:webHidden/>
          </w:rPr>
          <w:t>56</w:t>
        </w:r>
        <w:r>
          <w:rPr>
            <w:noProof/>
            <w:webHidden/>
          </w:rPr>
          <w:fldChar w:fldCharType="end"/>
        </w:r>
      </w:hyperlink>
    </w:p>
    <w:p w14:paraId="03DA9F2F"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2" w:history="1">
        <w:r>
          <w:rPr>
            <w:rStyle w:val="Hyperlink"/>
            <w:noProof/>
            <w:highlight w:val="yellow"/>
          </w:rPr>
          <w:t>&amp;SELECTION</w:t>
        </w:r>
        <w:r>
          <w:rPr>
            <w:noProof/>
            <w:webHidden/>
          </w:rPr>
          <w:tab/>
        </w:r>
        <w:r>
          <w:rPr>
            <w:noProof/>
            <w:webHidden/>
          </w:rPr>
          <w:fldChar w:fldCharType="begin"/>
        </w:r>
        <w:r>
          <w:rPr>
            <w:noProof/>
            <w:webHidden/>
          </w:rPr>
          <w:instrText xml:space="preserve"> PAGEREF _Toc109904132 \h </w:instrText>
        </w:r>
        <w:r>
          <w:rPr>
            <w:noProof/>
            <w:webHidden/>
          </w:rPr>
        </w:r>
        <w:r>
          <w:rPr>
            <w:noProof/>
            <w:webHidden/>
          </w:rPr>
          <w:fldChar w:fldCharType="separate"/>
        </w:r>
        <w:r>
          <w:rPr>
            <w:noProof/>
            <w:webHidden/>
          </w:rPr>
          <w:t>59</w:t>
        </w:r>
        <w:r>
          <w:rPr>
            <w:noProof/>
            <w:webHidden/>
          </w:rPr>
          <w:fldChar w:fldCharType="end"/>
        </w:r>
      </w:hyperlink>
    </w:p>
    <w:p w14:paraId="75197BDA"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3" w:history="1">
        <w:r>
          <w:rPr>
            <w:rStyle w:val="Hyperlink"/>
            <w:noProof/>
          </w:rPr>
          <w:t>&amp;PHENOTHRESHOLDS</w:t>
        </w:r>
        <w:r>
          <w:rPr>
            <w:noProof/>
            <w:webHidden/>
          </w:rPr>
          <w:tab/>
        </w:r>
        <w:r>
          <w:rPr>
            <w:noProof/>
            <w:webHidden/>
          </w:rPr>
          <w:fldChar w:fldCharType="begin"/>
        </w:r>
        <w:r>
          <w:rPr>
            <w:noProof/>
            <w:webHidden/>
          </w:rPr>
          <w:instrText xml:space="preserve"> PAGEREF _Toc109904133 \h </w:instrText>
        </w:r>
        <w:r>
          <w:rPr>
            <w:noProof/>
            <w:webHidden/>
          </w:rPr>
        </w:r>
        <w:r>
          <w:rPr>
            <w:noProof/>
            <w:webHidden/>
          </w:rPr>
          <w:fldChar w:fldCharType="separate"/>
        </w:r>
        <w:r>
          <w:rPr>
            <w:noProof/>
            <w:webHidden/>
          </w:rPr>
          <w:t>72</w:t>
        </w:r>
        <w:r>
          <w:rPr>
            <w:noProof/>
            <w:webHidden/>
          </w:rPr>
          <w:fldChar w:fldCharType="end"/>
        </w:r>
      </w:hyperlink>
    </w:p>
    <w:p w14:paraId="6DB159B9"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4" w:history="1">
        <w:r>
          <w:rPr>
            <w:rStyle w:val="Hyperlink"/>
            <w:noProof/>
          </w:rPr>
          <w:t>&amp;RULES</w:t>
        </w:r>
        <w:r>
          <w:rPr>
            <w:noProof/>
            <w:webHidden/>
          </w:rPr>
          <w:tab/>
        </w:r>
        <w:r>
          <w:rPr>
            <w:noProof/>
            <w:webHidden/>
          </w:rPr>
          <w:fldChar w:fldCharType="begin"/>
        </w:r>
        <w:r>
          <w:rPr>
            <w:noProof/>
            <w:webHidden/>
          </w:rPr>
          <w:instrText xml:space="preserve"> PAGEREF _Toc109904134 \h </w:instrText>
        </w:r>
        <w:r>
          <w:rPr>
            <w:noProof/>
            <w:webHidden/>
          </w:rPr>
        </w:r>
        <w:r>
          <w:rPr>
            <w:noProof/>
            <w:webHidden/>
          </w:rPr>
          <w:fldChar w:fldCharType="separate"/>
        </w:r>
        <w:r>
          <w:rPr>
            <w:noProof/>
            <w:webHidden/>
          </w:rPr>
          <w:t>73</w:t>
        </w:r>
        <w:r>
          <w:rPr>
            <w:noProof/>
            <w:webHidden/>
          </w:rPr>
          <w:fldChar w:fldCharType="end"/>
        </w:r>
      </w:hyperlink>
    </w:p>
    <w:p w14:paraId="47CBEE0A"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5" w:history="1">
        <w:r>
          <w:rPr>
            <w:rStyle w:val="Hyperlink"/>
            <w:noProof/>
          </w:rPr>
          <w:t>&amp;FAMILYPARAMETERS</w:t>
        </w:r>
        <w:r>
          <w:rPr>
            <w:noProof/>
            <w:webHidden/>
          </w:rPr>
          <w:tab/>
        </w:r>
        <w:r>
          <w:rPr>
            <w:noProof/>
            <w:webHidden/>
          </w:rPr>
          <w:fldChar w:fldCharType="begin"/>
        </w:r>
        <w:r>
          <w:rPr>
            <w:noProof/>
            <w:webHidden/>
          </w:rPr>
          <w:instrText xml:space="preserve"> PAGEREF _Toc109904135 \h </w:instrText>
        </w:r>
        <w:r>
          <w:rPr>
            <w:noProof/>
            <w:webHidden/>
          </w:rPr>
        </w:r>
        <w:r>
          <w:rPr>
            <w:noProof/>
            <w:webHidden/>
          </w:rPr>
          <w:fldChar w:fldCharType="separate"/>
        </w:r>
        <w:r>
          <w:rPr>
            <w:noProof/>
            <w:webHidden/>
          </w:rPr>
          <w:t>78</w:t>
        </w:r>
        <w:r>
          <w:rPr>
            <w:noProof/>
            <w:webHidden/>
          </w:rPr>
          <w:fldChar w:fldCharType="end"/>
        </w:r>
      </w:hyperlink>
    </w:p>
    <w:p w14:paraId="7577DBC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6" w:history="1">
        <w:r>
          <w:rPr>
            <w:rStyle w:val="Hyperlink"/>
            <w:noProof/>
          </w:rPr>
          <w:t>&amp;EVA</w:t>
        </w:r>
        <w:r>
          <w:rPr>
            <w:noProof/>
            <w:webHidden/>
          </w:rPr>
          <w:tab/>
        </w:r>
        <w:r>
          <w:rPr>
            <w:noProof/>
            <w:webHidden/>
          </w:rPr>
          <w:fldChar w:fldCharType="begin"/>
        </w:r>
        <w:r>
          <w:rPr>
            <w:noProof/>
            <w:webHidden/>
          </w:rPr>
          <w:instrText xml:space="preserve"> PAGEREF _Toc109904136 \h </w:instrText>
        </w:r>
        <w:r>
          <w:rPr>
            <w:noProof/>
            <w:webHidden/>
          </w:rPr>
        </w:r>
        <w:r>
          <w:rPr>
            <w:noProof/>
            <w:webHidden/>
          </w:rPr>
          <w:fldChar w:fldCharType="separate"/>
        </w:r>
        <w:r>
          <w:rPr>
            <w:noProof/>
            <w:webHidden/>
          </w:rPr>
          <w:t>79</w:t>
        </w:r>
        <w:r>
          <w:rPr>
            <w:noProof/>
            <w:webHidden/>
          </w:rPr>
          <w:fldChar w:fldCharType="end"/>
        </w:r>
      </w:hyperlink>
    </w:p>
    <w:p w14:paraId="1236916C"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7" w:history="1">
        <w:r>
          <w:rPr>
            <w:rStyle w:val="Hyperlink"/>
            <w:noProof/>
          </w:rPr>
          <w:t>&amp;EVAPARAMETERS</w:t>
        </w:r>
        <w:r>
          <w:rPr>
            <w:noProof/>
            <w:webHidden/>
          </w:rPr>
          <w:tab/>
        </w:r>
        <w:r>
          <w:rPr>
            <w:noProof/>
            <w:webHidden/>
          </w:rPr>
          <w:fldChar w:fldCharType="begin"/>
        </w:r>
        <w:r>
          <w:rPr>
            <w:noProof/>
            <w:webHidden/>
          </w:rPr>
          <w:instrText xml:space="preserve"> PAGEREF _Toc109904137 \h </w:instrText>
        </w:r>
        <w:r>
          <w:rPr>
            <w:noProof/>
            <w:webHidden/>
          </w:rPr>
        </w:r>
        <w:r>
          <w:rPr>
            <w:noProof/>
            <w:webHidden/>
          </w:rPr>
          <w:fldChar w:fldCharType="separate"/>
        </w:r>
        <w:r>
          <w:rPr>
            <w:noProof/>
            <w:webHidden/>
          </w:rPr>
          <w:t>91</w:t>
        </w:r>
        <w:r>
          <w:rPr>
            <w:noProof/>
            <w:webHidden/>
          </w:rPr>
          <w:fldChar w:fldCharType="end"/>
        </w:r>
      </w:hyperlink>
    </w:p>
    <w:p w14:paraId="52759E18"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8" w:history="1">
        <w:r>
          <w:rPr>
            <w:rStyle w:val="Hyperlink"/>
            <w:noProof/>
          </w:rPr>
          <w:t>&amp;PHENOWEIGHTS</w:t>
        </w:r>
        <w:r>
          <w:rPr>
            <w:noProof/>
            <w:webHidden/>
          </w:rPr>
          <w:tab/>
        </w:r>
        <w:r>
          <w:rPr>
            <w:noProof/>
            <w:webHidden/>
          </w:rPr>
          <w:fldChar w:fldCharType="begin"/>
        </w:r>
        <w:r>
          <w:rPr>
            <w:noProof/>
            <w:webHidden/>
          </w:rPr>
          <w:instrText xml:space="preserve"> PAGEREF _Toc109904138 \h </w:instrText>
        </w:r>
        <w:r>
          <w:rPr>
            <w:noProof/>
            <w:webHidden/>
          </w:rPr>
        </w:r>
        <w:r>
          <w:rPr>
            <w:noProof/>
            <w:webHidden/>
          </w:rPr>
          <w:fldChar w:fldCharType="separate"/>
        </w:r>
        <w:r>
          <w:rPr>
            <w:noProof/>
            <w:webHidden/>
          </w:rPr>
          <w:t>94</w:t>
        </w:r>
        <w:r>
          <w:rPr>
            <w:noProof/>
            <w:webHidden/>
          </w:rPr>
          <w:fldChar w:fldCharType="end"/>
        </w:r>
      </w:hyperlink>
    </w:p>
    <w:p w14:paraId="053EF1F6"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39" w:history="1">
        <w:r>
          <w:rPr>
            <w:rStyle w:val="Hyperlink"/>
            <w:noProof/>
          </w:rPr>
          <w:t>&amp;GROUPPARAMETERS</w:t>
        </w:r>
        <w:r>
          <w:rPr>
            <w:noProof/>
            <w:webHidden/>
          </w:rPr>
          <w:tab/>
        </w:r>
        <w:r>
          <w:rPr>
            <w:noProof/>
            <w:webHidden/>
          </w:rPr>
          <w:fldChar w:fldCharType="begin"/>
        </w:r>
        <w:r>
          <w:rPr>
            <w:noProof/>
            <w:webHidden/>
          </w:rPr>
          <w:instrText xml:space="preserve"> PAGEREF _Toc109904139 \h </w:instrText>
        </w:r>
        <w:r>
          <w:rPr>
            <w:noProof/>
            <w:webHidden/>
          </w:rPr>
        </w:r>
        <w:r>
          <w:rPr>
            <w:noProof/>
            <w:webHidden/>
          </w:rPr>
          <w:fldChar w:fldCharType="separate"/>
        </w:r>
        <w:r>
          <w:rPr>
            <w:noProof/>
            <w:webHidden/>
          </w:rPr>
          <w:t>95</w:t>
        </w:r>
        <w:r>
          <w:rPr>
            <w:noProof/>
            <w:webHidden/>
          </w:rPr>
          <w:fldChar w:fldCharType="end"/>
        </w:r>
      </w:hyperlink>
    </w:p>
    <w:p w14:paraId="5AD52BC7"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0" w:history="1">
        <w:r>
          <w:rPr>
            <w:rStyle w:val="Hyperlink"/>
            <w:noProof/>
          </w:rPr>
          <w:t>&amp;GENOMICBLUPPARAMETERS</w:t>
        </w:r>
        <w:r>
          <w:rPr>
            <w:noProof/>
            <w:webHidden/>
          </w:rPr>
          <w:tab/>
        </w:r>
        <w:r>
          <w:rPr>
            <w:noProof/>
            <w:webHidden/>
          </w:rPr>
          <w:fldChar w:fldCharType="begin"/>
        </w:r>
        <w:r>
          <w:rPr>
            <w:noProof/>
            <w:webHidden/>
          </w:rPr>
          <w:instrText xml:space="preserve"> PAGEREF _Toc109904140 \h </w:instrText>
        </w:r>
        <w:r>
          <w:rPr>
            <w:noProof/>
            <w:webHidden/>
          </w:rPr>
        </w:r>
        <w:r>
          <w:rPr>
            <w:noProof/>
            <w:webHidden/>
          </w:rPr>
          <w:fldChar w:fldCharType="separate"/>
        </w:r>
        <w:r>
          <w:rPr>
            <w:noProof/>
            <w:webHidden/>
          </w:rPr>
          <w:t>97</w:t>
        </w:r>
        <w:r>
          <w:rPr>
            <w:noProof/>
            <w:webHidden/>
          </w:rPr>
          <w:fldChar w:fldCharType="end"/>
        </w:r>
      </w:hyperlink>
    </w:p>
    <w:p w14:paraId="3EFD6116"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1" w:history="1">
        <w:r>
          <w:rPr>
            <w:rStyle w:val="Hyperlink"/>
            <w:noProof/>
          </w:rPr>
          <w:t>&amp;IBDBLUPPARAMETERS</w:t>
        </w:r>
        <w:r>
          <w:rPr>
            <w:noProof/>
            <w:webHidden/>
          </w:rPr>
          <w:tab/>
        </w:r>
        <w:r>
          <w:rPr>
            <w:noProof/>
            <w:webHidden/>
          </w:rPr>
          <w:fldChar w:fldCharType="begin"/>
        </w:r>
        <w:r>
          <w:rPr>
            <w:noProof/>
            <w:webHidden/>
          </w:rPr>
          <w:instrText xml:space="preserve"> PAGEREF _Toc109904141 \h </w:instrText>
        </w:r>
        <w:r>
          <w:rPr>
            <w:noProof/>
            <w:webHidden/>
          </w:rPr>
        </w:r>
        <w:r>
          <w:rPr>
            <w:noProof/>
            <w:webHidden/>
          </w:rPr>
          <w:fldChar w:fldCharType="separate"/>
        </w:r>
        <w:r>
          <w:rPr>
            <w:noProof/>
            <w:webHidden/>
          </w:rPr>
          <w:t>101</w:t>
        </w:r>
        <w:r>
          <w:rPr>
            <w:noProof/>
            <w:webHidden/>
          </w:rPr>
          <w:fldChar w:fldCharType="end"/>
        </w:r>
      </w:hyperlink>
    </w:p>
    <w:p w14:paraId="1982632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2" w:history="1">
        <w:r>
          <w:rPr>
            <w:rStyle w:val="Hyperlink"/>
            <w:noProof/>
          </w:rPr>
          <w:t>&amp;IBSBLUPPARAMETERS</w:t>
        </w:r>
        <w:r>
          <w:rPr>
            <w:noProof/>
            <w:webHidden/>
          </w:rPr>
          <w:tab/>
        </w:r>
        <w:r>
          <w:rPr>
            <w:noProof/>
            <w:webHidden/>
          </w:rPr>
          <w:fldChar w:fldCharType="begin"/>
        </w:r>
        <w:r>
          <w:rPr>
            <w:noProof/>
            <w:webHidden/>
          </w:rPr>
          <w:instrText xml:space="preserve"> PAGEREF _Toc109904142 \h </w:instrText>
        </w:r>
        <w:r>
          <w:rPr>
            <w:noProof/>
            <w:webHidden/>
          </w:rPr>
        </w:r>
        <w:r>
          <w:rPr>
            <w:noProof/>
            <w:webHidden/>
          </w:rPr>
          <w:fldChar w:fldCharType="separate"/>
        </w:r>
        <w:r>
          <w:rPr>
            <w:noProof/>
            <w:webHidden/>
          </w:rPr>
          <w:t>102</w:t>
        </w:r>
        <w:r>
          <w:rPr>
            <w:noProof/>
            <w:webHidden/>
          </w:rPr>
          <w:fldChar w:fldCharType="end"/>
        </w:r>
      </w:hyperlink>
    </w:p>
    <w:p w14:paraId="3A21D689"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3" w:history="1">
        <w:r>
          <w:rPr>
            <w:rStyle w:val="Hyperlink"/>
            <w:noProof/>
          </w:rPr>
          <w:t>&amp;EVAGENOMICRELATIONSHIPPARAMETERS</w:t>
        </w:r>
        <w:r>
          <w:rPr>
            <w:noProof/>
            <w:webHidden/>
          </w:rPr>
          <w:tab/>
        </w:r>
        <w:r>
          <w:rPr>
            <w:noProof/>
            <w:webHidden/>
          </w:rPr>
          <w:fldChar w:fldCharType="begin"/>
        </w:r>
        <w:r>
          <w:rPr>
            <w:noProof/>
            <w:webHidden/>
          </w:rPr>
          <w:instrText xml:space="preserve"> PAGEREF _Toc109904143 \h </w:instrText>
        </w:r>
        <w:r>
          <w:rPr>
            <w:noProof/>
            <w:webHidden/>
          </w:rPr>
        </w:r>
        <w:r>
          <w:rPr>
            <w:noProof/>
            <w:webHidden/>
          </w:rPr>
          <w:fldChar w:fldCharType="separate"/>
        </w:r>
        <w:r>
          <w:rPr>
            <w:noProof/>
            <w:webHidden/>
          </w:rPr>
          <w:t>103</w:t>
        </w:r>
        <w:r>
          <w:rPr>
            <w:noProof/>
            <w:webHidden/>
          </w:rPr>
          <w:fldChar w:fldCharType="end"/>
        </w:r>
      </w:hyperlink>
    </w:p>
    <w:p w14:paraId="3F300EAD"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4" w:history="1">
        <w:r>
          <w:rPr>
            <w:rStyle w:val="Hyperlink"/>
            <w:noProof/>
          </w:rPr>
          <w:t>&amp;EVAIBDRELATIONSHIPPARAMETERS</w:t>
        </w:r>
        <w:r>
          <w:rPr>
            <w:noProof/>
            <w:webHidden/>
          </w:rPr>
          <w:tab/>
        </w:r>
        <w:r>
          <w:rPr>
            <w:noProof/>
            <w:webHidden/>
          </w:rPr>
          <w:fldChar w:fldCharType="begin"/>
        </w:r>
        <w:r>
          <w:rPr>
            <w:noProof/>
            <w:webHidden/>
          </w:rPr>
          <w:instrText xml:space="preserve"> PAGEREF _Toc109904144 \h </w:instrText>
        </w:r>
        <w:r>
          <w:rPr>
            <w:noProof/>
            <w:webHidden/>
          </w:rPr>
        </w:r>
        <w:r>
          <w:rPr>
            <w:noProof/>
            <w:webHidden/>
          </w:rPr>
          <w:fldChar w:fldCharType="separate"/>
        </w:r>
        <w:r>
          <w:rPr>
            <w:noProof/>
            <w:webHidden/>
          </w:rPr>
          <w:t>104</w:t>
        </w:r>
        <w:r>
          <w:rPr>
            <w:noProof/>
            <w:webHidden/>
          </w:rPr>
          <w:fldChar w:fldCharType="end"/>
        </w:r>
      </w:hyperlink>
    </w:p>
    <w:p w14:paraId="31AFD29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5" w:history="1">
        <w:r>
          <w:rPr>
            <w:rStyle w:val="Hyperlink"/>
            <w:noProof/>
          </w:rPr>
          <w:t>&amp;EVAIBSRELATIONSHIPPARAMETERS</w:t>
        </w:r>
        <w:r>
          <w:rPr>
            <w:noProof/>
            <w:webHidden/>
          </w:rPr>
          <w:tab/>
        </w:r>
        <w:r>
          <w:rPr>
            <w:noProof/>
            <w:webHidden/>
          </w:rPr>
          <w:fldChar w:fldCharType="begin"/>
        </w:r>
        <w:r>
          <w:rPr>
            <w:noProof/>
            <w:webHidden/>
          </w:rPr>
          <w:instrText xml:space="preserve"> PAGEREF _Toc109904145 \h </w:instrText>
        </w:r>
        <w:r>
          <w:rPr>
            <w:noProof/>
            <w:webHidden/>
          </w:rPr>
        </w:r>
        <w:r>
          <w:rPr>
            <w:noProof/>
            <w:webHidden/>
          </w:rPr>
          <w:fldChar w:fldCharType="separate"/>
        </w:r>
        <w:r>
          <w:rPr>
            <w:noProof/>
            <w:webHidden/>
          </w:rPr>
          <w:t>105</w:t>
        </w:r>
        <w:r>
          <w:rPr>
            <w:noProof/>
            <w:webHidden/>
          </w:rPr>
          <w:fldChar w:fldCharType="end"/>
        </w:r>
      </w:hyperlink>
    </w:p>
    <w:p w14:paraId="412E0F1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6" w:history="1">
        <w:r>
          <w:rPr>
            <w:rStyle w:val="Hyperlink"/>
            <w:noProof/>
          </w:rPr>
          <w:t>&amp;BLUPPARAMETERS</w:t>
        </w:r>
        <w:r>
          <w:rPr>
            <w:noProof/>
            <w:webHidden/>
          </w:rPr>
          <w:tab/>
        </w:r>
        <w:r>
          <w:rPr>
            <w:noProof/>
            <w:webHidden/>
          </w:rPr>
          <w:fldChar w:fldCharType="begin"/>
        </w:r>
        <w:r>
          <w:rPr>
            <w:noProof/>
            <w:webHidden/>
          </w:rPr>
          <w:instrText xml:space="preserve"> PAGEREF _Toc109904146 \h </w:instrText>
        </w:r>
        <w:r>
          <w:rPr>
            <w:noProof/>
            <w:webHidden/>
          </w:rPr>
        </w:r>
        <w:r>
          <w:rPr>
            <w:noProof/>
            <w:webHidden/>
          </w:rPr>
          <w:fldChar w:fldCharType="separate"/>
        </w:r>
        <w:r>
          <w:rPr>
            <w:noProof/>
            <w:webHidden/>
          </w:rPr>
          <w:t>106</w:t>
        </w:r>
        <w:r>
          <w:rPr>
            <w:noProof/>
            <w:webHidden/>
          </w:rPr>
          <w:fldChar w:fldCharType="end"/>
        </w:r>
      </w:hyperlink>
    </w:p>
    <w:p w14:paraId="1F04EBD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7" w:history="1">
        <w:r>
          <w:rPr>
            <w:rStyle w:val="Hyperlink"/>
            <w:noProof/>
          </w:rPr>
          <w:t>&amp;BAYESPPARAMETERS</w:t>
        </w:r>
        <w:r>
          <w:rPr>
            <w:noProof/>
            <w:webHidden/>
          </w:rPr>
          <w:tab/>
        </w:r>
        <w:r>
          <w:rPr>
            <w:noProof/>
            <w:webHidden/>
          </w:rPr>
          <w:fldChar w:fldCharType="begin"/>
        </w:r>
        <w:r>
          <w:rPr>
            <w:noProof/>
            <w:webHidden/>
          </w:rPr>
          <w:instrText xml:space="preserve"> PAGEREF _Toc109904147 \h </w:instrText>
        </w:r>
        <w:r>
          <w:rPr>
            <w:noProof/>
            <w:webHidden/>
          </w:rPr>
        </w:r>
        <w:r>
          <w:rPr>
            <w:noProof/>
            <w:webHidden/>
          </w:rPr>
          <w:fldChar w:fldCharType="separate"/>
        </w:r>
        <w:r>
          <w:rPr>
            <w:noProof/>
            <w:webHidden/>
          </w:rPr>
          <w:t>108</w:t>
        </w:r>
        <w:r>
          <w:rPr>
            <w:noProof/>
            <w:webHidden/>
          </w:rPr>
          <w:fldChar w:fldCharType="end"/>
        </w:r>
      </w:hyperlink>
    </w:p>
    <w:p w14:paraId="1AD7BFAB"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8" w:history="1">
        <w:r>
          <w:rPr>
            <w:rStyle w:val="Hyperlink"/>
            <w:noProof/>
          </w:rPr>
          <w:t>&amp;MATINGPARAMETERS</w:t>
        </w:r>
        <w:r>
          <w:rPr>
            <w:noProof/>
            <w:webHidden/>
          </w:rPr>
          <w:tab/>
        </w:r>
        <w:r>
          <w:rPr>
            <w:noProof/>
            <w:webHidden/>
          </w:rPr>
          <w:fldChar w:fldCharType="begin"/>
        </w:r>
        <w:r>
          <w:rPr>
            <w:noProof/>
            <w:webHidden/>
          </w:rPr>
          <w:instrText xml:space="preserve"> PAGEREF _Toc109904148 \h </w:instrText>
        </w:r>
        <w:r>
          <w:rPr>
            <w:noProof/>
            <w:webHidden/>
          </w:rPr>
        </w:r>
        <w:r>
          <w:rPr>
            <w:noProof/>
            <w:webHidden/>
          </w:rPr>
          <w:fldChar w:fldCharType="separate"/>
        </w:r>
        <w:r>
          <w:rPr>
            <w:noProof/>
            <w:webHidden/>
          </w:rPr>
          <w:t>109</w:t>
        </w:r>
        <w:r>
          <w:rPr>
            <w:noProof/>
            <w:webHidden/>
          </w:rPr>
          <w:fldChar w:fldCharType="end"/>
        </w:r>
      </w:hyperlink>
    </w:p>
    <w:p w14:paraId="61E0B79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49" w:history="1">
        <w:r>
          <w:rPr>
            <w:rStyle w:val="Hyperlink"/>
            <w:noProof/>
          </w:rPr>
          <w:t>&amp;MATRICES</w:t>
        </w:r>
        <w:r>
          <w:rPr>
            <w:noProof/>
            <w:webHidden/>
          </w:rPr>
          <w:tab/>
        </w:r>
        <w:r>
          <w:rPr>
            <w:noProof/>
            <w:webHidden/>
          </w:rPr>
          <w:fldChar w:fldCharType="begin"/>
        </w:r>
        <w:r>
          <w:rPr>
            <w:noProof/>
            <w:webHidden/>
          </w:rPr>
          <w:instrText xml:space="preserve"> PAGEREF _Toc109904149 \h </w:instrText>
        </w:r>
        <w:r>
          <w:rPr>
            <w:noProof/>
            <w:webHidden/>
          </w:rPr>
        </w:r>
        <w:r>
          <w:rPr>
            <w:noProof/>
            <w:webHidden/>
          </w:rPr>
          <w:fldChar w:fldCharType="separate"/>
        </w:r>
        <w:r>
          <w:rPr>
            <w:noProof/>
            <w:webHidden/>
          </w:rPr>
          <w:t>110</w:t>
        </w:r>
        <w:r>
          <w:rPr>
            <w:noProof/>
            <w:webHidden/>
          </w:rPr>
          <w:fldChar w:fldCharType="end"/>
        </w:r>
      </w:hyperlink>
    </w:p>
    <w:p w14:paraId="04EF3B94"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0" w:history="1">
        <w:r>
          <w:rPr>
            <w:rStyle w:val="Hyperlink"/>
            <w:noProof/>
          </w:rPr>
          <w:t>&amp;DESIGN_MATRICES</w:t>
        </w:r>
        <w:r>
          <w:rPr>
            <w:noProof/>
            <w:webHidden/>
          </w:rPr>
          <w:tab/>
        </w:r>
        <w:r>
          <w:rPr>
            <w:noProof/>
            <w:webHidden/>
          </w:rPr>
          <w:fldChar w:fldCharType="begin"/>
        </w:r>
        <w:r>
          <w:rPr>
            <w:noProof/>
            <w:webHidden/>
          </w:rPr>
          <w:instrText xml:space="preserve"> PAGEREF _Toc109904150 \h </w:instrText>
        </w:r>
        <w:r>
          <w:rPr>
            <w:noProof/>
            <w:webHidden/>
          </w:rPr>
        </w:r>
        <w:r>
          <w:rPr>
            <w:noProof/>
            <w:webHidden/>
          </w:rPr>
          <w:fldChar w:fldCharType="separate"/>
        </w:r>
        <w:r>
          <w:rPr>
            <w:noProof/>
            <w:webHidden/>
          </w:rPr>
          <w:t>112</w:t>
        </w:r>
        <w:r>
          <w:rPr>
            <w:noProof/>
            <w:webHidden/>
          </w:rPr>
          <w:fldChar w:fldCharType="end"/>
        </w:r>
      </w:hyperlink>
    </w:p>
    <w:p w14:paraId="68CD4094"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1" w:history="1">
        <w:r>
          <w:rPr>
            <w:rStyle w:val="Hyperlink"/>
            <w:noProof/>
          </w:rPr>
          <w:t>&amp;COMBINEDOBSERVATIONS</w:t>
        </w:r>
        <w:r>
          <w:rPr>
            <w:noProof/>
            <w:webHidden/>
          </w:rPr>
          <w:tab/>
        </w:r>
        <w:r>
          <w:rPr>
            <w:noProof/>
            <w:webHidden/>
          </w:rPr>
          <w:fldChar w:fldCharType="begin"/>
        </w:r>
        <w:r>
          <w:rPr>
            <w:noProof/>
            <w:webHidden/>
          </w:rPr>
          <w:instrText xml:space="preserve"> PAGEREF _Toc109904151 \h </w:instrText>
        </w:r>
        <w:r>
          <w:rPr>
            <w:noProof/>
            <w:webHidden/>
          </w:rPr>
        </w:r>
        <w:r>
          <w:rPr>
            <w:noProof/>
            <w:webHidden/>
          </w:rPr>
          <w:fldChar w:fldCharType="separate"/>
        </w:r>
        <w:r>
          <w:rPr>
            <w:noProof/>
            <w:webHidden/>
          </w:rPr>
          <w:t>114</w:t>
        </w:r>
        <w:r>
          <w:rPr>
            <w:noProof/>
            <w:webHidden/>
          </w:rPr>
          <w:fldChar w:fldCharType="end"/>
        </w:r>
      </w:hyperlink>
    </w:p>
    <w:p w14:paraId="2533673A"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2" w:history="1">
        <w:r>
          <w:rPr>
            <w:rStyle w:val="Hyperlink"/>
            <w:noProof/>
          </w:rPr>
          <w:t>&amp;OBSERVATIONCONSTRAINTS</w:t>
        </w:r>
        <w:r>
          <w:rPr>
            <w:noProof/>
            <w:webHidden/>
          </w:rPr>
          <w:tab/>
        </w:r>
        <w:r>
          <w:rPr>
            <w:noProof/>
            <w:webHidden/>
          </w:rPr>
          <w:fldChar w:fldCharType="begin"/>
        </w:r>
        <w:r>
          <w:rPr>
            <w:noProof/>
            <w:webHidden/>
          </w:rPr>
          <w:instrText xml:space="preserve"> PAGEREF _Toc109904152 \h </w:instrText>
        </w:r>
        <w:r>
          <w:rPr>
            <w:noProof/>
            <w:webHidden/>
          </w:rPr>
        </w:r>
        <w:r>
          <w:rPr>
            <w:noProof/>
            <w:webHidden/>
          </w:rPr>
          <w:fldChar w:fldCharType="separate"/>
        </w:r>
        <w:r>
          <w:rPr>
            <w:noProof/>
            <w:webHidden/>
          </w:rPr>
          <w:t>116</w:t>
        </w:r>
        <w:r>
          <w:rPr>
            <w:noProof/>
            <w:webHidden/>
          </w:rPr>
          <w:fldChar w:fldCharType="end"/>
        </w:r>
      </w:hyperlink>
    </w:p>
    <w:p w14:paraId="400BE068"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3" w:history="1">
        <w:r>
          <w:rPr>
            <w:rStyle w:val="Hyperlink"/>
            <w:noProof/>
          </w:rPr>
          <w:t>&amp;ECONOMICVALUES</w:t>
        </w:r>
        <w:r>
          <w:rPr>
            <w:noProof/>
            <w:webHidden/>
          </w:rPr>
          <w:tab/>
        </w:r>
        <w:r>
          <w:rPr>
            <w:noProof/>
            <w:webHidden/>
          </w:rPr>
          <w:fldChar w:fldCharType="begin"/>
        </w:r>
        <w:r>
          <w:rPr>
            <w:noProof/>
            <w:webHidden/>
          </w:rPr>
          <w:instrText xml:space="preserve"> PAGEREF _Toc109904153 \h </w:instrText>
        </w:r>
        <w:r>
          <w:rPr>
            <w:noProof/>
            <w:webHidden/>
          </w:rPr>
        </w:r>
        <w:r>
          <w:rPr>
            <w:noProof/>
            <w:webHidden/>
          </w:rPr>
          <w:fldChar w:fldCharType="separate"/>
        </w:r>
        <w:r>
          <w:rPr>
            <w:noProof/>
            <w:webHidden/>
          </w:rPr>
          <w:t>117</w:t>
        </w:r>
        <w:r>
          <w:rPr>
            <w:noProof/>
            <w:webHidden/>
          </w:rPr>
          <w:fldChar w:fldCharType="end"/>
        </w:r>
      </w:hyperlink>
    </w:p>
    <w:p w14:paraId="22ACC26F"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4" w:history="1">
        <w:r>
          <w:rPr>
            <w:rStyle w:val="Hyperlink"/>
            <w:noProof/>
          </w:rPr>
          <w:t>&amp;OBSERVATIONS</w:t>
        </w:r>
        <w:r>
          <w:rPr>
            <w:noProof/>
            <w:webHidden/>
          </w:rPr>
          <w:tab/>
        </w:r>
        <w:r>
          <w:rPr>
            <w:noProof/>
            <w:webHidden/>
          </w:rPr>
          <w:fldChar w:fldCharType="begin"/>
        </w:r>
        <w:r>
          <w:rPr>
            <w:noProof/>
            <w:webHidden/>
          </w:rPr>
          <w:instrText xml:space="preserve"> PAGEREF _Toc109904154 \h </w:instrText>
        </w:r>
        <w:r>
          <w:rPr>
            <w:noProof/>
            <w:webHidden/>
          </w:rPr>
        </w:r>
        <w:r>
          <w:rPr>
            <w:noProof/>
            <w:webHidden/>
          </w:rPr>
          <w:fldChar w:fldCharType="separate"/>
        </w:r>
        <w:r>
          <w:rPr>
            <w:noProof/>
            <w:webHidden/>
          </w:rPr>
          <w:t>120</w:t>
        </w:r>
        <w:r>
          <w:rPr>
            <w:noProof/>
            <w:webHidden/>
          </w:rPr>
          <w:fldChar w:fldCharType="end"/>
        </w:r>
      </w:hyperlink>
    </w:p>
    <w:p w14:paraId="58ABEF3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5" w:history="1">
        <w:r>
          <w:rPr>
            <w:rStyle w:val="Hyperlink"/>
            <w:noProof/>
          </w:rPr>
          <w:t>&amp;CATEGORICALS</w:t>
        </w:r>
        <w:r>
          <w:rPr>
            <w:noProof/>
            <w:webHidden/>
          </w:rPr>
          <w:tab/>
        </w:r>
        <w:r>
          <w:rPr>
            <w:noProof/>
            <w:webHidden/>
          </w:rPr>
          <w:fldChar w:fldCharType="begin"/>
        </w:r>
        <w:r>
          <w:rPr>
            <w:noProof/>
            <w:webHidden/>
          </w:rPr>
          <w:instrText xml:space="preserve"> PAGEREF _Toc109904155 \h </w:instrText>
        </w:r>
        <w:r>
          <w:rPr>
            <w:noProof/>
            <w:webHidden/>
          </w:rPr>
        </w:r>
        <w:r>
          <w:rPr>
            <w:noProof/>
            <w:webHidden/>
          </w:rPr>
          <w:fldChar w:fldCharType="separate"/>
        </w:r>
        <w:r>
          <w:rPr>
            <w:noProof/>
            <w:webHidden/>
          </w:rPr>
          <w:t>128</w:t>
        </w:r>
        <w:r>
          <w:rPr>
            <w:noProof/>
            <w:webHidden/>
          </w:rPr>
          <w:fldChar w:fldCharType="end"/>
        </w:r>
      </w:hyperlink>
    </w:p>
    <w:p w14:paraId="570426F5"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6" w:history="1">
        <w:r>
          <w:rPr>
            <w:rStyle w:val="Hyperlink"/>
            <w:noProof/>
          </w:rPr>
          <w:t>&amp;PSEUDOCATEGORICALS</w:t>
        </w:r>
        <w:r>
          <w:rPr>
            <w:noProof/>
            <w:webHidden/>
          </w:rPr>
          <w:tab/>
        </w:r>
        <w:r>
          <w:rPr>
            <w:noProof/>
            <w:webHidden/>
          </w:rPr>
          <w:fldChar w:fldCharType="begin"/>
        </w:r>
        <w:r>
          <w:rPr>
            <w:noProof/>
            <w:webHidden/>
          </w:rPr>
          <w:instrText xml:space="preserve"> PAGEREF _Toc109904156 \h </w:instrText>
        </w:r>
        <w:r>
          <w:rPr>
            <w:noProof/>
            <w:webHidden/>
          </w:rPr>
        </w:r>
        <w:r>
          <w:rPr>
            <w:noProof/>
            <w:webHidden/>
          </w:rPr>
          <w:fldChar w:fldCharType="separate"/>
        </w:r>
        <w:r>
          <w:rPr>
            <w:noProof/>
            <w:webHidden/>
          </w:rPr>
          <w:t>129</w:t>
        </w:r>
        <w:r>
          <w:rPr>
            <w:noProof/>
            <w:webHidden/>
          </w:rPr>
          <w:fldChar w:fldCharType="end"/>
        </w:r>
      </w:hyperlink>
    </w:p>
    <w:p w14:paraId="55575E05"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57" w:history="1">
        <w:r>
          <w:rPr>
            <w:rStyle w:val="Hyperlink"/>
            <w:noProof/>
          </w:rPr>
          <w:t>&amp;REPORT</w:t>
        </w:r>
        <w:r>
          <w:rPr>
            <w:noProof/>
            <w:webHidden/>
          </w:rPr>
          <w:tab/>
        </w:r>
        <w:r>
          <w:rPr>
            <w:noProof/>
            <w:webHidden/>
          </w:rPr>
          <w:fldChar w:fldCharType="begin"/>
        </w:r>
        <w:r>
          <w:rPr>
            <w:noProof/>
            <w:webHidden/>
          </w:rPr>
          <w:instrText xml:space="preserve"> PAGEREF _Toc109904157 \h </w:instrText>
        </w:r>
        <w:r>
          <w:rPr>
            <w:noProof/>
            <w:webHidden/>
          </w:rPr>
        </w:r>
        <w:r>
          <w:rPr>
            <w:noProof/>
            <w:webHidden/>
          </w:rPr>
          <w:fldChar w:fldCharType="separate"/>
        </w:r>
        <w:r>
          <w:rPr>
            <w:noProof/>
            <w:webHidden/>
          </w:rPr>
          <w:t>130</w:t>
        </w:r>
        <w:r>
          <w:rPr>
            <w:noProof/>
            <w:webHidden/>
          </w:rPr>
          <w:fldChar w:fldCharType="end"/>
        </w:r>
      </w:hyperlink>
    </w:p>
    <w:p w14:paraId="13BEB791"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158" w:history="1">
        <w:r>
          <w:rPr>
            <w:rStyle w:val="Hyperlink"/>
          </w:rPr>
          <w:t>Definition: Write true and estimated breeding values of all</w:t>
        </w:r>
        <w:r>
          <w:rPr>
            <w:webHidden/>
          </w:rPr>
          <w:tab/>
        </w:r>
        <w:r>
          <w:rPr>
            <w:webHidden/>
          </w:rPr>
          <w:fldChar w:fldCharType="begin"/>
        </w:r>
        <w:r>
          <w:rPr>
            <w:webHidden/>
          </w:rPr>
          <w:instrText xml:space="preserve"> PAGEREF _Toc109904158 \h </w:instrText>
        </w:r>
        <w:r>
          <w:rPr>
            <w:webHidden/>
          </w:rPr>
        </w:r>
        <w:r>
          <w:rPr>
            <w:webHidden/>
          </w:rPr>
          <w:fldChar w:fldCharType="separate"/>
        </w:r>
        <w:r>
          <w:rPr>
            <w:webHidden/>
          </w:rPr>
          <w:t>132</w:t>
        </w:r>
        <w:r>
          <w:rPr>
            <w:webHidden/>
          </w:rPr>
          <w:fldChar w:fldCharType="end"/>
        </w:r>
      </w:hyperlink>
    </w:p>
    <w:p w14:paraId="1694EFAC"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159" w:history="1">
        <w:r>
          <w:rPr>
            <w:rStyle w:val="Hyperlink"/>
          </w:rPr>
          <w:t>animals in the population to output file,</w:t>
        </w:r>
        <w:r>
          <w:rPr>
            <w:webHidden/>
          </w:rPr>
          <w:tab/>
        </w:r>
        <w:r>
          <w:rPr>
            <w:webHidden/>
          </w:rPr>
          <w:fldChar w:fldCharType="begin"/>
        </w:r>
        <w:r>
          <w:rPr>
            <w:webHidden/>
          </w:rPr>
          <w:instrText xml:space="preserve"> PAGEREF _Toc109904159 \h </w:instrText>
        </w:r>
        <w:r>
          <w:rPr>
            <w:webHidden/>
          </w:rPr>
        </w:r>
        <w:r>
          <w:rPr>
            <w:webHidden/>
          </w:rPr>
          <w:fldChar w:fldCharType="separate"/>
        </w:r>
        <w:r>
          <w:rPr>
            <w:webHidden/>
          </w:rPr>
          <w:t>132</w:t>
        </w:r>
        <w:r>
          <w:rPr>
            <w:webHidden/>
          </w:rPr>
          <w:fldChar w:fldCharType="end"/>
        </w:r>
      </w:hyperlink>
    </w:p>
    <w:p w14:paraId="6ABB6396"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160" w:history="1">
        <w:r>
          <w:rPr>
            <w:rStyle w:val="Hyperlink"/>
            <w:i/>
          </w:rPr>
          <w:t>printBreedingValues</w:t>
        </w:r>
        <w:r>
          <w:rPr>
            <w:rStyle w:val="Hyperlink"/>
          </w:rPr>
          <w:t xml:space="preserve">   Definition: Write true and estimated breeding values of each</w:t>
        </w:r>
        <w:r>
          <w:rPr>
            <w:webHidden/>
          </w:rPr>
          <w:tab/>
        </w:r>
        <w:r>
          <w:rPr>
            <w:webHidden/>
          </w:rPr>
          <w:fldChar w:fldCharType="begin"/>
        </w:r>
        <w:r>
          <w:rPr>
            <w:webHidden/>
          </w:rPr>
          <w:instrText xml:space="preserve"> PAGEREF _Toc109904160 \h </w:instrText>
        </w:r>
        <w:r>
          <w:rPr>
            <w:webHidden/>
          </w:rPr>
        </w:r>
        <w:r>
          <w:rPr>
            <w:webHidden/>
          </w:rPr>
          <w:fldChar w:fldCharType="separate"/>
        </w:r>
        <w:r>
          <w:rPr>
            <w:webHidden/>
          </w:rPr>
          <w:t>133</w:t>
        </w:r>
        <w:r>
          <w:rPr>
            <w:webHidden/>
          </w:rPr>
          <w:fldChar w:fldCharType="end"/>
        </w:r>
      </w:hyperlink>
    </w:p>
    <w:p w14:paraId="31E863FC"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161" w:history="1">
        <w:r>
          <w:rPr>
            <w:rStyle w:val="Hyperlink"/>
            <w:i/>
          </w:rPr>
          <w:t>printCoVariances</w:t>
        </w:r>
        <w:r>
          <w:rPr>
            <w:rStyle w:val="Hyperlink"/>
          </w:rPr>
          <w:t xml:space="preserve">      Definition: Write (co)variances estimated by DMU at each</w:t>
        </w:r>
        <w:r>
          <w:rPr>
            <w:webHidden/>
          </w:rPr>
          <w:tab/>
        </w:r>
        <w:r>
          <w:rPr>
            <w:webHidden/>
          </w:rPr>
          <w:fldChar w:fldCharType="begin"/>
        </w:r>
        <w:r>
          <w:rPr>
            <w:webHidden/>
          </w:rPr>
          <w:instrText xml:space="preserve"> PAGEREF _Toc109904161 \h </w:instrText>
        </w:r>
        <w:r>
          <w:rPr>
            <w:webHidden/>
          </w:rPr>
        </w:r>
        <w:r>
          <w:rPr>
            <w:webHidden/>
          </w:rPr>
          <w:fldChar w:fldCharType="separate"/>
        </w:r>
        <w:r>
          <w:rPr>
            <w:webHidden/>
          </w:rPr>
          <w:t>133</w:t>
        </w:r>
        <w:r>
          <w:rPr>
            <w:webHidden/>
          </w:rPr>
          <w:fldChar w:fldCharType="end"/>
        </w:r>
      </w:hyperlink>
    </w:p>
    <w:p w14:paraId="3B508301"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162" w:history="1">
        <w:r>
          <w:rPr>
            <w:rStyle w:val="Hyperlink"/>
          </w:rPr>
          <w:t>specified time step and selection step to output</w:t>
        </w:r>
        <w:r>
          <w:rPr>
            <w:webHidden/>
          </w:rPr>
          <w:tab/>
        </w:r>
        <w:r>
          <w:rPr>
            <w:webHidden/>
          </w:rPr>
          <w:fldChar w:fldCharType="begin"/>
        </w:r>
        <w:r>
          <w:rPr>
            <w:webHidden/>
          </w:rPr>
          <w:instrText xml:space="preserve"> PAGEREF _Toc109904162 \h </w:instrText>
        </w:r>
        <w:r>
          <w:rPr>
            <w:webHidden/>
          </w:rPr>
        </w:r>
        <w:r>
          <w:rPr>
            <w:webHidden/>
          </w:rPr>
          <w:fldChar w:fldCharType="separate"/>
        </w:r>
        <w:r>
          <w:rPr>
            <w:webHidden/>
          </w:rPr>
          <w:t>133</w:t>
        </w:r>
        <w:r>
          <w:rPr>
            <w:webHidden/>
          </w:rPr>
          <w:fldChar w:fldCharType="end"/>
        </w:r>
      </w:hyperlink>
    </w:p>
    <w:p w14:paraId="1ABE89A5"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163" w:history="1">
        <w:r>
          <w:rPr>
            <w:rStyle w:val="Hyperlink"/>
          </w:rPr>
          <w:t>files,</w:t>
        </w:r>
        <w:r>
          <w:rPr>
            <w:webHidden/>
          </w:rPr>
          <w:tab/>
        </w:r>
        <w:r>
          <w:rPr>
            <w:webHidden/>
          </w:rPr>
          <w:fldChar w:fldCharType="begin"/>
        </w:r>
        <w:r>
          <w:rPr>
            <w:webHidden/>
          </w:rPr>
          <w:instrText xml:space="preserve"> PAGEREF _Toc109904163 \h </w:instrText>
        </w:r>
        <w:r>
          <w:rPr>
            <w:webHidden/>
          </w:rPr>
        </w:r>
        <w:r>
          <w:rPr>
            <w:webHidden/>
          </w:rPr>
          <w:fldChar w:fldCharType="separate"/>
        </w:r>
        <w:r>
          <w:rPr>
            <w:webHidden/>
          </w:rPr>
          <w:t>133</w:t>
        </w:r>
        <w:r>
          <w:rPr>
            <w:webHidden/>
          </w:rPr>
          <w:fldChar w:fldCharType="end"/>
        </w:r>
      </w:hyperlink>
    </w:p>
    <w:p w14:paraId="1AB32EF9"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164" w:history="1">
        <w:r>
          <w:rPr>
            <w:rStyle w:val="Hyperlink"/>
          </w:rPr>
          <w:t>‘covariancesRep&lt;</w:t>
        </w:r>
        <w:r>
          <w:rPr>
            <w:rStyle w:val="Hyperlink"/>
            <w:i/>
          </w:rPr>
          <w:t>rep</w:t>
        </w:r>
        <w:r>
          <w:rPr>
            <w:rStyle w:val="Hyperlink"/>
          </w:rPr>
          <w:t>&gt;Time&lt;</w:t>
        </w:r>
        <w:r>
          <w:rPr>
            <w:rStyle w:val="Hyperlink"/>
            <w:i/>
          </w:rPr>
          <w:t>time</w:t>
        </w:r>
        <w:r>
          <w:rPr>
            <w:rStyle w:val="Hyperlink"/>
          </w:rPr>
          <w:t>&gt;Stage&lt;</w:t>
        </w:r>
        <w:r>
          <w:rPr>
            <w:rStyle w:val="Hyperlink"/>
            <w:i/>
          </w:rPr>
          <w:t>stage</w:t>
        </w:r>
        <w:r>
          <w:rPr>
            <w:rStyle w:val="Hyperlink"/>
          </w:rPr>
          <w:t>&gt;.res’,</w:t>
        </w:r>
        <w:r>
          <w:rPr>
            <w:webHidden/>
          </w:rPr>
          <w:tab/>
        </w:r>
        <w:r>
          <w:rPr>
            <w:webHidden/>
          </w:rPr>
          <w:fldChar w:fldCharType="begin"/>
        </w:r>
        <w:r>
          <w:rPr>
            <w:webHidden/>
          </w:rPr>
          <w:instrText xml:space="preserve"> PAGEREF _Toc109904164 \h </w:instrText>
        </w:r>
        <w:r>
          <w:rPr>
            <w:webHidden/>
          </w:rPr>
        </w:r>
        <w:r>
          <w:rPr>
            <w:webHidden/>
          </w:rPr>
          <w:fldChar w:fldCharType="separate"/>
        </w:r>
        <w:r>
          <w:rPr>
            <w:webHidden/>
          </w:rPr>
          <w:t>133</w:t>
        </w:r>
        <w:r>
          <w:rPr>
            <w:webHidden/>
          </w:rPr>
          <w:fldChar w:fldCharType="end"/>
        </w:r>
      </w:hyperlink>
    </w:p>
    <w:p w14:paraId="671DCA7D" w14:textId="77777777" w:rsidR="001D6ADA" w:rsidRDefault="001D6ADA">
      <w:pPr>
        <w:pStyle w:val="Indholdsfortegnelse1"/>
        <w:tabs>
          <w:tab w:val="left" w:pos="720"/>
        </w:tabs>
        <w:rPr>
          <w:rFonts w:asciiTheme="minorHAnsi" w:eastAsiaTheme="minorEastAsia" w:hAnsiTheme="minorHAnsi" w:cstheme="minorBidi"/>
          <w:b w:val="0"/>
          <w:bCs w:val="0"/>
          <w:sz w:val="22"/>
          <w:szCs w:val="22"/>
          <w:lang w:val="en-US" w:eastAsia="en-US"/>
        </w:rPr>
      </w:pPr>
      <w:hyperlink w:anchor="_Toc109904165" w:history="1">
        <w:r>
          <w:rPr>
            <w:rStyle w:val="Hyperlink"/>
            <w14:scene3d>
              <w14:camera w14:prst="orthographicFront"/>
              <w14:lightRig w14:rig="threePt" w14:dir="t">
                <w14:rot w14:lat="0" w14:lon="0" w14:rev="0"/>
              </w14:lightRig>
            </w14:scene3d>
          </w:rPr>
          <w:t>15.</w:t>
        </w:r>
        <w:r>
          <w:rPr>
            <w:rFonts w:asciiTheme="minorHAnsi" w:eastAsiaTheme="minorEastAsia" w:hAnsiTheme="minorHAnsi" w:cstheme="minorBidi"/>
            <w:b w:val="0"/>
            <w:bCs w:val="0"/>
            <w:sz w:val="22"/>
            <w:szCs w:val="22"/>
            <w:lang w:val="en-US" w:eastAsia="en-US"/>
          </w:rPr>
          <w:tab/>
        </w:r>
        <w:r>
          <w:rPr>
            <w:rStyle w:val="Hyperlink"/>
          </w:rPr>
          <w:t>Examples of input.prm files</w:t>
        </w:r>
        <w:r>
          <w:rPr>
            <w:webHidden/>
          </w:rPr>
          <w:tab/>
        </w:r>
        <w:r>
          <w:rPr>
            <w:webHidden/>
          </w:rPr>
          <w:fldChar w:fldCharType="begin"/>
        </w:r>
        <w:r>
          <w:rPr>
            <w:webHidden/>
          </w:rPr>
          <w:instrText xml:space="preserve"> PAGEREF _Toc109904165 \h </w:instrText>
        </w:r>
        <w:r>
          <w:rPr>
            <w:webHidden/>
          </w:rPr>
        </w:r>
        <w:r>
          <w:rPr>
            <w:webHidden/>
          </w:rPr>
          <w:fldChar w:fldCharType="separate"/>
        </w:r>
        <w:r>
          <w:rPr>
            <w:webHidden/>
          </w:rPr>
          <w:t>140</w:t>
        </w:r>
        <w:r>
          <w:rPr>
            <w:webHidden/>
          </w:rPr>
          <w:fldChar w:fldCharType="end"/>
        </w:r>
      </w:hyperlink>
    </w:p>
    <w:p w14:paraId="7CEE1AE9"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66" w:history="1">
        <w:r>
          <w:rPr>
            <w:rStyle w:val="Hyperlink"/>
            <w:noProof/>
          </w:rPr>
          <w:t>Example 1: Polygenic model; one trait in the breeding objective</w:t>
        </w:r>
        <w:r>
          <w:rPr>
            <w:noProof/>
            <w:webHidden/>
          </w:rPr>
          <w:tab/>
        </w:r>
        <w:r>
          <w:rPr>
            <w:noProof/>
            <w:webHidden/>
          </w:rPr>
          <w:fldChar w:fldCharType="begin"/>
        </w:r>
        <w:r>
          <w:rPr>
            <w:noProof/>
            <w:webHidden/>
          </w:rPr>
          <w:instrText xml:space="preserve"> PAGEREF _Toc109904166 \h </w:instrText>
        </w:r>
        <w:r>
          <w:rPr>
            <w:noProof/>
            <w:webHidden/>
          </w:rPr>
        </w:r>
        <w:r>
          <w:rPr>
            <w:noProof/>
            <w:webHidden/>
          </w:rPr>
          <w:fldChar w:fldCharType="separate"/>
        </w:r>
        <w:r>
          <w:rPr>
            <w:noProof/>
            <w:webHidden/>
          </w:rPr>
          <w:t>140</w:t>
        </w:r>
        <w:r>
          <w:rPr>
            <w:noProof/>
            <w:webHidden/>
          </w:rPr>
          <w:fldChar w:fldCharType="end"/>
        </w:r>
      </w:hyperlink>
    </w:p>
    <w:p w14:paraId="558B665D"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67" w:history="1">
        <w:r>
          <w:rPr>
            <w:rStyle w:val="Hyperlink"/>
            <w:noProof/>
          </w:rPr>
          <w:t>Example 2: Polygenic model; nine traits in the breeding objective</w:t>
        </w:r>
        <w:r>
          <w:rPr>
            <w:noProof/>
            <w:webHidden/>
          </w:rPr>
          <w:tab/>
        </w:r>
        <w:r>
          <w:rPr>
            <w:noProof/>
            <w:webHidden/>
          </w:rPr>
          <w:fldChar w:fldCharType="begin"/>
        </w:r>
        <w:r>
          <w:rPr>
            <w:noProof/>
            <w:webHidden/>
          </w:rPr>
          <w:instrText xml:space="preserve"> PAGEREF _Toc109904167 \h </w:instrText>
        </w:r>
        <w:r>
          <w:rPr>
            <w:noProof/>
            <w:webHidden/>
          </w:rPr>
        </w:r>
        <w:r>
          <w:rPr>
            <w:noProof/>
            <w:webHidden/>
          </w:rPr>
          <w:fldChar w:fldCharType="separate"/>
        </w:r>
        <w:r>
          <w:rPr>
            <w:noProof/>
            <w:webHidden/>
          </w:rPr>
          <w:t>141</w:t>
        </w:r>
        <w:r>
          <w:rPr>
            <w:noProof/>
            <w:webHidden/>
          </w:rPr>
          <w:fldChar w:fldCharType="end"/>
        </w:r>
      </w:hyperlink>
    </w:p>
    <w:p w14:paraId="5FE2D23A"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68" w:history="1">
        <w:r>
          <w:rPr>
            <w:rStyle w:val="Hyperlink"/>
            <w:noProof/>
          </w:rPr>
          <w:t>Example 3: Polygenic model with pseudo-genomic selection; four traits in the breeding objective, ‘genotyped’ animals are truncation selected</w:t>
        </w:r>
        <w:r>
          <w:rPr>
            <w:noProof/>
            <w:webHidden/>
          </w:rPr>
          <w:tab/>
        </w:r>
        <w:r>
          <w:rPr>
            <w:noProof/>
            <w:webHidden/>
          </w:rPr>
          <w:fldChar w:fldCharType="begin"/>
        </w:r>
        <w:r>
          <w:rPr>
            <w:noProof/>
            <w:webHidden/>
          </w:rPr>
          <w:instrText xml:space="preserve"> PAGEREF _Toc109904168 \h </w:instrText>
        </w:r>
        <w:r>
          <w:rPr>
            <w:noProof/>
            <w:webHidden/>
          </w:rPr>
        </w:r>
        <w:r>
          <w:rPr>
            <w:noProof/>
            <w:webHidden/>
          </w:rPr>
          <w:fldChar w:fldCharType="separate"/>
        </w:r>
        <w:r>
          <w:rPr>
            <w:noProof/>
            <w:webHidden/>
          </w:rPr>
          <w:t>141</w:t>
        </w:r>
        <w:r>
          <w:rPr>
            <w:noProof/>
            <w:webHidden/>
          </w:rPr>
          <w:fldChar w:fldCharType="end"/>
        </w:r>
      </w:hyperlink>
    </w:p>
    <w:p w14:paraId="1BA7F01C"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69" w:history="1">
        <w:r>
          <w:rPr>
            <w:rStyle w:val="Hyperlink"/>
            <w:noProof/>
          </w:rPr>
          <w:t>Example 4: Polygenic model with pseudo-genomic selection; four traits in the breeding objective, ‘genotyped’ animals are EVA selected</w:t>
        </w:r>
        <w:r>
          <w:rPr>
            <w:noProof/>
            <w:webHidden/>
          </w:rPr>
          <w:tab/>
        </w:r>
        <w:r>
          <w:rPr>
            <w:noProof/>
            <w:webHidden/>
          </w:rPr>
          <w:fldChar w:fldCharType="begin"/>
        </w:r>
        <w:r>
          <w:rPr>
            <w:noProof/>
            <w:webHidden/>
          </w:rPr>
          <w:instrText xml:space="preserve"> PAGEREF _Toc109904169 \h </w:instrText>
        </w:r>
        <w:r>
          <w:rPr>
            <w:noProof/>
            <w:webHidden/>
          </w:rPr>
        </w:r>
        <w:r>
          <w:rPr>
            <w:noProof/>
            <w:webHidden/>
          </w:rPr>
          <w:fldChar w:fldCharType="separate"/>
        </w:r>
        <w:r>
          <w:rPr>
            <w:noProof/>
            <w:webHidden/>
          </w:rPr>
          <w:t>141</w:t>
        </w:r>
        <w:r>
          <w:rPr>
            <w:noProof/>
            <w:webHidden/>
          </w:rPr>
          <w:fldChar w:fldCharType="end"/>
        </w:r>
      </w:hyperlink>
    </w:p>
    <w:p w14:paraId="14B33160" w14:textId="77777777" w:rsidR="001D6ADA" w:rsidRDefault="001D6ADA">
      <w:pPr>
        <w:pStyle w:val="Indholdsfortegnelse1"/>
        <w:tabs>
          <w:tab w:val="left" w:pos="720"/>
        </w:tabs>
        <w:rPr>
          <w:rFonts w:asciiTheme="minorHAnsi" w:eastAsiaTheme="minorEastAsia" w:hAnsiTheme="minorHAnsi" w:cstheme="minorBidi"/>
          <w:b w:val="0"/>
          <w:bCs w:val="0"/>
          <w:sz w:val="22"/>
          <w:szCs w:val="22"/>
          <w:lang w:val="en-US" w:eastAsia="en-US"/>
        </w:rPr>
      </w:pPr>
      <w:hyperlink w:anchor="_Toc109904170" w:history="1">
        <w:r>
          <w:rPr>
            <w:rStyle w:val="Hyperlink"/>
            <w14:scene3d>
              <w14:camera w14:prst="orthographicFront"/>
              <w14:lightRig w14:rig="threePt" w14:dir="t">
                <w14:rot w14:lat="0" w14:lon="0" w14:rev="0"/>
              </w14:lightRig>
            </w14:scene3d>
          </w:rPr>
          <w:t>16.</w:t>
        </w:r>
        <w:r>
          <w:rPr>
            <w:rFonts w:asciiTheme="minorHAnsi" w:eastAsiaTheme="minorEastAsia" w:hAnsiTheme="minorHAnsi" w:cstheme="minorBidi"/>
            <w:b w:val="0"/>
            <w:bCs w:val="0"/>
            <w:sz w:val="22"/>
            <w:szCs w:val="22"/>
            <w:lang w:val="en-US" w:eastAsia="en-US"/>
          </w:rPr>
          <w:tab/>
        </w:r>
        <w:r>
          <w:rPr>
            <w:rStyle w:val="Hyperlink"/>
          </w:rPr>
          <w:t>Output files</w:t>
        </w:r>
        <w:r>
          <w:rPr>
            <w:webHidden/>
          </w:rPr>
          <w:tab/>
        </w:r>
        <w:r>
          <w:rPr>
            <w:webHidden/>
          </w:rPr>
          <w:fldChar w:fldCharType="begin"/>
        </w:r>
        <w:r>
          <w:rPr>
            <w:webHidden/>
          </w:rPr>
          <w:instrText xml:space="preserve"> PAGEREF _Toc109904170 \h </w:instrText>
        </w:r>
        <w:r>
          <w:rPr>
            <w:webHidden/>
          </w:rPr>
        </w:r>
        <w:r>
          <w:rPr>
            <w:webHidden/>
          </w:rPr>
          <w:fldChar w:fldCharType="separate"/>
        </w:r>
        <w:r>
          <w:rPr>
            <w:webHidden/>
          </w:rPr>
          <w:t>142</w:t>
        </w:r>
        <w:r>
          <w:rPr>
            <w:webHidden/>
          </w:rPr>
          <w:fldChar w:fldCharType="end"/>
        </w:r>
      </w:hyperlink>
    </w:p>
    <w:p w14:paraId="3979E320"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1" w:history="1">
        <w:r>
          <w:rPr>
            <w:rStyle w:val="Hyperlink"/>
            <w:noProof/>
          </w:rPr>
          <w:t>geneticTrendsMeans.res</w:t>
        </w:r>
        <w:r>
          <w:rPr>
            <w:noProof/>
            <w:webHidden/>
          </w:rPr>
          <w:tab/>
        </w:r>
        <w:r>
          <w:rPr>
            <w:noProof/>
            <w:webHidden/>
          </w:rPr>
          <w:fldChar w:fldCharType="begin"/>
        </w:r>
        <w:r>
          <w:rPr>
            <w:noProof/>
            <w:webHidden/>
          </w:rPr>
          <w:instrText xml:space="preserve"> PAGEREF _Toc109904171 \h </w:instrText>
        </w:r>
        <w:r>
          <w:rPr>
            <w:noProof/>
            <w:webHidden/>
          </w:rPr>
        </w:r>
        <w:r>
          <w:rPr>
            <w:noProof/>
            <w:webHidden/>
          </w:rPr>
          <w:fldChar w:fldCharType="separate"/>
        </w:r>
        <w:r>
          <w:rPr>
            <w:noProof/>
            <w:webHidden/>
          </w:rPr>
          <w:t>143</w:t>
        </w:r>
        <w:r>
          <w:rPr>
            <w:noProof/>
            <w:webHidden/>
          </w:rPr>
          <w:fldChar w:fldCharType="end"/>
        </w:r>
      </w:hyperlink>
    </w:p>
    <w:p w14:paraId="140B25C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2" w:history="1">
        <w:r>
          <w:rPr>
            <w:rStyle w:val="Hyperlink"/>
            <w:noProof/>
          </w:rPr>
          <w:t>geneticTrendsRep&lt;rep&gt;.res (rep=start_rep … start_rep+nrep-1)</w:t>
        </w:r>
        <w:r>
          <w:rPr>
            <w:noProof/>
            <w:webHidden/>
          </w:rPr>
          <w:tab/>
        </w:r>
        <w:r>
          <w:rPr>
            <w:noProof/>
            <w:webHidden/>
          </w:rPr>
          <w:fldChar w:fldCharType="begin"/>
        </w:r>
        <w:r>
          <w:rPr>
            <w:noProof/>
            <w:webHidden/>
          </w:rPr>
          <w:instrText xml:space="preserve"> PAGEREF _Toc109904172 \h </w:instrText>
        </w:r>
        <w:r>
          <w:rPr>
            <w:noProof/>
            <w:webHidden/>
          </w:rPr>
        </w:r>
        <w:r>
          <w:rPr>
            <w:noProof/>
            <w:webHidden/>
          </w:rPr>
          <w:fldChar w:fldCharType="separate"/>
        </w:r>
        <w:r>
          <w:rPr>
            <w:noProof/>
            <w:webHidden/>
          </w:rPr>
          <w:t>144</w:t>
        </w:r>
        <w:r>
          <w:rPr>
            <w:noProof/>
            <w:webHidden/>
          </w:rPr>
          <w:fldChar w:fldCharType="end"/>
        </w:r>
      </w:hyperlink>
    </w:p>
    <w:p w14:paraId="0AB442DF"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3" w:history="1">
        <w:r>
          <w:rPr>
            <w:rStyle w:val="Hyperlink"/>
            <w:noProof/>
          </w:rPr>
          <w:t>geneticTrendsPlots.pdf</w:t>
        </w:r>
        <w:r>
          <w:rPr>
            <w:noProof/>
            <w:webHidden/>
          </w:rPr>
          <w:tab/>
        </w:r>
        <w:r>
          <w:rPr>
            <w:noProof/>
            <w:webHidden/>
          </w:rPr>
          <w:fldChar w:fldCharType="begin"/>
        </w:r>
        <w:r>
          <w:rPr>
            <w:noProof/>
            <w:webHidden/>
          </w:rPr>
          <w:instrText xml:space="preserve"> PAGEREF _Toc109904173 \h </w:instrText>
        </w:r>
        <w:r>
          <w:rPr>
            <w:noProof/>
            <w:webHidden/>
          </w:rPr>
        </w:r>
        <w:r>
          <w:rPr>
            <w:noProof/>
            <w:webHidden/>
          </w:rPr>
          <w:fldChar w:fldCharType="separate"/>
        </w:r>
        <w:r>
          <w:rPr>
            <w:noProof/>
            <w:webHidden/>
          </w:rPr>
          <w:t>145</w:t>
        </w:r>
        <w:r>
          <w:rPr>
            <w:noProof/>
            <w:webHidden/>
          </w:rPr>
          <w:fldChar w:fldCharType="end"/>
        </w:r>
      </w:hyperlink>
    </w:p>
    <w:p w14:paraId="40760BC0"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4" w:history="1">
        <w:r>
          <w:rPr>
            <w:rStyle w:val="Hyperlink"/>
            <w:noProof/>
          </w:rPr>
          <w:t>input.log</w:t>
        </w:r>
        <w:r>
          <w:rPr>
            <w:noProof/>
            <w:webHidden/>
          </w:rPr>
          <w:tab/>
        </w:r>
        <w:r>
          <w:rPr>
            <w:noProof/>
            <w:webHidden/>
          </w:rPr>
          <w:fldChar w:fldCharType="begin"/>
        </w:r>
        <w:r>
          <w:rPr>
            <w:noProof/>
            <w:webHidden/>
          </w:rPr>
          <w:instrText xml:space="preserve"> PAGEREF _Toc109904174 \h </w:instrText>
        </w:r>
        <w:r>
          <w:rPr>
            <w:noProof/>
            <w:webHidden/>
          </w:rPr>
        </w:r>
        <w:r>
          <w:rPr>
            <w:noProof/>
            <w:webHidden/>
          </w:rPr>
          <w:fldChar w:fldCharType="separate"/>
        </w:r>
        <w:r>
          <w:rPr>
            <w:noProof/>
            <w:webHidden/>
          </w:rPr>
          <w:t>147</w:t>
        </w:r>
        <w:r>
          <w:rPr>
            <w:noProof/>
            <w:webHidden/>
          </w:rPr>
          <w:fldChar w:fldCharType="end"/>
        </w:r>
      </w:hyperlink>
    </w:p>
    <w:p w14:paraId="0BAD9B1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5" w:history="1">
        <w:r>
          <w:rPr>
            <w:rStyle w:val="Hyperlink"/>
            <w:noProof/>
          </w:rPr>
          <w:t>seeds.in</w:t>
        </w:r>
        <w:r>
          <w:rPr>
            <w:noProof/>
            <w:webHidden/>
          </w:rPr>
          <w:tab/>
        </w:r>
        <w:r>
          <w:rPr>
            <w:noProof/>
            <w:webHidden/>
          </w:rPr>
          <w:fldChar w:fldCharType="begin"/>
        </w:r>
        <w:r>
          <w:rPr>
            <w:noProof/>
            <w:webHidden/>
          </w:rPr>
          <w:instrText xml:space="preserve"> PAGEREF _Toc109904175 \h </w:instrText>
        </w:r>
        <w:r>
          <w:rPr>
            <w:noProof/>
            <w:webHidden/>
          </w:rPr>
        </w:r>
        <w:r>
          <w:rPr>
            <w:noProof/>
            <w:webHidden/>
          </w:rPr>
          <w:fldChar w:fldCharType="separate"/>
        </w:r>
        <w:r>
          <w:rPr>
            <w:noProof/>
            <w:webHidden/>
          </w:rPr>
          <w:t>147</w:t>
        </w:r>
        <w:r>
          <w:rPr>
            <w:noProof/>
            <w:webHidden/>
          </w:rPr>
          <w:fldChar w:fldCharType="end"/>
        </w:r>
      </w:hyperlink>
    </w:p>
    <w:p w14:paraId="1E22BE9C"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6" w:history="1">
        <w:r>
          <w:rPr>
            <w:rStyle w:val="Hyperlink"/>
            <w:noProof/>
            <w:lang w:val="fr-FR"/>
          </w:rPr>
          <w:t>error.txt</w:t>
        </w:r>
        <w:r>
          <w:rPr>
            <w:noProof/>
            <w:webHidden/>
          </w:rPr>
          <w:tab/>
        </w:r>
        <w:r>
          <w:rPr>
            <w:noProof/>
            <w:webHidden/>
          </w:rPr>
          <w:fldChar w:fldCharType="begin"/>
        </w:r>
        <w:r>
          <w:rPr>
            <w:noProof/>
            <w:webHidden/>
          </w:rPr>
          <w:instrText xml:space="preserve"> PAGEREF _Toc109904176 \h </w:instrText>
        </w:r>
        <w:r>
          <w:rPr>
            <w:noProof/>
            <w:webHidden/>
          </w:rPr>
        </w:r>
        <w:r>
          <w:rPr>
            <w:noProof/>
            <w:webHidden/>
          </w:rPr>
          <w:fldChar w:fldCharType="separate"/>
        </w:r>
        <w:r>
          <w:rPr>
            <w:noProof/>
            <w:webHidden/>
          </w:rPr>
          <w:t>147</w:t>
        </w:r>
        <w:r>
          <w:rPr>
            <w:noProof/>
            <w:webHidden/>
          </w:rPr>
          <w:fldChar w:fldCharType="end"/>
        </w:r>
      </w:hyperlink>
    </w:p>
    <w:p w14:paraId="35F71B9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7" w:history="1">
        <w:r>
          <w:rPr>
            <w:rStyle w:val="Hyperlink"/>
            <w:noProof/>
          </w:rPr>
          <w:t>memory.log</w:t>
        </w:r>
        <w:r>
          <w:rPr>
            <w:noProof/>
            <w:webHidden/>
          </w:rPr>
          <w:tab/>
        </w:r>
        <w:r>
          <w:rPr>
            <w:noProof/>
            <w:webHidden/>
          </w:rPr>
          <w:fldChar w:fldCharType="begin"/>
        </w:r>
        <w:r>
          <w:rPr>
            <w:noProof/>
            <w:webHidden/>
          </w:rPr>
          <w:instrText xml:space="preserve"> PAGEREF _Toc109904177 \h </w:instrText>
        </w:r>
        <w:r>
          <w:rPr>
            <w:noProof/>
            <w:webHidden/>
          </w:rPr>
        </w:r>
        <w:r>
          <w:rPr>
            <w:noProof/>
            <w:webHidden/>
          </w:rPr>
          <w:fldChar w:fldCharType="separate"/>
        </w:r>
        <w:r>
          <w:rPr>
            <w:noProof/>
            <w:webHidden/>
          </w:rPr>
          <w:t>147</w:t>
        </w:r>
        <w:r>
          <w:rPr>
            <w:noProof/>
            <w:webHidden/>
          </w:rPr>
          <w:fldChar w:fldCharType="end"/>
        </w:r>
      </w:hyperlink>
    </w:p>
    <w:p w14:paraId="63E99304"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8" w:history="1">
        <w:r>
          <w:rPr>
            <w:rStyle w:val="Hyperlink"/>
            <w:noProof/>
          </w:rPr>
          <w:t>adam_log.txt</w:t>
        </w:r>
        <w:r>
          <w:rPr>
            <w:noProof/>
            <w:webHidden/>
          </w:rPr>
          <w:tab/>
        </w:r>
        <w:r>
          <w:rPr>
            <w:noProof/>
            <w:webHidden/>
          </w:rPr>
          <w:fldChar w:fldCharType="begin"/>
        </w:r>
        <w:r>
          <w:rPr>
            <w:noProof/>
            <w:webHidden/>
          </w:rPr>
          <w:instrText xml:space="preserve"> PAGEREF _Toc109904178 \h </w:instrText>
        </w:r>
        <w:r>
          <w:rPr>
            <w:noProof/>
            <w:webHidden/>
          </w:rPr>
        </w:r>
        <w:r>
          <w:rPr>
            <w:noProof/>
            <w:webHidden/>
          </w:rPr>
          <w:fldChar w:fldCharType="separate"/>
        </w:r>
        <w:r>
          <w:rPr>
            <w:noProof/>
            <w:webHidden/>
          </w:rPr>
          <w:t>147</w:t>
        </w:r>
        <w:r>
          <w:rPr>
            <w:noProof/>
            <w:webHidden/>
          </w:rPr>
          <w:fldChar w:fldCharType="end"/>
        </w:r>
      </w:hyperlink>
    </w:p>
    <w:p w14:paraId="12B9FEA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79" w:history="1">
        <w:r>
          <w:rPr>
            <w:rStyle w:val="Hyperlink"/>
            <w:noProof/>
          </w:rPr>
          <w:t>adamlog.log</w:t>
        </w:r>
        <w:r>
          <w:rPr>
            <w:noProof/>
            <w:webHidden/>
          </w:rPr>
          <w:tab/>
        </w:r>
        <w:r>
          <w:rPr>
            <w:noProof/>
            <w:webHidden/>
          </w:rPr>
          <w:fldChar w:fldCharType="begin"/>
        </w:r>
        <w:r>
          <w:rPr>
            <w:noProof/>
            <w:webHidden/>
          </w:rPr>
          <w:instrText xml:space="preserve"> PAGEREF _Toc109904179 \h </w:instrText>
        </w:r>
        <w:r>
          <w:rPr>
            <w:noProof/>
            <w:webHidden/>
          </w:rPr>
        </w:r>
        <w:r>
          <w:rPr>
            <w:noProof/>
            <w:webHidden/>
          </w:rPr>
          <w:fldChar w:fldCharType="separate"/>
        </w:r>
        <w:r>
          <w:rPr>
            <w:noProof/>
            <w:webHidden/>
          </w:rPr>
          <w:t>147</w:t>
        </w:r>
        <w:r>
          <w:rPr>
            <w:noProof/>
            <w:webHidden/>
          </w:rPr>
          <w:fldChar w:fldCharType="end"/>
        </w:r>
      </w:hyperlink>
    </w:p>
    <w:p w14:paraId="046A623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0" w:history="1">
        <w:r>
          <w:rPr>
            <w:rStyle w:val="Hyperlink"/>
            <w:noProof/>
          </w:rPr>
          <w:t>biasAccuracyMeans.res</w:t>
        </w:r>
        <w:r>
          <w:rPr>
            <w:noProof/>
            <w:webHidden/>
          </w:rPr>
          <w:tab/>
        </w:r>
        <w:r>
          <w:rPr>
            <w:noProof/>
            <w:webHidden/>
          </w:rPr>
          <w:fldChar w:fldCharType="begin"/>
        </w:r>
        <w:r>
          <w:rPr>
            <w:noProof/>
            <w:webHidden/>
          </w:rPr>
          <w:instrText xml:space="preserve"> PAGEREF _Toc109904180 \h </w:instrText>
        </w:r>
        <w:r>
          <w:rPr>
            <w:noProof/>
            <w:webHidden/>
          </w:rPr>
        </w:r>
        <w:r>
          <w:rPr>
            <w:noProof/>
            <w:webHidden/>
          </w:rPr>
          <w:fldChar w:fldCharType="separate"/>
        </w:r>
        <w:r>
          <w:rPr>
            <w:noProof/>
            <w:webHidden/>
          </w:rPr>
          <w:t>148</w:t>
        </w:r>
        <w:r>
          <w:rPr>
            <w:noProof/>
            <w:webHidden/>
          </w:rPr>
          <w:fldChar w:fldCharType="end"/>
        </w:r>
      </w:hyperlink>
    </w:p>
    <w:p w14:paraId="0045EDBD"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1" w:history="1">
        <w:r>
          <w:rPr>
            <w:rStyle w:val="Hyperlink"/>
            <w:noProof/>
          </w:rPr>
          <w:t>biasAccuracyRep&lt;rep&gt;.res (rep=start_rep … start_rep+nrep-1)</w:t>
        </w:r>
        <w:r>
          <w:rPr>
            <w:noProof/>
            <w:webHidden/>
          </w:rPr>
          <w:tab/>
        </w:r>
        <w:r>
          <w:rPr>
            <w:noProof/>
            <w:webHidden/>
          </w:rPr>
          <w:fldChar w:fldCharType="begin"/>
        </w:r>
        <w:r>
          <w:rPr>
            <w:noProof/>
            <w:webHidden/>
          </w:rPr>
          <w:instrText xml:space="preserve"> PAGEREF _Toc109904181 \h </w:instrText>
        </w:r>
        <w:r>
          <w:rPr>
            <w:noProof/>
            <w:webHidden/>
          </w:rPr>
        </w:r>
        <w:r>
          <w:rPr>
            <w:noProof/>
            <w:webHidden/>
          </w:rPr>
          <w:fldChar w:fldCharType="separate"/>
        </w:r>
        <w:r>
          <w:rPr>
            <w:noProof/>
            <w:webHidden/>
          </w:rPr>
          <w:t>148</w:t>
        </w:r>
        <w:r>
          <w:rPr>
            <w:noProof/>
            <w:webHidden/>
          </w:rPr>
          <w:fldChar w:fldCharType="end"/>
        </w:r>
      </w:hyperlink>
    </w:p>
    <w:p w14:paraId="15BE0969"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2" w:history="1">
        <w:r>
          <w:rPr>
            <w:rStyle w:val="Hyperlink"/>
            <w:noProof/>
          </w:rPr>
          <w:t>breedingValuesRep&lt;rep&gt;.res.bz2 (rep=start_rep … start_rep+nrep-1)</w:t>
        </w:r>
        <w:r>
          <w:rPr>
            <w:noProof/>
            <w:webHidden/>
          </w:rPr>
          <w:tab/>
        </w:r>
        <w:r>
          <w:rPr>
            <w:noProof/>
            <w:webHidden/>
          </w:rPr>
          <w:fldChar w:fldCharType="begin"/>
        </w:r>
        <w:r>
          <w:rPr>
            <w:noProof/>
            <w:webHidden/>
          </w:rPr>
          <w:instrText xml:space="preserve"> PAGEREF _Toc109904182 \h </w:instrText>
        </w:r>
        <w:r>
          <w:rPr>
            <w:noProof/>
            <w:webHidden/>
          </w:rPr>
        </w:r>
        <w:r>
          <w:rPr>
            <w:noProof/>
            <w:webHidden/>
          </w:rPr>
          <w:fldChar w:fldCharType="separate"/>
        </w:r>
        <w:r>
          <w:rPr>
            <w:noProof/>
            <w:webHidden/>
          </w:rPr>
          <w:t>149</w:t>
        </w:r>
        <w:r>
          <w:rPr>
            <w:noProof/>
            <w:webHidden/>
          </w:rPr>
          <w:fldChar w:fldCharType="end"/>
        </w:r>
      </w:hyperlink>
    </w:p>
    <w:p w14:paraId="367BB8E5"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3" w:history="1">
        <w:r>
          <w:rPr>
            <w:rStyle w:val="Hyperlink"/>
            <w:noProof/>
          </w:rPr>
          <w:t>dmuAdamRep&lt;rep&gt;Time&lt;time&gt;Stage&lt;stage&gt;.lst (rep=start_rep … start_rep+nrep-1, time=1 … ntime, stage=1 … selection_groups where breeding values predicted using DMU)</w:t>
        </w:r>
        <w:r>
          <w:rPr>
            <w:noProof/>
            <w:webHidden/>
          </w:rPr>
          <w:tab/>
        </w:r>
        <w:r>
          <w:rPr>
            <w:noProof/>
            <w:webHidden/>
          </w:rPr>
          <w:fldChar w:fldCharType="begin"/>
        </w:r>
        <w:r>
          <w:rPr>
            <w:noProof/>
            <w:webHidden/>
          </w:rPr>
          <w:instrText xml:space="preserve"> PAGEREF _Toc109904183 \h </w:instrText>
        </w:r>
        <w:r>
          <w:rPr>
            <w:noProof/>
            <w:webHidden/>
          </w:rPr>
        </w:r>
        <w:r>
          <w:rPr>
            <w:noProof/>
            <w:webHidden/>
          </w:rPr>
          <w:fldChar w:fldCharType="separate"/>
        </w:r>
        <w:r>
          <w:rPr>
            <w:noProof/>
            <w:webHidden/>
          </w:rPr>
          <w:t>150</w:t>
        </w:r>
        <w:r>
          <w:rPr>
            <w:noProof/>
            <w:webHidden/>
          </w:rPr>
          <w:fldChar w:fldCharType="end"/>
        </w:r>
      </w:hyperlink>
    </w:p>
    <w:p w14:paraId="4370F06E"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4" w:history="1">
        <w:r>
          <w:rPr>
            <w:rStyle w:val="Hyperlink"/>
            <w:noProof/>
          </w:rPr>
          <w:t>heterozygosity.dat</w:t>
        </w:r>
        <w:r>
          <w:rPr>
            <w:noProof/>
            <w:webHidden/>
          </w:rPr>
          <w:tab/>
        </w:r>
        <w:r>
          <w:rPr>
            <w:noProof/>
            <w:webHidden/>
          </w:rPr>
          <w:fldChar w:fldCharType="begin"/>
        </w:r>
        <w:r>
          <w:rPr>
            <w:noProof/>
            <w:webHidden/>
          </w:rPr>
          <w:instrText xml:space="preserve"> PAGEREF _Toc109904184 \h </w:instrText>
        </w:r>
        <w:r>
          <w:rPr>
            <w:noProof/>
            <w:webHidden/>
          </w:rPr>
        </w:r>
        <w:r>
          <w:rPr>
            <w:noProof/>
            <w:webHidden/>
          </w:rPr>
          <w:fldChar w:fldCharType="separate"/>
        </w:r>
        <w:r>
          <w:rPr>
            <w:noProof/>
            <w:webHidden/>
          </w:rPr>
          <w:t>150</w:t>
        </w:r>
        <w:r>
          <w:rPr>
            <w:noProof/>
            <w:webHidden/>
          </w:rPr>
          <w:fldChar w:fldCharType="end"/>
        </w:r>
      </w:hyperlink>
    </w:p>
    <w:p w14:paraId="5EC483B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5" w:history="1">
        <w:r>
          <w:rPr>
            <w:rStyle w:val="Hyperlink"/>
            <w:noProof/>
          </w:rPr>
          <w:t>ldSummaryOutputOverTime.dat</w:t>
        </w:r>
        <w:r>
          <w:rPr>
            <w:noProof/>
            <w:webHidden/>
          </w:rPr>
          <w:tab/>
        </w:r>
        <w:r>
          <w:rPr>
            <w:noProof/>
            <w:webHidden/>
          </w:rPr>
          <w:fldChar w:fldCharType="begin"/>
        </w:r>
        <w:r>
          <w:rPr>
            <w:noProof/>
            <w:webHidden/>
          </w:rPr>
          <w:instrText xml:space="preserve"> PAGEREF _Toc109904185 \h </w:instrText>
        </w:r>
        <w:r>
          <w:rPr>
            <w:noProof/>
            <w:webHidden/>
          </w:rPr>
        </w:r>
        <w:r>
          <w:rPr>
            <w:noProof/>
            <w:webHidden/>
          </w:rPr>
          <w:fldChar w:fldCharType="separate"/>
        </w:r>
        <w:r>
          <w:rPr>
            <w:noProof/>
            <w:webHidden/>
          </w:rPr>
          <w:t>151</w:t>
        </w:r>
        <w:r>
          <w:rPr>
            <w:noProof/>
            <w:webHidden/>
          </w:rPr>
          <w:fldChar w:fldCharType="end"/>
        </w:r>
      </w:hyperlink>
    </w:p>
    <w:p w14:paraId="33FD5EC4"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6" w:history="1">
        <w:r>
          <w:rPr>
            <w:rStyle w:val="Hyperlink"/>
            <w:noProof/>
          </w:rPr>
          <w:t>LD_bin.dat</w:t>
        </w:r>
        <w:r>
          <w:rPr>
            <w:noProof/>
            <w:webHidden/>
          </w:rPr>
          <w:tab/>
        </w:r>
        <w:r>
          <w:rPr>
            <w:noProof/>
            <w:webHidden/>
          </w:rPr>
          <w:fldChar w:fldCharType="begin"/>
        </w:r>
        <w:r>
          <w:rPr>
            <w:noProof/>
            <w:webHidden/>
          </w:rPr>
          <w:instrText xml:space="preserve"> PAGEREF _Toc109904186 \h </w:instrText>
        </w:r>
        <w:r>
          <w:rPr>
            <w:noProof/>
            <w:webHidden/>
          </w:rPr>
        </w:r>
        <w:r>
          <w:rPr>
            <w:noProof/>
            <w:webHidden/>
          </w:rPr>
          <w:fldChar w:fldCharType="separate"/>
        </w:r>
        <w:r>
          <w:rPr>
            <w:noProof/>
            <w:webHidden/>
          </w:rPr>
          <w:t>151</w:t>
        </w:r>
        <w:r>
          <w:rPr>
            <w:noProof/>
            <w:webHidden/>
          </w:rPr>
          <w:fldChar w:fldCharType="end"/>
        </w:r>
      </w:hyperlink>
    </w:p>
    <w:p w14:paraId="1A295EE5"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7" w:history="1">
        <w:r>
          <w:rPr>
            <w:rStyle w:val="Hyperlink"/>
            <w:noProof/>
          </w:rPr>
          <w:t>ldVersusDistanceOverTime.dat</w:t>
        </w:r>
        <w:r>
          <w:rPr>
            <w:noProof/>
            <w:webHidden/>
          </w:rPr>
          <w:tab/>
        </w:r>
        <w:r>
          <w:rPr>
            <w:noProof/>
            <w:webHidden/>
          </w:rPr>
          <w:fldChar w:fldCharType="begin"/>
        </w:r>
        <w:r>
          <w:rPr>
            <w:noProof/>
            <w:webHidden/>
          </w:rPr>
          <w:instrText xml:space="preserve"> PAGEREF _Toc109904187 \h </w:instrText>
        </w:r>
        <w:r>
          <w:rPr>
            <w:noProof/>
            <w:webHidden/>
          </w:rPr>
        </w:r>
        <w:r>
          <w:rPr>
            <w:noProof/>
            <w:webHidden/>
          </w:rPr>
          <w:fldChar w:fldCharType="separate"/>
        </w:r>
        <w:r>
          <w:rPr>
            <w:noProof/>
            <w:webHidden/>
          </w:rPr>
          <w:t>152</w:t>
        </w:r>
        <w:r>
          <w:rPr>
            <w:noProof/>
            <w:webHidden/>
          </w:rPr>
          <w:fldChar w:fldCharType="end"/>
        </w:r>
      </w:hyperlink>
    </w:p>
    <w:p w14:paraId="402A3AED"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8" w:history="1">
        <w:r>
          <w:rPr>
            <w:rStyle w:val="Hyperlink"/>
            <w:noProof/>
          </w:rPr>
          <w:t>QTLdistribution.dat</w:t>
        </w:r>
        <w:r>
          <w:rPr>
            <w:noProof/>
            <w:webHidden/>
          </w:rPr>
          <w:tab/>
        </w:r>
        <w:r>
          <w:rPr>
            <w:noProof/>
            <w:webHidden/>
          </w:rPr>
          <w:fldChar w:fldCharType="begin"/>
        </w:r>
        <w:r>
          <w:rPr>
            <w:noProof/>
            <w:webHidden/>
          </w:rPr>
          <w:instrText xml:space="preserve"> PAGEREF _Toc109904188 \h </w:instrText>
        </w:r>
        <w:r>
          <w:rPr>
            <w:noProof/>
            <w:webHidden/>
          </w:rPr>
        </w:r>
        <w:r>
          <w:rPr>
            <w:noProof/>
            <w:webHidden/>
          </w:rPr>
          <w:fldChar w:fldCharType="separate"/>
        </w:r>
        <w:r>
          <w:rPr>
            <w:noProof/>
            <w:webHidden/>
          </w:rPr>
          <w:t>152</w:t>
        </w:r>
        <w:r>
          <w:rPr>
            <w:noProof/>
            <w:webHidden/>
          </w:rPr>
          <w:fldChar w:fldCharType="end"/>
        </w:r>
      </w:hyperlink>
    </w:p>
    <w:p w14:paraId="2F2377BB"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89" w:history="1">
        <w:r>
          <w:rPr>
            <w:rStyle w:val="Hyperlink"/>
            <w:noProof/>
          </w:rPr>
          <w:t>markerDistribution.dat</w:t>
        </w:r>
        <w:r>
          <w:rPr>
            <w:noProof/>
            <w:webHidden/>
          </w:rPr>
          <w:tab/>
        </w:r>
        <w:r>
          <w:rPr>
            <w:noProof/>
            <w:webHidden/>
          </w:rPr>
          <w:fldChar w:fldCharType="begin"/>
        </w:r>
        <w:r>
          <w:rPr>
            <w:noProof/>
            <w:webHidden/>
          </w:rPr>
          <w:instrText xml:space="preserve"> PAGEREF _Toc109904189 \h </w:instrText>
        </w:r>
        <w:r>
          <w:rPr>
            <w:noProof/>
            <w:webHidden/>
          </w:rPr>
        </w:r>
        <w:r>
          <w:rPr>
            <w:noProof/>
            <w:webHidden/>
          </w:rPr>
          <w:fldChar w:fldCharType="separate"/>
        </w:r>
        <w:r>
          <w:rPr>
            <w:noProof/>
            <w:webHidden/>
          </w:rPr>
          <w:t>152</w:t>
        </w:r>
        <w:r>
          <w:rPr>
            <w:noProof/>
            <w:webHidden/>
          </w:rPr>
          <w:fldChar w:fldCharType="end"/>
        </w:r>
      </w:hyperlink>
    </w:p>
    <w:p w14:paraId="7EB50E68"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0" w:history="1">
        <w:r>
          <w:rPr>
            <w:rStyle w:val="Hyperlink"/>
            <w:noProof/>
          </w:rPr>
          <w:t>ldPlots.pdf</w:t>
        </w:r>
        <w:r>
          <w:rPr>
            <w:noProof/>
            <w:webHidden/>
          </w:rPr>
          <w:tab/>
        </w:r>
        <w:r>
          <w:rPr>
            <w:noProof/>
            <w:webHidden/>
          </w:rPr>
          <w:fldChar w:fldCharType="begin"/>
        </w:r>
        <w:r>
          <w:rPr>
            <w:noProof/>
            <w:webHidden/>
          </w:rPr>
          <w:instrText xml:space="preserve"> PAGEREF _Toc109904190 \h </w:instrText>
        </w:r>
        <w:r>
          <w:rPr>
            <w:noProof/>
            <w:webHidden/>
          </w:rPr>
        </w:r>
        <w:r>
          <w:rPr>
            <w:noProof/>
            <w:webHidden/>
          </w:rPr>
          <w:fldChar w:fldCharType="separate"/>
        </w:r>
        <w:r>
          <w:rPr>
            <w:noProof/>
            <w:webHidden/>
          </w:rPr>
          <w:t>153</w:t>
        </w:r>
        <w:r>
          <w:rPr>
            <w:noProof/>
            <w:webHidden/>
          </w:rPr>
          <w:fldChar w:fldCharType="end"/>
        </w:r>
      </w:hyperlink>
    </w:p>
    <w:p w14:paraId="02F6A4F2"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1" w:history="1">
        <w:r>
          <w:rPr>
            <w:rStyle w:val="Hyperlink"/>
            <w:noProof/>
          </w:rPr>
          <w:t>baseHaplotypes.dat</w:t>
        </w:r>
        <w:r>
          <w:rPr>
            <w:noProof/>
            <w:webHidden/>
          </w:rPr>
          <w:tab/>
        </w:r>
        <w:r>
          <w:rPr>
            <w:noProof/>
            <w:webHidden/>
          </w:rPr>
          <w:fldChar w:fldCharType="begin"/>
        </w:r>
        <w:r>
          <w:rPr>
            <w:noProof/>
            <w:webHidden/>
          </w:rPr>
          <w:instrText xml:space="preserve"> PAGEREF _Toc109904191 \h </w:instrText>
        </w:r>
        <w:r>
          <w:rPr>
            <w:noProof/>
            <w:webHidden/>
          </w:rPr>
        </w:r>
        <w:r>
          <w:rPr>
            <w:noProof/>
            <w:webHidden/>
          </w:rPr>
          <w:fldChar w:fldCharType="separate"/>
        </w:r>
        <w:r>
          <w:rPr>
            <w:noProof/>
            <w:webHidden/>
          </w:rPr>
          <w:t>153</w:t>
        </w:r>
        <w:r>
          <w:rPr>
            <w:noProof/>
            <w:webHidden/>
          </w:rPr>
          <w:fldChar w:fldCharType="end"/>
        </w:r>
      </w:hyperlink>
    </w:p>
    <w:p w14:paraId="4B22807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2" w:history="1">
        <w:r>
          <w:rPr>
            <w:rStyle w:val="Hyperlink"/>
            <w:noProof/>
          </w:rPr>
          <w:t>geneticArchitecture.dat</w:t>
        </w:r>
        <w:r>
          <w:rPr>
            <w:noProof/>
            <w:webHidden/>
          </w:rPr>
          <w:tab/>
        </w:r>
        <w:r>
          <w:rPr>
            <w:noProof/>
            <w:webHidden/>
          </w:rPr>
          <w:fldChar w:fldCharType="begin"/>
        </w:r>
        <w:r>
          <w:rPr>
            <w:noProof/>
            <w:webHidden/>
          </w:rPr>
          <w:instrText xml:space="preserve"> PAGEREF _Toc109904192 \h </w:instrText>
        </w:r>
        <w:r>
          <w:rPr>
            <w:noProof/>
            <w:webHidden/>
          </w:rPr>
        </w:r>
        <w:r>
          <w:rPr>
            <w:noProof/>
            <w:webHidden/>
          </w:rPr>
          <w:fldChar w:fldCharType="separate"/>
        </w:r>
        <w:r>
          <w:rPr>
            <w:noProof/>
            <w:webHidden/>
          </w:rPr>
          <w:t>153</w:t>
        </w:r>
        <w:r>
          <w:rPr>
            <w:noProof/>
            <w:webHidden/>
          </w:rPr>
          <w:fldChar w:fldCharType="end"/>
        </w:r>
      </w:hyperlink>
    </w:p>
    <w:p w14:paraId="05A69FE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3" w:history="1">
        <w:r>
          <w:rPr>
            <w:rStyle w:val="Hyperlink"/>
            <w:noProof/>
          </w:rPr>
          <w:t>animal#.res</w:t>
        </w:r>
        <w:r>
          <w:rPr>
            <w:noProof/>
            <w:webHidden/>
          </w:rPr>
          <w:tab/>
        </w:r>
        <w:r>
          <w:rPr>
            <w:noProof/>
            <w:webHidden/>
          </w:rPr>
          <w:fldChar w:fldCharType="begin"/>
        </w:r>
        <w:r>
          <w:rPr>
            <w:noProof/>
            <w:webHidden/>
          </w:rPr>
          <w:instrText xml:space="preserve"> PAGEREF _Toc109904193 \h </w:instrText>
        </w:r>
        <w:r>
          <w:rPr>
            <w:noProof/>
            <w:webHidden/>
          </w:rPr>
        </w:r>
        <w:r>
          <w:rPr>
            <w:noProof/>
            <w:webHidden/>
          </w:rPr>
          <w:fldChar w:fldCharType="separate"/>
        </w:r>
        <w:r>
          <w:rPr>
            <w:noProof/>
            <w:webHidden/>
          </w:rPr>
          <w:t>154</w:t>
        </w:r>
        <w:r>
          <w:rPr>
            <w:noProof/>
            <w:webHidden/>
          </w:rPr>
          <w:fldChar w:fldCharType="end"/>
        </w:r>
      </w:hyperlink>
    </w:p>
    <w:p w14:paraId="6450855B"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4" w:history="1">
        <w:r>
          <w:rPr>
            <w:rStyle w:val="Hyperlink"/>
            <w:noProof/>
          </w:rPr>
          <w:t>mean_obs#.res</w:t>
        </w:r>
        <w:r>
          <w:rPr>
            <w:noProof/>
            <w:webHidden/>
          </w:rPr>
          <w:tab/>
        </w:r>
        <w:r>
          <w:rPr>
            <w:noProof/>
            <w:webHidden/>
          </w:rPr>
          <w:fldChar w:fldCharType="begin"/>
        </w:r>
        <w:r>
          <w:rPr>
            <w:noProof/>
            <w:webHidden/>
          </w:rPr>
          <w:instrText xml:space="preserve"> PAGEREF _Toc109904194 \h </w:instrText>
        </w:r>
        <w:r>
          <w:rPr>
            <w:noProof/>
            <w:webHidden/>
          </w:rPr>
        </w:r>
        <w:r>
          <w:rPr>
            <w:noProof/>
            <w:webHidden/>
          </w:rPr>
          <w:fldChar w:fldCharType="separate"/>
        </w:r>
        <w:r>
          <w:rPr>
            <w:noProof/>
            <w:webHidden/>
          </w:rPr>
          <w:t>154</w:t>
        </w:r>
        <w:r>
          <w:rPr>
            <w:noProof/>
            <w:webHidden/>
          </w:rPr>
          <w:fldChar w:fldCharType="end"/>
        </w:r>
      </w:hyperlink>
    </w:p>
    <w:p w14:paraId="0018CF40"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5" w:history="1">
        <w:r>
          <w:rPr>
            <w:rStyle w:val="Hyperlink"/>
            <w:noProof/>
          </w:rPr>
          <w:t>mean_QTL#.res</w:t>
        </w:r>
        <w:r>
          <w:rPr>
            <w:noProof/>
            <w:webHidden/>
          </w:rPr>
          <w:tab/>
        </w:r>
        <w:r>
          <w:rPr>
            <w:noProof/>
            <w:webHidden/>
          </w:rPr>
          <w:fldChar w:fldCharType="begin"/>
        </w:r>
        <w:r>
          <w:rPr>
            <w:noProof/>
            <w:webHidden/>
          </w:rPr>
          <w:instrText xml:space="preserve"> PAGEREF _Toc109904195 \h </w:instrText>
        </w:r>
        <w:r>
          <w:rPr>
            <w:noProof/>
            <w:webHidden/>
          </w:rPr>
        </w:r>
        <w:r>
          <w:rPr>
            <w:noProof/>
            <w:webHidden/>
          </w:rPr>
          <w:fldChar w:fldCharType="separate"/>
        </w:r>
        <w:r>
          <w:rPr>
            <w:noProof/>
            <w:webHidden/>
          </w:rPr>
          <w:t>154</w:t>
        </w:r>
        <w:r>
          <w:rPr>
            <w:noProof/>
            <w:webHidden/>
          </w:rPr>
          <w:fldChar w:fldCharType="end"/>
        </w:r>
      </w:hyperlink>
    </w:p>
    <w:p w14:paraId="52D37FE6"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6" w:history="1">
        <w:r>
          <w:rPr>
            <w:rStyle w:val="Hyperlink"/>
            <w:noProof/>
          </w:rPr>
          <w:t>mean_template#.res</w:t>
        </w:r>
        <w:r>
          <w:rPr>
            <w:noProof/>
            <w:webHidden/>
          </w:rPr>
          <w:tab/>
        </w:r>
        <w:r>
          <w:rPr>
            <w:noProof/>
            <w:webHidden/>
          </w:rPr>
          <w:fldChar w:fldCharType="begin"/>
        </w:r>
        <w:r>
          <w:rPr>
            <w:noProof/>
            <w:webHidden/>
          </w:rPr>
          <w:instrText xml:space="preserve"> PAGEREF _Toc109904196 \h </w:instrText>
        </w:r>
        <w:r>
          <w:rPr>
            <w:noProof/>
            <w:webHidden/>
          </w:rPr>
        </w:r>
        <w:r>
          <w:rPr>
            <w:noProof/>
            <w:webHidden/>
          </w:rPr>
          <w:fldChar w:fldCharType="separate"/>
        </w:r>
        <w:r>
          <w:rPr>
            <w:noProof/>
            <w:webHidden/>
          </w:rPr>
          <w:t>154</w:t>
        </w:r>
        <w:r>
          <w:rPr>
            <w:noProof/>
            <w:webHidden/>
          </w:rPr>
          <w:fldChar w:fldCharType="end"/>
        </w:r>
      </w:hyperlink>
    </w:p>
    <w:p w14:paraId="16DE767F"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7" w:history="1">
        <w:r>
          <w:rPr>
            <w:rStyle w:val="Hyperlink"/>
            <w:noProof/>
          </w:rPr>
          <w:t>mean_obs#.res</w:t>
        </w:r>
        <w:r>
          <w:rPr>
            <w:noProof/>
            <w:webHidden/>
          </w:rPr>
          <w:tab/>
        </w:r>
        <w:r>
          <w:rPr>
            <w:noProof/>
            <w:webHidden/>
          </w:rPr>
          <w:fldChar w:fldCharType="begin"/>
        </w:r>
        <w:r>
          <w:rPr>
            <w:noProof/>
            <w:webHidden/>
          </w:rPr>
          <w:instrText xml:space="preserve"> PAGEREF _Toc109904197 \h </w:instrText>
        </w:r>
        <w:r>
          <w:rPr>
            <w:noProof/>
            <w:webHidden/>
          </w:rPr>
        </w:r>
        <w:r>
          <w:rPr>
            <w:noProof/>
            <w:webHidden/>
          </w:rPr>
          <w:fldChar w:fldCharType="separate"/>
        </w:r>
        <w:r>
          <w:rPr>
            <w:noProof/>
            <w:webHidden/>
          </w:rPr>
          <w:t>154</w:t>
        </w:r>
        <w:r>
          <w:rPr>
            <w:noProof/>
            <w:webHidden/>
          </w:rPr>
          <w:fldChar w:fldCharType="end"/>
        </w:r>
      </w:hyperlink>
    </w:p>
    <w:p w14:paraId="6F74A260"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8" w:history="1">
        <w:r>
          <w:rPr>
            <w:rStyle w:val="Hyperlink"/>
            <w:noProof/>
          </w:rPr>
          <w:t>mean_QTL#.res</w:t>
        </w:r>
        <w:r>
          <w:rPr>
            <w:noProof/>
            <w:webHidden/>
          </w:rPr>
          <w:tab/>
        </w:r>
        <w:r>
          <w:rPr>
            <w:noProof/>
            <w:webHidden/>
          </w:rPr>
          <w:fldChar w:fldCharType="begin"/>
        </w:r>
        <w:r>
          <w:rPr>
            <w:noProof/>
            <w:webHidden/>
          </w:rPr>
          <w:instrText xml:space="preserve"> PAGEREF _Toc109904198 \h </w:instrText>
        </w:r>
        <w:r>
          <w:rPr>
            <w:noProof/>
            <w:webHidden/>
          </w:rPr>
        </w:r>
        <w:r>
          <w:rPr>
            <w:noProof/>
            <w:webHidden/>
          </w:rPr>
          <w:fldChar w:fldCharType="separate"/>
        </w:r>
        <w:r>
          <w:rPr>
            <w:noProof/>
            <w:webHidden/>
          </w:rPr>
          <w:t>154</w:t>
        </w:r>
        <w:r>
          <w:rPr>
            <w:noProof/>
            <w:webHidden/>
          </w:rPr>
          <w:fldChar w:fldCharType="end"/>
        </w:r>
      </w:hyperlink>
    </w:p>
    <w:p w14:paraId="68863E93"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199" w:history="1">
        <w:r>
          <w:rPr>
            <w:rStyle w:val="Hyperlink"/>
            <w:noProof/>
          </w:rPr>
          <w:t>mean_template#.res</w:t>
        </w:r>
        <w:r>
          <w:rPr>
            <w:noProof/>
            <w:webHidden/>
          </w:rPr>
          <w:tab/>
        </w:r>
        <w:r>
          <w:rPr>
            <w:noProof/>
            <w:webHidden/>
          </w:rPr>
          <w:fldChar w:fldCharType="begin"/>
        </w:r>
        <w:r>
          <w:rPr>
            <w:noProof/>
            <w:webHidden/>
          </w:rPr>
          <w:instrText xml:space="preserve"> PAGEREF _Toc109904199 \h </w:instrText>
        </w:r>
        <w:r>
          <w:rPr>
            <w:noProof/>
            <w:webHidden/>
          </w:rPr>
        </w:r>
        <w:r>
          <w:rPr>
            <w:noProof/>
            <w:webHidden/>
          </w:rPr>
          <w:fldChar w:fldCharType="separate"/>
        </w:r>
        <w:r>
          <w:rPr>
            <w:noProof/>
            <w:webHidden/>
          </w:rPr>
          <w:t>154</w:t>
        </w:r>
        <w:r>
          <w:rPr>
            <w:noProof/>
            <w:webHidden/>
          </w:rPr>
          <w:fldChar w:fldCharType="end"/>
        </w:r>
      </w:hyperlink>
    </w:p>
    <w:p w14:paraId="011B776E"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200" w:history="1">
        <w:r>
          <w:rPr>
            <w:rStyle w:val="Hyperlink"/>
            <w:noProof/>
          </w:rPr>
          <w:t>mean_timesteps_replicate.res</w:t>
        </w:r>
        <w:r>
          <w:rPr>
            <w:noProof/>
            <w:webHidden/>
          </w:rPr>
          <w:tab/>
        </w:r>
        <w:r>
          <w:rPr>
            <w:noProof/>
            <w:webHidden/>
          </w:rPr>
          <w:fldChar w:fldCharType="begin"/>
        </w:r>
        <w:r>
          <w:rPr>
            <w:noProof/>
            <w:webHidden/>
          </w:rPr>
          <w:instrText xml:space="preserve"> PAGEREF _Toc109904200 \h </w:instrText>
        </w:r>
        <w:r>
          <w:rPr>
            <w:noProof/>
            <w:webHidden/>
          </w:rPr>
        </w:r>
        <w:r>
          <w:rPr>
            <w:noProof/>
            <w:webHidden/>
          </w:rPr>
          <w:fldChar w:fldCharType="separate"/>
        </w:r>
        <w:r>
          <w:rPr>
            <w:noProof/>
            <w:webHidden/>
          </w:rPr>
          <w:t>154</w:t>
        </w:r>
        <w:r>
          <w:rPr>
            <w:noProof/>
            <w:webHidden/>
          </w:rPr>
          <w:fldChar w:fldCharType="end"/>
        </w:r>
      </w:hyperlink>
    </w:p>
    <w:p w14:paraId="15C16B44"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201" w:history="1">
        <w:r>
          <w:rPr>
            <w:rStyle w:val="Hyperlink"/>
            <w:noProof/>
          </w:rPr>
          <w:t>obs#.res</w:t>
        </w:r>
        <w:r>
          <w:rPr>
            <w:noProof/>
            <w:webHidden/>
          </w:rPr>
          <w:tab/>
        </w:r>
        <w:r>
          <w:rPr>
            <w:noProof/>
            <w:webHidden/>
          </w:rPr>
          <w:fldChar w:fldCharType="begin"/>
        </w:r>
        <w:r>
          <w:rPr>
            <w:noProof/>
            <w:webHidden/>
          </w:rPr>
          <w:instrText xml:space="preserve"> PAGEREF _Toc109904201 \h </w:instrText>
        </w:r>
        <w:r>
          <w:rPr>
            <w:noProof/>
            <w:webHidden/>
          </w:rPr>
        </w:r>
        <w:r>
          <w:rPr>
            <w:noProof/>
            <w:webHidden/>
          </w:rPr>
          <w:fldChar w:fldCharType="separate"/>
        </w:r>
        <w:r>
          <w:rPr>
            <w:noProof/>
            <w:webHidden/>
          </w:rPr>
          <w:t>154</w:t>
        </w:r>
        <w:r>
          <w:rPr>
            <w:noProof/>
            <w:webHidden/>
          </w:rPr>
          <w:fldChar w:fldCharType="end"/>
        </w:r>
      </w:hyperlink>
    </w:p>
    <w:p w14:paraId="383CBAF0"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202" w:history="1">
        <w:r>
          <w:rPr>
            <w:rStyle w:val="Hyperlink"/>
            <w:noProof/>
          </w:rPr>
          <w:t>qtl#.res</w:t>
        </w:r>
        <w:r>
          <w:rPr>
            <w:noProof/>
            <w:webHidden/>
          </w:rPr>
          <w:tab/>
        </w:r>
        <w:r>
          <w:rPr>
            <w:noProof/>
            <w:webHidden/>
          </w:rPr>
          <w:fldChar w:fldCharType="begin"/>
        </w:r>
        <w:r>
          <w:rPr>
            <w:noProof/>
            <w:webHidden/>
          </w:rPr>
          <w:instrText xml:space="preserve"> PAGEREF _Toc109904202 \h </w:instrText>
        </w:r>
        <w:r>
          <w:rPr>
            <w:noProof/>
            <w:webHidden/>
          </w:rPr>
        </w:r>
        <w:r>
          <w:rPr>
            <w:noProof/>
            <w:webHidden/>
          </w:rPr>
          <w:fldChar w:fldCharType="separate"/>
        </w:r>
        <w:r>
          <w:rPr>
            <w:noProof/>
            <w:webHidden/>
          </w:rPr>
          <w:t>154</w:t>
        </w:r>
        <w:r>
          <w:rPr>
            <w:noProof/>
            <w:webHidden/>
          </w:rPr>
          <w:fldChar w:fldCharType="end"/>
        </w:r>
      </w:hyperlink>
    </w:p>
    <w:p w14:paraId="0CDC671D"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203" w:history="1">
        <w:r>
          <w:rPr>
            <w:rStyle w:val="Hyperlink"/>
            <w:noProof/>
          </w:rPr>
          <w:t>template#.res</w:t>
        </w:r>
        <w:r>
          <w:rPr>
            <w:noProof/>
            <w:webHidden/>
          </w:rPr>
          <w:tab/>
        </w:r>
        <w:r>
          <w:rPr>
            <w:noProof/>
            <w:webHidden/>
          </w:rPr>
          <w:fldChar w:fldCharType="begin"/>
        </w:r>
        <w:r>
          <w:rPr>
            <w:noProof/>
            <w:webHidden/>
          </w:rPr>
          <w:instrText xml:space="preserve"> PAGEREF _Toc109904203 \h </w:instrText>
        </w:r>
        <w:r>
          <w:rPr>
            <w:noProof/>
            <w:webHidden/>
          </w:rPr>
        </w:r>
        <w:r>
          <w:rPr>
            <w:noProof/>
            <w:webHidden/>
          </w:rPr>
          <w:fldChar w:fldCharType="separate"/>
        </w:r>
        <w:r>
          <w:rPr>
            <w:noProof/>
            <w:webHidden/>
          </w:rPr>
          <w:t>155</w:t>
        </w:r>
        <w:r>
          <w:rPr>
            <w:noProof/>
            <w:webHidden/>
          </w:rPr>
          <w:fldChar w:fldCharType="end"/>
        </w:r>
      </w:hyperlink>
    </w:p>
    <w:p w14:paraId="7E6C7E20" w14:textId="77777777" w:rsidR="001D6ADA" w:rsidRDefault="001D6ADA">
      <w:pPr>
        <w:pStyle w:val="Indholdsfortegnelse2"/>
        <w:rPr>
          <w:rFonts w:asciiTheme="minorHAnsi" w:eastAsiaTheme="minorEastAsia" w:hAnsiTheme="minorHAnsi" w:cstheme="minorBidi"/>
          <w:i w:val="0"/>
          <w:iCs w:val="0"/>
          <w:noProof/>
          <w:sz w:val="22"/>
          <w:szCs w:val="22"/>
          <w:lang w:val="en-US" w:eastAsia="en-US"/>
        </w:rPr>
      </w:pPr>
      <w:hyperlink w:anchor="_Toc109904204" w:history="1">
        <w:r>
          <w:rPr>
            <w:rStyle w:val="Hyperlink"/>
            <w:noProof/>
          </w:rPr>
          <w:t>template_info#.res</w:t>
        </w:r>
        <w:r>
          <w:rPr>
            <w:noProof/>
            <w:webHidden/>
          </w:rPr>
          <w:tab/>
        </w:r>
        <w:r>
          <w:rPr>
            <w:noProof/>
            <w:webHidden/>
          </w:rPr>
          <w:fldChar w:fldCharType="begin"/>
        </w:r>
        <w:r>
          <w:rPr>
            <w:noProof/>
            <w:webHidden/>
          </w:rPr>
          <w:instrText xml:space="preserve"> PAGEREF _Toc109904204 \h </w:instrText>
        </w:r>
        <w:r>
          <w:rPr>
            <w:noProof/>
            <w:webHidden/>
          </w:rPr>
        </w:r>
        <w:r>
          <w:rPr>
            <w:noProof/>
            <w:webHidden/>
          </w:rPr>
          <w:fldChar w:fldCharType="separate"/>
        </w:r>
        <w:r>
          <w:rPr>
            <w:noProof/>
            <w:webHidden/>
          </w:rPr>
          <w:t>155</w:t>
        </w:r>
        <w:r>
          <w:rPr>
            <w:noProof/>
            <w:webHidden/>
          </w:rPr>
          <w:fldChar w:fldCharType="end"/>
        </w:r>
      </w:hyperlink>
    </w:p>
    <w:p w14:paraId="232F937A" w14:textId="77777777" w:rsidR="001D6ADA" w:rsidRDefault="001D6ADA">
      <w:pPr>
        <w:pStyle w:val="Indholdsfortegnelse1"/>
        <w:rPr>
          <w:rFonts w:asciiTheme="minorHAnsi" w:eastAsiaTheme="minorEastAsia" w:hAnsiTheme="minorHAnsi" w:cstheme="minorBidi"/>
          <w:b w:val="0"/>
          <w:bCs w:val="0"/>
          <w:sz w:val="22"/>
          <w:szCs w:val="22"/>
          <w:lang w:val="en-US" w:eastAsia="en-US"/>
        </w:rPr>
      </w:pPr>
      <w:hyperlink w:anchor="_Toc109904205" w:history="1">
        <w:r>
          <w:rPr>
            <w:rStyle w:val="Hyperlink"/>
            <w:lang w:val="da-DK"/>
          </w:rPr>
          <w:t>References</w:t>
        </w:r>
        <w:r>
          <w:rPr>
            <w:webHidden/>
          </w:rPr>
          <w:tab/>
        </w:r>
        <w:r>
          <w:rPr>
            <w:webHidden/>
          </w:rPr>
          <w:fldChar w:fldCharType="begin"/>
        </w:r>
        <w:r>
          <w:rPr>
            <w:webHidden/>
          </w:rPr>
          <w:instrText xml:space="preserve"> PAGEREF _Toc109904205 \h </w:instrText>
        </w:r>
        <w:r>
          <w:rPr>
            <w:webHidden/>
          </w:rPr>
        </w:r>
        <w:r>
          <w:rPr>
            <w:webHidden/>
          </w:rPr>
          <w:fldChar w:fldCharType="separate"/>
        </w:r>
        <w:r>
          <w:rPr>
            <w:webHidden/>
          </w:rPr>
          <w:t>162</w:t>
        </w:r>
        <w:r>
          <w:rPr>
            <w:webHidden/>
          </w:rPr>
          <w:fldChar w:fldCharType="end"/>
        </w:r>
      </w:hyperlink>
    </w:p>
    <w:p w14:paraId="733980EA" w14:textId="77777777" w:rsidR="001D6ADA" w:rsidRDefault="00000000">
      <w:r>
        <w:fldChar w:fldCharType="end"/>
      </w:r>
    </w:p>
    <w:p w14:paraId="001389CC" w14:textId="77777777" w:rsidR="001D6ADA" w:rsidRDefault="001D6ADA"/>
    <w:p w14:paraId="089A0319" w14:textId="77777777" w:rsidR="001D6ADA" w:rsidRDefault="001D6ADA"/>
    <w:p w14:paraId="17757B1A" w14:textId="77777777" w:rsidR="001D6ADA" w:rsidRDefault="00000000">
      <w:pPr>
        <w:pStyle w:val="Overskrift1"/>
      </w:pPr>
      <w:r>
        <w:rPr>
          <w:lang w:val="de-DE"/>
        </w:rPr>
        <w:br w:type="page"/>
      </w:r>
      <w:bookmarkStart w:id="0" w:name="_Toc193527154"/>
      <w:bookmarkStart w:id="1" w:name="_Toc361126181"/>
      <w:bookmarkStart w:id="2" w:name="_Toc109904111"/>
      <w:r>
        <w:lastRenderedPageBreak/>
        <w:t>Program description</w:t>
      </w:r>
      <w:bookmarkEnd w:id="0"/>
      <w:bookmarkEnd w:id="1"/>
      <w:bookmarkEnd w:id="2"/>
    </w:p>
    <w:p w14:paraId="11004B3D" w14:textId="77777777" w:rsidR="001D6ADA" w:rsidRDefault="001D6ADA">
      <w:pPr>
        <w:pStyle w:val="Almindeligtekst"/>
      </w:pPr>
    </w:p>
    <w:p w14:paraId="53532CAF" w14:textId="77777777" w:rsidR="001D6ADA" w:rsidRDefault="00000000">
      <w:r>
        <w:t>ADAM is a computer program that models selective breeding schemes for animals and plants using stochastic simulation. The program simulates population(s) and traces the genetic changes in the population(s) under different selective-breeding scenarios. It caters to different population structures, genetic models, selection strategies, and mating designs. ADAM can be used to evaluate breeding schemes and generate genetic data to test statistical tools. The program is written in FORTRAN.</w:t>
      </w:r>
    </w:p>
    <w:p w14:paraId="38E60ED5" w14:textId="77777777" w:rsidR="001D6ADA" w:rsidRDefault="00000000">
      <w:pPr>
        <w:pStyle w:val="Overskrift1"/>
      </w:pPr>
      <w:bookmarkStart w:id="3" w:name="_Toc361126182"/>
      <w:bookmarkStart w:id="4" w:name="_Toc109904112"/>
      <w:r>
        <w:t>Directories</w:t>
      </w:r>
      <w:bookmarkEnd w:id="3"/>
      <w:bookmarkEnd w:id="4"/>
    </w:p>
    <w:p w14:paraId="6CD3E029" w14:textId="77777777" w:rsidR="001D6ADA" w:rsidRDefault="001D6ADA">
      <w:pPr>
        <w:pStyle w:val="Almindeligtekst"/>
      </w:pPr>
    </w:p>
    <w:p w14:paraId="174B7C7C" w14:textId="77777777" w:rsidR="001D6ADA" w:rsidRDefault="00000000">
      <w:pPr>
        <w:pStyle w:val="Almindeligtekst"/>
      </w:pPr>
      <w:r>
        <w:t>There are three main directories associated with an ADAM simulation: submission, working, and output directories.</w:t>
      </w:r>
    </w:p>
    <w:p w14:paraId="45F350A0" w14:textId="77777777" w:rsidR="001D6ADA" w:rsidRDefault="001D6ADA">
      <w:pPr>
        <w:pStyle w:val="Almindeligtekst"/>
      </w:pPr>
    </w:p>
    <w:p w14:paraId="2268F114" w14:textId="77777777" w:rsidR="001D6ADA" w:rsidRDefault="00000000">
      <w:pPr>
        <w:pStyle w:val="Almindeligtekst"/>
        <w:rPr>
          <w:b/>
        </w:rPr>
      </w:pPr>
      <w:r>
        <w:rPr>
          <w:b/>
          <w:i/>
        </w:rPr>
        <w:t>Submission directory</w:t>
      </w:r>
    </w:p>
    <w:p w14:paraId="2EF555C6" w14:textId="77777777" w:rsidR="001D6ADA" w:rsidRDefault="00000000">
      <w:pPr>
        <w:pStyle w:val="Almindeligtekst"/>
      </w:pPr>
      <w:r>
        <w:t>Directory from which a simulation is submitted.</w:t>
      </w:r>
    </w:p>
    <w:p w14:paraId="14E847AD" w14:textId="77777777" w:rsidR="001D6ADA" w:rsidRDefault="001D6ADA">
      <w:pPr>
        <w:pStyle w:val="Almindeligtekst"/>
      </w:pPr>
    </w:p>
    <w:p w14:paraId="2E127AE9" w14:textId="77777777" w:rsidR="001D6ADA" w:rsidRDefault="00000000">
      <w:pPr>
        <w:pStyle w:val="Almindeligtekst"/>
        <w:rPr>
          <w:b/>
        </w:rPr>
      </w:pPr>
      <w:r>
        <w:rPr>
          <w:b/>
          <w:i/>
        </w:rPr>
        <w:t>Working directory</w:t>
      </w:r>
    </w:p>
    <w:p w14:paraId="160205ED" w14:textId="77777777" w:rsidR="001D6ADA" w:rsidRDefault="00000000">
      <w:pPr>
        <w:pStyle w:val="Almindeligtekst"/>
      </w:pPr>
      <w:r>
        <w:t>Temporary directory where a simulation is run. This directory is created by the Portable Batch System (PBS) on Foulum’s Linux system.</w:t>
      </w:r>
    </w:p>
    <w:p w14:paraId="66AA214C" w14:textId="77777777" w:rsidR="001D6ADA" w:rsidRDefault="001D6ADA">
      <w:pPr>
        <w:pStyle w:val="Almindeligtekst"/>
      </w:pPr>
    </w:p>
    <w:p w14:paraId="27CC5666" w14:textId="77777777" w:rsidR="001D6ADA" w:rsidRDefault="00000000">
      <w:pPr>
        <w:pStyle w:val="Almindeligtekst"/>
        <w:rPr>
          <w:b/>
        </w:rPr>
      </w:pPr>
      <w:r>
        <w:rPr>
          <w:b/>
          <w:i/>
        </w:rPr>
        <w:t>Output directory</w:t>
      </w:r>
    </w:p>
    <w:p w14:paraId="651B4F35" w14:textId="77777777" w:rsidR="001D6ADA" w:rsidRDefault="00000000">
      <w:pPr>
        <w:pStyle w:val="Almindeligtekst"/>
      </w:pPr>
      <w:r>
        <w:t>Directory to which output files from a simulation are written.</w:t>
      </w:r>
    </w:p>
    <w:p w14:paraId="63BAA162" w14:textId="77777777" w:rsidR="001D6ADA" w:rsidRDefault="001D6ADA">
      <w:pPr>
        <w:pStyle w:val="Almindeligtekst"/>
      </w:pPr>
    </w:p>
    <w:p w14:paraId="09CE137B" w14:textId="77777777" w:rsidR="001D6ADA" w:rsidRDefault="00000000">
      <w:pPr>
        <w:pStyle w:val="Almindeligtekst"/>
      </w:pPr>
      <w:r>
        <w:t>The submission and output directories can be the same directory.</w:t>
      </w:r>
    </w:p>
    <w:p w14:paraId="41CE1838" w14:textId="77777777" w:rsidR="001D6ADA" w:rsidRDefault="00000000">
      <w:pPr>
        <w:pStyle w:val="Overskrift1"/>
      </w:pPr>
      <w:bookmarkStart w:id="5" w:name="_Toc193527155"/>
      <w:bookmarkStart w:id="6" w:name="_Toc361126183"/>
      <w:bookmarkStart w:id="7" w:name="_Toc109904113"/>
      <w:r>
        <w:t>Files</w:t>
      </w:r>
      <w:bookmarkEnd w:id="5"/>
      <w:bookmarkEnd w:id="6"/>
      <w:bookmarkEnd w:id="7"/>
    </w:p>
    <w:p w14:paraId="1A840193" w14:textId="77777777" w:rsidR="001D6ADA" w:rsidRDefault="001D6ADA">
      <w:pPr>
        <w:pStyle w:val="Almindeligtekst"/>
      </w:pPr>
    </w:p>
    <w:p w14:paraId="553D2716" w14:textId="77777777" w:rsidR="001D6ADA" w:rsidRDefault="00000000">
      <w:pPr>
        <w:pStyle w:val="Almindeligtekst"/>
        <w:rPr>
          <w:b/>
        </w:rPr>
      </w:pPr>
      <w:r>
        <w:rPr>
          <w:b/>
        </w:rPr>
        <w:t>Script file</w:t>
      </w:r>
    </w:p>
    <w:p w14:paraId="26116A29" w14:textId="77777777" w:rsidR="001D6ADA" w:rsidRDefault="00000000">
      <w:pPr>
        <w:pStyle w:val="Almindeligtekst"/>
      </w:pPr>
      <w:r>
        <w:rPr>
          <w:i/>
        </w:rPr>
        <w:t>adam.sh</w:t>
      </w:r>
      <w:r>
        <w:t xml:space="preserve">, script file that submits a simulation. The directory in which </w:t>
      </w:r>
      <w:r>
        <w:rPr>
          <w:i/>
        </w:rPr>
        <w:t>adam.sh</w:t>
      </w:r>
      <w:r>
        <w:t xml:space="preserve"> is saved and from which a simulation is submitted becomes the submission directory.</w:t>
      </w:r>
    </w:p>
    <w:p w14:paraId="05226158" w14:textId="77777777" w:rsidR="001D6ADA" w:rsidRDefault="001D6ADA">
      <w:pPr>
        <w:pStyle w:val="Almindeligtekst"/>
      </w:pPr>
    </w:p>
    <w:p w14:paraId="12FD1429" w14:textId="77777777" w:rsidR="001D6ADA" w:rsidRDefault="00000000">
      <w:pPr>
        <w:pStyle w:val="Almindeligtekst"/>
      </w:pPr>
      <w:r>
        <w:t xml:space="preserve">The following files </w:t>
      </w:r>
      <w:proofErr w:type="gramStart"/>
      <w:r>
        <w:t>are located in</w:t>
      </w:r>
      <w:proofErr w:type="gramEnd"/>
      <w:r>
        <w:t xml:space="preserve"> the submission directory. All files, </w:t>
      </w:r>
      <w:proofErr w:type="gramStart"/>
      <w:r>
        <w:t>with the exception of</w:t>
      </w:r>
      <w:proofErr w:type="gramEnd"/>
      <w:r>
        <w:t xml:space="preserve"> input file, </w:t>
      </w:r>
      <w:r>
        <w:rPr>
          <w:i/>
        </w:rPr>
        <w:t>input.prm</w:t>
      </w:r>
      <w:r>
        <w:t>, are optional.</w:t>
      </w:r>
    </w:p>
    <w:p w14:paraId="11FB1C4C" w14:textId="77777777" w:rsidR="001D6ADA" w:rsidRDefault="001D6ADA">
      <w:pPr>
        <w:pStyle w:val="Almindeligtekst"/>
      </w:pPr>
    </w:p>
    <w:p w14:paraId="69795A50" w14:textId="77777777" w:rsidR="001D6ADA" w:rsidRDefault="00000000">
      <w:pPr>
        <w:pStyle w:val="Almindeligtekst"/>
        <w:rPr>
          <w:b/>
        </w:rPr>
      </w:pPr>
      <w:r>
        <w:rPr>
          <w:b/>
        </w:rPr>
        <w:t>Input file</w:t>
      </w:r>
    </w:p>
    <w:p w14:paraId="6F8A8C92" w14:textId="77777777" w:rsidR="001D6ADA" w:rsidRDefault="00000000">
      <w:pPr>
        <w:pStyle w:val="Almindeligtekst"/>
      </w:pPr>
      <w:r>
        <w:rPr>
          <w:i/>
        </w:rPr>
        <w:t>input.prm</w:t>
      </w:r>
      <w:r>
        <w:t>, provides input parameters.</w:t>
      </w:r>
    </w:p>
    <w:p w14:paraId="313FB141" w14:textId="77777777" w:rsidR="001D6ADA" w:rsidRDefault="001D6ADA">
      <w:pPr>
        <w:pStyle w:val="Almindeligtekst"/>
        <w:rPr>
          <w:highlight w:val="yellow"/>
        </w:rPr>
      </w:pPr>
    </w:p>
    <w:p w14:paraId="737FD9F6" w14:textId="77777777" w:rsidR="001D6ADA" w:rsidRDefault="00000000">
      <w:pPr>
        <w:pStyle w:val="Almindeligtekst"/>
      </w:pPr>
      <w:r>
        <w:rPr>
          <w:b/>
        </w:rPr>
        <w:t>Seed files</w:t>
      </w:r>
    </w:p>
    <w:p w14:paraId="0AD999EC" w14:textId="77777777" w:rsidR="001D6ADA" w:rsidRDefault="00000000">
      <w:pPr>
        <w:pStyle w:val="Almindeligtekst"/>
      </w:pPr>
      <w:r>
        <w:t>Files with random seeds when seeds are provided manually. File names are provided in namelist &amp;RANDOMNUMBERSEEDS.</w:t>
      </w:r>
    </w:p>
    <w:p w14:paraId="58F2A768" w14:textId="77777777" w:rsidR="001D6ADA" w:rsidRDefault="001D6ADA">
      <w:pPr>
        <w:pStyle w:val="Almindeligtekst"/>
      </w:pPr>
    </w:p>
    <w:p w14:paraId="700D3538" w14:textId="77777777" w:rsidR="001D6ADA" w:rsidRDefault="00000000">
      <w:r>
        <w:rPr>
          <w:i/>
        </w:rPr>
        <w:t>seedsFile</w:t>
      </w:r>
      <w:r>
        <w:t xml:space="preserve">, input file with seeds when </w:t>
      </w:r>
      <w:r>
        <w:rPr>
          <w:i/>
        </w:rPr>
        <w:t>randomSeeds</w:t>
      </w:r>
      <w:r>
        <w:t xml:space="preserve"> ‘file’ in namelist &amp;RANDOMNUMBERSEEDS.</w:t>
      </w:r>
    </w:p>
    <w:p w14:paraId="45BF8986" w14:textId="77777777" w:rsidR="001D6ADA" w:rsidRDefault="00000000">
      <w:pPr>
        <w:pStyle w:val="Almindeligtekst"/>
      </w:pPr>
      <w:r>
        <w:rPr>
          <w:i/>
        </w:rPr>
        <w:t>founderSeedsFile</w:t>
      </w:r>
      <w:r>
        <w:t xml:space="preserve">, input file with seeds when </w:t>
      </w:r>
      <w:r>
        <w:rPr>
          <w:i/>
        </w:rPr>
        <w:t>randomSeeds</w:t>
      </w:r>
      <w:r>
        <w:t xml:space="preserve"> ‘manual’ and </w:t>
      </w:r>
      <w:r>
        <w:rPr>
          <w:i/>
        </w:rPr>
        <w:t>founderSeeds</w:t>
      </w:r>
      <w:r>
        <w:t xml:space="preserve"> ‘file’.</w:t>
      </w:r>
    </w:p>
    <w:p w14:paraId="600BADF9" w14:textId="77777777" w:rsidR="001D6ADA" w:rsidRDefault="00000000">
      <w:pPr>
        <w:pStyle w:val="Almindeligtekst"/>
      </w:pPr>
      <w:r>
        <w:rPr>
          <w:i/>
        </w:rPr>
        <w:t>baseSeedsFile</w:t>
      </w:r>
      <w:r>
        <w:t xml:space="preserve">, input file with seeds when </w:t>
      </w:r>
      <w:r>
        <w:rPr>
          <w:i/>
        </w:rPr>
        <w:t>randomSeeds</w:t>
      </w:r>
      <w:r>
        <w:t xml:space="preserve"> ‘manual’ and </w:t>
      </w:r>
      <w:r>
        <w:rPr>
          <w:i/>
        </w:rPr>
        <w:t>baseSeeds</w:t>
      </w:r>
      <w:r>
        <w:t xml:space="preserve"> ‘file’.</w:t>
      </w:r>
    </w:p>
    <w:p w14:paraId="3B1E108F" w14:textId="77777777" w:rsidR="001D6ADA" w:rsidRDefault="00000000">
      <w:pPr>
        <w:pStyle w:val="Almindeligtekst"/>
      </w:pPr>
      <w:r>
        <w:rPr>
          <w:i/>
        </w:rPr>
        <w:t>selectionSeedsFile</w:t>
      </w:r>
      <w:r>
        <w:t xml:space="preserve">, input file with seeds when </w:t>
      </w:r>
      <w:r>
        <w:rPr>
          <w:i/>
        </w:rPr>
        <w:t>randomSeeds</w:t>
      </w:r>
      <w:r>
        <w:t xml:space="preserve"> ‘manual’ and </w:t>
      </w:r>
      <w:r>
        <w:rPr>
          <w:i/>
        </w:rPr>
        <w:t>selectionSeeds</w:t>
      </w:r>
      <w:r>
        <w:t xml:space="preserve"> ‘file’.</w:t>
      </w:r>
    </w:p>
    <w:p w14:paraId="0B6E1565" w14:textId="77777777" w:rsidR="001D6ADA" w:rsidRDefault="001D6ADA">
      <w:pPr>
        <w:pStyle w:val="Almindeligtekst"/>
      </w:pPr>
    </w:p>
    <w:p w14:paraId="19377632" w14:textId="77777777" w:rsidR="001D6ADA" w:rsidRDefault="00000000">
      <w:pPr>
        <w:pStyle w:val="Almindeligtekst"/>
      </w:pPr>
      <w:r>
        <w:t xml:space="preserve">These files </w:t>
      </w:r>
      <w:proofErr w:type="gramStart"/>
      <w:r>
        <w:t>contains</w:t>
      </w:r>
      <w:proofErr w:type="gramEnd"/>
      <w:r>
        <w:t xml:space="preserve"> two integer seeds per row (</w:t>
      </w:r>
      <w:r>
        <w:rPr>
          <w:i/>
        </w:rPr>
        <w:t>seed1</w:t>
      </w:r>
      <w:r>
        <w:t xml:space="preserve"> and </w:t>
      </w:r>
      <w:r>
        <w:rPr>
          <w:i/>
        </w:rPr>
        <w:t>seed2</w:t>
      </w:r>
      <w:r>
        <w:t>), and one row per replicate. Each replicate is initiated with the seeds provided in the files.</w:t>
      </w:r>
    </w:p>
    <w:p w14:paraId="7FBE1FF8" w14:textId="77777777" w:rsidR="001D6ADA" w:rsidRDefault="001D6ADA">
      <w:pPr>
        <w:pStyle w:val="Almindeligtekst"/>
      </w:pPr>
    </w:p>
    <w:p w14:paraId="3BDD7C0F" w14:textId="77777777" w:rsidR="001D6ADA" w:rsidRDefault="00000000">
      <w:pPr>
        <w:pStyle w:val="Almindeligtekst"/>
        <w:rPr>
          <w:b/>
        </w:rPr>
      </w:pPr>
      <w:r>
        <w:rPr>
          <w:b/>
        </w:rPr>
        <w:t>DMU files</w:t>
      </w:r>
    </w:p>
    <w:p w14:paraId="3AED14CE" w14:textId="77777777" w:rsidR="001D6ADA" w:rsidRDefault="00000000">
      <w:pPr>
        <w:pStyle w:val="Almindeligtekst"/>
      </w:pPr>
      <w:r>
        <w:lastRenderedPageBreak/>
        <w:t xml:space="preserve">Files required when DMU is used to estimate breeding values. The files required are determined by the breeding values that are to be estimated. </w:t>
      </w:r>
      <w:r>
        <w:rPr>
          <w:highlight w:val="yellow"/>
        </w:rPr>
        <w:t>For details of the files themselves, refer to the User’s Manual for DMU.</w:t>
      </w:r>
    </w:p>
    <w:p w14:paraId="3443F602" w14:textId="77777777" w:rsidR="001D6ADA" w:rsidRDefault="001D6ADA">
      <w:pPr>
        <w:pStyle w:val="Almindeligtekst"/>
      </w:pPr>
    </w:p>
    <w:p w14:paraId="2E417608" w14:textId="77777777" w:rsidR="001D6ADA" w:rsidRDefault="00000000">
      <w:pPr>
        <w:pStyle w:val="Almindeligtekst"/>
      </w:pPr>
      <w:r>
        <w:t xml:space="preserve">(1) Polgenic breeding values (selection criterion ‘polyblup’ specified in namelists &amp;SELECTION and &amp;EVA of </w:t>
      </w:r>
      <w:r>
        <w:rPr>
          <w:i/>
        </w:rPr>
        <w:t>input.prm</w:t>
      </w:r>
      <w:r>
        <w:t>)</w:t>
      </w:r>
    </w:p>
    <w:p w14:paraId="2059D970" w14:textId="77777777" w:rsidR="001D6ADA" w:rsidRDefault="001D6ADA">
      <w:pPr>
        <w:pStyle w:val="Almindeligtekst"/>
      </w:pPr>
    </w:p>
    <w:p w14:paraId="31F770EF" w14:textId="77777777" w:rsidR="001D6ADA" w:rsidRDefault="00000000">
      <w:pPr>
        <w:pStyle w:val="Almindeligtekst"/>
      </w:pPr>
      <w:r>
        <w:rPr>
          <w:i/>
        </w:rPr>
        <w:t>dmu.polyblup.dir</w:t>
      </w:r>
      <w:r>
        <w:t xml:space="preserve">, DMU-input parameters </w:t>
      </w:r>
      <w:r>
        <w:rPr>
          <w:i/>
        </w:rPr>
        <w:t>(name of this file can be set by users)</w:t>
      </w:r>
    </w:p>
    <w:p w14:paraId="7CB45318" w14:textId="77777777" w:rsidR="001D6ADA" w:rsidRDefault="00000000">
      <w:pPr>
        <w:pStyle w:val="Almindeligtekst"/>
      </w:pPr>
      <w:proofErr w:type="gramStart"/>
      <w:r>
        <w:rPr>
          <w:i/>
        </w:rPr>
        <w:t>dmu.polyblup</w:t>
      </w:r>
      <w:proofErr w:type="gramEnd"/>
      <w:r>
        <w:rPr>
          <w:i/>
        </w:rPr>
        <w:t>.parm</w:t>
      </w:r>
      <w:r>
        <w:t xml:space="preserve"> (optional), (co)variance components</w:t>
      </w:r>
    </w:p>
    <w:p w14:paraId="2CE4AA7E" w14:textId="77777777" w:rsidR="001D6ADA" w:rsidRDefault="001D6ADA">
      <w:pPr>
        <w:pStyle w:val="Almindeligtekst"/>
      </w:pPr>
    </w:p>
    <w:p w14:paraId="5B6D7778" w14:textId="77777777" w:rsidR="001D6ADA" w:rsidRDefault="00000000">
      <w:pPr>
        <w:pStyle w:val="Almindeligtekst"/>
      </w:pPr>
      <w:r>
        <w:t xml:space="preserve">The files </w:t>
      </w:r>
      <w:r>
        <w:rPr>
          <w:i/>
        </w:rPr>
        <w:t>dmudat</w:t>
      </w:r>
      <w:r>
        <w:t xml:space="preserve"> and </w:t>
      </w:r>
      <w:r>
        <w:rPr>
          <w:i/>
        </w:rPr>
        <w:t>dmuped</w:t>
      </w:r>
      <w:r>
        <w:t xml:space="preserve"> (files with DMU-input data and polygenic-pedigree) must be specified in </w:t>
      </w:r>
      <w:r>
        <w:rPr>
          <w:i/>
        </w:rPr>
        <w:t>dmu.polyblup.dir</w:t>
      </w:r>
      <w:r>
        <w:t>. These files are created by ADAM.</w:t>
      </w:r>
    </w:p>
    <w:p w14:paraId="118D0C51" w14:textId="77777777" w:rsidR="001D6ADA" w:rsidRDefault="001D6ADA">
      <w:pPr>
        <w:pStyle w:val="Almindeligtekst"/>
      </w:pPr>
    </w:p>
    <w:p w14:paraId="6B1E2B1B" w14:textId="77777777" w:rsidR="001D6ADA" w:rsidRDefault="00000000">
      <w:pPr>
        <w:pStyle w:val="Almindeligtekst"/>
      </w:pPr>
      <w:r>
        <w:t xml:space="preserve">The file </w:t>
      </w:r>
      <w:proofErr w:type="gramStart"/>
      <w:r>
        <w:rPr>
          <w:i/>
        </w:rPr>
        <w:t>dmu.polyblup</w:t>
      </w:r>
      <w:proofErr w:type="gramEnd"/>
      <w:r>
        <w:rPr>
          <w:i/>
        </w:rPr>
        <w:t>.parm</w:t>
      </w:r>
      <w:r>
        <w:t xml:space="preserve"> is optional. It can be used to provide (co)variance components, in which case, it must be specified in </w:t>
      </w:r>
      <w:r>
        <w:rPr>
          <w:i/>
        </w:rPr>
        <w:t>dmu.polyblup.dir</w:t>
      </w:r>
      <w:r>
        <w:t xml:space="preserve">. The alternative is to specify the (co)variance components in </w:t>
      </w:r>
      <w:r>
        <w:rPr>
          <w:i/>
        </w:rPr>
        <w:t>dmu.polyblup.dir</w:t>
      </w:r>
      <w:r>
        <w:t>.</w:t>
      </w:r>
    </w:p>
    <w:p w14:paraId="7F68A709" w14:textId="77777777" w:rsidR="001D6ADA" w:rsidRDefault="001D6ADA">
      <w:pPr>
        <w:pStyle w:val="Almindeligtekst"/>
      </w:pPr>
    </w:p>
    <w:p w14:paraId="6CDD0AC3" w14:textId="77777777" w:rsidR="001D6ADA" w:rsidRDefault="00000000">
      <w:pPr>
        <w:pStyle w:val="Almindeligtekst"/>
      </w:pPr>
      <w:r>
        <w:t>(2) Genomic breeding values (selection criterion ‘genomicblup’)</w:t>
      </w:r>
    </w:p>
    <w:p w14:paraId="76F2DCD6" w14:textId="77777777" w:rsidR="001D6ADA" w:rsidRDefault="001D6ADA">
      <w:pPr>
        <w:pStyle w:val="Almindeligtekst"/>
      </w:pPr>
    </w:p>
    <w:p w14:paraId="5E0F03A3" w14:textId="77777777" w:rsidR="001D6ADA" w:rsidRDefault="00000000">
      <w:pPr>
        <w:pStyle w:val="Almindeligtekst"/>
      </w:pPr>
      <w:r>
        <w:rPr>
          <w:i/>
        </w:rPr>
        <w:t>dmu.genomicblup.dir</w:t>
      </w:r>
      <w:r>
        <w:t xml:space="preserve">, DMU-input parameters </w:t>
      </w:r>
      <w:r>
        <w:rPr>
          <w:i/>
        </w:rPr>
        <w:t>(name of the file can be set by users)</w:t>
      </w:r>
    </w:p>
    <w:p w14:paraId="010B74D6" w14:textId="77777777" w:rsidR="001D6ADA" w:rsidRDefault="00000000">
      <w:pPr>
        <w:pStyle w:val="Almindeligtekst"/>
      </w:pPr>
      <w:proofErr w:type="gramStart"/>
      <w:r>
        <w:rPr>
          <w:i/>
        </w:rPr>
        <w:t>dmu.genomicblup</w:t>
      </w:r>
      <w:proofErr w:type="gramEnd"/>
      <w:r>
        <w:rPr>
          <w:i/>
        </w:rPr>
        <w:t>.parm</w:t>
      </w:r>
      <w:r>
        <w:t xml:space="preserve"> (optional), (co)variance components</w:t>
      </w:r>
    </w:p>
    <w:p w14:paraId="2F8DE972" w14:textId="77777777" w:rsidR="001D6ADA" w:rsidRDefault="001D6ADA">
      <w:pPr>
        <w:pStyle w:val="Almindeligtekst"/>
      </w:pPr>
    </w:p>
    <w:p w14:paraId="72417AA0" w14:textId="77777777" w:rsidR="001D6ADA" w:rsidRDefault="00000000">
      <w:pPr>
        <w:pStyle w:val="Almindeligtekst"/>
      </w:pPr>
      <w:r>
        <w:t xml:space="preserve">The files </w:t>
      </w:r>
      <w:r>
        <w:rPr>
          <w:i/>
        </w:rPr>
        <w:t>dmudat</w:t>
      </w:r>
      <w:r>
        <w:t xml:space="preserve">, </w:t>
      </w:r>
      <w:r>
        <w:rPr>
          <w:i/>
        </w:rPr>
        <w:t>dmuped</w:t>
      </w:r>
      <w:r>
        <w:t xml:space="preserve">, </w:t>
      </w:r>
      <w:r>
        <w:rPr>
          <w:i/>
        </w:rPr>
        <w:t>genotyped.dat</w:t>
      </w:r>
      <w:r>
        <w:t xml:space="preserve">, and </w:t>
      </w:r>
      <w:r>
        <w:rPr>
          <w:i/>
        </w:rPr>
        <w:t>gMatrix.prediction</w:t>
      </w:r>
      <w:r>
        <w:t xml:space="preserve"> (files with DMU-input data, polygenic-pedigree, genotyped animals, and genomic-relationships) must be specified in </w:t>
      </w:r>
      <w:r>
        <w:rPr>
          <w:i/>
        </w:rPr>
        <w:t>dmu.genomicblup.dir</w:t>
      </w:r>
      <w:r>
        <w:t xml:space="preserve">. These files are created by ADAM. Option for </w:t>
      </w:r>
      <w:r>
        <w:rPr>
          <w:i/>
        </w:rPr>
        <w:t>genotyped.dat</w:t>
      </w:r>
      <w:r>
        <w:t xml:space="preserve">, and </w:t>
      </w:r>
      <w:r>
        <w:rPr>
          <w:i/>
        </w:rPr>
        <w:t>gMatrix.prediction</w:t>
      </w:r>
      <w:r>
        <w:t xml:space="preserve"> can be specified using input from users in namelist </w:t>
      </w:r>
      <w:r>
        <w:rPr>
          <w:i/>
        </w:rPr>
        <w:t>Genomicblupparameter</w:t>
      </w:r>
      <w:r>
        <w:t>.</w:t>
      </w:r>
    </w:p>
    <w:p w14:paraId="550A4B04" w14:textId="77777777" w:rsidR="001D6ADA" w:rsidRDefault="001D6ADA">
      <w:pPr>
        <w:pStyle w:val="Almindeligtekst"/>
      </w:pPr>
    </w:p>
    <w:p w14:paraId="06ECB67E" w14:textId="77777777" w:rsidR="001D6ADA" w:rsidRDefault="00000000">
      <w:pPr>
        <w:pStyle w:val="Almindeligtekst"/>
      </w:pPr>
      <w:r>
        <w:t xml:space="preserve">The file </w:t>
      </w:r>
      <w:proofErr w:type="gramStart"/>
      <w:r>
        <w:rPr>
          <w:i/>
        </w:rPr>
        <w:t>dmu.genomicblup</w:t>
      </w:r>
      <w:proofErr w:type="gramEnd"/>
      <w:r>
        <w:rPr>
          <w:i/>
        </w:rPr>
        <w:t>.parm</w:t>
      </w:r>
      <w:r>
        <w:t xml:space="preserve"> is optional. It can be used to provide (co)variance components, in which case, it must be specified in </w:t>
      </w:r>
      <w:r>
        <w:rPr>
          <w:i/>
        </w:rPr>
        <w:t>dmu.genomicblup.dir</w:t>
      </w:r>
      <w:r>
        <w:t xml:space="preserve">. The alternative is to specify the (co)variance components in </w:t>
      </w:r>
      <w:r>
        <w:rPr>
          <w:i/>
        </w:rPr>
        <w:t>dmu.genomicblup.dir</w:t>
      </w:r>
      <w:r>
        <w:t>.</w:t>
      </w:r>
    </w:p>
    <w:p w14:paraId="4221B1AD" w14:textId="77777777" w:rsidR="001D6ADA" w:rsidRDefault="001D6ADA">
      <w:pPr>
        <w:pStyle w:val="Almindeligtekst"/>
      </w:pPr>
    </w:p>
    <w:p w14:paraId="21AA12A4"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fr-FR" w:eastAsia="en-US"/>
        </w:rPr>
      </w:pPr>
      <w:r>
        <w:rPr>
          <w:rFonts w:ascii="Lucida Console" w:eastAsiaTheme="minorHAnsi" w:hAnsi="Lucida Console" w:cs="Lucida Console"/>
          <w:lang w:val="fr-FR" w:eastAsia="en-US"/>
        </w:rPr>
        <w:t>$COMMENT ADAM-DMU interface</w:t>
      </w:r>
    </w:p>
    <w:p w14:paraId="1499DA6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fr-FR" w:eastAsia="en-US"/>
        </w:rPr>
      </w:pPr>
      <w:r>
        <w:rPr>
          <w:rFonts w:ascii="Lucida Console" w:eastAsiaTheme="minorHAnsi" w:hAnsi="Lucida Console" w:cs="Lucida Console"/>
          <w:lang w:val="fr-FR" w:eastAsia="en-US"/>
        </w:rPr>
        <w:t>$ANALYSE 12 2 0 0</w:t>
      </w:r>
    </w:p>
    <w:p w14:paraId="6D5D2797"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$DATA ASCII (6,</w:t>
      </w:r>
      <w:proofErr w:type="gramStart"/>
      <w:r>
        <w:rPr>
          <w:rFonts w:ascii="Lucida Console" w:eastAsiaTheme="minorHAnsi" w:hAnsi="Lucida Console" w:cs="Lucida Console"/>
          <w:lang w:val="en-US" w:eastAsia="en-US"/>
        </w:rPr>
        <w:t>2,-</w:t>
      </w:r>
      <w:proofErr w:type="gramEnd"/>
      <w:r>
        <w:rPr>
          <w:rFonts w:ascii="Lucida Console" w:eastAsiaTheme="minorHAnsi" w:hAnsi="Lucida Console" w:cs="Lucida Console"/>
          <w:lang w:val="en-US" w:eastAsia="en-US"/>
        </w:rPr>
        <w:t>9998.0) dmudat</w:t>
      </w:r>
    </w:p>
    <w:p w14:paraId="29C4BB3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$VARIABLE</w:t>
      </w:r>
    </w:p>
    <w:p w14:paraId="7B4E6A5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id dam sex mn hys time trait wt</w:t>
      </w:r>
    </w:p>
    <w:p w14:paraId="0A5385FF"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$MODEL</w:t>
      </w:r>
    </w:p>
    <w:p w14:paraId="41484634"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1</w:t>
      </w:r>
    </w:p>
    <w:p w14:paraId="0CBA061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0</w:t>
      </w:r>
    </w:p>
    <w:p w14:paraId="5787977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1 0 2 5 1</w:t>
      </w:r>
    </w:p>
    <w:p w14:paraId="07CA692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1 1</w:t>
      </w:r>
    </w:p>
    <w:p w14:paraId="7B31BEFB"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0</w:t>
      </w:r>
    </w:p>
    <w:p w14:paraId="3E78A90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0</w:t>
      </w:r>
    </w:p>
    <w:p w14:paraId="35F87517"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$VAR_STR 1 PGMIX 1 ASCII dmuped genotyped.dat </w:t>
      </w:r>
      <w:proofErr w:type="gramStart"/>
      <w:r>
        <w:rPr>
          <w:rFonts w:ascii="Lucida Console" w:eastAsiaTheme="minorHAnsi" w:hAnsi="Lucida Console" w:cs="Lucida Console"/>
          <w:lang w:val="en-US" w:eastAsia="en-US"/>
        </w:rPr>
        <w:t>gmatrix.prediction</w:t>
      </w:r>
      <w:proofErr w:type="gramEnd"/>
      <w:r>
        <w:rPr>
          <w:rFonts w:ascii="Lucida Console" w:eastAsiaTheme="minorHAnsi" w:hAnsi="Lucida Console" w:cs="Lucida Console"/>
          <w:lang w:val="en-US" w:eastAsia="en-US"/>
        </w:rPr>
        <w:t xml:space="preserve"> 0.25 G-ADJUST</w:t>
      </w:r>
    </w:p>
    <w:p w14:paraId="17B0B22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$PRIOR</w:t>
      </w:r>
    </w:p>
    <w:p w14:paraId="70AF1785"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1 1 1 1.0000001</w:t>
      </w:r>
    </w:p>
    <w:p w14:paraId="0826409B" w14:textId="77777777" w:rsidR="001D6ADA" w:rsidRDefault="00000000">
      <w:pPr>
        <w:pStyle w:val="Almindeligtekst"/>
      </w:pPr>
      <w:r>
        <w:rPr>
          <w:rFonts w:ascii="Lucida Console" w:eastAsiaTheme="minorHAnsi" w:hAnsi="Lucida Console" w:cs="Lucida Console"/>
          <w:lang w:val="en-US" w:eastAsia="en-US"/>
        </w:rPr>
        <w:t>2 1 1 4.0000000</w:t>
      </w:r>
    </w:p>
    <w:p w14:paraId="3E893461" w14:textId="77777777" w:rsidR="001D6ADA" w:rsidRDefault="001D6ADA">
      <w:pPr>
        <w:pStyle w:val="Almindeligtekst"/>
      </w:pPr>
    </w:p>
    <w:p w14:paraId="30AB3E50" w14:textId="77777777" w:rsidR="001D6ADA" w:rsidRDefault="00000000">
      <w:pPr>
        <w:pStyle w:val="Almindeligtekst"/>
      </w:pPr>
      <w:r>
        <w:t>Files used to estimate polygenic breeding values [</w:t>
      </w:r>
      <w:r>
        <w:rPr>
          <w:i/>
        </w:rPr>
        <w:t>dmu.polyblup.dir</w:t>
      </w:r>
      <w:r>
        <w:t xml:space="preserve"> and </w:t>
      </w:r>
      <w:proofErr w:type="gramStart"/>
      <w:r>
        <w:rPr>
          <w:i/>
        </w:rPr>
        <w:t>dmu.polyblup</w:t>
      </w:r>
      <w:proofErr w:type="gramEnd"/>
      <w:r>
        <w:rPr>
          <w:i/>
        </w:rPr>
        <w:t>.parm</w:t>
      </w:r>
      <w:r>
        <w:t xml:space="preserve"> (optional)] are also required when polygenic breeding values are estimated instead of genomic breeding values.</w:t>
      </w:r>
    </w:p>
    <w:p w14:paraId="34824B12" w14:textId="77777777" w:rsidR="001D6ADA" w:rsidRDefault="001D6ADA">
      <w:pPr>
        <w:pStyle w:val="Almindeligtekst"/>
      </w:pPr>
    </w:p>
    <w:p w14:paraId="0586BA60" w14:textId="77777777" w:rsidR="001D6ADA" w:rsidRDefault="00000000">
      <w:pPr>
        <w:pStyle w:val="Almindeligtekst"/>
      </w:pPr>
      <w:r>
        <w:t>(3)</w:t>
      </w:r>
      <w:r>
        <w:tab/>
        <w:t>IBD breeding values (selection criterion ‘ibdblup’)</w:t>
      </w:r>
    </w:p>
    <w:p w14:paraId="1CA89745" w14:textId="77777777" w:rsidR="001D6ADA" w:rsidRDefault="001D6ADA">
      <w:pPr>
        <w:pStyle w:val="Almindeligtekst"/>
      </w:pPr>
    </w:p>
    <w:p w14:paraId="0ABFF3DB" w14:textId="77777777" w:rsidR="001D6ADA" w:rsidRDefault="00000000">
      <w:pPr>
        <w:pStyle w:val="Almindeligtekst"/>
      </w:pPr>
      <w:r>
        <w:rPr>
          <w:i/>
        </w:rPr>
        <w:t>dmu.ibdblup.dir</w:t>
      </w:r>
      <w:r>
        <w:t xml:space="preserve">, DMU-input parameters </w:t>
      </w:r>
      <w:r>
        <w:rPr>
          <w:i/>
        </w:rPr>
        <w:t>(name of this file can be set by users)</w:t>
      </w:r>
    </w:p>
    <w:p w14:paraId="00FADE79" w14:textId="77777777" w:rsidR="001D6ADA" w:rsidRDefault="00000000">
      <w:pPr>
        <w:pStyle w:val="Almindeligtekst"/>
      </w:pPr>
      <w:proofErr w:type="gramStart"/>
      <w:r>
        <w:rPr>
          <w:i/>
        </w:rPr>
        <w:t>dmu.ibdblup</w:t>
      </w:r>
      <w:proofErr w:type="gramEnd"/>
      <w:r>
        <w:rPr>
          <w:i/>
        </w:rPr>
        <w:t>.parm</w:t>
      </w:r>
      <w:r>
        <w:t xml:space="preserve"> (optional), (co)variance components</w:t>
      </w:r>
    </w:p>
    <w:p w14:paraId="33356721" w14:textId="77777777" w:rsidR="001D6ADA" w:rsidRDefault="001D6ADA">
      <w:pPr>
        <w:pStyle w:val="Almindeligtekst"/>
      </w:pPr>
    </w:p>
    <w:p w14:paraId="22C2260C" w14:textId="77777777" w:rsidR="001D6ADA" w:rsidRDefault="00000000">
      <w:pPr>
        <w:pStyle w:val="Almindeligtekst"/>
      </w:pPr>
      <w:r>
        <w:lastRenderedPageBreak/>
        <w:t xml:space="preserve">The files </w:t>
      </w:r>
      <w:r>
        <w:rPr>
          <w:i/>
        </w:rPr>
        <w:t>dmudat</w:t>
      </w:r>
      <w:r>
        <w:t xml:space="preserve">, </w:t>
      </w:r>
      <w:r>
        <w:rPr>
          <w:i/>
        </w:rPr>
        <w:t>dmuped</w:t>
      </w:r>
      <w:r>
        <w:t xml:space="preserve">, </w:t>
      </w:r>
      <w:r>
        <w:rPr>
          <w:i/>
        </w:rPr>
        <w:t>genotyped.dat</w:t>
      </w:r>
      <w:r>
        <w:t xml:space="preserve">, and </w:t>
      </w:r>
      <w:r>
        <w:rPr>
          <w:i/>
        </w:rPr>
        <w:t>gMatrix.prediction</w:t>
      </w:r>
      <w:r>
        <w:t xml:space="preserve"> (files with DMU-input data, polygenic-pedigree, genotyped animals, and genomic-relationships) must be specified in </w:t>
      </w:r>
      <w:r>
        <w:rPr>
          <w:i/>
        </w:rPr>
        <w:t>dmu.ibdblup.dir</w:t>
      </w:r>
      <w:r>
        <w:t>. These files are created by ADAM.</w:t>
      </w:r>
    </w:p>
    <w:p w14:paraId="0D3A5D29" w14:textId="77777777" w:rsidR="001D6ADA" w:rsidRDefault="001D6ADA">
      <w:pPr>
        <w:pStyle w:val="Almindeligtekst"/>
      </w:pPr>
    </w:p>
    <w:p w14:paraId="1314B1F8" w14:textId="77777777" w:rsidR="001D6ADA" w:rsidRDefault="00000000">
      <w:pPr>
        <w:pStyle w:val="Almindeligtekst"/>
      </w:pPr>
      <w:r>
        <w:t xml:space="preserve">The file </w:t>
      </w:r>
      <w:proofErr w:type="gramStart"/>
      <w:r>
        <w:rPr>
          <w:i/>
        </w:rPr>
        <w:t>dmu.ibdblup</w:t>
      </w:r>
      <w:proofErr w:type="gramEnd"/>
      <w:r>
        <w:rPr>
          <w:i/>
        </w:rPr>
        <w:t>.parm</w:t>
      </w:r>
      <w:r>
        <w:t xml:space="preserve"> is optional. It can be used to provide (co)variance components, in which case, it must be specified in </w:t>
      </w:r>
      <w:r>
        <w:rPr>
          <w:i/>
        </w:rPr>
        <w:t>dmu. ibdblup.dir</w:t>
      </w:r>
      <w:r>
        <w:t xml:space="preserve">. The alternative is to specify the (co)variance components in </w:t>
      </w:r>
      <w:r>
        <w:rPr>
          <w:i/>
        </w:rPr>
        <w:t>dmu. ibdblup.dir</w:t>
      </w:r>
      <w:r>
        <w:t>.</w:t>
      </w:r>
    </w:p>
    <w:p w14:paraId="1BFC3E8A" w14:textId="77777777" w:rsidR="001D6ADA" w:rsidRDefault="001D6ADA">
      <w:pPr>
        <w:pStyle w:val="Almindeligtekst"/>
      </w:pPr>
    </w:p>
    <w:p w14:paraId="36F8023F" w14:textId="77777777" w:rsidR="001D6ADA" w:rsidRDefault="00000000">
      <w:pPr>
        <w:pStyle w:val="Almindeligtekst"/>
      </w:pPr>
      <w:r>
        <w:t xml:space="preserve">(4) </w:t>
      </w:r>
      <w:r>
        <w:tab/>
        <w:t>EBV prediction program by users</w:t>
      </w:r>
    </w:p>
    <w:p w14:paraId="637AFF5E" w14:textId="77777777" w:rsidR="001D6ADA" w:rsidRDefault="001D6ADA">
      <w:pPr>
        <w:pStyle w:val="Almindeligtekst"/>
      </w:pPr>
    </w:p>
    <w:p w14:paraId="00A39E75" w14:textId="77777777" w:rsidR="001D6ADA" w:rsidRDefault="00000000">
      <w:pPr>
        <w:pStyle w:val="Almindeligtekst"/>
      </w:pPr>
      <w:r>
        <w:t xml:space="preserve">Prediction of EBV for selection can be done by own program from users. Program, scripts and files to run the program must be provided by users. </w:t>
      </w:r>
    </w:p>
    <w:p w14:paraId="200291CC" w14:textId="77777777" w:rsidR="001D6ADA" w:rsidRDefault="001D6ADA">
      <w:pPr>
        <w:pStyle w:val="Almindeligtekst"/>
      </w:pPr>
    </w:p>
    <w:p w14:paraId="1DA007CB" w14:textId="77777777" w:rsidR="001D6ADA" w:rsidRDefault="00000000">
      <w:pPr>
        <w:pStyle w:val="Almindeligtekst"/>
      </w:pPr>
      <w:r>
        <w:t xml:space="preserve">The files </w:t>
      </w:r>
      <w:r>
        <w:rPr>
          <w:i/>
        </w:rPr>
        <w:t>dmudat</w:t>
      </w:r>
      <w:r>
        <w:t xml:space="preserve">, </w:t>
      </w:r>
      <w:r>
        <w:rPr>
          <w:i/>
        </w:rPr>
        <w:t>dmuped</w:t>
      </w:r>
      <w:r>
        <w:t xml:space="preserve">, </w:t>
      </w:r>
      <w:proofErr w:type="gramStart"/>
      <w:r>
        <w:rPr>
          <w:i/>
        </w:rPr>
        <w:t>marker.RawData</w:t>
      </w:r>
      <w:proofErr w:type="gramEnd"/>
      <w:r>
        <w:rPr>
          <w:i/>
        </w:rPr>
        <w:t xml:space="preserve">, map.RawData </w:t>
      </w:r>
      <w:r>
        <w:t xml:space="preserve">(files with DMU-input data, polygenic-pedigree, marker data, and map file) are created by ADAM for prediction of EBV. </w:t>
      </w:r>
    </w:p>
    <w:p w14:paraId="1F57BD12" w14:textId="77777777" w:rsidR="001D6ADA" w:rsidRDefault="001D6ADA">
      <w:pPr>
        <w:pStyle w:val="Almindeligtekst"/>
      </w:pPr>
    </w:p>
    <w:p w14:paraId="03FD0DDB" w14:textId="77777777" w:rsidR="001D6ADA" w:rsidRDefault="00000000">
      <w:r>
        <w:rPr>
          <w:highlight w:val="yellow"/>
        </w:rPr>
        <w:t xml:space="preserve">NB. DMU and EVA files generated by ADAM, DMU, and EVA are copied to the output directory when debugOutput ‘yes’ in namelist &amp;CONTROLPARAMETERS. These files are dmu-script file(s), G-matrix script and parameter files, dmudat, dmuped, map.dat, marker.dat, gMatrix.dat, genotyped.dat, eva.dat, eva.log, eva-solution file, and dmu.lst. These files are copied after they have been created; </w:t>
      </w:r>
      <w:proofErr w:type="gramStart"/>
      <w:r>
        <w:rPr>
          <w:highlight w:val="yellow"/>
        </w:rPr>
        <w:t>newly-created</w:t>
      </w:r>
      <w:proofErr w:type="gramEnd"/>
      <w:r>
        <w:rPr>
          <w:highlight w:val="yellow"/>
        </w:rPr>
        <w:t xml:space="preserve"> files overwrite older files.</w:t>
      </w:r>
    </w:p>
    <w:p w14:paraId="1E095022" w14:textId="77777777" w:rsidR="001D6ADA" w:rsidRDefault="001D6ADA">
      <w:pPr>
        <w:pStyle w:val="Almindeligtekst"/>
      </w:pPr>
    </w:p>
    <w:p w14:paraId="6653E1B5" w14:textId="77777777" w:rsidR="001D6ADA" w:rsidRDefault="00000000">
      <w:pPr>
        <w:pStyle w:val="Overskrift1"/>
      </w:pPr>
      <w:bookmarkStart w:id="8" w:name="_Toc361126184"/>
      <w:bookmarkStart w:id="9" w:name="_Toc109904114"/>
      <w:bookmarkStart w:id="10" w:name="_Toc193527156"/>
      <w:r>
        <w:t>Computer resource</w:t>
      </w:r>
      <w:bookmarkEnd w:id="8"/>
      <w:bookmarkEnd w:id="9"/>
    </w:p>
    <w:p w14:paraId="3B06CB89" w14:textId="77777777" w:rsidR="001D6ADA" w:rsidRDefault="001D6ADA"/>
    <w:p w14:paraId="0EBB22C9" w14:textId="77777777" w:rsidR="001D6ADA" w:rsidRDefault="00000000">
      <w:r>
        <w:t>ADAM must be run on 64-bit machine when genomic-breeding values are used as selection criterion in breeding schemes.</w:t>
      </w:r>
    </w:p>
    <w:p w14:paraId="3C322E98" w14:textId="77777777" w:rsidR="001D6ADA" w:rsidRDefault="001D6ADA"/>
    <w:p w14:paraId="6C32522F" w14:textId="77777777" w:rsidR="001D6ADA" w:rsidRDefault="00000000">
      <w:pPr>
        <w:pStyle w:val="Overskrift1"/>
      </w:pPr>
      <w:bookmarkStart w:id="11" w:name="_Toc361126185"/>
      <w:bookmarkStart w:id="12" w:name="_Toc109904115"/>
      <w:r>
        <w:t>Script file</w:t>
      </w:r>
      <w:bookmarkEnd w:id="11"/>
      <w:bookmarkEnd w:id="12"/>
    </w:p>
    <w:p w14:paraId="6187D487" w14:textId="77777777" w:rsidR="001D6ADA" w:rsidRDefault="001D6ADA"/>
    <w:p w14:paraId="32F117D6" w14:textId="77777777" w:rsidR="001D6ADA" w:rsidRDefault="00000000">
      <w:r>
        <w:t>The following is an example of a script file, adam.sh</w:t>
      </w:r>
    </w:p>
    <w:p w14:paraId="662C2995" w14:textId="77777777" w:rsidR="001D6ADA" w:rsidRDefault="001D6ADA"/>
    <w:p w14:paraId="474425DA" w14:textId="77777777" w:rsidR="001D6ADA" w:rsidRDefault="00000000">
      <w:proofErr w:type="gramStart"/>
      <w:r>
        <w:t>#!/</w:t>
      </w:r>
      <w:proofErr w:type="gramEnd"/>
      <w:r>
        <w:t>bin/bash</w:t>
      </w:r>
    </w:p>
    <w:p w14:paraId="1C6CE52E" w14:textId="77777777" w:rsidR="001D6ADA" w:rsidRDefault="00000000">
      <w:r>
        <w:t>#SBATCH -p ghpc               # Name of the queue</w:t>
      </w:r>
    </w:p>
    <w:p w14:paraId="18A0C60B" w14:textId="77777777" w:rsidR="001D6ADA" w:rsidRDefault="00000000">
      <w:r>
        <w:t>#SBATCH -J testAdam           # job name</w:t>
      </w:r>
    </w:p>
    <w:p w14:paraId="6ADA4D8A" w14:textId="77777777" w:rsidR="001D6ADA" w:rsidRDefault="00000000">
      <w:r>
        <w:t xml:space="preserve">#SBATCH --mem=20000           # Memory in </w:t>
      </w:r>
      <w:proofErr w:type="gramStart"/>
      <w:r>
        <w:t>MiB(</w:t>
      </w:r>
      <w:proofErr w:type="gramEnd"/>
      <w:r>
        <w:t>10 GiB = 10 * 1024 MiB)</w:t>
      </w:r>
    </w:p>
    <w:p w14:paraId="53DD9427" w14:textId="77777777" w:rsidR="001D6ADA" w:rsidRDefault="00000000">
      <w:r>
        <w:t xml:space="preserve">#SBATCH -t 100:00:00          # Job max time - Format = MM or </w:t>
      </w:r>
      <w:proofErr w:type="gramStart"/>
      <w:r>
        <w:t>MM:SS</w:t>
      </w:r>
      <w:proofErr w:type="gramEnd"/>
      <w:r>
        <w:t xml:space="preserve"> or HH:MM:SS or DD-HH or DD-HH:MM</w:t>
      </w:r>
    </w:p>
    <w:p w14:paraId="76898118" w14:textId="77777777" w:rsidR="001D6ADA" w:rsidRDefault="00000000">
      <w:r>
        <w:t>#SBATCH -N 1                  # number of nodes</w:t>
      </w:r>
    </w:p>
    <w:p w14:paraId="142A6943" w14:textId="77777777" w:rsidR="001D6ADA" w:rsidRDefault="00000000">
      <w:r>
        <w:t>#SBATCH -n 2                  # number of cores</w:t>
      </w:r>
    </w:p>
    <w:p w14:paraId="3A14E66A" w14:textId="77777777" w:rsidR="001D6ADA" w:rsidRDefault="00000000">
      <w:r>
        <w:t>#SBATCH --output=slurm_%A.out # STDOUT</w:t>
      </w:r>
    </w:p>
    <w:p w14:paraId="4ED83764" w14:textId="77777777" w:rsidR="001D6ADA" w:rsidRDefault="00000000">
      <w:r>
        <w:t>#SBATCH --error=</w:t>
      </w:r>
      <w:proofErr w:type="gramStart"/>
      <w:r>
        <w:t>slurm_%A.err  #</w:t>
      </w:r>
      <w:proofErr w:type="gramEnd"/>
      <w:r>
        <w:t xml:space="preserve"> STDERR</w:t>
      </w:r>
    </w:p>
    <w:p w14:paraId="57D1CAB9" w14:textId="77777777" w:rsidR="001D6ADA" w:rsidRDefault="00000000">
      <w:r>
        <w:t>#SBATCH --export=ALL</w:t>
      </w:r>
    </w:p>
    <w:p w14:paraId="265AFB6B" w14:textId="77777777" w:rsidR="001D6ADA" w:rsidRDefault="00000000">
      <w:r>
        <w:t xml:space="preserve"> </w:t>
      </w:r>
    </w:p>
    <w:p w14:paraId="0B6BF40B" w14:textId="77777777" w:rsidR="001D6ADA" w:rsidRDefault="00000000">
      <w:r>
        <w:t>TMPDIR=/scratch/$USER/$SLURM_JOBID</w:t>
      </w:r>
    </w:p>
    <w:p w14:paraId="477DF800" w14:textId="77777777" w:rsidR="001D6ADA" w:rsidRDefault="00000000">
      <w:r>
        <w:t>export TMPDIR</w:t>
      </w:r>
    </w:p>
    <w:p w14:paraId="46A00612" w14:textId="77777777" w:rsidR="001D6ADA" w:rsidRDefault="00000000">
      <w:r>
        <w:t>mkdir -p $TMPDIR</w:t>
      </w:r>
    </w:p>
    <w:p w14:paraId="0415B3DD" w14:textId="77777777" w:rsidR="001D6ADA" w:rsidRDefault="00000000">
      <w:r>
        <w:t>cd $TMPDIR</w:t>
      </w:r>
    </w:p>
    <w:p w14:paraId="4FA1D829" w14:textId="77777777" w:rsidR="001D6ADA" w:rsidRDefault="00000000">
      <w:r>
        <w:t>pwd</w:t>
      </w:r>
    </w:p>
    <w:p w14:paraId="0EEE838D" w14:textId="77777777" w:rsidR="001D6ADA" w:rsidRDefault="00000000">
      <w:r>
        <w:t xml:space="preserve"> </w:t>
      </w:r>
    </w:p>
    <w:p w14:paraId="6F3965DA" w14:textId="77777777" w:rsidR="001D6ADA" w:rsidRDefault="00000000">
      <w:r>
        <w:t>echo Job started at $(date '+%d_%m_%y_%H_%M_%S')</w:t>
      </w:r>
    </w:p>
    <w:p w14:paraId="08054DCA" w14:textId="77777777" w:rsidR="001D6ADA" w:rsidRDefault="00000000">
      <w:r>
        <w:t>echo $SLURM_JOB_NODELIST</w:t>
      </w:r>
    </w:p>
    <w:p w14:paraId="4E85FFF2" w14:textId="77777777" w:rsidR="001D6ADA" w:rsidRDefault="00000000">
      <w:r>
        <w:lastRenderedPageBreak/>
        <w:t>echo Job submitted from $SLURM_SUBMIT_HOST</w:t>
      </w:r>
    </w:p>
    <w:p w14:paraId="05B8BE49" w14:textId="77777777" w:rsidR="001D6ADA" w:rsidRDefault="00000000">
      <w:r>
        <w:t>echo Submission directory $SLURM_SUBMIT_DIR</w:t>
      </w:r>
    </w:p>
    <w:p w14:paraId="1B68A20E" w14:textId="77777777" w:rsidR="001D6ADA" w:rsidRDefault="00000000">
      <w:r>
        <w:t xml:space="preserve"> </w:t>
      </w:r>
    </w:p>
    <w:p w14:paraId="181DBB05" w14:textId="77777777" w:rsidR="001D6ADA" w:rsidRDefault="00000000">
      <w:r>
        <w:t>ulimit -s unlimited</w:t>
      </w:r>
    </w:p>
    <w:p w14:paraId="479C70AE" w14:textId="77777777" w:rsidR="001D6ADA" w:rsidRDefault="00000000">
      <w:r>
        <w:t>echo number of cores assigned: $SLURM_NTASKS</w:t>
      </w:r>
    </w:p>
    <w:p w14:paraId="579B9016" w14:textId="77777777" w:rsidR="001D6ADA" w:rsidRDefault="00000000">
      <w:r>
        <w:t>export OMP_NUM_THREADS=$SLURM_NTASKS</w:t>
      </w:r>
    </w:p>
    <w:p w14:paraId="05F383C6" w14:textId="77777777" w:rsidR="001D6ADA" w:rsidRDefault="001D6ADA"/>
    <w:p w14:paraId="6A12E5FE" w14:textId="77777777" w:rsidR="001D6ADA" w:rsidRDefault="00000000">
      <w:r>
        <w:t>cp -f /usr/home/qgg/chuthinh/adam/adam2720 adam</w:t>
      </w:r>
    </w:p>
    <w:p w14:paraId="720E41C6" w14:textId="77777777" w:rsidR="001D6ADA" w:rsidRDefault="00000000">
      <w:r>
        <w:t xml:space="preserve"> </w:t>
      </w:r>
    </w:p>
    <w:p w14:paraId="27FE367A" w14:textId="77777777" w:rsidR="001D6ADA" w:rsidRDefault="00000000">
      <w:r>
        <w:t>echo Running adam</w:t>
      </w:r>
    </w:p>
    <w:p w14:paraId="5E7CAF60" w14:textId="77777777" w:rsidR="001D6ADA" w:rsidRDefault="00000000">
      <w:proofErr w:type="gramStart"/>
      <w:r>
        <w:t>./</w:t>
      </w:r>
      <w:proofErr w:type="gramEnd"/>
      <w:r>
        <w:t>adam &gt; $SLURM_SUBMIT_DIR/adamlog.log</w:t>
      </w:r>
    </w:p>
    <w:p w14:paraId="7060D388" w14:textId="77777777" w:rsidR="001D6ADA" w:rsidRDefault="00000000">
      <w:r>
        <w:t xml:space="preserve"> </w:t>
      </w:r>
    </w:p>
    <w:p w14:paraId="4DA00A8E" w14:textId="77777777" w:rsidR="001D6ADA" w:rsidRDefault="00000000">
      <w:r>
        <w:t>echo adam completed</w:t>
      </w:r>
    </w:p>
    <w:p w14:paraId="0FC1D70F" w14:textId="77777777" w:rsidR="001D6ADA" w:rsidRDefault="00000000">
      <w:r>
        <w:t xml:space="preserve"> </w:t>
      </w:r>
    </w:p>
    <w:p w14:paraId="1A641C64" w14:textId="77777777" w:rsidR="001D6ADA" w:rsidRDefault="00000000">
      <w:r>
        <w:t>#=========================================================================#</w:t>
      </w:r>
    </w:p>
    <w:p w14:paraId="0DA1D5D0" w14:textId="77777777" w:rsidR="001D6ADA" w:rsidRDefault="00000000">
      <w:r>
        <w:t>#                  Cleanup:  DO NOT REMOVE OR CHANGE                      #</w:t>
      </w:r>
    </w:p>
    <w:p w14:paraId="149449DB" w14:textId="77777777" w:rsidR="001D6ADA" w:rsidRDefault="00000000">
      <w:r>
        <w:t>#=========================================================================#</w:t>
      </w:r>
    </w:p>
    <w:p w14:paraId="17E2205E" w14:textId="77777777" w:rsidR="001D6ADA" w:rsidRDefault="00000000">
      <w:r>
        <w:t xml:space="preserve"> </w:t>
      </w:r>
    </w:p>
    <w:p w14:paraId="59006667" w14:textId="77777777" w:rsidR="001D6ADA" w:rsidRDefault="00000000">
      <w:r>
        <w:t>cd $SLURM_SUBMIT_DIR</w:t>
      </w:r>
    </w:p>
    <w:p w14:paraId="7F65565B" w14:textId="77777777" w:rsidR="001D6ADA" w:rsidRDefault="00000000">
      <w:r>
        <w:t xml:space="preserve"> </w:t>
      </w:r>
    </w:p>
    <w:p w14:paraId="6DAED233" w14:textId="77777777" w:rsidR="001D6ADA" w:rsidRDefault="00000000">
      <w:r>
        <w:t>rm -rf /scratch/$USER/$SLURM_JOBID</w:t>
      </w:r>
    </w:p>
    <w:p w14:paraId="66C2D327" w14:textId="77777777" w:rsidR="001D6ADA" w:rsidRDefault="00000000">
      <w:r>
        <w:t xml:space="preserve"> </w:t>
      </w:r>
    </w:p>
    <w:p w14:paraId="5B2B7D45" w14:textId="77777777" w:rsidR="001D6ADA" w:rsidRDefault="00000000">
      <w:r>
        <w:t>echo Job completed at $(date '+%d_%m_%y_%H_%M_%S')</w:t>
      </w:r>
    </w:p>
    <w:p w14:paraId="2E71B4CE" w14:textId="77777777" w:rsidR="001D6ADA" w:rsidRDefault="00000000">
      <w:pPr>
        <w:pStyle w:val="Overskrift1"/>
      </w:pPr>
      <w:bookmarkStart w:id="13" w:name="_Toc361126186"/>
      <w:bookmarkStart w:id="14" w:name="_Toc109904116"/>
      <w:r>
        <w:t>Input file</w:t>
      </w:r>
      <w:bookmarkEnd w:id="10"/>
      <w:bookmarkEnd w:id="13"/>
      <w:bookmarkEnd w:id="14"/>
    </w:p>
    <w:p w14:paraId="5B321C86" w14:textId="77777777" w:rsidR="001D6ADA" w:rsidRDefault="001D6ADA"/>
    <w:p w14:paraId="2C7D2AC8" w14:textId="77777777" w:rsidR="001D6ADA" w:rsidRDefault="00000000">
      <w:r>
        <w:t>Complete list of input parameters (namelists) in input file, input.prm:</w:t>
      </w:r>
    </w:p>
    <w:p w14:paraId="58DEF5EC" w14:textId="77777777" w:rsidR="001D6ADA" w:rsidRDefault="001D6ADA">
      <w:pPr>
        <w:rPr>
          <w:noProof/>
        </w:rPr>
      </w:pPr>
    </w:p>
    <w:p w14:paraId="7C8D5292" w14:textId="77777777" w:rsidR="001D6ADA" w:rsidRDefault="001D6ADA">
      <w:pPr>
        <w:pStyle w:val="Indholdsfortegnelse2"/>
        <w:rPr>
          <w:rFonts w:ascii="Calibri" w:hAnsi="Calibri" w:cs="Times New Roman"/>
          <w:noProof/>
          <w:sz w:val="22"/>
          <w:szCs w:val="22"/>
          <w:lang w:val="en-US"/>
        </w:rPr>
      </w:pPr>
      <w:hyperlink w:anchor="_Toc361213011" w:history="1">
        <w:r>
          <w:rPr>
            <w:rStyle w:val="Hyperlink"/>
            <w:noProof/>
          </w:rPr>
          <w:t>&amp;OUTPUTDIRECTORY</w:t>
        </w:r>
        <w:r>
          <w:rPr>
            <w:noProof/>
            <w:webHidden/>
          </w:rPr>
          <w:tab/>
        </w:r>
        <w:r>
          <w:rPr>
            <w:noProof/>
            <w:webHidden/>
          </w:rPr>
          <w:fldChar w:fldCharType="begin"/>
        </w:r>
        <w:r>
          <w:rPr>
            <w:noProof/>
            <w:webHidden/>
          </w:rPr>
          <w:instrText xml:space="preserve"> PAGEREF _Toc361213011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54A5A432" w14:textId="77777777" w:rsidR="001D6ADA" w:rsidRDefault="001D6ADA">
      <w:pPr>
        <w:pStyle w:val="Indholdsfortegnelse2"/>
        <w:rPr>
          <w:noProof/>
        </w:rPr>
      </w:pPr>
      <w:hyperlink w:anchor="_Toc361213012" w:history="1">
        <w:r>
          <w:rPr>
            <w:rStyle w:val="Hyperlink"/>
            <w:noProof/>
          </w:rPr>
          <w:t>&amp;CONTROLPARAMETERS</w:t>
        </w:r>
        <w:r>
          <w:rPr>
            <w:noProof/>
            <w:webHidden/>
          </w:rPr>
          <w:tab/>
        </w:r>
        <w:r>
          <w:rPr>
            <w:noProof/>
            <w:webHidden/>
          </w:rPr>
          <w:fldChar w:fldCharType="begin"/>
        </w:r>
        <w:r>
          <w:rPr>
            <w:noProof/>
            <w:webHidden/>
          </w:rPr>
          <w:instrText xml:space="preserve"> PAGEREF _Toc361213012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7199076D" w14:textId="77777777" w:rsidR="001D6ADA" w:rsidRDefault="001D6ADA">
      <w:pPr>
        <w:pStyle w:val="Indholdsfortegnelse2"/>
        <w:rPr>
          <w:rFonts w:ascii="Calibri" w:hAnsi="Calibri" w:cs="Times New Roman"/>
          <w:noProof/>
          <w:sz w:val="22"/>
          <w:szCs w:val="22"/>
          <w:lang w:val="en-US"/>
        </w:rPr>
      </w:pPr>
      <w:hyperlink w:anchor="_Toc361213027" w:history="1">
        <w:r>
          <w:rPr>
            <w:rStyle w:val="Hyperlink"/>
            <w:noProof/>
          </w:rPr>
          <w:t>&amp;CONTROL_GENOME</w:t>
        </w:r>
        <w:r>
          <w:rPr>
            <w:noProof/>
            <w:webHidden/>
          </w:rPr>
          <w:tab/>
        </w:r>
        <w:r>
          <w:rPr>
            <w:noProof/>
            <w:webHidden/>
          </w:rPr>
          <w:fldChar w:fldCharType="begin"/>
        </w:r>
        <w:r>
          <w:rPr>
            <w:noProof/>
            <w:webHidden/>
          </w:rPr>
          <w:instrText xml:space="preserve"> PAGEREF _Toc361213027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16BEC4B4" w14:textId="77777777" w:rsidR="001D6ADA" w:rsidRDefault="001D6ADA">
      <w:pPr>
        <w:pStyle w:val="Indholdsfortegnelse2"/>
        <w:rPr>
          <w:rFonts w:ascii="Calibri" w:hAnsi="Calibri" w:cs="Times New Roman"/>
          <w:noProof/>
          <w:sz w:val="22"/>
          <w:szCs w:val="22"/>
          <w:lang w:val="en-US"/>
        </w:rPr>
      </w:pPr>
      <w:hyperlink w:anchor="_Toc361213028" w:history="1">
        <w:r>
          <w:rPr>
            <w:rStyle w:val="Hyperlink"/>
            <w:noProof/>
            <w:lang w:val="en-US"/>
          </w:rPr>
          <w:t>&amp;LD</w:t>
        </w:r>
        <w:r>
          <w:rPr>
            <w:noProof/>
            <w:webHidden/>
          </w:rPr>
          <w:tab/>
        </w:r>
        <w:r>
          <w:rPr>
            <w:noProof/>
            <w:webHidden/>
          </w:rPr>
          <w:fldChar w:fldCharType="begin"/>
        </w:r>
        <w:r>
          <w:rPr>
            <w:noProof/>
            <w:webHidden/>
          </w:rPr>
          <w:instrText xml:space="preserve"> PAGEREF _Toc361213028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2F8CFAA5" w14:textId="77777777" w:rsidR="001D6ADA" w:rsidRDefault="001D6ADA">
      <w:pPr>
        <w:pStyle w:val="Indholdsfortegnelse2"/>
        <w:rPr>
          <w:rFonts w:ascii="Calibri" w:hAnsi="Calibri" w:cs="Times New Roman"/>
          <w:noProof/>
          <w:sz w:val="22"/>
          <w:szCs w:val="22"/>
          <w:lang w:val="en-US"/>
        </w:rPr>
      </w:pPr>
      <w:hyperlink w:anchor="_Toc361213013" w:history="1">
        <w:r>
          <w:rPr>
            <w:rStyle w:val="Hyperlink"/>
            <w:noProof/>
          </w:rPr>
          <w:t>&amp;RANDOMNUMBERSEEDS</w:t>
        </w:r>
        <w:r>
          <w:rPr>
            <w:noProof/>
            <w:webHidden/>
          </w:rPr>
          <w:tab/>
        </w:r>
        <w:r>
          <w:rPr>
            <w:noProof/>
            <w:webHidden/>
          </w:rPr>
          <w:fldChar w:fldCharType="begin"/>
        </w:r>
        <w:r>
          <w:rPr>
            <w:noProof/>
            <w:webHidden/>
          </w:rPr>
          <w:instrText xml:space="preserve"> PAGEREF _Toc361213013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4E7849D5" w14:textId="77777777" w:rsidR="001D6ADA" w:rsidRDefault="001D6ADA">
      <w:pPr>
        <w:pStyle w:val="Indholdsfortegnelse2"/>
        <w:rPr>
          <w:rFonts w:ascii="Calibri" w:hAnsi="Calibri" w:cs="Times New Roman"/>
          <w:noProof/>
          <w:sz w:val="22"/>
          <w:szCs w:val="22"/>
          <w:lang w:val="en-US"/>
        </w:rPr>
      </w:pPr>
      <w:hyperlink w:anchor="_Toc361213014" w:history="1">
        <w:r>
          <w:rPr>
            <w:rStyle w:val="Hyperlink"/>
            <w:noProof/>
          </w:rPr>
          <w:t>&amp;POPULATIONPARAMETERS</w:t>
        </w:r>
        <w:r>
          <w:rPr>
            <w:noProof/>
            <w:webHidden/>
          </w:rPr>
          <w:tab/>
        </w:r>
        <w:r>
          <w:rPr>
            <w:noProof/>
            <w:webHidden/>
          </w:rPr>
          <w:fldChar w:fldCharType="begin"/>
        </w:r>
        <w:r>
          <w:rPr>
            <w:noProof/>
            <w:webHidden/>
          </w:rPr>
          <w:instrText xml:space="preserve"> PAGEREF _Toc361213014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77B54B90" w14:textId="77777777" w:rsidR="001D6ADA" w:rsidRDefault="001D6ADA">
      <w:pPr>
        <w:pStyle w:val="Indholdsfortegnelse2"/>
        <w:rPr>
          <w:rFonts w:ascii="Calibri" w:hAnsi="Calibri" w:cs="Times New Roman"/>
          <w:noProof/>
          <w:sz w:val="22"/>
          <w:szCs w:val="22"/>
          <w:lang w:val="en-US"/>
        </w:rPr>
      </w:pPr>
      <w:hyperlink w:anchor="_Toc361213015" w:history="1">
        <w:r>
          <w:rPr>
            <w:rStyle w:val="Hyperlink"/>
            <w:noProof/>
          </w:rPr>
          <w:t>&amp;BASEPOPULATION</w:t>
        </w:r>
        <w:r>
          <w:rPr>
            <w:noProof/>
            <w:webHidden/>
          </w:rPr>
          <w:tab/>
        </w:r>
        <w:r>
          <w:rPr>
            <w:noProof/>
            <w:webHidden/>
          </w:rPr>
          <w:fldChar w:fldCharType="begin"/>
        </w:r>
        <w:r>
          <w:rPr>
            <w:noProof/>
            <w:webHidden/>
          </w:rPr>
          <w:instrText xml:space="preserve"> PAGEREF _Toc361213015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0120D5B1" w14:textId="77777777" w:rsidR="001D6ADA" w:rsidRDefault="001D6ADA">
      <w:pPr>
        <w:pStyle w:val="Indholdsfortegnelse2"/>
        <w:rPr>
          <w:rFonts w:ascii="Calibri" w:hAnsi="Calibri" w:cs="Times New Roman"/>
          <w:noProof/>
          <w:sz w:val="22"/>
          <w:szCs w:val="22"/>
          <w:lang w:val="en-US"/>
        </w:rPr>
      </w:pPr>
      <w:hyperlink w:anchor="_Toc361213016" w:history="1">
        <w:r>
          <w:rPr>
            <w:rStyle w:val="Hyperlink"/>
            <w:noProof/>
          </w:rPr>
          <w:t>&amp;SELECTION</w:t>
        </w:r>
        <w:r>
          <w:rPr>
            <w:noProof/>
            <w:webHidden/>
          </w:rPr>
          <w:tab/>
        </w:r>
        <w:r>
          <w:rPr>
            <w:noProof/>
            <w:webHidden/>
          </w:rPr>
          <w:fldChar w:fldCharType="begin"/>
        </w:r>
        <w:r>
          <w:rPr>
            <w:noProof/>
            <w:webHidden/>
          </w:rPr>
          <w:instrText xml:space="preserve"> PAGEREF _Toc361213016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63B29CDF" w14:textId="77777777" w:rsidR="001D6ADA" w:rsidRDefault="001D6ADA">
      <w:pPr>
        <w:pStyle w:val="Indholdsfortegnelse2"/>
        <w:rPr>
          <w:rFonts w:ascii="Calibri" w:hAnsi="Calibri" w:cs="Times New Roman"/>
          <w:noProof/>
          <w:sz w:val="22"/>
          <w:szCs w:val="22"/>
          <w:lang w:val="en-US"/>
        </w:rPr>
      </w:pPr>
      <w:hyperlink w:anchor="_Toc361213017" w:history="1">
        <w:r>
          <w:rPr>
            <w:rStyle w:val="Hyperlink"/>
            <w:noProof/>
          </w:rPr>
          <w:t>&amp;PHENOTHRESHOLDS</w:t>
        </w:r>
        <w:r>
          <w:rPr>
            <w:noProof/>
            <w:webHidden/>
          </w:rPr>
          <w:tab/>
        </w:r>
        <w:r>
          <w:rPr>
            <w:noProof/>
            <w:webHidden/>
          </w:rPr>
          <w:fldChar w:fldCharType="begin"/>
        </w:r>
        <w:r>
          <w:rPr>
            <w:noProof/>
            <w:webHidden/>
          </w:rPr>
          <w:instrText xml:space="preserve"> PAGEREF _Toc361213017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56391258" w14:textId="77777777" w:rsidR="001D6ADA" w:rsidRDefault="001D6ADA">
      <w:pPr>
        <w:pStyle w:val="Indholdsfortegnelse2"/>
        <w:rPr>
          <w:rFonts w:ascii="Calibri" w:hAnsi="Calibri" w:cs="Times New Roman"/>
          <w:noProof/>
          <w:sz w:val="22"/>
          <w:szCs w:val="22"/>
          <w:lang w:val="en-US"/>
        </w:rPr>
      </w:pPr>
      <w:hyperlink w:anchor="_Toc361213019" w:history="1">
        <w:r>
          <w:rPr>
            <w:rStyle w:val="Hyperlink"/>
            <w:noProof/>
          </w:rPr>
          <w:t>&amp;RULES</w:t>
        </w:r>
        <w:r>
          <w:rPr>
            <w:noProof/>
            <w:webHidden/>
          </w:rPr>
          <w:tab/>
        </w:r>
        <w:r>
          <w:rPr>
            <w:noProof/>
            <w:webHidden/>
          </w:rPr>
          <w:fldChar w:fldCharType="begin"/>
        </w:r>
        <w:r>
          <w:rPr>
            <w:noProof/>
            <w:webHidden/>
          </w:rPr>
          <w:instrText xml:space="preserve"> PAGEREF _Toc361213019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66819E85" w14:textId="77777777" w:rsidR="001D6ADA" w:rsidRDefault="001D6ADA">
      <w:pPr>
        <w:pStyle w:val="Indholdsfortegnelse2"/>
        <w:rPr>
          <w:rFonts w:ascii="Calibri" w:hAnsi="Calibri" w:cs="Times New Roman"/>
          <w:noProof/>
          <w:sz w:val="22"/>
          <w:szCs w:val="22"/>
          <w:lang w:val="en-US"/>
        </w:rPr>
      </w:pPr>
      <w:hyperlink w:anchor="_Toc361213020" w:history="1">
        <w:r>
          <w:rPr>
            <w:rStyle w:val="Hyperlink"/>
            <w:noProof/>
          </w:rPr>
          <w:t>&amp;EVA</w:t>
        </w:r>
        <w:r>
          <w:rPr>
            <w:noProof/>
            <w:webHidden/>
          </w:rPr>
          <w:tab/>
        </w:r>
        <w:r>
          <w:rPr>
            <w:noProof/>
            <w:webHidden/>
          </w:rPr>
          <w:fldChar w:fldCharType="begin"/>
        </w:r>
        <w:r>
          <w:rPr>
            <w:noProof/>
            <w:webHidden/>
          </w:rPr>
          <w:instrText xml:space="preserve"> PAGEREF _Toc361213020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15AB4B61" w14:textId="77777777" w:rsidR="001D6ADA" w:rsidRDefault="001D6ADA">
      <w:pPr>
        <w:pStyle w:val="Indholdsfortegnelse2"/>
        <w:rPr>
          <w:rFonts w:ascii="Calibri" w:hAnsi="Calibri" w:cs="Times New Roman"/>
          <w:noProof/>
          <w:sz w:val="22"/>
          <w:szCs w:val="22"/>
          <w:lang w:val="en-US"/>
        </w:rPr>
      </w:pPr>
      <w:hyperlink w:anchor="_Toc361213020" w:history="1">
        <w:r>
          <w:rPr>
            <w:rStyle w:val="Hyperlink"/>
            <w:noProof/>
          </w:rPr>
          <w:t>&amp;EVAPARAMETERS</w:t>
        </w:r>
        <w:r>
          <w:rPr>
            <w:noProof/>
            <w:webHidden/>
          </w:rPr>
          <w:tab/>
        </w:r>
        <w:r>
          <w:rPr>
            <w:noProof/>
            <w:webHidden/>
          </w:rPr>
          <w:fldChar w:fldCharType="begin"/>
        </w:r>
        <w:r>
          <w:rPr>
            <w:noProof/>
            <w:webHidden/>
          </w:rPr>
          <w:instrText xml:space="preserve"> PAGEREF _Toc361213020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677793C4" w14:textId="77777777" w:rsidR="001D6ADA" w:rsidRDefault="00000000">
      <w:pPr>
        <w:pStyle w:val="Indholdsfortegnelse2"/>
        <w:rPr>
          <w:rStyle w:val="Hyperlink"/>
          <w:noProof/>
        </w:rPr>
      </w:pPr>
      <w:r>
        <w:rPr>
          <w:rStyle w:val="Hyperlink"/>
          <w:noProof/>
        </w:rPr>
        <w:t>&amp;PHENOWEIGHTS</w:t>
      </w:r>
    </w:p>
    <w:p w14:paraId="716CA3A3" w14:textId="77777777" w:rsidR="001D6ADA" w:rsidRDefault="00000000">
      <w:pPr>
        <w:pStyle w:val="Indholdsfortegnelse2"/>
        <w:rPr>
          <w:rStyle w:val="Hyperlink"/>
          <w:noProof/>
        </w:rPr>
      </w:pPr>
      <w:r>
        <w:rPr>
          <w:rStyle w:val="Hyperlink"/>
          <w:noProof/>
        </w:rPr>
        <w:t>&amp;GENOMICBLUPPARAMETERS</w:t>
      </w:r>
    </w:p>
    <w:p w14:paraId="6FCE9175" w14:textId="77777777" w:rsidR="001D6ADA" w:rsidRDefault="00000000">
      <w:pPr>
        <w:pStyle w:val="Indholdsfortegnelse2"/>
        <w:rPr>
          <w:rStyle w:val="Hyperlink"/>
          <w:noProof/>
        </w:rPr>
      </w:pPr>
      <w:r>
        <w:rPr>
          <w:rStyle w:val="Hyperlink"/>
          <w:noProof/>
        </w:rPr>
        <w:t>&amp;IBDBLUPPARAMETERS</w:t>
      </w:r>
    </w:p>
    <w:p w14:paraId="62AF2F69" w14:textId="77777777" w:rsidR="001D6ADA" w:rsidRDefault="00000000">
      <w:pPr>
        <w:pStyle w:val="Indholdsfortegnelse2"/>
        <w:rPr>
          <w:rStyle w:val="Hyperlink"/>
          <w:noProof/>
        </w:rPr>
      </w:pPr>
      <w:r>
        <w:rPr>
          <w:rStyle w:val="Hyperlink"/>
          <w:noProof/>
        </w:rPr>
        <w:t>&amp;IBSBLUPPARAMETERS</w:t>
      </w:r>
    </w:p>
    <w:p w14:paraId="75BABD5C" w14:textId="77777777" w:rsidR="001D6ADA" w:rsidRDefault="00000000">
      <w:pPr>
        <w:pStyle w:val="Indholdsfortegnelse2"/>
        <w:rPr>
          <w:rStyle w:val="Hyperlink"/>
          <w:noProof/>
        </w:rPr>
      </w:pPr>
      <w:r>
        <w:rPr>
          <w:rStyle w:val="Hyperlink"/>
          <w:noProof/>
        </w:rPr>
        <w:t>&amp;EVAGENOMICRELATIONSHIPPARAMETERS</w:t>
      </w:r>
    </w:p>
    <w:p w14:paraId="17FF7A0B" w14:textId="77777777" w:rsidR="001D6ADA" w:rsidRDefault="00000000">
      <w:pPr>
        <w:pStyle w:val="Indholdsfortegnelse2"/>
        <w:rPr>
          <w:rStyle w:val="Hyperlink"/>
          <w:noProof/>
        </w:rPr>
      </w:pPr>
      <w:r>
        <w:rPr>
          <w:rStyle w:val="Hyperlink"/>
          <w:noProof/>
        </w:rPr>
        <w:t>&amp;EVAIBDRELATIONSHIPPPARAMETERS</w:t>
      </w:r>
    </w:p>
    <w:p w14:paraId="3EF9C925" w14:textId="77777777" w:rsidR="001D6ADA" w:rsidRDefault="00000000">
      <w:pPr>
        <w:pStyle w:val="Indholdsfortegnelse2"/>
        <w:rPr>
          <w:rStyle w:val="Hyperlink"/>
          <w:noProof/>
        </w:rPr>
      </w:pPr>
      <w:r>
        <w:rPr>
          <w:rStyle w:val="Hyperlink"/>
          <w:noProof/>
        </w:rPr>
        <w:lastRenderedPageBreak/>
        <w:t>&amp;EVAIBSRELATIONSHIPPPARAMETERS</w:t>
      </w:r>
    </w:p>
    <w:p w14:paraId="0FA65F6B" w14:textId="77777777" w:rsidR="001D6ADA" w:rsidRDefault="001D6ADA">
      <w:pPr>
        <w:pStyle w:val="Indholdsfortegnelse2"/>
        <w:rPr>
          <w:rFonts w:ascii="Calibri" w:hAnsi="Calibri" w:cs="Times New Roman"/>
          <w:noProof/>
          <w:sz w:val="22"/>
          <w:szCs w:val="22"/>
          <w:lang w:val="en-US"/>
        </w:rPr>
      </w:pPr>
      <w:hyperlink w:anchor="_Toc361213021" w:history="1">
        <w:r>
          <w:rPr>
            <w:rStyle w:val="Hyperlink"/>
            <w:noProof/>
          </w:rPr>
          <w:t>&amp;BLUPPARAMETERS</w:t>
        </w:r>
        <w:r>
          <w:rPr>
            <w:noProof/>
            <w:webHidden/>
          </w:rPr>
          <w:tab/>
        </w:r>
        <w:r>
          <w:rPr>
            <w:noProof/>
            <w:webHidden/>
          </w:rPr>
          <w:fldChar w:fldCharType="begin"/>
        </w:r>
        <w:r>
          <w:rPr>
            <w:noProof/>
            <w:webHidden/>
          </w:rPr>
          <w:instrText xml:space="preserve"> PAGEREF _Toc361213021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7CA75094" w14:textId="77777777" w:rsidR="001D6ADA" w:rsidRDefault="001D6ADA">
      <w:pPr>
        <w:pStyle w:val="Indholdsfortegnelse2"/>
        <w:rPr>
          <w:rFonts w:ascii="Calibri" w:hAnsi="Calibri" w:cs="Times New Roman"/>
          <w:noProof/>
          <w:sz w:val="22"/>
          <w:szCs w:val="22"/>
          <w:lang w:val="en-US"/>
        </w:rPr>
      </w:pPr>
      <w:hyperlink w:anchor="_Toc361213021" w:history="1">
        <w:r>
          <w:rPr>
            <w:rStyle w:val="Hyperlink"/>
            <w:noProof/>
          </w:rPr>
          <w:t>&amp;BAYESPPARAMETERS</w:t>
        </w:r>
        <w:r>
          <w:rPr>
            <w:noProof/>
            <w:webHidden/>
          </w:rPr>
          <w:tab/>
        </w:r>
        <w:r>
          <w:rPr>
            <w:noProof/>
            <w:webHidden/>
          </w:rPr>
          <w:fldChar w:fldCharType="begin"/>
        </w:r>
        <w:r>
          <w:rPr>
            <w:noProof/>
            <w:webHidden/>
          </w:rPr>
          <w:instrText xml:space="preserve"> PAGEREF _Toc361213021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39CB2D42" w14:textId="77777777" w:rsidR="001D6ADA" w:rsidRDefault="001D6ADA">
      <w:pPr>
        <w:pStyle w:val="Indholdsfortegnelse2"/>
        <w:rPr>
          <w:rFonts w:ascii="Calibri" w:hAnsi="Calibri" w:cs="Times New Roman"/>
          <w:noProof/>
          <w:sz w:val="22"/>
          <w:szCs w:val="22"/>
          <w:lang w:val="en-US"/>
        </w:rPr>
      </w:pPr>
      <w:hyperlink w:anchor="_Toc361213022" w:history="1">
        <w:r>
          <w:rPr>
            <w:rStyle w:val="Hyperlink"/>
            <w:noProof/>
          </w:rPr>
          <w:t>&amp;MATINGPARAMETERS</w:t>
        </w:r>
        <w:r>
          <w:rPr>
            <w:noProof/>
            <w:webHidden/>
          </w:rPr>
          <w:tab/>
        </w:r>
        <w:r>
          <w:rPr>
            <w:noProof/>
            <w:webHidden/>
          </w:rPr>
          <w:fldChar w:fldCharType="begin"/>
        </w:r>
        <w:r>
          <w:rPr>
            <w:noProof/>
            <w:webHidden/>
          </w:rPr>
          <w:instrText xml:space="preserve"> PAGEREF _Toc361213022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4294219B" w14:textId="77777777" w:rsidR="001D6ADA" w:rsidRDefault="001D6ADA">
      <w:pPr>
        <w:pStyle w:val="Indholdsfortegnelse2"/>
        <w:rPr>
          <w:rFonts w:ascii="Calibri" w:hAnsi="Calibri" w:cs="Times New Roman"/>
          <w:noProof/>
          <w:sz w:val="22"/>
          <w:szCs w:val="22"/>
          <w:lang w:val="en-US"/>
        </w:rPr>
      </w:pPr>
      <w:hyperlink w:anchor="_Toc361213023" w:history="1">
        <w:r>
          <w:rPr>
            <w:rStyle w:val="Hyperlink"/>
            <w:noProof/>
          </w:rPr>
          <w:t>&amp;COMBINEDOBSERVATIONS</w:t>
        </w:r>
        <w:r>
          <w:rPr>
            <w:noProof/>
            <w:webHidden/>
          </w:rPr>
          <w:tab/>
        </w:r>
        <w:r>
          <w:rPr>
            <w:noProof/>
            <w:webHidden/>
          </w:rPr>
          <w:fldChar w:fldCharType="begin"/>
        </w:r>
        <w:r>
          <w:rPr>
            <w:noProof/>
            <w:webHidden/>
          </w:rPr>
          <w:instrText xml:space="preserve"> PAGEREF _Toc361213023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47DA0EF9" w14:textId="77777777" w:rsidR="001D6ADA" w:rsidRDefault="001D6ADA">
      <w:pPr>
        <w:pStyle w:val="Indholdsfortegnelse2"/>
        <w:rPr>
          <w:rFonts w:ascii="Calibri" w:hAnsi="Calibri" w:cs="Times New Roman"/>
          <w:noProof/>
          <w:sz w:val="22"/>
          <w:szCs w:val="22"/>
          <w:lang w:val="en-US"/>
        </w:rPr>
      </w:pPr>
      <w:hyperlink w:anchor="_Toc361213023" w:history="1">
        <w:r>
          <w:rPr>
            <w:rStyle w:val="Hyperlink"/>
            <w:noProof/>
          </w:rPr>
          <w:t>&amp;OBSERVATIONCONSTRAINTS</w:t>
        </w:r>
        <w:r>
          <w:rPr>
            <w:noProof/>
            <w:webHidden/>
          </w:rPr>
          <w:tab/>
        </w:r>
        <w:r>
          <w:rPr>
            <w:noProof/>
            <w:webHidden/>
          </w:rPr>
          <w:fldChar w:fldCharType="begin"/>
        </w:r>
        <w:r>
          <w:rPr>
            <w:noProof/>
            <w:webHidden/>
          </w:rPr>
          <w:instrText xml:space="preserve"> PAGEREF _Toc361213023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137D543B" w14:textId="77777777" w:rsidR="001D6ADA" w:rsidRDefault="001D6ADA">
      <w:pPr>
        <w:pStyle w:val="Indholdsfortegnelse2"/>
        <w:rPr>
          <w:rFonts w:ascii="Calibri" w:hAnsi="Calibri" w:cs="Times New Roman"/>
          <w:noProof/>
          <w:sz w:val="22"/>
          <w:szCs w:val="22"/>
          <w:lang w:val="en-US"/>
        </w:rPr>
      </w:pPr>
      <w:hyperlink w:anchor="_Toc361213023" w:history="1">
        <w:r>
          <w:rPr>
            <w:rStyle w:val="Hyperlink"/>
            <w:noProof/>
          </w:rPr>
          <w:t>&amp;ECONOMICVALUES</w:t>
        </w:r>
        <w:r>
          <w:rPr>
            <w:noProof/>
            <w:webHidden/>
          </w:rPr>
          <w:tab/>
        </w:r>
        <w:r>
          <w:rPr>
            <w:noProof/>
            <w:webHidden/>
          </w:rPr>
          <w:fldChar w:fldCharType="begin"/>
        </w:r>
        <w:r>
          <w:rPr>
            <w:noProof/>
            <w:webHidden/>
          </w:rPr>
          <w:instrText xml:space="preserve"> PAGEREF _Toc361213023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4A1512E1" w14:textId="77777777" w:rsidR="001D6ADA" w:rsidRDefault="001D6ADA">
      <w:pPr>
        <w:pStyle w:val="Indholdsfortegnelse2"/>
        <w:rPr>
          <w:rFonts w:ascii="Calibri" w:hAnsi="Calibri" w:cs="Times New Roman"/>
          <w:noProof/>
          <w:sz w:val="22"/>
          <w:szCs w:val="22"/>
          <w:lang w:val="en-US"/>
        </w:rPr>
      </w:pPr>
      <w:hyperlink w:anchor="_Toc361213023" w:history="1">
        <w:r>
          <w:rPr>
            <w:rStyle w:val="Hyperlink"/>
            <w:noProof/>
          </w:rPr>
          <w:t>&amp;OBSERVATIONS</w:t>
        </w:r>
        <w:r>
          <w:rPr>
            <w:noProof/>
            <w:webHidden/>
          </w:rPr>
          <w:tab/>
        </w:r>
        <w:r>
          <w:rPr>
            <w:noProof/>
            <w:webHidden/>
          </w:rPr>
          <w:fldChar w:fldCharType="begin"/>
        </w:r>
        <w:r>
          <w:rPr>
            <w:noProof/>
            <w:webHidden/>
          </w:rPr>
          <w:instrText xml:space="preserve"> PAGEREF _Toc361213023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25822B77" w14:textId="77777777" w:rsidR="001D6ADA" w:rsidRDefault="001D6ADA">
      <w:pPr>
        <w:pStyle w:val="Indholdsfortegnelse2"/>
        <w:rPr>
          <w:rFonts w:ascii="Calibri" w:hAnsi="Calibri" w:cs="Times New Roman"/>
          <w:noProof/>
          <w:sz w:val="22"/>
          <w:szCs w:val="22"/>
          <w:lang w:val="en-US"/>
        </w:rPr>
      </w:pPr>
      <w:hyperlink w:anchor="_Toc361213024" w:history="1">
        <w:r>
          <w:rPr>
            <w:rStyle w:val="Hyperlink"/>
            <w:noProof/>
          </w:rPr>
          <w:t>&amp;CATEGORICALS</w:t>
        </w:r>
        <w:r>
          <w:rPr>
            <w:noProof/>
            <w:webHidden/>
          </w:rPr>
          <w:tab/>
        </w:r>
        <w:r>
          <w:rPr>
            <w:noProof/>
            <w:webHidden/>
          </w:rPr>
          <w:fldChar w:fldCharType="begin"/>
        </w:r>
        <w:r>
          <w:rPr>
            <w:noProof/>
            <w:webHidden/>
          </w:rPr>
          <w:instrText xml:space="preserve"> PAGEREF _Toc361213024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0DCA3306" w14:textId="77777777" w:rsidR="001D6ADA" w:rsidRDefault="001D6ADA">
      <w:pPr>
        <w:pStyle w:val="Indholdsfortegnelse2"/>
        <w:rPr>
          <w:rFonts w:ascii="Calibri" w:hAnsi="Calibri" w:cs="Times New Roman"/>
          <w:noProof/>
          <w:sz w:val="22"/>
          <w:szCs w:val="22"/>
          <w:lang w:val="en-US"/>
        </w:rPr>
      </w:pPr>
      <w:hyperlink w:anchor="_Toc361213025" w:history="1">
        <w:r>
          <w:rPr>
            <w:rStyle w:val="Hyperlink"/>
            <w:noProof/>
          </w:rPr>
          <w:t>&amp;MATRICES</w:t>
        </w:r>
        <w:r>
          <w:rPr>
            <w:noProof/>
            <w:webHidden/>
          </w:rPr>
          <w:tab/>
        </w:r>
        <w:r>
          <w:rPr>
            <w:noProof/>
            <w:webHidden/>
          </w:rPr>
          <w:fldChar w:fldCharType="begin"/>
        </w:r>
        <w:r>
          <w:rPr>
            <w:noProof/>
            <w:webHidden/>
          </w:rPr>
          <w:instrText xml:space="preserve"> PAGEREF _Toc361213025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211428E6" w14:textId="77777777" w:rsidR="001D6ADA" w:rsidRDefault="001D6ADA">
      <w:pPr>
        <w:pStyle w:val="Indholdsfortegnelse2"/>
        <w:rPr>
          <w:rFonts w:ascii="Calibri" w:hAnsi="Calibri" w:cs="Times New Roman"/>
          <w:noProof/>
          <w:sz w:val="22"/>
          <w:szCs w:val="22"/>
          <w:lang w:val="en-US"/>
        </w:rPr>
      </w:pPr>
      <w:hyperlink w:anchor="_Toc361213026" w:history="1">
        <w:r>
          <w:rPr>
            <w:rStyle w:val="Hyperlink"/>
            <w:noProof/>
          </w:rPr>
          <w:t>&amp;DESIGN_MATRICES</w:t>
        </w:r>
        <w:r>
          <w:rPr>
            <w:noProof/>
            <w:webHidden/>
          </w:rPr>
          <w:tab/>
        </w:r>
        <w:r>
          <w:rPr>
            <w:noProof/>
            <w:webHidden/>
          </w:rPr>
          <w:fldChar w:fldCharType="begin"/>
        </w:r>
        <w:r>
          <w:rPr>
            <w:noProof/>
            <w:webHidden/>
          </w:rPr>
          <w:instrText xml:space="preserve"> PAGEREF _Toc361213026 \h </w:instrText>
        </w:r>
        <w:r>
          <w:rPr>
            <w:noProof/>
            <w:webHidden/>
          </w:rPr>
        </w:r>
        <w:r>
          <w:rPr>
            <w:noProof/>
            <w:webHidden/>
          </w:rPr>
          <w:fldChar w:fldCharType="separate"/>
        </w:r>
        <w:r>
          <w:rPr>
            <w:b/>
            <w:bCs/>
            <w:noProof/>
            <w:webHidden/>
            <w:lang w:val="en-US"/>
          </w:rPr>
          <w:t>Fejl! Bogmærke er ikke defineret.</w:t>
        </w:r>
        <w:r>
          <w:rPr>
            <w:noProof/>
            <w:webHidden/>
          </w:rPr>
          <w:fldChar w:fldCharType="end"/>
        </w:r>
      </w:hyperlink>
    </w:p>
    <w:p w14:paraId="1D71D07B" w14:textId="77777777" w:rsidR="001D6ADA" w:rsidRDefault="001D6ADA">
      <w:pPr>
        <w:pStyle w:val="Indholdsfortegnelse2"/>
        <w:rPr>
          <w:rFonts w:ascii="Calibri" w:hAnsi="Calibri" w:cs="Times New Roman"/>
          <w:noProof/>
          <w:sz w:val="22"/>
          <w:szCs w:val="22"/>
          <w:lang w:val="en-US"/>
        </w:rPr>
      </w:pPr>
      <w:hyperlink w:anchor="_Toc361213040" w:history="1">
        <w:r>
          <w:rPr>
            <w:rStyle w:val="Hyperlink"/>
            <w:noProof/>
          </w:rPr>
          <w:t>&amp;REPORT</w:t>
        </w:r>
        <w:r>
          <w:rPr>
            <w:noProof/>
            <w:webHidden/>
          </w:rPr>
          <w:tab/>
        </w:r>
        <w:r>
          <w:rPr>
            <w:noProof/>
            <w:webHidden/>
          </w:rPr>
          <w:fldChar w:fldCharType="begin"/>
        </w:r>
        <w:r>
          <w:rPr>
            <w:noProof/>
            <w:webHidden/>
          </w:rPr>
          <w:instrText xml:space="preserve"> PAGEREF _Toc361213040 \h </w:instrText>
        </w:r>
        <w:r>
          <w:rPr>
            <w:noProof/>
            <w:webHidden/>
          </w:rPr>
        </w:r>
        <w:r>
          <w:rPr>
            <w:noProof/>
            <w:webHidden/>
          </w:rPr>
          <w:fldChar w:fldCharType="separate"/>
        </w:r>
        <w:r>
          <w:rPr>
            <w:b/>
            <w:bCs/>
            <w:noProof/>
            <w:webHidden/>
            <w:lang w:val="da-DK"/>
          </w:rPr>
          <w:t>Fejl! Bogmærke er ikke defineret.</w:t>
        </w:r>
        <w:r>
          <w:rPr>
            <w:noProof/>
            <w:webHidden/>
          </w:rPr>
          <w:fldChar w:fldCharType="end"/>
        </w:r>
      </w:hyperlink>
    </w:p>
    <w:p w14:paraId="3257B8C1" w14:textId="77777777" w:rsidR="001D6ADA" w:rsidRDefault="001D6ADA">
      <w:pPr>
        <w:rPr>
          <w:lang w:val="en-US"/>
        </w:rPr>
      </w:pPr>
    </w:p>
    <w:p w14:paraId="6A57952F" w14:textId="77777777" w:rsidR="001D6ADA" w:rsidRDefault="00000000">
      <w:pPr>
        <w:pStyle w:val="Overskrift1"/>
      </w:pPr>
      <w:bookmarkStart w:id="15" w:name="_Toc361126187"/>
      <w:bookmarkStart w:id="16" w:name="_Toc109904117"/>
      <w:r>
        <w:t>Which namelists do I need?</w:t>
      </w:r>
      <w:bookmarkEnd w:id="15"/>
      <w:bookmarkEnd w:id="16"/>
    </w:p>
    <w:p w14:paraId="3D031A72" w14:textId="77777777" w:rsidR="001D6ADA" w:rsidRDefault="001D6ADA"/>
    <w:p w14:paraId="3B1A503F" w14:textId="77777777" w:rsidR="001D6ADA" w:rsidRDefault="00000000">
      <w:r>
        <w:t xml:space="preserve">All simulations require </w:t>
      </w:r>
      <w:r>
        <w:rPr>
          <w:color w:val="FF0000"/>
        </w:rPr>
        <w:t xml:space="preserve">five </w:t>
      </w:r>
      <w:r>
        <w:t>namelists:</w:t>
      </w:r>
    </w:p>
    <w:p w14:paraId="7B8549A4" w14:textId="77777777" w:rsidR="001D6ADA" w:rsidRDefault="001D6ADA"/>
    <w:p w14:paraId="436700BB" w14:textId="77777777" w:rsidR="001D6ADA" w:rsidRDefault="00000000">
      <w:r>
        <w:t>&amp;OUTPUTDIRECTORY</w:t>
      </w:r>
    </w:p>
    <w:p w14:paraId="6193CBFD" w14:textId="77777777" w:rsidR="001D6ADA" w:rsidRDefault="001D6ADA"/>
    <w:p w14:paraId="7E05A2BD" w14:textId="77777777" w:rsidR="001D6ADA" w:rsidRDefault="00000000">
      <w:r>
        <w:t>&amp;CONTROLPARAMETERS</w:t>
      </w:r>
    </w:p>
    <w:p w14:paraId="39413A33" w14:textId="77777777" w:rsidR="001D6ADA" w:rsidRDefault="001D6ADA"/>
    <w:p w14:paraId="16629504" w14:textId="77777777" w:rsidR="001D6ADA" w:rsidRDefault="00000000">
      <w:r>
        <w:t>&amp;RANDOMNUMBERSEEDS</w:t>
      </w:r>
    </w:p>
    <w:p w14:paraId="5EFB6FCD" w14:textId="77777777" w:rsidR="001D6ADA" w:rsidRDefault="001D6ADA"/>
    <w:p w14:paraId="6EFCF1E6" w14:textId="77777777" w:rsidR="001D6ADA" w:rsidRDefault="00000000">
      <w:pPr>
        <w:rPr>
          <w:color w:val="FF0000"/>
        </w:rPr>
      </w:pPr>
      <w:r>
        <w:rPr>
          <w:color w:val="FF0000"/>
        </w:rPr>
        <w:t>&amp;ECONOMICVALUES</w:t>
      </w:r>
    </w:p>
    <w:p w14:paraId="78D8EA01" w14:textId="77777777" w:rsidR="001D6ADA" w:rsidRDefault="001D6ADA"/>
    <w:p w14:paraId="34962678" w14:textId="77777777" w:rsidR="001D6ADA" w:rsidRDefault="00000000">
      <w:r>
        <w:t>&amp;REPORT</w:t>
      </w:r>
    </w:p>
    <w:p w14:paraId="7F4E980A" w14:textId="77777777" w:rsidR="001D6ADA" w:rsidRDefault="001D6ADA"/>
    <w:p w14:paraId="052BBEA8" w14:textId="77777777" w:rsidR="001D6ADA" w:rsidRDefault="00000000">
      <w:r>
        <w:t xml:space="preserve">The remaining required namelists are determined by the variable </w:t>
      </w:r>
      <w:r>
        <w:rPr>
          <w:i/>
        </w:rPr>
        <w:t>geneticModel</w:t>
      </w:r>
      <w:r>
        <w:t xml:space="preserve"> in namelist &amp;CONTROLPARAMETERS. geneticModel can be ‘polygenic’, ‘genomic’, or ‘ldonly’.</w:t>
      </w:r>
    </w:p>
    <w:p w14:paraId="7A3DF2CB" w14:textId="77777777" w:rsidR="001D6ADA" w:rsidRDefault="001D6ADA"/>
    <w:p w14:paraId="359845B1" w14:textId="77777777" w:rsidR="001D6ADA" w:rsidRDefault="00000000">
      <w:r>
        <w:rPr>
          <w:noProof/>
          <w:lang w:val="da-DK"/>
        </w:rPr>
        <mc:AlternateContent>
          <mc:Choice Requires="wpg">
            <w:drawing>
              <wp:anchor distT="0" distB="0" distL="114300" distR="114300" simplePos="0" relativeHeight="251664384" behindDoc="0" locked="0" layoutInCell="1" allowOverlap="1" wp14:anchorId="78568A81" wp14:editId="2B0C6B61">
                <wp:simplePos x="0" y="0"/>
                <wp:positionH relativeFrom="column">
                  <wp:posOffset>200025</wp:posOffset>
                </wp:positionH>
                <wp:positionV relativeFrom="paragraph">
                  <wp:posOffset>518160</wp:posOffset>
                </wp:positionV>
                <wp:extent cx="5763260" cy="4443096"/>
                <wp:effectExtent l="0" t="0" r="8890" b="0"/>
                <wp:wrapNone/>
                <wp:docPr id="249" name="Grup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3260" cy="4443096"/>
                          <a:chOff x="0" y="0"/>
                          <a:chExt cx="5732606" cy="4451968"/>
                        </a:xfrm>
                      </wpg:grpSpPr>
                      <wps:wsp>
                        <wps:cNvPr id="250" name="Text Box 4"/>
                        <wps:cNvSpPr txBox="1">
                          <a:spLocks noChangeArrowheads="1"/>
                        </wps:cNvSpPr>
                        <wps:spPr bwMode="auto">
                          <a:xfrm>
                            <a:off x="0" y="0"/>
                            <a:ext cx="1925817"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1B7B832" w14:textId="77777777" w:rsidR="001D6ADA" w:rsidRDefault="00000000">
                              <w:pPr>
                                <w:pStyle w:val="NormalWeb"/>
                                <w:spacing w:before="0" w:beforeAutospacing="0" w:after="0" w:afterAutospacing="0"/>
                                <w:textAlignment w:val="baseline"/>
                              </w:pPr>
                              <w:r>
                                <w:rPr>
                                  <w:rFonts w:cs="Times New Roman"/>
                                  <w:b/>
                                  <w:bCs/>
                                  <w:color w:val="000000"/>
                                  <w:kern w:val="24"/>
                                </w:rPr>
                                <w:t>polygenic, genomic, qtl</w:t>
                              </w:r>
                            </w:p>
                          </w:txbxContent>
                        </wps:txbx>
                        <wps:bodyPr wrap="none">
                          <a:spAutoFit/>
                        </wps:bodyPr>
                      </wps:wsp>
                      <wps:wsp>
                        <wps:cNvPr id="251" name="Text Box 5"/>
                        <wps:cNvSpPr txBox="1">
                          <a:spLocks noChangeArrowheads="1"/>
                        </wps:cNvSpPr>
                        <wps:spPr bwMode="auto">
                          <a:xfrm>
                            <a:off x="285750" y="368258"/>
                            <a:ext cx="1774228"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D10BE6" w14:textId="77777777" w:rsidR="001D6ADA" w:rsidRDefault="00000000">
                              <w:pPr>
                                <w:pStyle w:val="NormalWeb"/>
                                <w:spacing w:before="0" w:beforeAutospacing="0" w:after="0" w:afterAutospacing="0"/>
                                <w:textAlignment w:val="baseline"/>
                              </w:pPr>
                              <w:r>
                                <w:rPr>
                                  <w:rFonts w:cs="Times New Roman"/>
                                  <w:color w:val="000000"/>
                                  <w:kern w:val="24"/>
                                </w:rPr>
                                <w:t>&amp;POPULATIONPARAMETERS</w:t>
                              </w:r>
                            </w:p>
                          </w:txbxContent>
                        </wps:txbx>
                        <wps:bodyPr wrap="none">
                          <a:spAutoFit/>
                        </wps:bodyPr>
                      </wps:wsp>
                      <wps:wsp>
                        <wps:cNvPr id="252" name="Text Box 6"/>
                        <wps:cNvSpPr txBox="1">
                          <a:spLocks noChangeArrowheads="1"/>
                        </wps:cNvSpPr>
                        <wps:spPr bwMode="auto">
                          <a:xfrm>
                            <a:off x="285750" y="642864"/>
                            <a:ext cx="1319459"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C9A1E9" w14:textId="77777777" w:rsidR="001D6ADA" w:rsidRDefault="00000000">
                              <w:pPr>
                                <w:pStyle w:val="NormalWeb"/>
                                <w:spacing w:before="0" w:beforeAutospacing="0" w:after="0" w:afterAutospacing="0"/>
                                <w:textAlignment w:val="baseline"/>
                              </w:pPr>
                              <w:r>
                                <w:rPr>
                                  <w:rFonts w:cs="Times New Roman"/>
                                  <w:color w:val="000000"/>
                                  <w:kern w:val="24"/>
                                </w:rPr>
                                <w:t>&amp;BASEPOPULATION</w:t>
                              </w:r>
                            </w:p>
                          </w:txbxContent>
                        </wps:txbx>
                        <wps:bodyPr wrap="none">
                          <a:spAutoFit/>
                        </wps:bodyPr>
                      </wps:wsp>
                      <wps:wsp>
                        <wps:cNvPr id="253" name="Text Box 12"/>
                        <wps:cNvSpPr txBox="1">
                          <a:spLocks noChangeArrowheads="1"/>
                        </wps:cNvSpPr>
                        <wps:spPr bwMode="auto">
                          <a:xfrm>
                            <a:off x="285750" y="3120665"/>
                            <a:ext cx="1471049"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BB0C06D" w14:textId="77777777" w:rsidR="001D6ADA" w:rsidRDefault="00000000">
                              <w:pPr>
                                <w:pStyle w:val="NormalWeb"/>
                                <w:spacing w:before="0" w:beforeAutospacing="0" w:after="0" w:afterAutospacing="0"/>
                                <w:textAlignment w:val="baseline"/>
                              </w:pPr>
                              <w:r>
                                <w:rPr>
                                  <w:rFonts w:cs="Times New Roman"/>
                                  <w:color w:val="000000"/>
                                  <w:kern w:val="24"/>
                                </w:rPr>
                                <w:t>&amp;MATINGPARAMETERS</w:t>
                              </w:r>
                            </w:p>
                          </w:txbxContent>
                        </wps:txbx>
                        <wps:bodyPr wrap="none">
                          <a:spAutoFit/>
                        </wps:bodyPr>
                      </wps:wsp>
                      <wps:wsp>
                        <wps:cNvPr id="254" name="Text Box 13"/>
                        <wps:cNvSpPr txBox="1">
                          <a:spLocks noChangeArrowheads="1"/>
                        </wps:cNvSpPr>
                        <wps:spPr bwMode="auto">
                          <a:xfrm>
                            <a:off x="285750" y="3393683"/>
                            <a:ext cx="1167870"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8F8823E" w14:textId="77777777" w:rsidR="001D6ADA" w:rsidRDefault="00000000">
                              <w:pPr>
                                <w:pStyle w:val="NormalWeb"/>
                                <w:spacing w:before="0" w:beforeAutospacing="0" w:after="0" w:afterAutospacing="0"/>
                                <w:textAlignment w:val="baseline"/>
                              </w:pPr>
                              <w:r>
                                <w:rPr>
                                  <w:rFonts w:cs="Times New Roman"/>
                                  <w:color w:val="000000"/>
                                  <w:kern w:val="24"/>
                                </w:rPr>
                                <w:t>&amp;OBSERVATIONS</w:t>
                              </w:r>
                            </w:p>
                          </w:txbxContent>
                        </wps:txbx>
                        <wps:bodyPr wrap="none">
                          <a:spAutoFit/>
                        </wps:bodyPr>
                      </wps:wsp>
                      <wps:wsp>
                        <wps:cNvPr id="255" name="Text Box 14"/>
                        <wps:cNvSpPr txBox="1">
                          <a:spLocks noChangeArrowheads="1"/>
                        </wps:cNvSpPr>
                        <wps:spPr bwMode="auto">
                          <a:xfrm>
                            <a:off x="2347912" y="3731782"/>
                            <a:ext cx="1167870"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8855646" w14:textId="77777777" w:rsidR="001D6ADA" w:rsidRDefault="00000000">
                              <w:pPr>
                                <w:pStyle w:val="NormalWeb"/>
                                <w:spacing w:before="0" w:beforeAutospacing="0" w:after="0" w:afterAutospacing="0"/>
                                <w:textAlignment w:val="baseline"/>
                              </w:pPr>
                              <w:r>
                                <w:rPr>
                                  <w:rFonts w:cs="Times New Roman"/>
                                  <w:color w:val="000000"/>
                                  <w:kern w:val="24"/>
                                </w:rPr>
                                <w:t>&amp;CATEGORICALS</w:t>
                              </w:r>
                            </w:p>
                          </w:txbxContent>
                        </wps:txbx>
                        <wps:bodyPr wrap="none">
                          <a:spAutoFit/>
                        </wps:bodyPr>
                      </wps:wsp>
                      <wps:wsp>
                        <wps:cNvPr id="256" name="Text Box 15"/>
                        <wps:cNvSpPr txBox="1">
                          <a:spLocks noChangeArrowheads="1"/>
                        </wps:cNvSpPr>
                        <wps:spPr bwMode="auto">
                          <a:xfrm>
                            <a:off x="285750" y="3939720"/>
                            <a:ext cx="864691"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3F25203" w14:textId="77777777" w:rsidR="001D6ADA" w:rsidRDefault="00000000">
                              <w:pPr>
                                <w:pStyle w:val="NormalWeb"/>
                                <w:spacing w:before="0" w:beforeAutospacing="0" w:after="0" w:afterAutospacing="0"/>
                                <w:textAlignment w:val="baseline"/>
                              </w:pPr>
                              <w:r>
                                <w:rPr>
                                  <w:rFonts w:cs="Times New Roman"/>
                                  <w:color w:val="000000"/>
                                  <w:kern w:val="24"/>
                                </w:rPr>
                                <w:t>&amp;MATRICES</w:t>
                              </w:r>
                            </w:p>
                          </w:txbxContent>
                        </wps:txbx>
                        <wps:bodyPr wrap="none">
                          <a:spAutoFit/>
                        </wps:bodyPr>
                      </wps:wsp>
                      <wps:wsp>
                        <wps:cNvPr id="257" name="Text Box 16"/>
                        <wps:cNvSpPr txBox="1">
                          <a:spLocks noChangeArrowheads="1"/>
                        </wps:cNvSpPr>
                        <wps:spPr bwMode="auto">
                          <a:xfrm>
                            <a:off x="285750" y="4215913"/>
                            <a:ext cx="1319459"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B10010D" w14:textId="77777777" w:rsidR="001D6ADA" w:rsidRDefault="00000000">
                              <w:pPr>
                                <w:pStyle w:val="NormalWeb"/>
                                <w:spacing w:before="0" w:beforeAutospacing="0" w:after="0" w:afterAutospacing="0"/>
                                <w:textAlignment w:val="baseline"/>
                              </w:pPr>
                              <w:r>
                                <w:rPr>
                                  <w:rFonts w:cs="Times New Roman"/>
                                  <w:color w:val="000000"/>
                                  <w:kern w:val="24"/>
                                </w:rPr>
                                <w:t>&amp;DESIGNMATRICES</w:t>
                              </w:r>
                            </w:p>
                          </w:txbxContent>
                        </wps:txbx>
                        <wps:bodyPr wrap="none">
                          <a:spAutoFit/>
                        </wps:bodyPr>
                      </wps:wsp>
                      <wps:wsp>
                        <wps:cNvPr id="258" name="AutoShape 21"/>
                        <wps:cNvCnPr>
                          <a:cxnSpLocks noChangeShapeType="1"/>
                        </wps:cNvCnPr>
                        <wps:spPr bwMode="auto">
                          <a:xfrm rot="16200000" flipH="1">
                            <a:off x="1503362" y="3009900"/>
                            <a:ext cx="214313" cy="1474787"/>
                          </a:xfrm>
                          <a:prstGeom prst="bentConnector2">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9" name="Text Box 7"/>
                        <wps:cNvSpPr txBox="1">
                          <a:spLocks noChangeArrowheads="1"/>
                        </wps:cNvSpPr>
                        <wps:spPr bwMode="auto">
                          <a:xfrm>
                            <a:off x="285750" y="914295"/>
                            <a:ext cx="940486"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98F81C3" w14:textId="77777777" w:rsidR="001D6ADA" w:rsidRDefault="00000000">
                              <w:pPr>
                                <w:pStyle w:val="NormalWeb"/>
                                <w:spacing w:before="0" w:beforeAutospacing="0" w:after="0" w:afterAutospacing="0"/>
                                <w:textAlignment w:val="baseline"/>
                              </w:pPr>
                              <w:r>
                                <w:rPr>
                                  <w:rFonts w:cs="Times New Roman"/>
                                  <w:color w:val="000000"/>
                                  <w:kern w:val="24"/>
                                </w:rPr>
                                <w:t>&amp;SELECTION</w:t>
                              </w:r>
                            </w:p>
                          </w:txbxContent>
                        </wps:txbx>
                        <wps:bodyPr wrap="none">
                          <a:spAutoFit/>
                        </wps:bodyPr>
                      </wps:wsp>
                      <wps:wsp>
                        <wps:cNvPr id="260" name="Text Box 8"/>
                        <wps:cNvSpPr txBox="1">
                          <a:spLocks noChangeArrowheads="1"/>
                        </wps:cNvSpPr>
                        <wps:spPr bwMode="auto">
                          <a:xfrm>
                            <a:off x="3157537" y="1252394"/>
                            <a:ext cx="1395254"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B696138" w14:textId="77777777" w:rsidR="001D6ADA" w:rsidRDefault="00000000">
                              <w:pPr>
                                <w:pStyle w:val="NormalWeb"/>
                                <w:spacing w:before="0" w:beforeAutospacing="0" w:after="0" w:afterAutospacing="0"/>
                                <w:textAlignment w:val="baseline"/>
                              </w:pPr>
                              <w:r>
                                <w:rPr>
                                  <w:rFonts w:cs="Times New Roman"/>
                                  <w:color w:val="000000"/>
                                  <w:kern w:val="24"/>
                                </w:rPr>
                                <w:t>&amp;PHENOTHRESHOLDS</w:t>
                              </w:r>
                            </w:p>
                          </w:txbxContent>
                        </wps:txbx>
                        <wps:bodyPr wrap="none">
                          <a:spAutoFit/>
                        </wps:bodyPr>
                      </wps:wsp>
                      <wps:wsp>
                        <wps:cNvPr id="261" name="Text Box 9"/>
                        <wps:cNvSpPr txBox="1">
                          <a:spLocks noChangeArrowheads="1"/>
                        </wps:cNvSpPr>
                        <wps:spPr bwMode="auto">
                          <a:xfrm>
                            <a:off x="3157537" y="1523824"/>
                            <a:ext cx="1167870"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968169B" w14:textId="77777777" w:rsidR="001D6ADA" w:rsidRDefault="00000000">
                              <w:pPr>
                                <w:pStyle w:val="NormalWeb"/>
                                <w:spacing w:before="0" w:beforeAutospacing="0" w:after="0" w:afterAutospacing="0"/>
                                <w:textAlignment w:val="baseline"/>
                              </w:pPr>
                              <w:r>
                                <w:rPr>
                                  <w:rFonts w:cs="Times New Roman"/>
                                  <w:color w:val="000000"/>
                                  <w:kern w:val="24"/>
                                </w:rPr>
                                <w:t>&amp;PHENOWEIGHTS</w:t>
                              </w:r>
                            </w:p>
                          </w:txbxContent>
                        </wps:txbx>
                        <wps:bodyPr wrap="none">
                          <a:spAutoFit/>
                        </wps:bodyPr>
                      </wps:wsp>
                      <wps:wsp>
                        <wps:cNvPr id="262" name="Text Box 10"/>
                        <wps:cNvSpPr txBox="1">
                          <a:spLocks noChangeArrowheads="1"/>
                        </wps:cNvSpPr>
                        <wps:spPr bwMode="auto">
                          <a:xfrm>
                            <a:off x="3157537" y="1796843"/>
                            <a:ext cx="637307"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CEE0A7C" w14:textId="77777777" w:rsidR="001D6ADA" w:rsidRDefault="00000000">
                              <w:pPr>
                                <w:pStyle w:val="NormalWeb"/>
                                <w:spacing w:before="0" w:beforeAutospacing="0" w:after="0" w:afterAutospacing="0"/>
                                <w:textAlignment w:val="baseline"/>
                              </w:pPr>
                              <w:r>
                                <w:rPr>
                                  <w:rFonts w:cs="Times New Roman"/>
                                  <w:color w:val="000000"/>
                                  <w:kern w:val="24"/>
                                </w:rPr>
                                <w:t>&amp;RULES</w:t>
                              </w:r>
                            </w:p>
                          </w:txbxContent>
                        </wps:txbx>
                        <wps:bodyPr wrap="none">
                          <a:spAutoFit/>
                        </wps:bodyPr>
                      </wps:wsp>
                      <wps:wsp>
                        <wps:cNvPr id="263" name="AutoShape 17"/>
                        <wps:cNvCnPr>
                          <a:cxnSpLocks noChangeShapeType="1"/>
                        </wps:cNvCnPr>
                        <wps:spPr bwMode="auto">
                          <a:xfrm rot="16200000" flipH="1">
                            <a:off x="1851025" y="68263"/>
                            <a:ext cx="214313" cy="2398712"/>
                          </a:xfrm>
                          <a:prstGeom prst="bentConnector2">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4" name="AutoShape 18"/>
                        <wps:cNvCnPr>
                          <a:cxnSpLocks noChangeShapeType="1"/>
                        </wps:cNvCnPr>
                        <wps:spPr bwMode="auto">
                          <a:xfrm rot="16200000" flipH="1">
                            <a:off x="1716087" y="203200"/>
                            <a:ext cx="485775" cy="2398712"/>
                          </a:xfrm>
                          <a:prstGeom prst="bentConnector2">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5" name="AutoShape 19"/>
                        <wps:cNvCnPr>
                          <a:cxnSpLocks noChangeShapeType="1"/>
                        </wps:cNvCnPr>
                        <wps:spPr bwMode="auto">
                          <a:xfrm rot="16200000" flipH="1">
                            <a:off x="1579562" y="339725"/>
                            <a:ext cx="758825" cy="2398712"/>
                          </a:xfrm>
                          <a:prstGeom prst="bentConnector2">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6" name="Text Box 39"/>
                        <wps:cNvSpPr txBox="1">
                          <a:spLocks noChangeArrowheads="1"/>
                        </wps:cNvSpPr>
                        <wps:spPr bwMode="auto">
                          <a:xfrm>
                            <a:off x="731773" y="1182399"/>
                            <a:ext cx="2365427" cy="2067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C2F8F60" w14:textId="77777777" w:rsidR="001D6ADA" w:rsidRDefault="00000000">
                              <w:pPr>
                                <w:pStyle w:val="NormalWeb"/>
                                <w:spacing w:before="0" w:beforeAutospacing="0" w:after="0" w:afterAutospacing="0"/>
                                <w:textAlignment w:val="baseline"/>
                              </w:pPr>
                              <w:r>
                                <w:rPr>
                                  <w:rFonts w:cs="Times New Roman"/>
                                  <w:i/>
                                  <w:iCs/>
                                  <w:color w:val="000000"/>
                                  <w:kern w:val="24"/>
                                  <w:sz w:val="16"/>
                                  <w:szCs w:val="16"/>
                                </w:rPr>
                                <w:t>if phenotypic selection (thresholds)</w:t>
                              </w:r>
                            </w:p>
                          </w:txbxContent>
                        </wps:txbx>
                        <wps:bodyPr wrap="none">
                          <a:spAutoFit/>
                        </wps:bodyPr>
                      </wps:wsp>
                      <wps:wsp>
                        <wps:cNvPr id="267" name="Text Box 40"/>
                        <wps:cNvSpPr txBox="1">
                          <a:spLocks noChangeArrowheads="1"/>
                        </wps:cNvSpPr>
                        <wps:spPr bwMode="auto">
                          <a:xfrm>
                            <a:off x="731773" y="1449511"/>
                            <a:ext cx="2206258" cy="2214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580BB9"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phenotypic selection (weights)</w:t>
                              </w:r>
                            </w:p>
                          </w:txbxContent>
                        </wps:txbx>
                        <wps:bodyPr wrap="none">
                          <a:spAutoFit/>
                        </wps:bodyPr>
                      </wps:wsp>
                      <wps:wsp>
                        <wps:cNvPr id="268" name="Text Box 41"/>
                        <wps:cNvSpPr txBox="1">
                          <a:spLocks noChangeArrowheads="1"/>
                        </wps:cNvSpPr>
                        <wps:spPr bwMode="auto">
                          <a:xfrm>
                            <a:off x="731773" y="1722676"/>
                            <a:ext cx="1296721" cy="2214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3DB4AB2"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selection rules</w:t>
                              </w:r>
                            </w:p>
                          </w:txbxContent>
                        </wps:txbx>
                        <wps:bodyPr wrap="none">
                          <a:spAutoFit/>
                        </wps:bodyPr>
                      </wps:wsp>
                      <wps:wsp>
                        <wps:cNvPr id="269" name="Text Box 42"/>
                        <wps:cNvSpPr txBox="1">
                          <a:spLocks noChangeArrowheads="1"/>
                        </wps:cNvSpPr>
                        <wps:spPr bwMode="auto">
                          <a:xfrm>
                            <a:off x="839715" y="3645760"/>
                            <a:ext cx="1478628" cy="2214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2277F7E"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categorical traits</w:t>
                              </w:r>
                            </w:p>
                          </w:txbxContent>
                        </wps:txbx>
                        <wps:bodyPr wrap="none">
                          <a:spAutoFit/>
                        </wps:bodyPr>
                      </wps:wsp>
                      <wps:wsp>
                        <wps:cNvPr id="270" name="AutoShape 98"/>
                        <wps:cNvCnPr>
                          <a:cxnSpLocks noChangeShapeType="1"/>
                        </wps:cNvCnPr>
                        <wps:spPr bwMode="auto">
                          <a:xfrm>
                            <a:off x="3644900" y="2185988"/>
                            <a:ext cx="762000" cy="800100"/>
                          </a:xfrm>
                          <a:prstGeom prst="bentConnector3">
                            <a:avLst>
                              <a:gd name="adj1" fmla="val 268333"/>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1" name="Text Box 99"/>
                        <wps:cNvSpPr txBox="1">
                          <a:spLocks noChangeArrowheads="1"/>
                        </wps:cNvSpPr>
                        <wps:spPr bwMode="auto">
                          <a:xfrm>
                            <a:off x="4435885" y="1987945"/>
                            <a:ext cx="1296721" cy="2214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78BEF43"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BLUP-estimation</w:t>
                              </w:r>
                            </w:p>
                          </w:txbxContent>
                        </wps:txbx>
                        <wps:bodyPr wrap="none">
                          <a:spAutoFit/>
                        </wps:bodyPr>
                      </wps:wsp>
                      <wps:wsp>
                        <wps:cNvPr id="272" name="Text Box 100"/>
                        <wps:cNvSpPr txBox="1">
                          <a:spLocks noChangeArrowheads="1"/>
                        </wps:cNvSpPr>
                        <wps:spPr bwMode="auto">
                          <a:xfrm>
                            <a:off x="3155739" y="2063511"/>
                            <a:ext cx="485718"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2C1EC3" w14:textId="77777777" w:rsidR="001D6ADA" w:rsidRDefault="00000000">
                              <w:pPr>
                                <w:pStyle w:val="NormalWeb"/>
                                <w:spacing w:before="0" w:beforeAutospacing="0" w:after="0" w:afterAutospacing="0"/>
                                <w:textAlignment w:val="baseline"/>
                              </w:pPr>
                              <w:r>
                                <w:rPr>
                                  <w:rFonts w:cs="Times New Roman"/>
                                  <w:color w:val="000000"/>
                                  <w:kern w:val="24"/>
                                </w:rPr>
                                <w:t>&amp;EVA</w:t>
                              </w:r>
                            </w:p>
                          </w:txbxContent>
                        </wps:txbx>
                        <wps:bodyPr wrap="none">
                          <a:spAutoFit/>
                        </wps:bodyPr>
                      </wps:wsp>
                      <wps:wsp>
                        <wps:cNvPr id="273" name="Text Box 101"/>
                        <wps:cNvSpPr txBox="1">
                          <a:spLocks noChangeArrowheads="1"/>
                        </wps:cNvSpPr>
                        <wps:spPr bwMode="auto">
                          <a:xfrm>
                            <a:off x="3155739" y="2863518"/>
                            <a:ext cx="1319459"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B21DCB2" w14:textId="77777777" w:rsidR="001D6ADA" w:rsidRDefault="00000000">
                              <w:pPr>
                                <w:pStyle w:val="NormalWeb"/>
                                <w:spacing w:before="0" w:beforeAutospacing="0" w:after="0" w:afterAutospacing="0"/>
                                <w:textAlignment w:val="baseline"/>
                              </w:pPr>
                              <w:r>
                                <w:rPr>
                                  <w:rFonts w:cs="Times New Roman"/>
                                  <w:color w:val="000000"/>
                                  <w:kern w:val="24"/>
                                </w:rPr>
                                <w:t>&amp;BLUPPARAMETERS</w:t>
                              </w:r>
                            </w:p>
                          </w:txbxContent>
                        </wps:txbx>
                        <wps:bodyPr wrap="none">
                          <a:spAutoFit/>
                        </wps:bodyPr>
                      </wps:wsp>
                      <wps:wsp>
                        <wps:cNvPr id="274" name="AutoShape 106"/>
                        <wps:cNvCnPr>
                          <a:cxnSpLocks noChangeShapeType="1"/>
                        </wps:cNvCnPr>
                        <wps:spPr bwMode="auto">
                          <a:xfrm rot="16200000" flipH="1">
                            <a:off x="1444625" y="474663"/>
                            <a:ext cx="1025525" cy="2397125"/>
                          </a:xfrm>
                          <a:prstGeom prst="bentConnector2">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5" name="AutoShape 107"/>
                        <wps:cNvCnPr>
                          <a:cxnSpLocks noChangeShapeType="1"/>
                        </wps:cNvCnPr>
                        <wps:spPr bwMode="auto">
                          <a:xfrm rot="16200000" flipH="1">
                            <a:off x="1044575" y="874712"/>
                            <a:ext cx="1825625" cy="2397125"/>
                          </a:xfrm>
                          <a:prstGeom prst="bentConnector2">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6" name="Text Box 108"/>
                        <wps:cNvSpPr txBox="1">
                          <a:spLocks noChangeArrowheads="1"/>
                        </wps:cNvSpPr>
                        <wps:spPr bwMode="auto">
                          <a:xfrm>
                            <a:off x="731773" y="1987945"/>
                            <a:ext cx="1175450" cy="2214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9C2F51F"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EVA selection</w:t>
                              </w:r>
                            </w:p>
                          </w:txbxContent>
                        </wps:txbx>
                        <wps:bodyPr wrap="none">
                          <a:spAutoFit/>
                        </wps:bodyPr>
                      </wps:wsp>
                      <wps:wsp>
                        <wps:cNvPr id="277" name="Text Box 109"/>
                        <wps:cNvSpPr txBox="1">
                          <a:spLocks noChangeArrowheads="1"/>
                        </wps:cNvSpPr>
                        <wps:spPr bwMode="auto">
                          <a:xfrm>
                            <a:off x="731773" y="2782052"/>
                            <a:ext cx="1296721" cy="2214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8B5AB1B"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BLUP-estimation</w:t>
                              </w:r>
                            </w:p>
                          </w:txbxContent>
                        </wps:txbx>
                        <wps:bodyPr wrap="none">
                          <a:spAutoFit/>
                        </wps:bodyPr>
                      </wps:wsp>
                      <wps:wsp>
                        <wps:cNvPr id="278" name="Text Box 99"/>
                        <wps:cNvSpPr txBox="1">
                          <a:spLocks noChangeArrowheads="1"/>
                        </wps:cNvSpPr>
                        <wps:spPr bwMode="auto">
                          <a:xfrm>
                            <a:off x="4435885" y="2247244"/>
                            <a:ext cx="1054178" cy="2214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E261A98"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genomic-EVA</w:t>
                              </w:r>
                            </w:p>
                          </w:txbxContent>
                        </wps:txbx>
                        <wps:bodyPr wrap="none">
                          <a:spAutoFit/>
                        </wps:bodyPr>
                      </wps:wsp>
                      <wps:wsp>
                        <wps:cNvPr id="32" name="Text Box 100"/>
                        <wps:cNvSpPr txBox="1">
                          <a:spLocks noChangeArrowheads="1"/>
                        </wps:cNvSpPr>
                        <wps:spPr bwMode="auto">
                          <a:xfrm>
                            <a:off x="3155739" y="2330180"/>
                            <a:ext cx="1243665"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71694B0" w14:textId="77777777" w:rsidR="001D6ADA" w:rsidRDefault="00000000">
                              <w:pPr>
                                <w:pStyle w:val="NormalWeb"/>
                                <w:spacing w:before="0" w:beforeAutospacing="0" w:after="0" w:afterAutospacing="0"/>
                                <w:textAlignment w:val="baseline"/>
                              </w:pPr>
                              <w:r>
                                <w:rPr>
                                  <w:rFonts w:cs="Times New Roman"/>
                                  <w:color w:val="000000"/>
                                  <w:kern w:val="24"/>
                                </w:rPr>
                                <w:t>&amp;EVAPARAMETERS</w:t>
                              </w:r>
                            </w:p>
                          </w:txbxContent>
                        </wps:txbx>
                        <wps:bodyPr wrap="none">
                          <a:spAutoFit/>
                        </wps:bodyPr>
                      </wps:wsp>
                      <wps:wsp>
                        <wps:cNvPr id="33" name="Text Box 100"/>
                        <wps:cNvSpPr txBox="1">
                          <a:spLocks noChangeArrowheads="1"/>
                        </wps:cNvSpPr>
                        <wps:spPr bwMode="auto">
                          <a:xfrm>
                            <a:off x="3473219" y="2596849"/>
                            <a:ext cx="2001612" cy="2360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4F2A74" w14:textId="77777777" w:rsidR="001D6ADA" w:rsidRDefault="00000000">
                              <w:pPr>
                                <w:pStyle w:val="NormalWeb"/>
                                <w:spacing w:before="0" w:beforeAutospacing="0" w:after="0" w:afterAutospacing="0"/>
                                <w:jc w:val="center"/>
                                <w:textAlignment w:val="baseline"/>
                              </w:pPr>
                              <w:r>
                                <w:rPr>
                                  <w:rFonts w:cs="Times New Roman"/>
                                  <w:color w:val="000000"/>
                                  <w:kern w:val="24"/>
                                </w:rPr>
                                <w:t>&amp;EVAGENOMICRELATIONSHIPS</w:t>
                              </w:r>
                            </w:p>
                          </w:txbxContent>
                        </wps:txbx>
                        <wps:bodyPr wrap="none">
                          <a:spAutoFit/>
                        </wps:bodyPr>
                      </wps:wsp>
                      <wps:wsp>
                        <wps:cNvPr id="34" name="AutoShape 98"/>
                        <wps:cNvCnPr>
                          <a:cxnSpLocks noChangeShapeType="1"/>
                          <a:endCxn id="33" idx="0"/>
                        </wps:cNvCnPr>
                        <wps:spPr bwMode="auto">
                          <a:xfrm>
                            <a:off x="3644900" y="2185988"/>
                            <a:ext cx="844213" cy="411162"/>
                          </a:xfrm>
                          <a:prstGeom prst="bentConnector2">
                            <a:avLst/>
                          </a:prstGeom>
                          <a:noFill/>
                          <a:ln w="3175">
                            <a:solidFill>
                              <a:sysClr val="windowText" lastClr="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8568A81" id="Gruppe 9" o:spid="_x0000_s1026" style="position:absolute;margin-left:15.75pt;margin-top:40.8pt;width:453.8pt;height:349.85pt;z-index:251664384" coordsize="57326,4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">
                <v:shapetype id="_x0000_t202" coordsize="21600,21600" o:spt="202" path="m,l,21600r21600,l21600,xe">
                  <v:stroke joinstyle="miter"/>
                  <v:path gradientshapeok="t" o:connecttype="rect"/>
                </v:shapetype>
                <v:shape id="Text Box 4" o:spid="_x0000_s1027" type="#_x0000_t202" style="position:absolute;width:19258;height:2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" filled="f" fillcolor="#4e808d [3204]" stroked="f" strokecolor="#191919 [3213]">
                  <v:shadow color="#fdfdfd [3214]"/>
                  <v:textbox style="mso-fit-shape-to-text:t">
                    <w:txbxContent>
                      <w:p w14:paraId="71B7B832" w14:textId="77777777" w:rsidR="001D6ADA" w:rsidRDefault="00000000">
                        <w:pPr>
                          <w:pStyle w:val="NormalWeb"/>
                          <w:spacing w:before="0" w:beforeAutospacing="0" w:after="0" w:afterAutospacing="0"/>
                          <w:textAlignment w:val="baseline"/>
                        </w:pPr>
                        <w:r>
                          <w:rPr>
                            <w:rFonts w:cs="Times New Roman"/>
                            <w:b/>
                            <w:bCs/>
                            <w:color w:val="000000"/>
                            <w:kern w:val="24"/>
                          </w:rPr>
                          <w:t>polygenic, genomic, qtl</w:t>
                        </w:r>
                      </w:p>
                    </w:txbxContent>
                  </v:textbox>
                </v:shape>
                <v:shape id="Text Box 5" o:spid="_x0000_s1028" type="#_x0000_t202" style="position:absolute;left:2857;top:3682;width:17742;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" filled="f" fillcolor="#4e808d [3204]" stroked="f" strokecolor="#191919 [3213]">
                  <v:shadow color="#fdfdfd [3214]"/>
                  <v:textbox style="mso-fit-shape-to-text:t">
                    <w:txbxContent>
                      <w:p w14:paraId="2FD10BE6" w14:textId="77777777" w:rsidR="001D6ADA" w:rsidRDefault="00000000">
                        <w:pPr>
                          <w:pStyle w:val="NormalWeb"/>
                          <w:spacing w:before="0" w:beforeAutospacing="0" w:after="0" w:afterAutospacing="0"/>
                          <w:textAlignment w:val="baseline"/>
                        </w:pPr>
                        <w:r>
                          <w:rPr>
                            <w:rFonts w:cs="Times New Roman"/>
                            <w:color w:val="000000"/>
                            <w:kern w:val="24"/>
                          </w:rPr>
                          <w:t>&amp;POPULATIONPARAMETERS</w:t>
                        </w:r>
                      </w:p>
                    </w:txbxContent>
                  </v:textbox>
                </v:shape>
                <v:shape id="Text Box 6" o:spid="_x0000_s1029" type="#_x0000_t202" style="position:absolute;left:2857;top:6428;width:13195;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" filled="f" fillcolor="#4e808d [3204]" stroked="f" strokecolor="#191919 [3213]">
                  <v:shadow color="#fdfdfd [3214]"/>
                  <v:textbox style="mso-fit-shape-to-text:t">
                    <w:txbxContent>
                      <w:p w14:paraId="16C9A1E9" w14:textId="77777777" w:rsidR="001D6ADA" w:rsidRDefault="00000000">
                        <w:pPr>
                          <w:pStyle w:val="NormalWeb"/>
                          <w:spacing w:before="0" w:beforeAutospacing="0" w:after="0" w:afterAutospacing="0"/>
                          <w:textAlignment w:val="baseline"/>
                        </w:pPr>
                        <w:r>
                          <w:rPr>
                            <w:rFonts w:cs="Times New Roman"/>
                            <w:color w:val="000000"/>
                            <w:kern w:val="24"/>
                          </w:rPr>
                          <w:t>&amp;BASEPOPULATION</w:t>
                        </w:r>
                      </w:p>
                    </w:txbxContent>
                  </v:textbox>
                </v:shape>
                <v:shape id="Text Box 12" o:spid="_x0000_s1030" type="#_x0000_t202" style="position:absolute;left:2857;top:31206;width:14710;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" filled="f" fillcolor="#4e808d [3204]" stroked="f" strokecolor="#191919 [3213]">
                  <v:shadow color="#fdfdfd [3214]"/>
                  <v:textbox style="mso-fit-shape-to-text:t">
                    <w:txbxContent>
                      <w:p w14:paraId="6BB0C06D" w14:textId="77777777" w:rsidR="001D6ADA" w:rsidRDefault="00000000">
                        <w:pPr>
                          <w:pStyle w:val="NormalWeb"/>
                          <w:spacing w:before="0" w:beforeAutospacing="0" w:after="0" w:afterAutospacing="0"/>
                          <w:textAlignment w:val="baseline"/>
                        </w:pPr>
                        <w:r>
                          <w:rPr>
                            <w:rFonts w:cs="Times New Roman"/>
                            <w:color w:val="000000"/>
                            <w:kern w:val="24"/>
                          </w:rPr>
                          <w:t>&amp;MATINGPARAMETERS</w:t>
                        </w:r>
                      </w:p>
                    </w:txbxContent>
                  </v:textbox>
                </v:shape>
                <v:shape id="Text Box 13" o:spid="_x0000_s1031" type="#_x0000_t202" style="position:absolute;left:2857;top:33936;width:11679;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" filled="f" fillcolor="#4e808d [3204]" stroked="f" strokecolor="#191919 [3213]">
                  <v:shadow color="#fdfdfd [3214]"/>
                  <v:textbox style="mso-fit-shape-to-text:t">
                    <w:txbxContent>
                      <w:p w14:paraId="18F8823E" w14:textId="77777777" w:rsidR="001D6ADA" w:rsidRDefault="00000000">
                        <w:pPr>
                          <w:pStyle w:val="NormalWeb"/>
                          <w:spacing w:before="0" w:beforeAutospacing="0" w:after="0" w:afterAutospacing="0"/>
                          <w:textAlignment w:val="baseline"/>
                        </w:pPr>
                        <w:r>
                          <w:rPr>
                            <w:rFonts w:cs="Times New Roman"/>
                            <w:color w:val="000000"/>
                            <w:kern w:val="24"/>
                          </w:rPr>
                          <w:t>&amp;OBSERVATIONS</w:t>
                        </w:r>
                      </w:p>
                    </w:txbxContent>
                  </v:textbox>
                </v:shape>
                <v:shape id="Text Box 14" o:spid="_x0000_s1032" type="#_x0000_t202" style="position:absolute;left:23479;top:37317;width:11678;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" filled="f" fillcolor="#4e808d [3204]" stroked="f" strokecolor="#191919 [3213]">
                  <v:shadow color="#fdfdfd [3214]"/>
                  <v:textbox style="mso-fit-shape-to-text:t">
                    <w:txbxContent>
                      <w:p w14:paraId="48855646" w14:textId="77777777" w:rsidR="001D6ADA" w:rsidRDefault="00000000">
                        <w:pPr>
                          <w:pStyle w:val="NormalWeb"/>
                          <w:spacing w:before="0" w:beforeAutospacing="0" w:after="0" w:afterAutospacing="0"/>
                          <w:textAlignment w:val="baseline"/>
                        </w:pPr>
                        <w:r>
                          <w:rPr>
                            <w:rFonts w:cs="Times New Roman"/>
                            <w:color w:val="000000"/>
                            <w:kern w:val="24"/>
                          </w:rPr>
                          <w:t>&amp;CATEGORICALS</w:t>
                        </w:r>
                      </w:p>
                    </w:txbxContent>
                  </v:textbox>
                </v:shape>
                <v:shape id="Text Box 15" o:spid="_x0000_s1033" type="#_x0000_t202" style="position:absolute;left:2857;top:39397;width:8647;height:2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" filled="f" fillcolor="#4e808d [3204]" stroked="f" strokecolor="#191919 [3213]">
                  <v:shadow color="#fdfdfd [3214]"/>
                  <v:textbox style="mso-fit-shape-to-text:t">
                    <w:txbxContent>
                      <w:p w14:paraId="73F25203" w14:textId="77777777" w:rsidR="001D6ADA" w:rsidRDefault="00000000">
                        <w:pPr>
                          <w:pStyle w:val="NormalWeb"/>
                          <w:spacing w:before="0" w:beforeAutospacing="0" w:after="0" w:afterAutospacing="0"/>
                          <w:textAlignment w:val="baseline"/>
                        </w:pPr>
                        <w:r>
                          <w:rPr>
                            <w:rFonts w:cs="Times New Roman"/>
                            <w:color w:val="000000"/>
                            <w:kern w:val="24"/>
                          </w:rPr>
                          <w:t>&amp;MATRICES</w:t>
                        </w:r>
                      </w:p>
                    </w:txbxContent>
                  </v:textbox>
                </v:shape>
                <v:shape id="Text Box 16" o:spid="_x0000_s1034" type="#_x0000_t202" style="position:absolute;left:2857;top:42159;width:13195;height:2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" filled="f" fillcolor="#4e808d [3204]" stroked="f" strokecolor="#191919 [3213]">
                  <v:shadow color="#fdfdfd [3214]"/>
                  <v:textbox style="mso-fit-shape-to-text:t">
                    <w:txbxContent>
                      <w:p w14:paraId="0B10010D" w14:textId="77777777" w:rsidR="001D6ADA" w:rsidRDefault="00000000">
                        <w:pPr>
                          <w:pStyle w:val="NormalWeb"/>
                          <w:spacing w:before="0" w:beforeAutospacing="0" w:after="0" w:afterAutospacing="0"/>
                          <w:textAlignment w:val="baseline"/>
                        </w:pPr>
                        <w:r>
                          <w:rPr>
                            <w:rFonts w:cs="Times New Roman"/>
                            <w:color w:val="000000"/>
                            <w:kern w:val="24"/>
                          </w:rPr>
                          <w:t>&amp;DESIGNMATRICES</w:t>
                        </w:r>
                      </w:p>
                    </w:txbxContent>
                  </v:textbox>
                </v:shape>
                <v:shapetype id="_x0000_t33" coordsize="21600,21600" o:spt="33" o:oned="t" path="m,l21600,r,21600e" filled="f">
                  <v:stroke joinstyle="miter"/>
                  <v:path arrowok="t" fillok="f" o:connecttype="none"/>
                  <o:lock v:ext="edit" shapetype="t"/>
                </v:shapetype>
                <v:shape id="AutoShape 21" o:spid="_x0000_s1035" type="#_x0000_t33" style="position:absolute;left:15033;top:30099;width:2143;height:147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" strokecolor="windowText" strokeweight=".25pt">
                  <v:stroke endarrow="open"/>
                  <v:shadow color="#fdfdfd [3214]"/>
                </v:shape>
                <v:shape id="Text Box 7" o:spid="_x0000_s1036" type="#_x0000_t202" style="position:absolute;left:2857;top:9142;width:9405;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" filled="f" fillcolor="#4e808d [3204]" stroked="f" strokecolor="#191919 [3213]">
                  <v:shadow color="#fdfdfd [3214]"/>
                  <v:textbox style="mso-fit-shape-to-text:t">
                    <w:txbxContent>
                      <w:p w14:paraId="598F81C3" w14:textId="77777777" w:rsidR="001D6ADA" w:rsidRDefault="00000000">
                        <w:pPr>
                          <w:pStyle w:val="NormalWeb"/>
                          <w:spacing w:before="0" w:beforeAutospacing="0" w:after="0" w:afterAutospacing="0"/>
                          <w:textAlignment w:val="baseline"/>
                        </w:pPr>
                        <w:r>
                          <w:rPr>
                            <w:rFonts w:cs="Times New Roman"/>
                            <w:color w:val="000000"/>
                            <w:kern w:val="24"/>
                          </w:rPr>
                          <w:t>&amp;SELECTION</w:t>
                        </w:r>
                      </w:p>
                    </w:txbxContent>
                  </v:textbox>
                </v:shape>
                <v:shape id="Text Box 8" o:spid="_x0000_s1037" type="#_x0000_t202" style="position:absolute;left:31575;top:12523;width:13952;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" filled="f" fillcolor="#4e808d [3204]" stroked="f" strokecolor="#191919 [3213]">
                  <v:shadow color="#fdfdfd [3214]"/>
                  <v:textbox style="mso-fit-shape-to-text:t">
                    <w:txbxContent>
                      <w:p w14:paraId="3B696138" w14:textId="77777777" w:rsidR="001D6ADA" w:rsidRDefault="00000000">
                        <w:pPr>
                          <w:pStyle w:val="NormalWeb"/>
                          <w:spacing w:before="0" w:beforeAutospacing="0" w:after="0" w:afterAutospacing="0"/>
                          <w:textAlignment w:val="baseline"/>
                        </w:pPr>
                        <w:r>
                          <w:rPr>
                            <w:rFonts w:cs="Times New Roman"/>
                            <w:color w:val="000000"/>
                            <w:kern w:val="24"/>
                          </w:rPr>
                          <w:t>&amp;PHENOTHRESHOLDS</w:t>
                        </w:r>
                      </w:p>
                    </w:txbxContent>
                  </v:textbox>
                </v:shape>
                <v:shape id="Text Box 9" o:spid="_x0000_s1038" type="#_x0000_t202" style="position:absolute;left:31575;top:15238;width:11679;height:2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" filled="f" fillcolor="#4e808d [3204]" stroked="f" strokecolor="#191919 [3213]">
                  <v:shadow color="#fdfdfd [3214]"/>
                  <v:textbox style="mso-fit-shape-to-text:t">
                    <w:txbxContent>
                      <w:p w14:paraId="6968169B" w14:textId="77777777" w:rsidR="001D6ADA" w:rsidRDefault="00000000">
                        <w:pPr>
                          <w:pStyle w:val="NormalWeb"/>
                          <w:spacing w:before="0" w:beforeAutospacing="0" w:after="0" w:afterAutospacing="0"/>
                          <w:textAlignment w:val="baseline"/>
                        </w:pPr>
                        <w:r>
                          <w:rPr>
                            <w:rFonts w:cs="Times New Roman"/>
                            <w:color w:val="000000"/>
                            <w:kern w:val="24"/>
                          </w:rPr>
                          <w:t>&amp;PHENOWEIGHTS</w:t>
                        </w:r>
                      </w:p>
                    </w:txbxContent>
                  </v:textbox>
                </v:shape>
                <v:shape id="Text Box 10" o:spid="_x0000_s1039" type="#_x0000_t202" style="position:absolute;left:31575;top:17968;width:6373;height:2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" filled="f" fillcolor="#4e808d [3204]" stroked="f" strokecolor="#191919 [3213]">
                  <v:shadow color="#fdfdfd [3214]"/>
                  <v:textbox style="mso-fit-shape-to-text:t">
                    <w:txbxContent>
                      <w:p w14:paraId="5CEE0A7C" w14:textId="77777777" w:rsidR="001D6ADA" w:rsidRDefault="00000000">
                        <w:pPr>
                          <w:pStyle w:val="NormalWeb"/>
                          <w:spacing w:before="0" w:beforeAutospacing="0" w:after="0" w:afterAutospacing="0"/>
                          <w:textAlignment w:val="baseline"/>
                        </w:pPr>
                        <w:r>
                          <w:rPr>
                            <w:rFonts w:cs="Times New Roman"/>
                            <w:color w:val="000000"/>
                            <w:kern w:val="24"/>
                          </w:rPr>
                          <w:t>&amp;RULES</w:t>
                        </w:r>
                      </w:p>
                    </w:txbxContent>
                  </v:textbox>
                </v:shape>
                <v:shape id="AutoShape 17" o:spid="_x0000_s1040" type="#_x0000_t33" style="position:absolute;left:18510;top:682;width:2143;height:239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" strokecolor="windowText" strokeweight=".25pt">
                  <v:stroke endarrow="open"/>
                  <v:shadow color="#fdfdfd [3214]"/>
                </v:shape>
                <v:shape id="AutoShape 18" o:spid="_x0000_s1041" type="#_x0000_t33" style="position:absolute;left:17161;top:2031;width:4858;height:239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" strokecolor="windowText" strokeweight=".25pt">
                  <v:stroke endarrow="open"/>
                  <v:shadow color="#fdfdfd [3214]"/>
                </v:shape>
                <v:shape id="AutoShape 19" o:spid="_x0000_s1042" type="#_x0000_t33" style="position:absolute;left:15796;top:3396;width:7588;height:239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" strokecolor="windowText" strokeweight=".25pt">
                  <v:stroke endarrow="open"/>
                  <v:shadow color="#fdfdfd [3214]"/>
                </v:shape>
                <v:shape id="Text Box 39" o:spid="_x0000_s1043" type="#_x0000_t202" style="position:absolute;left:7317;top:11823;width:23655;height:2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" filled="f" fillcolor="#4e808d [3204]" stroked="f" strokecolor="#191919 [3213]">
                  <v:shadow color="#fdfdfd [3214]"/>
                  <v:textbox style="mso-fit-shape-to-text:t">
                    <w:txbxContent>
                      <w:p w14:paraId="4C2F8F60" w14:textId="77777777" w:rsidR="001D6ADA" w:rsidRDefault="00000000">
                        <w:pPr>
                          <w:pStyle w:val="NormalWeb"/>
                          <w:spacing w:before="0" w:beforeAutospacing="0" w:after="0" w:afterAutospacing="0"/>
                          <w:textAlignment w:val="baseline"/>
                        </w:pPr>
                        <w:r>
                          <w:rPr>
                            <w:rFonts w:cs="Times New Roman"/>
                            <w:i/>
                            <w:iCs/>
                            <w:color w:val="000000"/>
                            <w:kern w:val="24"/>
                            <w:sz w:val="16"/>
                            <w:szCs w:val="16"/>
                          </w:rPr>
                          <w:t>if phenotypic selection (thresholds)</w:t>
                        </w:r>
                      </w:p>
                    </w:txbxContent>
                  </v:textbox>
                </v:shape>
                <v:shape id="Text Box 40" o:spid="_x0000_s1044" type="#_x0000_t202" style="position:absolute;left:7317;top:14495;width:22063;height:2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" filled="f" fillcolor="#4e808d [3204]" stroked="f" strokecolor="#191919 [3213]">
                  <v:shadow color="#fdfdfd [3214]"/>
                  <v:textbox style="mso-fit-shape-to-text:t">
                    <w:txbxContent>
                      <w:p w14:paraId="1E580BB9"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phenotypic selection (weights)</w:t>
                        </w:r>
                      </w:p>
                    </w:txbxContent>
                  </v:textbox>
                </v:shape>
                <v:shape id="Text Box 41" o:spid="_x0000_s1045" type="#_x0000_t202" style="position:absolute;left:7317;top:17226;width:12967;height:2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" filled="f" fillcolor="#4e808d [3204]" stroked="f" strokecolor="#191919 [3213]">
                  <v:shadow color="#fdfdfd [3214]"/>
                  <v:textbox style="mso-fit-shape-to-text:t">
                    <w:txbxContent>
                      <w:p w14:paraId="03DB4AB2"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selection rules</w:t>
                        </w:r>
                      </w:p>
                    </w:txbxContent>
                  </v:textbox>
                </v:shape>
                <v:shape id="Text Box 42" o:spid="_x0000_s1046" type="#_x0000_t202" style="position:absolute;left:8397;top:36457;width:14786;height:2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" filled="f" fillcolor="#4e808d [3204]" stroked="f" strokecolor="#191919 [3213]">
                  <v:shadow color="#fdfdfd [3214]"/>
                  <v:textbox style="mso-fit-shape-to-text:t">
                    <w:txbxContent>
                      <w:p w14:paraId="72277F7E"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categorical traits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8" o:spid="_x0000_s1047" type="#_x0000_t34" style="position:absolute;left:36449;top:21859;width:7620;height:80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" adj="57960" strokecolor="windowText" strokeweight=".25pt">
                  <v:stroke endarrow="open"/>
                  <v:shadow color="#fdfdfd [3214]"/>
                </v:shape>
                <v:shape id="Text Box 99" o:spid="_x0000_s1048" type="#_x0000_t202" style="position:absolute;left:44358;top:19879;width:12968;height:2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" filled="f" fillcolor="#4e808d [3204]" stroked="f" strokecolor="#191919 [3213]">
                  <v:shadow color="#fdfdfd [3214]"/>
                  <v:textbox style="mso-fit-shape-to-text:t">
                    <w:txbxContent>
                      <w:p w14:paraId="378BEF43"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BLUP-estimation</w:t>
                        </w:r>
                      </w:p>
                    </w:txbxContent>
                  </v:textbox>
                </v:shape>
                <v:shape id="Text Box 100" o:spid="_x0000_s1049" type="#_x0000_t202" style="position:absolute;left:31557;top:20635;width:4857;height:2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" filled="f" fillcolor="#4e808d [3204]" stroked="f" strokecolor="#191919 [3213]">
                  <v:shadow color="#fdfdfd [3214]"/>
                  <v:textbox style="mso-fit-shape-to-text:t">
                    <w:txbxContent>
                      <w:p w14:paraId="172C1EC3" w14:textId="77777777" w:rsidR="001D6ADA" w:rsidRDefault="00000000">
                        <w:pPr>
                          <w:pStyle w:val="NormalWeb"/>
                          <w:spacing w:before="0" w:beforeAutospacing="0" w:after="0" w:afterAutospacing="0"/>
                          <w:textAlignment w:val="baseline"/>
                        </w:pPr>
                        <w:r>
                          <w:rPr>
                            <w:rFonts w:cs="Times New Roman"/>
                            <w:color w:val="000000"/>
                            <w:kern w:val="24"/>
                          </w:rPr>
                          <w:t>&amp;EVA</w:t>
                        </w:r>
                      </w:p>
                    </w:txbxContent>
                  </v:textbox>
                </v:shape>
                <v:shape id="Text Box 101" o:spid="_x0000_s1050" type="#_x0000_t202" style="position:absolute;left:31557;top:28635;width:13194;height:2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" filled="f" fillcolor="#4e808d [3204]" stroked="f" strokecolor="#191919 [3213]">
                  <v:shadow color="#fdfdfd [3214]"/>
                  <v:textbox style="mso-fit-shape-to-text:t">
                    <w:txbxContent>
                      <w:p w14:paraId="5B21DCB2" w14:textId="77777777" w:rsidR="001D6ADA" w:rsidRDefault="00000000">
                        <w:pPr>
                          <w:pStyle w:val="NormalWeb"/>
                          <w:spacing w:before="0" w:beforeAutospacing="0" w:after="0" w:afterAutospacing="0"/>
                          <w:textAlignment w:val="baseline"/>
                        </w:pPr>
                        <w:r>
                          <w:rPr>
                            <w:rFonts w:cs="Times New Roman"/>
                            <w:color w:val="000000"/>
                            <w:kern w:val="24"/>
                          </w:rPr>
                          <w:t>&amp;BLUPPARAMETERS</w:t>
                        </w:r>
                      </w:p>
                    </w:txbxContent>
                  </v:textbox>
                </v:shape>
                <v:shape id="AutoShape 106" o:spid="_x0000_s1051" type="#_x0000_t33" style="position:absolute;left:14446;top:4746;width:10255;height:239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" strokecolor="windowText" strokeweight=".25pt">
                  <v:stroke endarrow="open"/>
                  <v:shadow color="#fdfdfd [3214]"/>
                </v:shape>
                <v:shape id="AutoShape 107" o:spid="_x0000_s1052" type="#_x0000_t33" style="position:absolute;left:10446;top:8746;width:18256;height:239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" strokecolor="windowText" strokeweight=".25pt">
                  <v:stroke endarrow="open"/>
                  <v:shadow color="#fdfdfd [3214]"/>
                </v:shape>
                <v:shape id="Text Box 108" o:spid="_x0000_s1053" type="#_x0000_t202" style="position:absolute;left:7317;top:19879;width:11755;height:2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" filled="f" fillcolor="#4e808d [3204]" stroked="f" strokecolor="#191919 [3213]">
                  <v:shadow color="#fdfdfd [3214]"/>
                  <v:textbox style="mso-fit-shape-to-text:t">
                    <w:txbxContent>
                      <w:p w14:paraId="09C2F51F"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EVA selection</w:t>
                        </w:r>
                      </w:p>
                    </w:txbxContent>
                  </v:textbox>
                </v:shape>
                <v:shape id="Text Box 109" o:spid="_x0000_s1054" type="#_x0000_t202" style="position:absolute;left:7317;top:27820;width:12967;height:2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" filled="f" fillcolor="#4e808d [3204]" stroked="f" strokecolor="#191919 [3213]">
                  <v:shadow color="#fdfdfd [3214]"/>
                  <v:textbox style="mso-fit-shape-to-text:t">
                    <w:txbxContent>
                      <w:p w14:paraId="68B5AB1B"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BLUP-estimation</w:t>
                        </w:r>
                      </w:p>
                    </w:txbxContent>
                  </v:textbox>
                </v:shape>
                <v:shape id="Text Box 99" o:spid="_x0000_s1055" type="#_x0000_t202" style="position:absolute;left:44358;top:22472;width:10542;height:2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" filled="f" fillcolor="#4e808d [3204]" stroked="f" strokecolor="#191919 [3213]">
                  <v:shadow color="#fdfdfd [3214]"/>
                  <v:textbox style="mso-fit-shape-to-text:t">
                    <w:txbxContent>
                      <w:p w14:paraId="5E261A98" w14:textId="77777777" w:rsidR="001D6ADA" w:rsidRDefault="00000000">
                        <w:pPr>
                          <w:pStyle w:val="NormalWeb"/>
                          <w:spacing w:before="0" w:beforeAutospacing="0" w:after="0" w:afterAutospacing="0"/>
                          <w:textAlignment w:val="baseline"/>
                        </w:pPr>
                        <w:r>
                          <w:rPr>
                            <w:rFonts w:cs="Times New Roman"/>
                            <w:i/>
                            <w:iCs/>
                            <w:color w:val="000000"/>
                            <w:kern w:val="24"/>
                            <w:sz w:val="18"/>
                            <w:szCs w:val="18"/>
                          </w:rPr>
                          <w:t xml:space="preserve">if </w:t>
                        </w:r>
                        <w:r>
                          <w:rPr>
                            <w:rFonts w:cs="Times New Roman"/>
                            <w:i/>
                            <w:iCs/>
                            <w:color w:val="000000"/>
                            <w:kern w:val="24"/>
                            <w:sz w:val="16"/>
                            <w:szCs w:val="16"/>
                          </w:rPr>
                          <w:t>genomic-EVA</w:t>
                        </w:r>
                      </w:p>
                    </w:txbxContent>
                  </v:textbox>
                </v:shape>
                <v:shape id="Text Box 100" o:spid="_x0000_s1056" type="#_x0000_t202" style="position:absolute;left:31557;top:23301;width:12437;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" filled="f" fillcolor="#4e808d [3204]" stroked="f" strokecolor="#191919 [3213]">
                  <v:shadow color="#fdfdfd [3214]"/>
                  <v:textbox style="mso-fit-shape-to-text:t">
                    <w:txbxContent>
                      <w:p w14:paraId="371694B0" w14:textId="77777777" w:rsidR="001D6ADA" w:rsidRDefault="00000000">
                        <w:pPr>
                          <w:pStyle w:val="NormalWeb"/>
                          <w:spacing w:before="0" w:beforeAutospacing="0" w:after="0" w:afterAutospacing="0"/>
                          <w:textAlignment w:val="baseline"/>
                        </w:pPr>
                        <w:r>
                          <w:rPr>
                            <w:rFonts w:cs="Times New Roman"/>
                            <w:color w:val="000000"/>
                            <w:kern w:val="24"/>
                          </w:rPr>
                          <w:t>&amp;EVAPARAMETERS</w:t>
                        </w:r>
                      </w:p>
                    </w:txbxContent>
                  </v:textbox>
                </v:shape>
                <v:shape id="Text Box 100" o:spid="_x0000_s1057" type="#_x0000_t202" style="position:absolute;left:34732;top:25968;width:20016;height:2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" filled="f" fillcolor="#4e808d [3204]" stroked="f" strokecolor="#191919 [3213]">
                  <v:shadow color="#fdfdfd [3214]"/>
                  <v:textbox style="mso-fit-shape-to-text:t">
                    <w:txbxContent>
                      <w:p w14:paraId="204F2A74" w14:textId="77777777" w:rsidR="001D6ADA" w:rsidRDefault="00000000">
                        <w:pPr>
                          <w:pStyle w:val="NormalWeb"/>
                          <w:spacing w:before="0" w:beforeAutospacing="0" w:after="0" w:afterAutospacing="0"/>
                          <w:jc w:val="center"/>
                          <w:textAlignment w:val="baseline"/>
                        </w:pPr>
                        <w:r>
                          <w:rPr>
                            <w:rFonts w:cs="Times New Roman"/>
                            <w:color w:val="000000"/>
                            <w:kern w:val="24"/>
                          </w:rPr>
                          <w:t>&amp;EVAGENOMICRELATIONSHIPS</w:t>
                        </w:r>
                      </w:p>
                    </w:txbxContent>
                  </v:textbox>
                </v:shape>
                <v:shape id="AutoShape 98" o:spid="_x0000_s1058" type="#_x0000_t33" style="position:absolute;left:36449;top:21859;width:8442;height:4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" strokecolor="windowText" strokeweight=".25pt">
                  <v:stroke endarrow="open"/>
                  <v:shadow color="#fdfdfd [3214]"/>
                </v:shape>
              </v:group>
            </w:pict>
          </mc:Fallback>
        </mc:AlternateContent>
      </w:r>
      <w:r>
        <w:br w:type="page"/>
      </w:r>
    </w:p>
    <w:p w14:paraId="2DB6592A" w14:textId="77777777" w:rsidR="001D6ADA" w:rsidRDefault="00000000">
      <w:r>
        <w:rPr>
          <w:noProof/>
          <w:lang w:val="da-DK"/>
        </w:rPr>
        <w:lastRenderedPageBreak/>
        <w:drawing>
          <wp:anchor distT="0" distB="0" distL="114300" distR="114300" simplePos="0" relativeHeight="251662336" behindDoc="0" locked="0" layoutInCell="1" allowOverlap="1" wp14:anchorId="16802D1A" wp14:editId="4E4EEF26">
            <wp:simplePos x="0" y="0"/>
            <wp:positionH relativeFrom="column">
              <wp:posOffset>586105</wp:posOffset>
            </wp:positionH>
            <wp:positionV relativeFrom="paragraph">
              <wp:posOffset>213360</wp:posOffset>
            </wp:positionV>
            <wp:extent cx="5170170" cy="7434580"/>
            <wp:effectExtent l="0" t="0" r="0" b="0"/>
            <wp:wrapSquare wrapText="bothSides"/>
            <wp:docPr id="286" name="Billed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74345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7876D22" w14:textId="77777777" w:rsidR="001D6ADA" w:rsidRDefault="00000000">
      <w:pPr>
        <w:pStyle w:val="Overskrift1"/>
      </w:pPr>
      <w:bookmarkStart w:id="17" w:name="_Toc109904118"/>
      <w:r>
        <w:lastRenderedPageBreak/>
        <w:t>Working process</w:t>
      </w:r>
      <w:bookmarkEnd w:id="17"/>
    </w:p>
    <w:p w14:paraId="31729921" w14:textId="77777777" w:rsidR="001D6ADA" w:rsidRDefault="00000000">
      <w:r>
        <w:rPr>
          <w:noProof/>
          <w:lang w:val="da-DK"/>
        </w:rPr>
        <mc:AlternateContent>
          <mc:Choice Requires="wpg">
            <w:drawing>
              <wp:anchor distT="0" distB="0" distL="114300" distR="114300" simplePos="0" relativeHeight="251663360" behindDoc="0" locked="0" layoutInCell="1" allowOverlap="1" wp14:anchorId="45396131" wp14:editId="45526D37">
                <wp:simplePos x="0" y="0"/>
                <wp:positionH relativeFrom="column">
                  <wp:posOffset>509270</wp:posOffset>
                </wp:positionH>
                <wp:positionV relativeFrom="paragraph">
                  <wp:posOffset>351790</wp:posOffset>
                </wp:positionV>
                <wp:extent cx="5502910" cy="8094980"/>
                <wp:effectExtent l="0" t="0" r="0" b="1270"/>
                <wp:wrapNone/>
                <wp:docPr id="1" name="Gruppe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2910" cy="8094980"/>
                          <a:chOff x="0" y="0"/>
                          <a:chExt cx="5503251" cy="8095304"/>
                        </a:xfrm>
                      </wpg:grpSpPr>
                      <wps:wsp>
                        <wps:cNvPr id="2" name="Text Box 12"/>
                        <wps:cNvSpPr txBox="1">
                          <a:spLocks noChangeArrowheads="1"/>
                        </wps:cNvSpPr>
                        <wps:spPr bwMode="auto">
                          <a:xfrm>
                            <a:off x="826821" y="0"/>
                            <a:ext cx="3003101"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22FA00" w14:textId="77777777" w:rsidR="001D6ADA" w:rsidRDefault="00000000">
                              <w:pPr>
                                <w:pStyle w:val="NormalWeb"/>
                              </w:pPr>
                              <w:r>
                                <w:t>Read input from input file, input.prm</w:t>
                              </w:r>
                            </w:p>
                          </w:txbxContent>
                        </wps:txbx>
                        <wps:bodyPr rot="0" vert="horz" wrap="none" lIns="91440" tIns="45720" rIns="91440" bIns="45720" anchor="t" anchorCtr="0" upright="1">
                          <a:spAutoFit/>
                        </wps:bodyPr>
                      </wps:wsp>
                      <wps:wsp>
                        <wps:cNvPr id="3" name="Text Box 23"/>
                        <wps:cNvSpPr txBox="1">
                          <a:spLocks noChangeArrowheads="1"/>
                        </wps:cNvSpPr>
                        <wps:spPr bwMode="auto">
                          <a:xfrm>
                            <a:off x="712514" y="383555"/>
                            <a:ext cx="3231715"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5613F9" w14:textId="77777777" w:rsidR="001D6ADA" w:rsidRDefault="00000000">
                              <w:pPr>
                                <w:pStyle w:val="NormalWeb"/>
                              </w:pPr>
                              <w:r>
                                <w:t>Write input to input log file, input.log</w:t>
                              </w:r>
                            </w:p>
                          </w:txbxContent>
                        </wps:txbx>
                        <wps:bodyPr rot="0" vert="horz" wrap="none" lIns="91440" tIns="45720" rIns="91440" bIns="45720" anchor="t" anchorCtr="0" upright="1">
                          <a:spAutoFit/>
                        </wps:bodyPr>
                      </wps:wsp>
                      <wps:wsp>
                        <wps:cNvPr id="4" name="Text Box 24"/>
                        <wps:cNvSpPr txBox="1">
                          <a:spLocks noChangeArrowheads="1"/>
                        </wps:cNvSpPr>
                        <wps:spPr bwMode="auto">
                          <a:xfrm>
                            <a:off x="445798" y="767746"/>
                            <a:ext cx="3765148"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65EB13" w14:textId="77777777" w:rsidR="001D6ADA" w:rsidRDefault="00000000">
                              <w:pPr>
                                <w:pStyle w:val="NormalWeb"/>
                              </w:pPr>
                              <w:r>
                                <w:t>Start replicate i (i=start_rep, start_rep+nrep)</w:t>
                              </w:r>
                            </w:p>
                          </w:txbxContent>
                        </wps:txbx>
                        <wps:bodyPr rot="0" vert="horz" wrap="none" lIns="91440" tIns="45720" rIns="91440" bIns="45720" anchor="t" anchorCtr="0" upright="1">
                          <a:spAutoFit/>
                        </wps:bodyPr>
                      </wps:wsp>
                      <wps:wsp>
                        <wps:cNvPr id="5" name="Text Box 25"/>
                        <wps:cNvSpPr txBox="1">
                          <a:spLocks noChangeArrowheads="1"/>
                        </wps:cNvSpPr>
                        <wps:spPr bwMode="auto">
                          <a:xfrm>
                            <a:off x="1436459" y="1151301"/>
                            <a:ext cx="1783826"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7CA44B" w14:textId="77777777" w:rsidR="001D6ADA" w:rsidRDefault="00000000">
                              <w:pPr>
                                <w:pStyle w:val="NormalWeb"/>
                              </w:pPr>
                              <w:r>
                                <w:t>Generate random seeds</w:t>
                              </w:r>
                            </w:p>
                          </w:txbxContent>
                        </wps:txbx>
                        <wps:bodyPr rot="0" vert="horz" wrap="none" lIns="91440" tIns="45720" rIns="91440" bIns="45720" anchor="t" anchorCtr="0" upright="1">
                          <a:spAutoFit/>
                        </wps:bodyPr>
                      </wps:wsp>
                      <wps:wsp>
                        <wps:cNvPr id="6" name="Text Box 26"/>
                        <wps:cNvSpPr txBox="1">
                          <a:spLocks noChangeArrowheads="1"/>
                        </wps:cNvSpPr>
                        <wps:spPr bwMode="auto">
                          <a:xfrm>
                            <a:off x="1322152" y="2691238"/>
                            <a:ext cx="2012440"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3302BA" w14:textId="77777777" w:rsidR="001D6ADA" w:rsidRDefault="00000000">
                              <w:pPr>
                                <w:pStyle w:val="NormalWeb"/>
                              </w:pPr>
                              <w:r>
                                <w:t>Generate base population</w:t>
                              </w:r>
                            </w:p>
                          </w:txbxContent>
                        </wps:txbx>
                        <wps:bodyPr rot="0" vert="horz" wrap="none" lIns="91440" tIns="45720" rIns="91440" bIns="45720" anchor="t" anchorCtr="0" upright="1">
                          <a:spAutoFit/>
                        </wps:bodyPr>
                      </wps:wsp>
                      <wps:wsp>
                        <wps:cNvPr id="7" name="Text Box 27"/>
                        <wps:cNvSpPr txBox="1">
                          <a:spLocks noChangeArrowheads="1"/>
                        </wps:cNvSpPr>
                        <wps:spPr bwMode="auto">
                          <a:xfrm>
                            <a:off x="483900" y="3460888"/>
                            <a:ext cx="3688944"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1B1DDF" w14:textId="77777777" w:rsidR="001D6ADA" w:rsidRDefault="00000000">
                              <w:pPr>
                                <w:pStyle w:val="NormalWeb"/>
                              </w:pPr>
                              <w:r>
                                <w:t xml:space="preserve">Start timestep </w:t>
                              </w:r>
                              <w:r>
                                <w:rPr>
                                  <w:i/>
                                  <w:iCs/>
                                </w:rPr>
                                <w:t>j</w:t>
                              </w:r>
                              <w:r>
                                <w:t xml:space="preserve"> (</w:t>
                              </w:r>
                              <w:r>
                                <w:rPr>
                                  <w:i/>
                                  <w:iCs/>
                                </w:rPr>
                                <w:t>j</w:t>
                              </w:r>
                              <w:r>
                                <w:t>=1-</w:t>
                              </w:r>
                              <w:r>
                                <w:rPr>
                                  <w:i/>
                                  <w:iCs/>
                                </w:rPr>
                                <w:t>gestation_length</w:t>
                              </w:r>
                              <w:r>
                                <w:t xml:space="preserve">, </w:t>
                              </w:r>
                              <w:r>
                                <w:rPr>
                                  <w:i/>
                                  <w:iCs/>
                                </w:rPr>
                                <w:t>ntime</w:t>
                              </w:r>
                              <w:r>
                                <w:t>)</w:t>
                              </w:r>
                            </w:p>
                          </w:txbxContent>
                        </wps:txbx>
                        <wps:bodyPr rot="0" vert="horz" wrap="none" lIns="91440" tIns="45720" rIns="91440" bIns="45720" anchor="t" anchorCtr="0" upright="1">
                          <a:spAutoFit/>
                        </wps:bodyPr>
                      </wps:wsp>
                      <wps:wsp>
                        <wps:cNvPr id="8" name="Text Box 28"/>
                        <wps:cNvSpPr txBox="1">
                          <a:spLocks noChangeArrowheads="1"/>
                        </wps:cNvSpPr>
                        <wps:spPr bwMode="auto">
                          <a:xfrm>
                            <a:off x="1474561" y="4227999"/>
                            <a:ext cx="1707621"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29675" w14:textId="77777777" w:rsidR="001D6ADA" w:rsidRDefault="00000000">
                              <w:pPr>
                                <w:pStyle w:val="NormalWeb"/>
                              </w:pPr>
                              <w:r>
                                <w:t>Realise observations</w:t>
                              </w:r>
                            </w:p>
                          </w:txbxContent>
                        </wps:txbx>
                        <wps:bodyPr rot="0" vert="horz" wrap="none" lIns="91440" tIns="45720" rIns="91440" bIns="45720" anchor="t" anchorCtr="0" upright="1">
                          <a:spAutoFit/>
                        </wps:bodyPr>
                      </wps:wsp>
                      <wps:wsp>
                        <wps:cNvPr id="9" name="Text Box 31"/>
                        <wps:cNvSpPr txBox="1">
                          <a:spLocks noChangeArrowheads="1"/>
                        </wps:cNvSpPr>
                        <wps:spPr bwMode="auto">
                          <a:xfrm>
                            <a:off x="1550766" y="5379300"/>
                            <a:ext cx="1555211"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3B9DC3" w14:textId="77777777" w:rsidR="001D6ADA" w:rsidRDefault="00000000">
                              <w:pPr>
                                <w:pStyle w:val="NormalWeb"/>
                              </w:pPr>
                              <w:r>
                                <w:t>Control herd sizes</w:t>
                              </w:r>
                            </w:p>
                          </w:txbxContent>
                        </wps:txbx>
                        <wps:bodyPr rot="0" vert="horz" wrap="none" lIns="91440" tIns="45720" rIns="91440" bIns="45720" anchor="t" anchorCtr="0" upright="1">
                          <a:spAutoFit/>
                        </wps:bodyPr>
                      </wps:wsp>
                      <wpg:grpSp>
                        <wpg:cNvPr id="10" name="Gruppe 10"/>
                        <wpg:cNvGrpSpPr>
                          <a:grpSpLocks/>
                        </wpg:cNvGrpSpPr>
                        <wpg:grpSpPr bwMode="auto">
                          <a:xfrm>
                            <a:off x="0" y="4996602"/>
                            <a:ext cx="2763156" cy="413402"/>
                            <a:chOff x="0" y="4996602"/>
                            <a:chExt cx="2763156" cy="413402"/>
                          </a:xfrm>
                        </wpg:grpSpPr>
                        <wps:wsp>
                          <wps:cNvPr id="11" name="Text Box 29"/>
                          <wps:cNvSpPr txBox="1">
                            <a:spLocks noChangeArrowheads="1"/>
                          </wps:cNvSpPr>
                          <wps:spPr bwMode="auto">
                            <a:xfrm>
                              <a:off x="0" y="4996602"/>
                              <a:ext cx="1250392"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79C367" w14:textId="77777777" w:rsidR="001D6ADA" w:rsidRDefault="00000000">
                                <w:pPr>
                                  <w:pStyle w:val="NormalWeb"/>
                                </w:pPr>
                                <w:r>
                                  <w:t>EBV estimation</w:t>
                                </w:r>
                              </w:p>
                            </w:txbxContent>
                          </wps:txbx>
                          <wps:bodyPr rot="0" vert="horz" wrap="none" lIns="91440" tIns="45720" rIns="91440" bIns="45720" anchor="t" anchorCtr="0" upright="1">
                            <a:spAutoFit/>
                          </wps:bodyPr>
                        </wps:wsp>
                        <wps:wsp>
                          <wps:cNvPr id="12" name="Text Box 32"/>
                          <wps:cNvSpPr txBox="1">
                            <a:spLocks noChangeArrowheads="1"/>
                          </wps:cNvSpPr>
                          <wps:spPr bwMode="auto">
                            <a:xfrm>
                              <a:off x="1893787" y="4996602"/>
                              <a:ext cx="869369"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121DAA" w14:textId="77777777" w:rsidR="001D6ADA" w:rsidRDefault="00000000">
                                <w:pPr>
                                  <w:pStyle w:val="NormalWeb"/>
                                </w:pPr>
                                <w:r>
                                  <w:t>Selection</w:t>
                                </w:r>
                              </w:p>
                            </w:txbxContent>
                          </wps:txbx>
                          <wps:bodyPr rot="0" vert="horz" wrap="none" lIns="91440" tIns="45720" rIns="91440" bIns="45720" anchor="t" anchorCtr="0" upright="1">
                            <a:spAutoFit/>
                          </wps:bodyPr>
                        </wps:wsp>
                      </wpg:grpSp>
                      <wps:wsp>
                        <wps:cNvPr id="13" name="AutoShape 38"/>
                        <wps:cNvCnPr>
                          <a:cxnSpLocks noChangeShapeType="1"/>
                          <a:stCxn id="12" idx="3"/>
                          <a:endCxn id="8" idx="3"/>
                        </wps:cNvCnPr>
                        <wps:spPr bwMode="auto">
                          <a:xfrm flipV="1">
                            <a:off x="2763837" y="4350428"/>
                            <a:ext cx="419100" cy="768412"/>
                          </a:xfrm>
                          <a:prstGeom prst="bentConnector3">
                            <a:avLst>
                              <a:gd name="adj1" fmla="val 352273"/>
                            </a:avLst>
                          </a:prstGeom>
                          <a:noFill/>
                          <a:ln w="3175">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4" name="Text Box 39"/>
                        <wps:cNvSpPr txBox="1">
                          <a:spLocks noChangeArrowheads="1"/>
                        </wps:cNvSpPr>
                        <wps:spPr bwMode="auto">
                          <a:xfrm>
                            <a:off x="2007994" y="6147046"/>
                            <a:ext cx="640755"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BE0051" w14:textId="77777777" w:rsidR="001D6ADA" w:rsidRDefault="00000000">
                              <w:pPr>
                                <w:pStyle w:val="NormalWeb"/>
                              </w:pPr>
                              <w:r>
                                <w:t>Mating</w:t>
                              </w:r>
                            </w:p>
                          </w:txbxContent>
                        </wps:txbx>
                        <wps:bodyPr rot="0" vert="horz" wrap="none" lIns="91440" tIns="45720" rIns="91440" bIns="45720" anchor="t" anchorCtr="0" upright="1">
                          <a:spAutoFit/>
                        </wps:bodyPr>
                      </wps:wsp>
                      <wps:wsp>
                        <wps:cNvPr id="15" name="Text Box 40"/>
                        <wps:cNvSpPr txBox="1">
                          <a:spLocks noChangeArrowheads="1"/>
                        </wps:cNvSpPr>
                        <wps:spPr bwMode="auto">
                          <a:xfrm>
                            <a:off x="1626971" y="6530601"/>
                            <a:ext cx="1402802"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C415E9" w14:textId="77777777" w:rsidR="001D6ADA" w:rsidRDefault="00000000">
                              <w:pPr>
                                <w:pStyle w:val="NormalWeb"/>
                              </w:pPr>
                              <w:r>
                                <w:t>Sample offspring</w:t>
                              </w:r>
                            </w:p>
                          </w:txbxContent>
                        </wps:txbx>
                        <wps:bodyPr rot="0" vert="horz" wrap="none" lIns="91440" tIns="45720" rIns="91440" bIns="45720" anchor="t" anchorCtr="0" upright="1">
                          <a:spAutoFit/>
                        </wps:bodyPr>
                      </wps:wsp>
                      <wps:wsp>
                        <wps:cNvPr id="16" name="Text Box 42"/>
                        <wps:cNvSpPr txBox="1">
                          <a:spLocks noChangeArrowheads="1"/>
                        </wps:cNvSpPr>
                        <wps:spPr bwMode="auto">
                          <a:xfrm>
                            <a:off x="1969892" y="3844444"/>
                            <a:ext cx="716959"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2D4F97" w14:textId="77777777" w:rsidR="001D6ADA" w:rsidRDefault="00000000">
                              <w:pPr>
                                <w:pStyle w:val="NormalWeb"/>
                              </w:pPr>
                              <w:r>
                                <w:t>Culling</w:t>
                              </w:r>
                            </w:p>
                          </w:txbxContent>
                        </wps:txbx>
                        <wps:bodyPr rot="0" vert="horz" wrap="none" lIns="91440" tIns="45720" rIns="91440" bIns="45720" anchor="t" anchorCtr="0" upright="1">
                          <a:spAutoFit/>
                        </wps:bodyPr>
                      </wps:wsp>
                      <wps:wsp>
                        <wps:cNvPr id="17" name="Text Box 43"/>
                        <wps:cNvSpPr txBox="1">
                          <a:spLocks noChangeArrowheads="1"/>
                        </wps:cNvSpPr>
                        <wps:spPr bwMode="auto">
                          <a:xfrm>
                            <a:off x="1626971" y="7298347"/>
                            <a:ext cx="1402802"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91BF6D" w14:textId="77777777" w:rsidR="001D6ADA" w:rsidRDefault="00000000">
                              <w:pPr>
                                <w:pStyle w:val="NormalWeb"/>
                              </w:pPr>
                              <w:r>
                                <w:t>Report replicate</w:t>
                              </w:r>
                            </w:p>
                          </w:txbxContent>
                        </wps:txbx>
                        <wps:bodyPr rot="0" vert="horz" wrap="none" lIns="91440" tIns="45720" rIns="91440" bIns="45720" anchor="t" anchorCtr="0" upright="1">
                          <a:spAutoFit/>
                        </wps:bodyPr>
                      </wps:wsp>
                      <wps:wsp>
                        <wps:cNvPr id="18" name="AutoShape 44"/>
                        <wps:cNvCnPr>
                          <a:cxnSpLocks noChangeShapeType="1"/>
                          <a:stCxn id="2" idx="2"/>
                          <a:endCxn id="3" idx="0"/>
                        </wps:cNvCnPr>
                        <wps:spPr bwMode="auto">
                          <a:xfrm>
                            <a:off x="2328862" y="244475"/>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 name="AutoShape 47"/>
                        <wps:cNvCnPr>
                          <a:cxnSpLocks noChangeShapeType="1"/>
                          <a:stCxn id="3" idx="2"/>
                          <a:endCxn id="4" idx="0"/>
                        </wps:cNvCnPr>
                        <wps:spPr bwMode="auto">
                          <a:xfrm>
                            <a:off x="2328862" y="628221"/>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0" name="AutoShape 48"/>
                        <wps:cNvCnPr>
                          <a:cxnSpLocks noChangeShapeType="1"/>
                          <a:stCxn id="4" idx="2"/>
                          <a:endCxn id="5" idx="0"/>
                        </wps:cNvCnPr>
                        <wps:spPr bwMode="auto">
                          <a:xfrm>
                            <a:off x="2328862" y="1011967"/>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1" name="AutoShape 49"/>
                        <wps:cNvCnPr>
                          <a:cxnSpLocks noChangeShapeType="1"/>
                          <a:stCxn id="5" idx="2"/>
                          <a:endCxn id="243" idx="0"/>
                        </wps:cNvCnPr>
                        <wps:spPr bwMode="auto">
                          <a:xfrm>
                            <a:off x="2328862" y="1395713"/>
                            <a:ext cx="1"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2" name="AutoShape 50"/>
                        <wps:cNvCnPr>
                          <a:cxnSpLocks noChangeShapeType="1"/>
                          <a:stCxn id="246" idx="2"/>
                          <a:endCxn id="7" idx="0"/>
                        </wps:cNvCnPr>
                        <wps:spPr bwMode="auto">
                          <a:xfrm>
                            <a:off x="2328862" y="3321427"/>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3" name="AutoShape 51"/>
                        <wps:cNvCnPr>
                          <a:cxnSpLocks noChangeShapeType="1"/>
                          <a:stCxn id="7" idx="2"/>
                          <a:endCxn id="16" idx="0"/>
                        </wps:cNvCnPr>
                        <wps:spPr bwMode="auto">
                          <a:xfrm>
                            <a:off x="2328862" y="3705173"/>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4" name="AutoShape 54"/>
                        <wps:cNvCnPr>
                          <a:cxnSpLocks noChangeShapeType="1"/>
                          <a:stCxn id="11" idx="3"/>
                          <a:endCxn id="12" idx="1"/>
                        </wps:cNvCnPr>
                        <wps:spPr bwMode="auto">
                          <a:xfrm>
                            <a:off x="1250950" y="5118840"/>
                            <a:ext cx="642937" cy="0"/>
                          </a:xfrm>
                          <a:prstGeom prst="straightConnector1">
                            <a:avLst/>
                          </a:prstGeom>
                          <a:noFill/>
                          <a:ln w="3175">
                            <a:solidFill>
                              <a:srgbClr val="000000"/>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5" name="AutoShape 55"/>
                        <wps:cNvCnPr>
                          <a:cxnSpLocks noChangeShapeType="1"/>
                          <a:stCxn id="9" idx="2"/>
                          <a:endCxn id="237" idx="0"/>
                        </wps:cNvCnPr>
                        <wps:spPr bwMode="auto">
                          <a:xfrm>
                            <a:off x="2328862" y="5623903"/>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6" name="AutoShape 56"/>
                        <wps:cNvCnPr>
                          <a:cxnSpLocks noChangeShapeType="1"/>
                          <a:stCxn id="237" idx="2"/>
                          <a:endCxn id="14" idx="0"/>
                        </wps:cNvCnPr>
                        <wps:spPr bwMode="auto">
                          <a:xfrm>
                            <a:off x="2328862" y="6007649"/>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7" name="AutoShape 59"/>
                        <wps:cNvCnPr>
                          <a:cxnSpLocks noChangeShapeType="1"/>
                          <a:stCxn id="16" idx="2"/>
                          <a:endCxn id="8" idx="0"/>
                        </wps:cNvCnPr>
                        <wps:spPr bwMode="auto">
                          <a:xfrm>
                            <a:off x="2328862" y="4088919"/>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8" name="AutoShape 60"/>
                        <wps:cNvCnPr>
                          <a:cxnSpLocks noChangeShapeType="1"/>
                          <a:stCxn id="230" idx="3"/>
                          <a:endCxn id="7" idx="3"/>
                        </wps:cNvCnPr>
                        <wps:spPr bwMode="auto">
                          <a:xfrm flipV="1">
                            <a:off x="3525837" y="3582936"/>
                            <a:ext cx="647700" cy="3453714"/>
                          </a:xfrm>
                          <a:prstGeom prst="bentConnector3">
                            <a:avLst>
                              <a:gd name="adj1" fmla="val 227449"/>
                            </a:avLst>
                          </a:prstGeom>
                          <a:noFill/>
                          <a:ln w="3175">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9" name="Text Box 61"/>
                        <wps:cNvSpPr txBox="1">
                          <a:spLocks noChangeArrowheads="1"/>
                        </wps:cNvSpPr>
                        <wps:spPr bwMode="auto">
                          <a:xfrm>
                            <a:off x="2331864" y="7112285"/>
                            <a:ext cx="1250392"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CD114C" w14:textId="77777777" w:rsidR="001D6ADA" w:rsidRDefault="00000000">
                              <w:pPr>
                                <w:pStyle w:val="NormalWeb"/>
                              </w:pPr>
                              <w:r>
                                <w:t>timestep=</w:t>
                              </w:r>
                              <w:r>
                                <w:rPr>
                                  <w:i/>
                                  <w:iCs/>
                                </w:rPr>
                                <w:t>ntime</w:t>
                              </w:r>
                            </w:p>
                          </w:txbxContent>
                        </wps:txbx>
                        <wps:bodyPr rot="0" vert="horz" wrap="none" lIns="91440" tIns="45720" rIns="91440" bIns="45720" anchor="t" anchorCtr="0" upright="1">
                          <a:spAutoFit/>
                        </wps:bodyPr>
                      </wps:wsp>
                      <wps:wsp>
                        <wps:cNvPr id="30" name="Text Box 62"/>
                        <wps:cNvSpPr txBox="1">
                          <a:spLocks noChangeArrowheads="1"/>
                        </wps:cNvSpPr>
                        <wps:spPr bwMode="auto">
                          <a:xfrm>
                            <a:off x="3792455" y="6822713"/>
                            <a:ext cx="1250392"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595FB0" w14:textId="77777777" w:rsidR="001D6ADA" w:rsidRDefault="00000000">
                              <w:pPr>
                                <w:pStyle w:val="NormalWeb"/>
                              </w:pPr>
                              <w:r>
                                <w:t>timestep&lt;</w:t>
                              </w:r>
                              <w:r>
                                <w:rPr>
                                  <w:i/>
                                  <w:iCs/>
                                </w:rPr>
                                <w:t>ntime</w:t>
                              </w:r>
                            </w:p>
                          </w:txbxContent>
                        </wps:txbx>
                        <wps:bodyPr rot="0" vert="horz" wrap="none" lIns="91440" tIns="45720" rIns="91440" bIns="45720" anchor="t" anchorCtr="0" upright="1">
                          <a:spAutoFit/>
                        </wps:bodyPr>
                      </wps:wsp>
                      <wps:wsp>
                        <wps:cNvPr id="31" name="Text Box 63"/>
                        <wps:cNvSpPr txBox="1">
                          <a:spLocks noChangeArrowheads="1"/>
                        </wps:cNvSpPr>
                        <wps:spPr bwMode="auto">
                          <a:xfrm>
                            <a:off x="1779380" y="7681902"/>
                            <a:ext cx="1097983"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824C36" w14:textId="77777777" w:rsidR="001D6ADA" w:rsidRDefault="00000000">
                              <w:pPr>
                                <w:pStyle w:val="NormalWeb"/>
                              </w:pPr>
                              <w:r>
                                <w:t>Final report</w:t>
                              </w:r>
                            </w:p>
                          </w:txbxContent>
                        </wps:txbx>
                        <wps:bodyPr rot="0" vert="horz" wrap="none" lIns="91440" tIns="45720" rIns="91440" bIns="45720" anchor="t" anchorCtr="0" upright="1">
                          <a:spAutoFit/>
                        </wps:bodyPr>
                      </wps:wsp>
                      <wps:wsp>
                        <wps:cNvPr id="224" name="AutoShape 64"/>
                        <wps:cNvCnPr>
                          <a:cxnSpLocks noChangeShapeType="1"/>
                          <a:stCxn id="17" idx="2"/>
                          <a:endCxn id="31" idx="0"/>
                        </wps:cNvCnPr>
                        <wps:spPr bwMode="auto">
                          <a:xfrm>
                            <a:off x="2328862" y="7542633"/>
                            <a:ext cx="0" cy="139279"/>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25" name="Text Box 65"/>
                        <wps:cNvSpPr txBox="1">
                          <a:spLocks noChangeArrowheads="1"/>
                        </wps:cNvSpPr>
                        <wps:spPr bwMode="auto">
                          <a:xfrm>
                            <a:off x="2354091" y="7506000"/>
                            <a:ext cx="2012440"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EE795E" w14:textId="77777777" w:rsidR="001D6ADA" w:rsidRDefault="00000000">
                              <w:pPr>
                                <w:pStyle w:val="NormalWeb"/>
                              </w:pPr>
                              <w:r>
                                <w:t>replicate=start_rep+nrep</w:t>
                              </w:r>
                            </w:p>
                          </w:txbxContent>
                        </wps:txbx>
                        <wps:bodyPr rot="0" vert="horz" wrap="none" lIns="91440" tIns="45720" rIns="91440" bIns="45720" anchor="t" anchorCtr="0" upright="1">
                          <a:spAutoFit/>
                        </wps:bodyPr>
                      </wps:wsp>
                      <wps:wsp>
                        <wps:cNvPr id="226" name="AutoShape 66"/>
                        <wps:cNvCnPr>
                          <a:cxnSpLocks noChangeShapeType="1"/>
                          <a:stCxn id="17" idx="3"/>
                          <a:endCxn id="4" idx="3"/>
                        </wps:cNvCnPr>
                        <wps:spPr bwMode="auto">
                          <a:xfrm flipV="1">
                            <a:off x="3030537" y="889730"/>
                            <a:ext cx="1181100" cy="6530666"/>
                          </a:xfrm>
                          <a:prstGeom prst="bentConnector3">
                            <a:avLst>
                              <a:gd name="adj1" fmla="val 197847"/>
                            </a:avLst>
                          </a:prstGeom>
                          <a:noFill/>
                          <a:ln w="3175">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27" name="Text Box 67"/>
                        <wps:cNvSpPr txBox="1">
                          <a:spLocks noChangeArrowheads="1"/>
                        </wps:cNvSpPr>
                        <wps:spPr bwMode="auto">
                          <a:xfrm>
                            <a:off x="3490811" y="7207538"/>
                            <a:ext cx="2012440"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C7186" w14:textId="77777777" w:rsidR="001D6ADA" w:rsidRDefault="00000000">
                              <w:pPr>
                                <w:pStyle w:val="NormalWeb"/>
                              </w:pPr>
                              <w:r>
                                <w:t>replicate&lt;start_rep+nrep</w:t>
                              </w:r>
                            </w:p>
                          </w:txbxContent>
                        </wps:txbx>
                        <wps:bodyPr rot="0" vert="horz" wrap="none" lIns="91440" tIns="45720" rIns="91440" bIns="45720" anchor="t" anchorCtr="0" upright="1">
                          <a:spAutoFit/>
                        </wps:bodyPr>
                      </wps:wsp>
                      <wps:wsp>
                        <wps:cNvPr id="228" name="AutoShape 68"/>
                        <wps:cNvCnPr>
                          <a:cxnSpLocks noChangeShapeType="1"/>
                          <a:stCxn id="12" idx="2"/>
                          <a:endCxn id="9" idx="0"/>
                        </wps:cNvCnPr>
                        <wps:spPr bwMode="auto">
                          <a:xfrm>
                            <a:off x="2328862" y="5241077"/>
                            <a:ext cx="0" cy="13835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29" name="Text Box 76"/>
                        <wps:cNvSpPr txBox="1">
                          <a:spLocks noChangeArrowheads="1"/>
                        </wps:cNvSpPr>
                        <wps:spPr bwMode="auto">
                          <a:xfrm>
                            <a:off x="3232350" y="4089564"/>
                            <a:ext cx="1250392"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A2895F" w14:textId="77777777" w:rsidR="001D6ADA" w:rsidRDefault="00000000">
                              <w:pPr>
                                <w:pStyle w:val="NormalWeb"/>
                              </w:pPr>
                              <w:r>
                                <w:t>if phenotyping</w:t>
                              </w:r>
                            </w:p>
                          </w:txbxContent>
                        </wps:txbx>
                        <wps:bodyPr rot="0" vert="horz" wrap="none" lIns="91440" tIns="45720" rIns="91440" bIns="45720" anchor="t" anchorCtr="0" upright="1">
                          <a:spAutoFit/>
                        </wps:bodyPr>
                      </wps:wsp>
                      <wps:wsp>
                        <wps:cNvPr id="230" name="Text Box 82"/>
                        <wps:cNvSpPr txBox="1">
                          <a:spLocks noChangeArrowheads="1"/>
                        </wps:cNvSpPr>
                        <wps:spPr bwMode="auto">
                          <a:xfrm>
                            <a:off x="1131640" y="6914157"/>
                            <a:ext cx="2393463"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6DE393" w14:textId="77777777" w:rsidR="001D6ADA" w:rsidRDefault="00000000">
                              <w:pPr>
                                <w:pStyle w:val="NormalWeb"/>
                              </w:pPr>
                              <w:r>
                                <w:t>Realise maternal observations</w:t>
                              </w:r>
                            </w:p>
                          </w:txbxContent>
                        </wps:txbx>
                        <wps:bodyPr rot="0" vert="horz" wrap="none" lIns="91440" tIns="45720" rIns="91440" bIns="45720" anchor="t" anchorCtr="0" upright="1">
                          <a:spAutoFit/>
                        </wps:bodyPr>
                      </wps:wsp>
                      <wps:wsp>
                        <wps:cNvPr id="231" name="AutoShape 83"/>
                        <wps:cNvCnPr>
                          <a:cxnSpLocks noChangeShapeType="1"/>
                          <a:stCxn id="15" idx="2"/>
                          <a:endCxn id="230" idx="0"/>
                        </wps:cNvCnPr>
                        <wps:spPr bwMode="auto">
                          <a:xfrm>
                            <a:off x="2328862" y="6775141"/>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32" name="AutoShape 84"/>
                        <wps:cNvCnPr>
                          <a:cxnSpLocks noChangeShapeType="1"/>
                          <a:stCxn id="8" idx="2"/>
                          <a:endCxn id="234" idx="0"/>
                        </wps:cNvCnPr>
                        <wps:spPr bwMode="auto">
                          <a:xfrm>
                            <a:off x="2328862" y="4472665"/>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33" name="AutoShape 85"/>
                        <wps:cNvCnPr>
                          <a:cxnSpLocks noChangeShapeType="1"/>
                          <a:stCxn id="230" idx="2"/>
                          <a:endCxn id="17" idx="0"/>
                        </wps:cNvCnPr>
                        <wps:spPr bwMode="auto">
                          <a:xfrm>
                            <a:off x="2328862" y="7158887"/>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34" name="Text Box 87"/>
                        <wps:cNvSpPr txBox="1">
                          <a:spLocks noChangeArrowheads="1"/>
                        </wps:cNvSpPr>
                        <wps:spPr bwMode="auto">
                          <a:xfrm>
                            <a:off x="1245947" y="4612190"/>
                            <a:ext cx="2164849"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ACAA0" w14:textId="77777777" w:rsidR="001D6ADA" w:rsidRDefault="00000000">
                              <w:pPr>
                                <w:pStyle w:val="NormalWeb"/>
                              </w:pPr>
                              <w:r>
                                <w:t>Update reproductive cycles</w:t>
                              </w:r>
                            </w:p>
                          </w:txbxContent>
                        </wps:txbx>
                        <wps:bodyPr rot="0" vert="horz" wrap="none" lIns="91440" tIns="45720" rIns="91440" bIns="45720" anchor="t" anchorCtr="0" upright="1">
                          <a:spAutoFit/>
                        </wps:bodyPr>
                      </wps:wsp>
                      <wps:wsp>
                        <wps:cNvPr id="237" name="Text Box 88"/>
                        <wps:cNvSpPr txBox="1">
                          <a:spLocks noChangeArrowheads="1"/>
                        </wps:cNvSpPr>
                        <wps:spPr bwMode="auto">
                          <a:xfrm>
                            <a:off x="1169742" y="5763491"/>
                            <a:ext cx="2317259"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0893D2" w14:textId="77777777" w:rsidR="001D6ADA" w:rsidRDefault="00000000">
                              <w:pPr>
                                <w:pStyle w:val="NormalWeb"/>
                              </w:pPr>
                              <w:r>
                                <w:t>Update reproduction statuses</w:t>
                              </w:r>
                            </w:p>
                          </w:txbxContent>
                        </wps:txbx>
                        <wps:bodyPr rot="0" vert="horz" wrap="none" lIns="91440" tIns="45720" rIns="91440" bIns="45720" anchor="t" anchorCtr="0" upright="1">
                          <a:spAutoFit/>
                        </wps:bodyPr>
                      </wps:wsp>
                      <wps:wsp>
                        <wps:cNvPr id="238" name="AutoShape 89"/>
                        <wps:cNvCnPr>
                          <a:cxnSpLocks noChangeShapeType="1"/>
                          <a:stCxn id="14" idx="2"/>
                          <a:endCxn id="15" idx="0"/>
                        </wps:cNvCnPr>
                        <wps:spPr bwMode="auto">
                          <a:xfrm>
                            <a:off x="2328862" y="6391395"/>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39" name="AutoShape 90"/>
                        <wps:cNvCnPr>
                          <a:cxnSpLocks noChangeShapeType="1"/>
                          <a:stCxn id="234" idx="2"/>
                          <a:endCxn id="12" idx="0"/>
                        </wps:cNvCnPr>
                        <wps:spPr bwMode="auto">
                          <a:xfrm>
                            <a:off x="2328862" y="4856411"/>
                            <a:ext cx="0" cy="14019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40" name="Text Box 26"/>
                        <wps:cNvSpPr txBox="1">
                          <a:spLocks noChangeArrowheads="1"/>
                        </wps:cNvSpPr>
                        <wps:spPr bwMode="auto">
                          <a:xfrm>
                            <a:off x="1197684" y="1920317"/>
                            <a:ext cx="2241054"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EE857C" w14:textId="77777777" w:rsidR="001D6ADA" w:rsidRDefault="00000000">
                              <w:pPr>
                                <w:pStyle w:val="NormalWeb"/>
                              </w:pPr>
                              <w:r>
                                <w:t>Generate founder population</w:t>
                              </w:r>
                            </w:p>
                          </w:txbxContent>
                        </wps:txbx>
                        <wps:bodyPr rot="0" vert="horz" wrap="none" lIns="91440" tIns="45720" rIns="91440" bIns="45720" anchor="t" anchorCtr="0" upright="1">
                          <a:spAutoFit/>
                        </wps:bodyPr>
                      </wps:wsp>
                      <wps:wsp>
                        <wps:cNvPr id="241" name="AutoShape 49"/>
                        <wps:cNvCnPr>
                          <a:cxnSpLocks noChangeShapeType="1"/>
                          <a:stCxn id="240" idx="2"/>
                          <a:endCxn id="245" idx="0"/>
                        </wps:cNvCnPr>
                        <wps:spPr bwMode="auto">
                          <a:xfrm flipH="1">
                            <a:off x="2328862" y="2166697"/>
                            <a:ext cx="1"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43" name="Text Box 25"/>
                        <wps:cNvSpPr txBox="1">
                          <a:spLocks noChangeArrowheads="1"/>
                        </wps:cNvSpPr>
                        <wps:spPr bwMode="auto">
                          <a:xfrm>
                            <a:off x="543594" y="1534856"/>
                            <a:ext cx="3536534"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7A88CE" w14:textId="77777777" w:rsidR="001D6ADA" w:rsidRDefault="00000000">
                              <w:pPr>
                                <w:pStyle w:val="NormalWeb"/>
                              </w:pPr>
                              <w:r>
                                <w:t>Generate random seeds for founder population</w:t>
                              </w:r>
                            </w:p>
                          </w:txbxContent>
                        </wps:txbx>
                        <wps:bodyPr rot="0" vert="horz" wrap="none" lIns="91440" tIns="45720" rIns="91440" bIns="45720" anchor="t" anchorCtr="0" upright="1">
                          <a:spAutoFit/>
                        </wps:bodyPr>
                      </wps:wsp>
                      <wps:wsp>
                        <wps:cNvPr id="244" name="AutoShape 48"/>
                        <wps:cNvCnPr>
                          <a:cxnSpLocks noChangeShapeType="1"/>
                          <a:stCxn id="243" idx="2"/>
                          <a:endCxn id="240" idx="0"/>
                        </wps:cNvCnPr>
                        <wps:spPr bwMode="auto">
                          <a:xfrm>
                            <a:off x="2328863" y="1781205"/>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45" name="Text Box 25"/>
                        <wps:cNvSpPr txBox="1">
                          <a:spLocks noChangeArrowheads="1"/>
                        </wps:cNvSpPr>
                        <wps:spPr bwMode="auto">
                          <a:xfrm>
                            <a:off x="659171" y="2305777"/>
                            <a:ext cx="3307920"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2715DF" w14:textId="77777777" w:rsidR="001D6ADA" w:rsidRDefault="00000000">
                              <w:pPr>
                                <w:pStyle w:val="NormalWeb"/>
                              </w:pPr>
                              <w:r>
                                <w:t>Generate random seeds for base population</w:t>
                              </w:r>
                            </w:p>
                          </w:txbxContent>
                        </wps:txbx>
                        <wps:bodyPr rot="0" vert="horz" wrap="none" lIns="91440" tIns="45720" rIns="91440" bIns="45720" anchor="t" anchorCtr="0" upright="1">
                          <a:spAutoFit/>
                        </wps:bodyPr>
                      </wps:wsp>
                      <wps:wsp>
                        <wps:cNvPr id="246" name="Text Box 25"/>
                        <wps:cNvSpPr txBox="1">
                          <a:spLocks noChangeArrowheads="1"/>
                        </wps:cNvSpPr>
                        <wps:spPr bwMode="auto">
                          <a:xfrm>
                            <a:off x="889690" y="3075428"/>
                            <a:ext cx="2850692" cy="41340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10F032" w14:textId="77777777" w:rsidR="001D6ADA" w:rsidRDefault="00000000">
                              <w:pPr>
                                <w:pStyle w:val="NormalWeb"/>
                              </w:pPr>
                              <w:r>
                                <w:t>Generate random seeds for selection</w:t>
                              </w:r>
                            </w:p>
                          </w:txbxContent>
                        </wps:txbx>
                        <wps:bodyPr rot="0" vert="horz" wrap="none" lIns="91440" tIns="45720" rIns="91440" bIns="45720" anchor="t" anchorCtr="0" upright="1">
                          <a:spAutoFit/>
                        </wps:bodyPr>
                      </wps:wsp>
                      <wps:wsp>
                        <wps:cNvPr id="247" name="AutoShape 49"/>
                        <wps:cNvCnPr>
                          <a:cxnSpLocks noChangeShapeType="1"/>
                          <a:stCxn id="245" idx="2"/>
                          <a:endCxn id="6" idx="0"/>
                        </wps:cNvCnPr>
                        <wps:spPr bwMode="auto">
                          <a:xfrm>
                            <a:off x="2328862" y="2552189"/>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48" name="AutoShape 49"/>
                        <wps:cNvCnPr>
                          <a:cxnSpLocks noChangeShapeType="1"/>
                          <a:stCxn id="6" idx="2"/>
                          <a:endCxn id="246" idx="0"/>
                        </wps:cNvCnPr>
                        <wps:spPr bwMode="auto">
                          <a:xfrm>
                            <a:off x="2328862" y="2935935"/>
                            <a:ext cx="0" cy="139271"/>
                          </a:xfrm>
                          <a:prstGeom prst="straightConnector1">
                            <a:avLst/>
                          </a:prstGeom>
                          <a:noFill/>
                          <a:ln w="31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5396131" id="Gruppe 25" o:spid="_x0000_s1059" style="position:absolute;margin-left:40.1pt;margin-top:27.7pt;width:433.3pt;height:637.4pt;z-index:251663360" coordsize="55032,8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">
                <v:shape id="Text Box 12" o:spid="_x0000_s1060" type="#_x0000_t202" style="position:absolute;left:8268;width:30031;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" filled="f" fillcolor="#4f81bd" stroked="f">
                  <v:textbox style="mso-fit-shape-to-text:t">
                    <w:txbxContent>
                      <w:p w14:paraId="1522FA00" w14:textId="77777777" w:rsidR="001D6ADA" w:rsidRDefault="00000000">
                        <w:pPr>
                          <w:pStyle w:val="NormalWeb"/>
                        </w:pPr>
                        <w:r>
                          <w:t>Read input from input file, input.prm</w:t>
                        </w:r>
                      </w:p>
                    </w:txbxContent>
                  </v:textbox>
                </v:shape>
                <v:shape id="Text Box 23" o:spid="_x0000_s1061" type="#_x0000_t202" style="position:absolute;left:7125;top:3835;width:32317;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" filled="f" fillcolor="#4f81bd" stroked="f">
                  <v:textbox style="mso-fit-shape-to-text:t">
                    <w:txbxContent>
                      <w:p w14:paraId="445613F9" w14:textId="77777777" w:rsidR="001D6ADA" w:rsidRDefault="00000000">
                        <w:pPr>
                          <w:pStyle w:val="NormalWeb"/>
                        </w:pPr>
                        <w:r>
                          <w:t>Write input to input log file, input.log</w:t>
                        </w:r>
                      </w:p>
                    </w:txbxContent>
                  </v:textbox>
                </v:shape>
                <v:shape id="Text Box 24" o:spid="_x0000_s1062" type="#_x0000_t202" style="position:absolute;left:4457;top:7677;width:37652;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" filled="f" fillcolor="#4f81bd" stroked="f">
                  <v:textbox style="mso-fit-shape-to-text:t">
                    <w:txbxContent>
                      <w:p w14:paraId="4E65EB13" w14:textId="77777777" w:rsidR="001D6ADA" w:rsidRDefault="00000000">
                        <w:pPr>
                          <w:pStyle w:val="NormalWeb"/>
                        </w:pPr>
                        <w:r>
                          <w:t>Start replicate i (i=start_rep, start_rep+nrep)</w:t>
                        </w:r>
                      </w:p>
                    </w:txbxContent>
                  </v:textbox>
                </v:shape>
                <v:shape id="Text Box 25" o:spid="_x0000_s1063" type="#_x0000_t202" style="position:absolute;left:14364;top:11513;width:17838;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" filled="f" fillcolor="#4f81bd" stroked="f">
                  <v:textbox style="mso-fit-shape-to-text:t">
                    <w:txbxContent>
                      <w:p w14:paraId="677CA44B" w14:textId="77777777" w:rsidR="001D6ADA" w:rsidRDefault="00000000">
                        <w:pPr>
                          <w:pStyle w:val="NormalWeb"/>
                        </w:pPr>
                        <w:r>
                          <w:t>Generate random seeds</w:t>
                        </w:r>
                      </w:p>
                    </w:txbxContent>
                  </v:textbox>
                </v:shape>
                <v:shape id="Text Box 26" o:spid="_x0000_s1064" type="#_x0000_t202" style="position:absolute;left:13221;top:26912;width:20124;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" filled="f" fillcolor="#4f81bd" stroked="f">
                  <v:textbox style="mso-fit-shape-to-text:t">
                    <w:txbxContent>
                      <w:p w14:paraId="2D3302BA" w14:textId="77777777" w:rsidR="001D6ADA" w:rsidRDefault="00000000">
                        <w:pPr>
                          <w:pStyle w:val="NormalWeb"/>
                        </w:pPr>
                        <w:r>
                          <w:t>Generate base population</w:t>
                        </w:r>
                      </w:p>
                    </w:txbxContent>
                  </v:textbox>
                </v:shape>
                <v:shape id="Text Box 27" o:spid="_x0000_s1065" type="#_x0000_t202" style="position:absolute;left:4839;top:34608;width:36889;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" filled="f" fillcolor="#4f81bd" stroked="f">
                  <v:textbox style="mso-fit-shape-to-text:t">
                    <w:txbxContent>
                      <w:p w14:paraId="271B1DDF" w14:textId="77777777" w:rsidR="001D6ADA" w:rsidRDefault="00000000">
                        <w:pPr>
                          <w:pStyle w:val="NormalWeb"/>
                        </w:pPr>
                        <w:r>
                          <w:t xml:space="preserve">Start timestep </w:t>
                        </w:r>
                        <w:r>
                          <w:rPr>
                            <w:i/>
                            <w:iCs/>
                          </w:rPr>
                          <w:t>j</w:t>
                        </w:r>
                        <w:r>
                          <w:t xml:space="preserve"> (</w:t>
                        </w:r>
                        <w:r>
                          <w:rPr>
                            <w:i/>
                            <w:iCs/>
                          </w:rPr>
                          <w:t>j</w:t>
                        </w:r>
                        <w:r>
                          <w:t>=1-</w:t>
                        </w:r>
                        <w:r>
                          <w:rPr>
                            <w:i/>
                            <w:iCs/>
                          </w:rPr>
                          <w:t>gestation_length</w:t>
                        </w:r>
                        <w:r>
                          <w:t xml:space="preserve">, </w:t>
                        </w:r>
                        <w:r>
                          <w:rPr>
                            <w:i/>
                            <w:iCs/>
                          </w:rPr>
                          <w:t>ntime</w:t>
                        </w:r>
                        <w:r>
                          <w:t>)</w:t>
                        </w:r>
                      </w:p>
                    </w:txbxContent>
                  </v:textbox>
                </v:shape>
                <v:shape id="Text Box 28" o:spid="_x0000_s1066" type="#_x0000_t202" style="position:absolute;left:14745;top:42279;width:17076;height:41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" filled="f" fillcolor="#4f81bd" stroked="f">
                  <v:textbox style="mso-fit-shape-to-text:t">
                    <w:txbxContent>
                      <w:p w14:paraId="31F29675" w14:textId="77777777" w:rsidR="001D6ADA" w:rsidRDefault="00000000">
                        <w:pPr>
                          <w:pStyle w:val="NormalWeb"/>
                        </w:pPr>
                        <w:r>
                          <w:t>Realise observations</w:t>
                        </w:r>
                      </w:p>
                    </w:txbxContent>
                  </v:textbox>
                </v:shape>
                <v:shape id="Text Box 31" o:spid="_x0000_s1067" type="#_x0000_t202" style="position:absolute;left:15507;top:53793;width:15552;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" filled="f" fillcolor="#4f81bd" stroked="f">
                  <v:textbox style="mso-fit-shape-to-text:t">
                    <w:txbxContent>
                      <w:p w14:paraId="323B9DC3" w14:textId="77777777" w:rsidR="001D6ADA" w:rsidRDefault="00000000">
                        <w:pPr>
                          <w:pStyle w:val="NormalWeb"/>
                        </w:pPr>
                        <w:r>
                          <w:t>Control herd sizes</w:t>
                        </w:r>
                      </w:p>
                    </w:txbxContent>
                  </v:textbox>
                </v:shape>
                <v:group id="Gruppe 10" o:spid="_x0000_s1068" style="position:absolute;top:49966;width:27631;height:4134" coordorigin=",49966" coordsize="27631,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29" o:spid="_x0000_s1069" type="#_x0000_t202" style="position:absolute;top:49966;width:12503;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" filled="f" fillcolor="#4f81bd" stroked="f">
                    <v:textbox style="mso-fit-shape-to-text:t">
                      <w:txbxContent>
                        <w:p w14:paraId="4D79C367" w14:textId="77777777" w:rsidR="001D6ADA" w:rsidRDefault="00000000">
                          <w:pPr>
                            <w:pStyle w:val="NormalWeb"/>
                          </w:pPr>
                          <w:r>
                            <w:t>EBV estimation</w:t>
                          </w:r>
                        </w:p>
                      </w:txbxContent>
                    </v:textbox>
                  </v:shape>
                  <v:shape id="Text Box 32" o:spid="_x0000_s1070" type="#_x0000_t202" style="position:absolute;left:18937;top:49966;width:8694;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" filled="f" fillcolor="#4f81bd" stroked="f">
                    <v:textbox style="mso-fit-shape-to-text:t">
                      <w:txbxContent>
                        <w:p w14:paraId="5D121DAA" w14:textId="77777777" w:rsidR="001D6ADA" w:rsidRDefault="00000000">
                          <w:pPr>
                            <w:pStyle w:val="NormalWeb"/>
                          </w:pPr>
                          <w:r>
                            <w:t>Selection</w:t>
                          </w:r>
                        </w:p>
                      </w:txbxContent>
                    </v:textbox>
                  </v:shape>
                </v:group>
                <v:shape id="AutoShape 38" o:spid="_x0000_s1071" type="#_x0000_t34" style="position:absolute;left:27638;top:43504;width:4191;height:7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" adj="76091" strokeweight=".25pt">
                  <v:stroke endarrow="open"/>
                  <v:shadow color="#eeece1"/>
                </v:shape>
                <v:shape id="Text Box 39" o:spid="_x0000_s1072" type="#_x0000_t202" style="position:absolute;left:20079;top:61470;width:6408;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" filled="f" fillcolor="#4f81bd" stroked="f">
                  <v:textbox style="mso-fit-shape-to-text:t">
                    <w:txbxContent>
                      <w:p w14:paraId="41BE0051" w14:textId="77777777" w:rsidR="001D6ADA" w:rsidRDefault="00000000">
                        <w:pPr>
                          <w:pStyle w:val="NormalWeb"/>
                        </w:pPr>
                        <w:r>
                          <w:t>Mating</w:t>
                        </w:r>
                      </w:p>
                    </w:txbxContent>
                  </v:textbox>
                </v:shape>
                <v:shape id="Text Box 40" o:spid="_x0000_s1073" type="#_x0000_t202" style="position:absolute;left:16269;top:65306;width:14028;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" filled="f" fillcolor="#4f81bd" stroked="f">
                  <v:textbox style="mso-fit-shape-to-text:t">
                    <w:txbxContent>
                      <w:p w14:paraId="0EC415E9" w14:textId="77777777" w:rsidR="001D6ADA" w:rsidRDefault="00000000">
                        <w:pPr>
                          <w:pStyle w:val="NormalWeb"/>
                        </w:pPr>
                        <w:r>
                          <w:t>Sample offspring</w:t>
                        </w:r>
                      </w:p>
                    </w:txbxContent>
                  </v:textbox>
                </v:shape>
                <v:shape id="Text Box 42" o:spid="_x0000_s1074" type="#_x0000_t202" style="position:absolute;left:19698;top:38444;width:7170;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" filled="f" fillcolor="#4f81bd" stroked="f">
                  <v:textbox style="mso-fit-shape-to-text:t">
                    <w:txbxContent>
                      <w:p w14:paraId="142D4F97" w14:textId="77777777" w:rsidR="001D6ADA" w:rsidRDefault="00000000">
                        <w:pPr>
                          <w:pStyle w:val="NormalWeb"/>
                        </w:pPr>
                        <w:r>
                          <w:t>Culling</w:t>
                        </w:r>
                      </w:p>
                    </w:txbxContent>
                  </v:textbox>
                </v:shape>
                <v:shape id="Text Box 43" o:spid="_x0000_s1075" type="#_x0000_t202" style="position:absolute;left:16269;top:72983;width:14028;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" filled="f" fillcolor="#4f81bd" stroked="f">
                  <v:textbox style="mso-fit-shape-to-text:t">
                    <w:txbxContent>
                      <w:p w14:paraId="7391BF6D" w14:textId="77777777" w:rsidR="001D6ADA" w:rsidRDefault="00000000">
                        <w:pPr>
                          <w:pStyle w:val="NormalWeb"/>
                        </w:pPr>
                        <w:r>
                          <w:t>Report replicate</w:t>
                        </w:r>
                      </w:p>
                    </w:txbxContent>
                  </v:textbox>
                </v:shape>
                <v:shapetype id="_x0000_t32" coordsize="21600,21600" o:spt="32" o:oned="t" path="m,l21600,21600e" filled="f">
                  <v:path arrowok="t" fillok="f" o:connecttype="none"/>
                  <o:lock v:ext="edit" shapetype="t"/>
                </v:shapetype>
                <v:shape id="AutoShape 44" o:spid="_x0000_s1076" type="#_x0000_t32" style="position:absolute;left:23288;top:2444;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" strokeweight=".25pt">
                  <v:stroke endarrow="open"/>
                  <v:shadow color="#eeece1"/>
                </v:shape>
                <v:shape id="AutoShape 47" o:spid="_x0000_s1077" type="#_x0000_t32" style="position:absolute;left:23288;top:6282;width:0;height:1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" strokeweight=".25pt">
                  <v:stroke endarrow="open"/>
                  <v:shadow color="#eeece1"/>
                </v:shape>
                <v:shape id="AutoShape 48" o:spid="_x0000_s1078" type="#_x0000_t32" style="position:absolute;left:23288;top:10119;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" strokeweight=".25pt">
                  <v:stroke endarrow="open"/>
                  <v:shadow color="#eeece1"/>
                </v:shape>
                <v:shape id="AutoShape 49" o:spid="_x0000_s1079" type="#_x0000_t32" style="position:absolute;left:23288;top:13957;width:0;height:1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" strokeweight=".25pt">
                  <v:stroke endarrow="open"/>
                  <v:shadow color="#eeece1"/>
                </v:shape>
                <v:shape id="AutoShape 50" o:spid="_x0000_s1080" type="#_x0000_t32" style="position:absolute;left:23288;top:33214;width:0;height:1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" strokeweight=".25pt">
                  <v:stroke endarrow="open"/>
                  <v:shadow color="#eeece1"/>
                </v:shape>
                <v:shape id="AutoShape 51" o:spid="_x0000_s1081" type="#_x0000_t32" style="position:absolute;left:23288;top:37051;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" strokeweight=".25pt">
                  <v:stroke endarrow="open"/>
                  <v:shadow color="#eeece1"/>
                </v:shape>
                <v:shape id="AutoShape 54" o:spid="_x0000_s1082" type="#_x0000_t32" style="position:absolute;left:12509;top:51188;width:6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" strokeweight=".25pt">
                  <v:stroke dashstyle="dash" endarrow="open"/>
                  <v:shadow color="#eeece1"/>
                </v:shape>
                <v:shape id="AutoShape 55" o:spid="_x0000_s1083" type="#_x0000_t32" style="position:absolute;left:23288;top:56239;width:0;height:1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" strokeweight=".25pt">
                  <v:stroke endarrow="open"/>
                  <v:shadow color="#eeece1"/>
                </v:shape>
                <v:shape id="AutoShape 56" o:spid="_x0000_s1084" type="#_x0000_t32" style="position:absolute;left:23288;top:60076;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" strokeweight=".25pt">
                  <v:stroke endarrow="open"/>
                  <v:shadow color="#eeece1"/>
                </v:shape>
                <v:shape id="AutoShape 59" o:spid="_x0000_s1085" type="#_x0000_t32" style="position:absolute;left:23288;top:40889;width:0;height:1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" strokeweight=".25pt">
                  <v:stroke endarrow="open"/>
                  <v:shadow color="#eeece1"/>
                </v:shape>
                <v:shape id="AutoShape 60" o:spid="_x0000_s1086" type="#_x0000_t34" style="position:absolute;left:35258;top:35829;width:6477;height:34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" adj="49129" strokeweight=".25pt">
                  <v:stroke endarrow="open"/>
                  <v:shadow color="#eeece1"/>
                </v:shape>
                <v:shape id="Text Box 61" o:spid="_x0000_s1087" type="#_x0000_t202" style="position:absolute;left:23318;top:71122;width:12504;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" filled="f" fillcolor="#4f81bd" stroked="f">
                  <v:textbox style="mso-fit-shape-to-text:t">
                    <w:txbxContent>
                      <w:p w14:paraId="23CD114C" w14:textId="77777777" w:rsidR="001D6ADA" w:rsidRDefault="00000000">
                        <w:pPr>
                          <w:pStyle w:val="NormalWeb"/>
                        </w:pPr>
                        <w:r>
                          <w:t>timestep=</w:t>
                        </w:r>
                        <w:r>
                          <w:rPr>
                            <w:i/>
                            <w:iCs/>
                          </w:rPr>
                          <w:t>ntime</w:t>
                        </w:r>
                      </w:p>
                    </w:txbxContent>
                  </v:textbox>
                </v:shape>
                <v:shape id="Text Box 62" o:spid="_x0000_s1088" type="#_x0000_t202" style="position:absolute;left:37924;top:68227;width:12504;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" filled="f" fillcolor="#4f81bd" stroked="f">
                  <v:textbox style="mso-fit-shape-to-text:t">
                    <w:txbxContent>
                      <w:p w14:paraId="38595FB0" w14:textId="77777777" w:rsidR="001D6ADA" w:rsidRDefault="00000000">
                        <w:pPr>
                          <w:pStyle w:val="NormalWeb"/>
                        </w:pPr>
                        <w:r>
                          <w:t>timestep&lt;</w:t>
                        </w:r>
                        <w:r>
                          <w:rPr>
                            <w:i/>
                            <w:iCs/>
                          </w:rPr>
                          <w:t>ntime</w:t>
                        </w:r>
                      </w:p>
                    </w:txbxContent>
                  </v:textbox>
                </v:shape>
                <v:shape id="Text Box 63" o:spid="_x0000_s1089" type="#_x0000_t202" style="position:absolute;left:17793;top:76819;width:10980;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" filled="f" fillcolor="#4f81bd" stroked="f">
                  <v:textbox style="mso-fit-shape-to-text:t">
                    <w:txbxContent>
                      <w:p w14:paraId="65824C36" w14:textId="77777777" w:rsidR="001D6ADA" w:rsidRDefault="00000000">
                        <w:pPr>
                          <w:pStyle w:val="NormalWeb"/>
                        </w:pPr>
                        <w:r>
                          <w:t>Final report</w:t>
                        </w:r>
                      </w:p>
                    </w:txbxContent>
                  </v:textbox>
                </v:shape>
                <v:shape id="AutoShape 64" o:spid="_x0000_s1090" type="#_x0000_t32" style="position:absolute;left:23288;top:75426;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" strokeweight=".25pt">
                  <v:stroke endarrow="open"/>
                  <v:shadow color="#eeece1"/>
                </v:shape>
                <v:shape id="Text Box 65" o:spid="_x0000_s1091" type="#_x0000_t202" style="position:absolute;left:23540;top:75060;width:20125;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" filled="f" fillcolor="#4f81bd" stroked="f">
                  <v:textbox style="mso-fit-shape-to-text:t">
                    <w:txbxContent>
                      <w:p w14:paraId="2BEE795E" w14:textId="77777777" w:rsidR="001D6ADA" w:rsidRDefault="00000000">
                        <w:pPr>
                          <w:pStyle w:val="NormalWeb"/>
                        </w:pPr>
                        <w:r>
                          <w:t>replicate=start_rep+nrep</w:t>
                        </w:r>
                      </w:p>
                    </w:txbxContent>
                  </v:textbox>
                </v:shape>
                <v:shape id="AutoShape 66" o:spid="_x0000_s1092" type="#_x0000_t34" style="position:absolute;left:30305;top:8897;width:11811;height:653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" adj="42735" strokeweight=".25pt">
                  <v:stroke endarrow="open"/>
                  <v:shadow color="#eeece1"/>
                </v:shape>
                <v:shape id="Text Box 67" o:spid="_x0000_s1093" type="#_x0000_t202" style="position:absolute;left:34908;top:72075;width:20124;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" filled="f" fillcolor="#4f81bd" stroked="f">
                  <v:textbox style="mso-fit-shape-to-text:t">
                    <w:txbxContent>
                      <w:p w14:paraId="47DC7186" w14:textId="77777777" w:rsidR="001D6ADA" w:rsidRDefault="00000000">
                        <w:pPr>
                          <w:pStyle w:val="NormalWeb"/>
                        </w:pPr>
                        <w:r>
                          <w:t>replicate&lt;start_rep+nrep</w:t>
                        </w:r>
                      </w:p>
                    </w:txbxContent>
                  </v:textbox>
                </v:shape>
                <v:shape id="AutoShape 68" o:spid="_x0000_s1094" type="#_x0000_t32" style="position:absolute;left:23288;top:52410;width:0;height:1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" strokeweight=".25pt">
                  <v:stroke endarrow="open"/>
                  <v:shadow color="#eeece1"/>
                </v:shape>
                <v:shape id="Text Box 76" o:spid="_x0000_s1095" type="#_x0000_t202" style="position:absolute;left:32323;top:40895;width:12504;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" filled="f" fillcolor="#4f81bd" stroked="f">
                  <v:textbox style="mso-fit-shape-to-text:t">
                    <w:txbxContent>
                      <w:p w14:paraId="51A2895F" w14:textId="77777777" w:rsidR="001D6ADA" w:rsidRDefault="00000000">
                        <w:pPr>
                          <w:pStyle w:val="NormalWeb"/>
                        </w:pPr>
                        <w:r>
                          <w:t>if phenotyping</w:t>
                        </w:r>
                      </w:p>
                    </w:txbxContent>
                  </v:textbox>
                </v:shape>
                <v:shape id="Text Box 82" o:spid="_x0000_s1096" type="#_x0000_t202" style="position:absolute;left:11316;top:69141;width:23935;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" filled="f" fillcolor="#4f81bd" stroked="f">
                  <v:textbox style="mso-fit-shape-to-text:t">
                    <w:txbxContent>
                      <w:p w14:paraId="476DE393" w14:textId="77777777" w:rsidR="001D6ADA" w:rsidRDefault="00000000">
                        <w:pPr>
                          <w:pStyle w:val="NormalWeb"/>
                        </w:pPr>
                        <w:r>
                          <w:t>Realise maternal observations</w:t>
                        </w:r>
                      </w:p>
                    </w:txbxContent>
                  </v:textbox>
                </v:shape>
                <v:shape id="AutoShape 83" o:spid="_x0000_s1097" type="#_x0000_t32" style="position:absolute;left:23288;top:67751;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" strokeweight=".25pt">
                  <v:stroke endarrow="open"/>
                  <v:shadow color="#eeece1"/>
                </v:shape>
                <v:shape id="AutoShape 84" o:spid="_x0000_s1098" type="#_x0000_t32" style="position:absolute;left:23288;top:44726;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" strokeweight=".25pt">
                  <v:stroke endarrow="open"/>
                  <v:shadow color="#eeece1"/>
                </v:shape>
                <v:shape id="AutoShape 85" o:spid="_x0000_s1099" type="#_x0000_t32" style="position:absolute;left:23288;top:71588;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" strokeweight=".25pt">
                  <v:stroke endarrow="open"/>
                  <v:shadow color="#eeece1"/>
                </v:shape>
                <v:shape id="Text Box 87" o:spid="_x0000_s1100" type="#_x0000_t202" style="position:absolute;left:12459;top:46121;width:21648;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" filled="f" fillcolor="#4f81bd" stroked="f">
                  <v:textbox style="mso-fit-shape-to-text:t">
                    <w:txbxContent>
                      <w:p w14:paraId="37DACAA0" w14:textId="77777777" w:rsidR="001D6ADA" w:rsidRDefault="00000000">
                        <w:pPr>
                          <w:pStyle w:val="NormalWeb"/>
                        </w:pPr>
                        <w:r>
                          <w:t>Update reproductive cycles</w:t>
                        </w:r>
                      </w:p>
                    </w:txbxContent>
                  </v:textbox>
                </v:shape>
                <v:shape id="Text Box 88" o:spid="_x0000_s1101" type="#_x0000_t202" style="position:absolute;left:11697;top:57634;width:23173;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" filled="f" fillcolor="#4f81bd" stroked="f">
                  <v:textbox style="mso-fit-shape-to-text:t">
                    <w:txbxContent>
                      <w:p w14:paraId="070893D2" w14:textId="77777777" w:rsidR="001D6ADA" w:rsidRDefault="00000000">
                        <w:pPr>
                          <w:pStyle w:val="NormalWeb"/>
                        </w:pPr>
                        <w:r>
                          <w:t>Update reproduction statuses</w:t>
                        </w:r>
                      </w:p>
                    </w:txbxContent>
                  </v:textbox>
                </v:shape>
                <v:shape id="AutoShape 89" o:spid="_x0000_s1102" type="#_x0000_t32" style="position:absolute;left:23288;top:63913;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" strokeweight=".25pt">
                  <v:stroke endarrow="open"/>
                  <v:shadow color="#eeece1"/>
                </v:shape>
                <v:shape id="AutoShape 90" o:spid="_x0000_s1103" type="#_x0000_t32" style="position:absolute;left:23288;top:48564;width:0;height:1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" strokeweight=".25pt">
                  <v:stroke endarrow="open"/>
                  <v:shadow color="#eeece1"/>
                </v:shape>
                <v:shape id="Text Box 26" o:spid="_x0000_s1104" type="#_x0000_t202" style="position:absolute;left:11976;top:19203;width:22411;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" filled="f" fillcolor="#4f81bd" stroked="f">
                  <v:textbox style="mso-fit-shape-to-text:t">
                    <w:txbxContent>
                      <w:p w14:paraId="0EEE857C" w14:textId="77777777" w:rsidR="001D6ADA" w:rsidRDefault="00000000">
                        <w:pPr>
                          <w:pStyle w:val="NormalWeb"/>
                        </w:pPr>
                        <w:r>
                          <w:t>Generate founder population</w:t>
                        </w:r>
                      </w:p>
                    </w:txbxContent>
                  </v:textbox>
                </v:shape>
                <v:shape id="AutoShape 49" o:spid="_x0000_s1105" type="#_x0000_t32" style="position:absolute;left:23288;top:21666;width:0;height:13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" strokeweight=".25pt">
                  <v:stroke endarrow="open"/>
                  <v:shadow color="#eeece1"/>
                </v:shape>
                <v:shape id="Text Box 25" o:spid="_x0000_s1106" type="#_x0000_t202" style="position:absolute;left:5435;top:15348;width:35366;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" filled="f" fillcolor="#4f81bd" stroked="f">
                  <v:textbox style="mso-fit-shape-to-text:t">
                    <w:txbxContent>
                      <w:p w14:paraId="257A88CE" w14:textId="77777777" w:rsidR="001D6ADA" w:rsidRDefault="00000000">
                        <w:pPr>
                          <w:pStyle w:val="NormalWeb"/>
                        </w:pPr>
                        <w:r>
                          <w:t>Generate random seeds for founder population</w:t>
                        </w:r>
                      </w:p>
                    </w:txbxContent>
                  </v:textbox>
                </v:shape>
                <v:shape id="AutoShape 48" o:spid="_x0000_s1107" type="#_x0000_t32" style="position:absolute;left:23288;top:17812;width:0;height:1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" strokeweight=".25pt">
                  <v:stroke endarrow="open"/>
                  <v:shadow color="#eeece1"/>
                </v:shape>
                <v:shape id="Text Box 25" o:spid="_x0000_s1108" type="#_x0000_t202" style="position:absolute;left:6591;top:23057;width:33079;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" filled="f" fillcolor="#4f81bd" stroked="f">
                  <v:textbox style="mso-fit-shape-to-text:t">
                    <w:txbxContent>
                      <w:p w14:paraId="4E2715DF" w14:textId="77777777" w:rsidR="001D6ADA" w:rsidRDefault="00000000">
                        <w:pPr>
                          <w:pStyle w:val="NormalWeb"/>
                        </w:pPr>
                        <w:r>
                          <w:t>Generate random seeds for base population</w:t>
                        </w:r>
                      </w:p>
                    </w:txbxContent>
                  </v:textbox>
                </v:shape>
                <v:shape id="Text Box 25" o:spid="_x0000_s1109" type="#_x0000_t202" style="position:absolute;left:8896;top:30754;width:28507;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" filled="f" fillcolor="#4f81bd" stroked="f">
                  <v:textbox style="mso-fit-shape-to-text:t">
                    <w:txbxContent>
                      <w:p w14:paraId="3B10F032" w14:textId="77777777" w:rsidR="001D6ADA" w:rsidRDefault="00000000">
                        <w:pPr>
                          <w:pStyle w:val="NormalWeb"/>
                        </w:pPr>
                        <w:r>
                          <w:t>Generate random seeds for selection</w:t>
                        </w:r>
                      </w:p>
                    </w:txbxContent>
                  </v:textbox>
                </v:shape>
                <v:shape id="AutoShape 49" o:spid="_x0000_s1110" type="#_x0000_t32" style="position:absolute;left:23288;top:25521;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" strokeweight=".25pt">
                  <v:stroke endarrow="open"/>
                  <v:shadow color="#eeece1"/>
                </v:shape>
                <v:shape id="AutoShape 49" o:spid="_x0000_s1111" type="#_x0000_t32" style="position:absolute;left:23288;top:29359;width:0;height:1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" strokeweight=".25pt">
                  <v:stroke endarrow="open"/>
                  <v:shadow color="#eeece1"/>
                </v:shape>
              </v:group>
            </w:pict>
          </mc:Fallback>
        </mc:AlternateContent>
      </w:r>
      <w:bookmarkStart w:id="18" w:name="_Toc193527157"/>
    </w:p>
    <w:p w14:paraId="1469506C" w14:textId="77777777" w:rsidR="001D6ADA" w:rsidRDefault="00000000">
      <w:r>
        <w:br w:type="page"/>
      </w:r>
    </w:p>
    <w:p w14:paraId="273EF303" w14:textId="77777777" w:rsidR="001D6ADA" w:rsidRDefault="00000000">
      <w:pPr>
        <w:pStyle w:val="Overskrift1"/>
      </w:pPr>
      <w:bookmarkStart w:id="19" w:name="_Toc109904119"/>
      <w:r>
        <w:lastRenderedPageBreak/>
        <w:t>Genetic model and selection</w:t>
      </w:r>
      <w:bookmarkEnd w:id="19"/>
    </w:p>
    <w:p w14:paraId="34FD8146" w14:textId="77777777" w:rsidR="001D6ADA" w:rsidRDefault="001D6ADA"/>
    <w:p w14:paraId="7C552355" w14:textId="77777777" w:rsidR="001D6ADA" w:rsidRDefault="00000000">
      <w:r>
        <w:t>Genetic model is the method used to generate breeding values. Selection involves the method used to select animals and the criterion by which animals are ranked. The selection criterion is often an estimated breeding value derived from a statistical analysis.</w:t>
      </w:r>
    </w:p>
    <w:p w14:paraId="693969F7" w14:textId="77777777" w:rsidR="001D6ADA" w:rsidRDefault="001D6ADA"/>
    <w:p w14:paraId="5AA30CC2" w14:textId="77777777" w:rsidR="001D6ADA" w:rsidRDefault="00000000">
      <w:r>
        <w:rPr>
          <w:i/>
        </w:rPr>
        <w:t>Genetic models</w:t>
      </w:r>
      <w:r>
        <w:t>. There are two genetic models available:</w:t>
      </w:r>
    </w:p>
    <w:p w14:paraId="3C2D5B20" w14:textId="77777777" w:rsidR="001D6ADA" w:rsidRDefault="001D6ADA"/>
    <w:p w14:paraId="330D9CA3" w14:textId="77777777" w:rsidR="001D6ADA" w:rsidRDefault="00000000">
      <w:r>
        <w:t xml:space="preserve">  (a) Polygenic model</w:t>
      </w:r>
    </w:p>
    <w:p w14:paraId="2C3EF408" w14:textId="77777777" w:rsidR="001D6ADA" w:rsidRDefault="00000000">
      <w:r>
        <w:t xml:space="preserve">  (b) Genomic model with linkage disequilibrium between QTL and markers</w:t>
      </w:r>
    </w:p>
    <w:p w14:paraId="06249015" w14:textId="77777777" w:rsidR="001D6ADA" w:rsidRDefault="001D6ADA"/>
    <w:p w14:paraId="43B81972" w14:textId="77777777" w:rsidR="001D6ADA" w:rsidRDefault="00000000">
      <w:r>
        <w:t xml:space="preserve">      An additional option, ‘linkage disequilibrium only’ (ldonly), is available </w:t>
      </w:r>
    </w:p>
    <w:p w14:paraId="08B4FD83" w14:textId="77777777" w:rsidR="001D6ADA" w:rsidRDefault="00000000">
      <w:r>
        <w:t xml:space="preserve">      to generate linkage disequilibrium with the genomic model. It is used to </w:t>
      </w:r>
    </w:p>
    <w:p w14:paraId="226E4EED" w14:textId="77777777" w:rsidR="001D6ADA" w:rsidRDefault="00000000">
      <w:r>
        <w:t xml:space="preserve">      study linkage disquilibrium; a breeding scheme is not simulated.</w:t>
      </w:r>
    </w:p>
    <w:p w14:paraId="7CD6A6BF" w14:textId="77777777" w:rsidR="001D6ADA" w:rsidRDefault="001D6ADA"/>
    <w:p w14:paraId="51C7E69F" w14:textId="77777777" w:rsidR="001D6ADA" w:rsidRDefault="00000000">
      <w:r>
        <w:rPr>
          <w:i/>
        </w:rPr>
        <w:t>Selection methods</w:t>
      </w:r>
      <w:r>
        <w:t>. There are three selection methods:</w:t>
      </w:r>
    </w:p>
    <w:p w14:paraId="7CE737B3" w14:textId="77777777" w:rsidR="001D6ADA" w:rsidRDefault="001D6ADA"/>
    <w:p w14:paraId="4D50DB57" w14:textId="77777777" w:rsidR="001D6ADA" w:rsidRDefault="00000000">
      <w:r>
        <w:t xml:space="preserve">  (a) Threshold selection</w:t>
      </w:r>
    </w:p>
    <w:p w14:paraId="31FB88A0" w14:textId="77777777" w:rsidR="001D6ADA" w:rsidRDefault="00000000">
      <w:r>
        <w:t xml:space="preserve">  (b) Truncation selection</w:t>
      </w:r>
    </w:p>
    <w:p w14:paraId="19B52ACF" w14:textId="77777777" w:rsidR="001D6ADA" w:rsidRDefault="00000000">
      <w:r>
        <w:t xml:space="preserve">  (c) Optimum-contribution selection (EVA selection)</w:t>
      </w:r>
    </w:p>
    <w:p w14:paraId="56380204" w14:textId="77777777" w:rsidR="001D6ADA" w:rsidRDefault="001D6ADA"/>
    <w:p w14:paraId="3DB243D9" w14:textId="77777777" w:rsidR="001D6ADA" w:rsidRDefault="00000000">
      <w:r>
        <w:rPr>
          <w:i/>
        </w:rPr>
        <w:t>Selection criteria</w:t>
      </w:r>
      <w:r>
        <w:t>. There are eight selection criteria:</w:t>
      </w:r>
    </w:p>
    <w:p w14:paraId="7AE1A0FD" w14:textId="77777777" w:rsidR="001D6ADA" w:rsidRDefault="001D6ADA"/>
    <w:p w14:paraId="3CE9FCDA" w14:textId="77777777" w:rsidR="001D6ADA" w:rsidRDefault="00000000">
      <w:r>
        <w:t xml:space="preserve">  (a) True breeding value</w:t>
      </w:r>
    </w:p>
    <w:p w14:paraId="7796033F" w14:textId="77777777" w:rsidR="001D6ADA" w:rsidRDefault="00000000">
      <w:r>
        <w:t xml:space="preserve">  (b) Random variable</w:t>
      </w:r>
    </w:p>
    <w:p w14:paraId="51076FBD" w14:textId="77777777" w:rsidR="001D6ADA" w:rsidRDefault="00000000">
      <w:r>
        <w:t xml:space="preserve">  (c) Null variable</w:t>
      </w:r>
    </w:p>
    <w:p w14:paraId="25567636" w14:textId="77777777" w:rsidR="001D6ADA" w:rsidRDefault="00000000">
      <w:r>
        <w:t xml:space="preserve">  (d) Phenotypic observation(s) with associated threshold(s)</w:t>
      </w:r>
    </w:p>
    <w:p w14:paraId="0101B336" w14:textId="77777777" w:rsidR="001D6ADA" w:rsidRDefault="00000000">
      <w:r>
        <w:t xml:space="preserve">  (e) Phenotypic observation(s) with associated weight(s)</w:t>
      </w:r>
    </w:p>
    <w:p w14:paraId="3944DDEF" w14:textId="77777777" w:rsidR="001D6ADA" w:rsidRDefault="00000000">
      <w:r>
        <w:t xml:space="preserve">  (f) Polygenic-BLUP breeding value</w:t>
      </w:r>
    </w:p>
    <w:p w14:paraId="2202DFF6" w14:textId="77777777" w:rsidR="001D6ADA" w:rsidRDefault="00000000">
      <w:r>
        <w:t xml:space="preserve">  (g) Genomic-BLUP breeding value</w:t>
      </w:r>
    </w:p>
    <w:p w14:paraId="63569FE8" w14:textId="77777777" w:rsidR="001D6ADA" w:rsidRDefault="00000000">
      <w:pPr>
        <w:rPr>
          <w:color w:val="FF0000"/>
        </w:rPr>
      </w:pPr>
      <w:r>
        <w:t xml:space="preserve">  </w:t>
      </w:r>
      <w:r>
        <w:rPr>
          <w:color w:val="FF0000"/>
        </w:rPr>
        <w:t>(h) IBD-breeding value</w:t>
      </w:r>
    </w:p>
    <w:p w14:paraId="0D416253" w14:textId="77777777" w:rsidR="001D6ADA" w:rsidRDefault="00000000">
      <w:pPr>
        <w:rPr>
          <w:color w:val="FF0000"/>
        </w:rPr>
      </w:pPr>
      <w:r>
        <w:rPr>
          <w:color w:val="FF0000"/>
        </w:rPr>
        <w:t xml:space="preserve">  (j) BayesP</w:t>
      </w:r>
    </w:p>
    <w:p w14:paraId="2065B1DE" w14:textId="77777777" w:rsidR="001D6ADA" w:rsidRDefault="001D6ADA"/>
    <w:p w14:paraId="78654F76" w14:textId="77777777" w:rsidR="001D6ADA" w:rsidRDefault="00000000">
      <w:r>
        <w:rPr>
          <w:i/>
        </w:rPr>
        <w:t>Genetic model and selection method</w:t>
      </w:r>
      <w:r>
        <w:t>. All three selection methods are available with each genetic model.</w:t>
      </w:r>
    </w:p>
    <w:p w14:paraId="61A65C73" w14:textId="77777777" w:rsidR="001D6ADA" w:rsidRDefault="001D6ADA"/>
    <w:p w14:paraId="463587E9" w14:textId="77777777" w:rsidR="001D6ADA" w:rsidRDefault="00000000">
      <w:r>
        <w:rPr>
          <w:i/>
        </w:rPr>
        <w:t>Genetic model and selection criterion</w:t>
      </w:r>
      <w:r>
        <w:t>. The genetic model determines the selection criteria that are available.</w:t>
      </w:r>
    </w:p>
    <w:p w14:paraId="0EABD136" w14:textId="77777777" w:rsidR="001D6ADA" w:rsidRDefault="001D6ADA"/>
    <w:p w14:paraId="7085B6BE" w14:textId="77777777" w:rsidR="001D6ADA" w:rsidRDefault="00000000">
      <w:r>
        <w:t xml:space="preserve">  (a) Polygenic: (i)   True breeding value</w:t>
      </w:r>
    </w:p>
    <w:p w14:paraId="54C084B8" w14:textId="77777777" w:rsidR="001D6ADA" w:rsidRDefault="00000000">
      <w:r>
        <w:t xml:space="preserve">                 (ii)  Random variable</w:t>
      </w:r>
    </w:p>
    <w:p w14:paraId="78B05DAF" w14:textId="77777777" w:rsidR="001D6ADA" w:rsidRDefault="00000000">
      <w:r>
        <w:t xml:space="preserve">                 (iii) Null variable</w:t>
      </w:r>
    </w:p>
    <w:p w14:paraId="2106F06C" w14:textId="77777777" w:rsidR="001D6ADA" w:rsidRDefault="00000000">
      <w:r>
        <w:t xml:space="preserve">                 (iv)  Phenotypic observation(s) with associated threshold(s)</w:t>
      </w:r>
    </w:p>
    <w:p w14:paraId="22421DCD" w14:textId="77777777" w:rsidR="001D6ADA" w:rsidRDefault="00000000">
      <w:r>
        <w:t xml:space="preserve">                 (v)   Phenotypic observation(s) with associated weight(s)</w:t>
      </w:r>
    </w:p>
    <w:p w14:paraId="5D7E0EA6" w14:textId="77777777" w:rsidR="001D6ADA" w:rsidRDefault="00000000">
      <w:r>
        <w:t xml:space="preserve">                 (vi)  Polygenic-BLUP breeding value</w:t>
      </w:r>
    </w:p>
    <w:p w14:paraId="4804D397" w14:textId="77777777" w:rsidR="001D6ADA" w:rsidRDefault="001D6ADA"/>
    <w:p w14:paraId="7C362729" w14:textId="77777777" w:rsidR="001D6ADA" w:rsidRDefault="00000000">
      <w:r>
        <w:t xml:space="preserve">  (b) Genomic: (i)    True breeding value</w:t>
      </w:r>
    </w:p>
    <w:p w14:paraId="448951E5" w14:textId="77777777" w:rsidR="001D6ADA" w:rsidRDefault="00000000">
      <w:r>
        <w:t xml:space="preserve">               (ii)   Random variable</w:t>
      </w:r>
    </w:p>
    <w:p w14:paraId="63179DB9" w14:textId="77777777" w:rsidR="001D6ADA" w:rsidRDefault="00000000">
      <w:r>
        <w:t xml:space="preserve">               (iii)  Null variable</w:t>
      </w:r>
    </w:p>
    <w:p w14:paraId="1C0AB2C0" w14:textId="77777777" w:rsidR="001D6ADA" w:rsidRDefault="00000000">
      <w:r>
        <w:t xml:space="preserve">               (iv)   Phenotypic observation(s) with associated threshold(s)</w:t>
      </w:r>
    </w:p>
    <w:p w14:paraId="617842D8" w14:textId="77777777" w:rsidR="001D6ADA" w:rsidRDefault="00000000">
      <w:r>
        <w:t xml:space="preserve">               (v)    Phenotypic observation(s) with associated weight(s)</w:t>
      </w:r>
    </w:p>
    <w:p w14:paraId="5DA9432A" w14:textId="77777777" w:rsidR="001D6ADA" w:rsidRDefault="00000000">
      <w:r>
        <w:t xml:space="preserve">               (vi)   Polygenic-BLUP breeding value</w:t>
      </w:r>
    </w:p>
    <w:p w14:paraId="41829546" w14:textId="77777777" w:rsidR="001D6ADA" w:rsidRDefault="00000000">
      <w:r>
        <w:t xml:space="preserve">               (vii)  Genomic-BLUP breeding value</w:t>
      </w:r>
    </w:p>
    <w:p w14:paraId="49A5714D" w14:textId="77777777" w:rsidR="001D6ADA" w:rsidRDefault="00000000">
      <w:pPr>
        <w:rPr>
          <w:color w:val="FF0000"/>
        </w:rPr>
      </w:pPr>
      <w:r>
        <w:t xml:space="preserve">               (viii) </w:t>
      </w:r>
      <w:r>
        <w:rPr>
          <w:color w:val="FF0000"/>
        </w:rPr>
        <w:t>IBD-BLUP breeding value</w:t>
      </w:r>
    </w:p>
    <w:p w14:paraId="6AF86CC3" w14:textId="77777777" w:rsidR="001D6ADA" w:rsidRDefault="00000000">
      <w:r>
        <w:t xml:space="preserve">               </w:t>
      </w:r>
      <w:r>
        <w:rPr>
          <w:color w:val="FF0000"/>
        </w:rPr>
        <w:t>(x)    BayesP</w:t>
      </w:r>
    </w:p>
    <w:p w14:paraId="57717438" w14:textId="77777777" w:rsidR="001D6ADA" w:rsidRDefault="001D6ADA"/>
    <w:p w14:paraId="36845A17" w14:textId="77777777" w:rsidR="001D6ADA" w:rsidRDefault="00000000">
      <w:r>
        <w:rPr>
          <w:i/>
        </w:rPr>
        <w:t>Selection method and selection criterion</w:t>
      </w:r>
      <w:r>
        <w:t>. The selection method determines the selection criteria that are available.</w:t>
      </w:r>
    </w:p>
    <w:p w14:paraId="0E8104B7" w14:textId="77777777" w:rsidR="001D6ADA" w:rsidRDefault="001D6ADA"/>
    <w:p w14:paraId="069EAA97" w14:textId="77777777" w:rsidR="001D6ADA" w:rsidRDefault="00000000">
      <w:r>
        <w:t xml:space="preserve">  (a) Threshold selection: Phenotypic observation(s) with associated threshold(s)</w:t>
      </w:r>
    </w:p>
    <w:p w14:paraId="1003089F" w14:textId="77777777" w:rsidR="001D6ADA" w:rsidRDefault="001D6ADA"/>
    <w:p w14:paraId="5F6E8437" w14:textId="77777777" w:rsidR="001D6ADA" w:rsidRDefault="00000000">
      <w:r>
        <w:t xml:space="preserve">  (b) Truncation selection: (i)    True breeding value</w:t>
      </w:r>
    </w:p>
    <w:p w14:paraId="2DD3249F" w14:textId="77777777" w:rsidR="001D6ADA" w:rsidRDefault="00000000">
      <w:r>
        <w:t xml:space="preserve">                            (ii)   Random variable</w:t>
      </w:r>
    </w:p>
    <w:p w14:paraId="1830BE28" w14:textId="77777777" w:rsidR="001D6ADA" w:rsidRDefault="00000000">
      <w:pPr>
        <w:ind w:right="-147"/>
      </w:pPr>
      <w:r>
        <w:t xml:space="preserve">                            (iii)  Phenotypic observation(s) with associated weight(s)</w:t>
      </w:r>
    </w:p>
    <w:p w14:paraId="20FBC892" w14:textId="77777777" w:rsidR="001D6ADA" w:rsidRDefault="00000000">
      <w:r>
        <w:t xml:space="preserve">                            (iv)   Polygenic-BLUP breeding value</w:t>
      </w:r>
    </w:p>
    <w:p w14:paraId="764A39D0" w14:textId="77777777" w:rsidR="001D6ADA" w:rsidRDefault="00000000">
      <w:r>
        <w:t xml:space="preserve">                            (v)    Genomic-BLUP breeding value</w:t>
      </w:r>
    </w:p>
    <w:p w14:paraId="1898EA49" w14:textId="77777777" w:rsidR="001D6ADA" w:rsidRDefault="00000000">
      <w:r>
        <w:t xml:space="preserve">                            </w:t>
      </w:r>
      <w:r>
        <w:rPr>
          <w:color w:val="FF0000"/>
        </w:rPr>
        <w:t>(vi)   IBD-breeding value</w:t>
      </w:r>
    </w:p>
    <w:p w14:paraId="3D60A09A" w14:textId="77777777" w:rsidR="001D6ADA" w:rsidRDefault="00000000">
      <w:r>
        <w:t xml:space="preserve">                            </w:t>
      </w:r>
      <w:r>
        <w:rPr>
          <w:color w:val="FF0000"/>
        </w:rPr>
        <w:t>(viii) BayesP</w:t>
      </w:r>
    </w:p>
    <w:p w14:paraId="3EFE029F" w14:textId="77777777" w:rsidR="001D6ADA" w:rsidRDefault="001D6ADA"/>
    <w:p w14:paraId="31B75CF6" w14:textId="77777777" w:rsidR="001D6ADA" w:rsidRDefault="00000000">
      <w:r>
        <w:t xml:space="preserve">  (c) EVA selection: (i)   True breeding value</w:t>
      </w:r>
    </w:p>
    <w:p w14:paraId="627622FB" w14:textId="77777777" w:rsidR="001D6ADA" w:rsidRDefault="00000000">
      <w:r>
        <w:t xml:space="preserve">                     (ii)  Null variable</w:t>
      </w:r>
    </w:p>
    <w:p w14:paraId="6928DA50" w14:textId="77777777" w:rsidR="001D6ADA" w:rsidRDefault="00000000">
      <w:r>
        <w:t xml:space="preserve">                     (iii) Polygenic-BLUP breeding value</w:t>
      </w:r>
    </w:p>
    <w:p w14:paraId="5F4C14D0" w14:textId="77777777" w:rsidR="001D6ADA" w:rsidRDefault="00000000">
      <w:r>
        <w:t xml:space="preserve">                     (iv)  Genomic-BLUP breeding value</w:t>
      </w:r>
    </w:p>
    <w:p w14:paraId="04C76308" w14:textId="77777777" w:rsidR="001D6ADA" w:rsidRDefault="00000000">
      <w:r>
        <w:t xml:space="preserve">                     (v)   </w:t>
      </w:r>
      <w:r>
        <w:rPr>
          <w:color w:val="FF0000"/>
        </w:rPr>
        <w:t>IBD-breeding value</w:t>
      </w:r>
    </w:p>
    <w:p w14:paraId="702ED9DC" w14:textId="77777777" w:rsidR="001D6ADA" w:rsidRDefault="00000000">
      <w:r>
        <w:t xml:space="preserve">                     </w:t>
      </w:r>
      <w:r>
        <w:rPr>
          <w:color w:val="FF0000"/>
        </w:rPr>
        <w:t>(vii) BayesP</w:t>
      </w:r>
    </w:p>
    <w:p w14:paraId="5068B05A" w14:textId="77777777" w:rsidR="001D6ADA" w:rsidRDefault="001D6ADA"/>
    <w:p w14:paraId="5B424808" w14:textId="77777777" w:rsidR="001D6ADA" w:rsidRDefault="00000000">
      <w:r>
        <w:rPr>
          <w:i/>
        </w:rPr>
        <w:t>Selection criteria and phenotypic and genotypic observations.</w:t>
      </w:r>
      <w:r>
        <w:t xml:space="preserve"> Selection and the selection criterion used to rank animals can be influenced by the phenotypic and genotypic observations that are available.</w:t>
      </w:r>
    </w:p>
    <w:p w14:paraId="18D244DC" w14:textId="77777777" w:rsidR="001D6ADA" w:rsidRDefault="001D6ADA"/>
    <w:p w14:paraId="55A85941" w14:textId="77777777" w:rsidR="001D6ADA" w:rsidRDefault="00000000">
      <w:r>
        <w:t xml:space="preserve">  (a) True breeding value, random variable, and null variable</w:t>
      </w:r>
    </w:p>
    <w:p w14:paraId="3674E855" w14:textId="77777777" w:rsidR="001D6ADA" w:rsidRDefault="001D6ADA"/>
    <w:p w14:paraId="3E01D6ED" w14:textId="77777777" w:rsidR="001D6ADA" w:rsidRDefault="00000000">
      <w:r>
        <w:t xml:space="preserve">      Selection candidates are always selected</w:t>
      </w:r>
    </w:p>
    <w:p w14:paraId="679F17F7" w14:textId="77777777" w:rsidR="001D6ADA" w:rsidRDefault="001D6ADA"/>
    <w:p w14:paraId="5D673EB6" w14:textId="77777777" w:rsidR="001D6ADA" w:rsidRDefault="00000000">
      <w:r>
        <w:t xml:space="preserve">  (b) Phenotypic observation(s) with associated threshold(s) or weight(s)</w:t>
      </w:r>
    </w:p>
    <w:p w14:paraId="5CDDC01B" w14:textId="77777777" w:rsidR="001D6ADA" w:rsidRDefault="001D6ADA"/>
    <w:p w14:paraId="421FAC8B" w14:textId="77777777" w:rsidR="001D6ADA" w:rsidRDefault="00000000">
      <w:r>
        <w:t xml:space="preserve">      Selection candidates must have all specified phenotypes observed to be </w:t>
      </w:r>
    </w:p>
    <w:p w14:paraId="542B1714" w14:textId="77777777" w:rsidR="001D6ADA" w:rsidRDefault="00000000">
      <w:r>
        <w:t xml:space="preserve">      selected</w:t>
      </w:r>
    </w:p>
    <w:p w14:paraId="14213827" w14:textId="77777777" w:rsidR="001D6ADA" w:rsidRDefault="001D6ADA"/>
    <w:p w14:paraId="5973FA7F" w14:textId="77777777" w:rsidR="001D6ADA" w:rsidRDefault="00000000">
      <w:r>
        <w:br w:type="page"/>
      </w:r>
      <w:r>
        <w:lastRenderedPageBreak/>
        <w:t xml:space="preserve">  (c) Polygenic breeding value</w:t>
      </w:r>
    </w:p>
    <w:p w14:paraId="515DBB2B" w14:textId="77777777" w:rsidR="001D6ADA" w:rsidRDefault="001D6ADA"/>
    <w:p w14:paraId="13E24314" w14:textId="77777777" w:rsidR="001D6ADA" w:rsidRDefault="00000000">
      <w:r>
        <w:t xml:space="preserve">      Polygenic breeding values requires that animals have phenotype(s) observed. </w:t>
      </w:r>
    </w:p>
    <w:p w14:paraId="6A3423AA" w14:textId="77777777" w:rsidR="001D6ADA" w:rsidRDefault="00000000">
      <w:r>
        <w:t xml:space="preserve">      When they are not, a random variable is used.</w:t>
      </w:r>
    </w:p>
    <w:p w14:paraId="6D4922F2" w14:textId="77777777" w:rsidR="001D6ADA" w:rsidRDefault="001D6ADA"/>
    <w:p w14:paraId="29CE973A" w14:textId="77777777" w:rsidR="001D6ADA" w:rsidRDefault="00000000">
      <w:pPr>
        <w:rPr>
          <w:color w:val="FF0000"/>
        </w:rPr>
      </w:pPr>
      <w:r>
        <w:rPr>
          <w:noProof/>
          <w:lang w:val="da-DK"/>
        </w:rPr>
        <w:drawing>
          <wp:anchor distT="0" distB="0" distL="114300" distR="114300" simplePos="0" relativeHeight="251661312" behindDoc="0" locked="0" layoutInCell="1" allowOverlap="1" wp14:anchorId="0634BDB6" wp14:editId="305EA3B8">
            <wp:simplePos x="0" y="0"/>
            <wp:positionH relativeFrom="column">
              <wp:posOffset>522605</wp:posOffset>
            </wp:positionH>
            <wp:positionV relativeFrom="paragraph">
              <wp:posOffset>375920</wp:posOffset>
            </wp:positionV>
            <wp:extent cx="5059680" cy="4391025"/>
            <wp:effectExtent l="0" t="0" r="7620" b="9525"/>
            <wp:wrapSquare wrapText="bothSides"/>
            <wp:docPr id="242" name="Billed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rPr>
          <w:color w:val="FF0000"/>
        </w:rPr>
        <w:lastRenderedPageBreak/>
        <w:t xml:space="preserve">  (d) IBD breeding value</w:t>
      </w:r>
    </w:p>
    <w:p w14:paraId="758C428A" w14:textId="77777777" w:rsidR="001D6ADA" w:rsidRDefault="001D6ADA">
      <w:pPr>
        <w:rPr>
          <w:color w:val="FF0000"/>
        </w:rPr>
      </w:pPr>
    </w:p>
    <w:p w14:paraId="20E1AA5C" w14:textId="77777777" w:rsidR="001D6ADA" w:rsidRDefault="00000000">
      <w:pPr>
        <w:rPr>
          <w:color w:val="FF0000"/>
        </w:rPr>
      </w:pPr>
      <w:r>
        <w:rPr>
          <w:color w:val="FF0000"/>
        </w:rPr>
        <w:t xml:space="preserve">      IBD breeding values requires that animals have phenotype(s) observed. </w:t>
      </w:r>
    </w:p>
    <w:p w14:paraId="0C515993" w14:textId="77777777" w:rsidR="001D6ADA" w:rsidRDefault="00000000">
      <w:pPr>
        <w:rPr>
          <w:strike/>
          <w:highlight w:val="yellow"/>
        </w:rPr>
      </w:pPr>
      <w:r>
        <w:rPr>
          <w:color w:val="FF0000"/>
        </w:rPr>
        <w:t xml:space="preserve">      When they are not, a random variable is used. </w:t>
      </w:r>
      <w:r>
        <w:rPr>
          <w:strike/>
          <w:highlight w:val="yellow"/>
        </w:rPr>
        <w:t xml:space="preserve">All selection candidates are </w:t>
      </w:r>
    </w:p>
    <w:p w14:paraId="27E62130" w14:textId="77777777" w:rsidR="001D6ADA" w:rsidRDefault="00000000">
      <w:r>
        <w:rPr>
          <w:strike/>
          <w:highlight w:val="yellow"/>
        </w:rPr>
        <w:t xml:space="preserve">      presumed to be genotyped.</w:t>
      </w:r>
    </w:p>
    <w:p w14:paraId="4293FE89" w14:textId="77777777" w:rsidR="001D6ADA" w:rsidRDefault="001D6ADA"/>
    <w:p w14:paraId="4298AE47" w14:textId="77777777" w:rsidR="001D6ADA" w:rsidRDefault="00000000">
      <w:pPr>
        <w:spacing w:after="200" w:line="276" w:lineRule="auto"/>
      </w:pPr>
      <w:r>
        <w:br w:type="page"/>
      </w:r>
    </w:p>
    <w:p w14:paraId="7662B1D5" w14:textId="77777777" w:rsidR="001D6ADA" w:rsidRDefault="00000000">
      <w:r>
        <w:lastRenderedPageBreak/>
        <w:t xml:space="preserve">  (d) Genomic breeding value</w:t>
      </w:r>
    </w:p>
    <w:p w14:paraId="434D22A1" w14:textId="77777777" w:rsidR="001D6ADA" w:rsidRDefault="001D6ADA"/>
    <w:p w14:paraId="013643D9" w14:textId="77777777" w:rsidR="001D6ADA" w:rsidRDefault="00000000">
      <w:r>
        <w:t xml:space="preserve">      Genomic breeding values requires that animals have phenotypes and genotypes </w:t>
      </w:r>
    </w:p>
    <w:p w14:paraId="19D588A4" w14:textId="77777777" w:rsidR="001D6ADA" w:rsidRDefault="00000000">
      <w:r>
        <w:t xml:space="preserve">      observed. When they are not observed, polygenic breeding value or random </w:t>
      </w:r>
    </w:p>
    <w:p w14:paraId="2FE7C6E2" w14:textId="77777777" w:rsidR="001D6ADA" w:rsidRDefault="00000000">
      <w:r>
        <w:t xml:space="preserve">      variable is used.</w:t>
      </w:r>
    </w:p>
    <w:p w14:paraId="69C5A022" w14:textId="77777777" w:rsidR="001D6ADA" w:rsidRDefault="00000000">
      <w:r>
        <w:rPr>
          <w:noProof/>
          <w:lang w:val="da-DK"/>
        </w:rPr>
        <w:drawing>
          <wp:anchor distT="0" distB="0" distL="114300" distR="114300" simplePos="0" relativeHeight="251660288" behindDoc="0" locked="0" layoutInCell="1" allowOverlap="1" wp14:anchorId="39BB90F4" wp14:editId="6BB4A293">
            <wp:simplePos x="0" y="0"/>
            <wp:positionH relativeFrom="column">
              <wp:posOffset>100965</wp:posOffset>
            </wp:positionH>
            <wp:positionV relativeFrom="paragraph">
              <wp:posOffset>448945</wp:posOffset>
            </wp:positionV>
            <wp:extent cx="5911850" cy="6604000"/>
            <wp:effectExtent l="0" t="0" r="0" b="6350"/>
            <wp:wrapSquare wrapText="bothSides"/>
            <wp:docPr id="236" name="Billed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850" cy="66040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20" w:name="_Toc361126188"/>
    </w:p>
    <w:p w14:paraId="5D9D1A3E" w14:textId="77777777" w:rsidR="001D6ADA" w:rsidRDefault="00000000">
      <w:pPr>
        <w:rPr>
          <w:color w:val="FF0000"/>
        </w:rPr>
      </w:pPr>
      <w:r>
        <w:rPr>
          <w:color w:val="FF0000"/>
        </w:rPr>
        <w:lastRenderedPageBreak/>
        <w:t>If relationship used to constrain rate of in breeding in EVA specified as ‘genomic’, but not animals are genotyped, ‘pedigree’ is used.</w:t>
      </w:r>
    </w:p>
    <w:p w14:paraId="6F04B59B" w14:textId="77777777" w:rsidR="001D6ADA" w:rsidRDefault="001D6ADA">
      <w:pPr>
        <w:rPr>
          <w:color w:val="FF0000"/>
        </w:rPr>
      </w:pPr>
    </w:p>
    <w:p w14:paraId="22B7E988" w14:textId="77777777" w:rsidR="001D6ADA" w:rsidRDefault="00000000">
      <w:pPr>
        <w:rPr>
          <w:color w:val="FF0000"/>
        </w:rPr>
      </w:pPr>
      <w:r>
        <w:rPr>
          <w:color w:val="FF0000"/>
        </w:rPr>
        <w:t xml:space="preserve">  (e) BayesP</w:t>
      </w:r>
    </w:p>
    <w:p w14:paraId="0486C161" w14:textId="77777777" w:rsidR="001D6ADA" w:rsidRDefault="001D6ADA">
      <w:pPr>
        <w:rPr>
          <w:color w:val="FF0000"/>
        </w:rPr>
      </w:pPr>
    </w:p>
    <w:p w14:paraId="40B557D7" w14:textId="77777777" w:rsidR="001D6ADA" w:rsidRDefault="00000000">
      <w:r>
        <w:t xml:space="preserve">      </w:t>
      </w:r>
      <w:r>
        <w:rPr>
          <w:color w:val="FF0000"/>
        </w:rPr>
        <w:t xml:space="preserve">BayesP </w:t>
      </w:r>
      <w:r>
        <w:t xml:space="preserve">breeding value requires that animals have phenotypes observed (all </w:t>
      </w:r>
    </w:p>
    <w:p w14:paraId="07F7B664" w14:textId="77777777" w:rsidR="001D6ADA" w:rsidRDefault="00000000">
      <w:r>
        <w:t xml:space="preserve">      animals are presumed genotyped </w:t>
      </w:r>
      <w:r>
        <w:rPr>
          <w:strike/>
          <w:color w:val="FF0000"/>
        </w:rPr>
        <w:t>at birth</w:t>
      </w:r>
      <w:r>
        <w:t xml:space="preserve">). When they are not observed, </w:t>
      </w:r>
    </w:p>
    <w:p w14:paraId="451CC14A" w14:textId="77777777" w:rsidR="001D6ADA" w:rsidRDefault="00000000">
      <w:r>
        <w:t xml:space="preserve">      random variable is used.</w:t>
      </w:r>
    </w:p>
    <w:p w14:paraId="7B301F1A" w14:textId="77777777" w:rsidR="001D6ADA" w:rsidRDefault="00000000">
      <w:pPr>
        <w:rPr>
          <w:color w:val="FF0000"/>
        </w:rPr>
      </w:pPr>
      <w:r>
        <w:rPr>
          <w:color w:val="FF0000"/>
        </w:rPr>
        <w:t xml:space="preserve">      </w:t>
      </w:r>
      <w:r>
        <w:rPr>
          <w:i/>
          <w:color w:val="FF0000"/>
        </w:rPr>
        <w:t>geneticModel</w:t>
      </w:r>
      <w:r>
        <w:rPr>
          <w:color w:val="FF0000"/>
        </w:rPr>
        <w:t xml:space="preserve"> must be ‘genomic’, </w:t>
      </w:r>
      <w:r>
        <w:rPr>
          <w:i/>
          <w:color w:val="FF0000"/>
        </w:rPr>
        <w:t>nebv</w:t>
      </w:r>
      <w:r>
        <w:rPr>
          <w:color w:val="FF0000"/>
        </w:rPr>
        <w:t xml:space="preserve">==1, and </w:t>
      </w:r>
      <w:r>
        <w:rPr>
          <w:i/>
          <w:color w:val="FF0000"/>
        </w:rPr>
        <w:t>genotyped_at_birth</w:t>
      </w:r>
      <w:r>
        <w:rPr>
          <w:color w:val="FF0000"/>
        </w:rPr>
        <w:t>=='yes'</w:t>
      </w:r>
    </w:p>
    <w:p w14:paraId="002625E1" w14:textId="77777777" w:rsidR="001D6ADA" w:rsidRDefault="001D6ADA"/>
    <w:p w14:paraId="5287DEE9" w14:textId="77777777" w:rsidR="001D6ADA" w:rsidRDefault="00000000">
      <w:r>
        <w:rPr>
          <w:color w:val="FF0000"/>
        </w:rPr>
        <w:t xml:space="preserve">SUBROUTINE blupSelectionCriteria to see which </w:t>
      </w:r>
      <w:r>
        <w:rPr>
          <w:i/>
          <w:color w:val="FF0000"/>
        </w:rPr>
        <w:t>selection_criteria</w:t>
      </w:r>
      <w:r>
        <w:rPr>
          <w:color w:val="FF0000"/>
        </w:rPr>
        <w:t xml:space="preserve"> are compatable in the same breeding scheme</w:t>
      </w:r>
    </w:p>
    <w:p w14:paraId="417F7700" w14:textId="77777777" w:rsidR="001D6ADA" w:rsidRDefault="001D6ADA"/>
    <w:p w14:paraId="52050182" w14:textId="77777777" w:rsidR="001D6ADA" w:rsidRDefault="00000000">
      <w:pPr>
        <w:pStyle w:val="Overskrift1"/>
      </w:pPr>
      <w:bookmarkStart w:id="21" w:name="_Toc109904120"/>
      <w:r>
        <w:t>Realising traits</w:t>
      </w:r>
      <w:bookmarkEnd w:id="20"/>
      <w:bookmarkEnd w:id="21"/>
    </w:p>
    <w:p w14:paraId="2517AF25" w14:textId="77777777" w:rsidR="001D6ADA" w:rsidRDefault="001D6ADA"/>
    <w:p w14:paraId="18A6ECE5" w14:textId="77777777" w:rsidR="001D6ADA" w:rsidRDefault="00000000">
      <w:r>
        <w:t>Phenotypic observations can be realised in three ways:</w:t>
      </w:r>
    </w:p>
    <w:p w14:paraId="56DAC77C" w14:textId="77777777" w:rsidR="001D6ADA" w:rsidRDefault="001D6ADA"/>
    <w:p w14:paraId="2223C607" w14:textId="77777777" w:rsidR="001D6ADA" w:rsidRDefault="00000000">
      <w:r>
        <w:t xml:space="preserve">  1) At the start of each time step; specified in namelist &amp;OBSERVATIONS</w:t>
      </w:r>
    </w:p>
    <w:p w14:paraId="5170B62F" w14:textId="77777777" w:rsidR="001D6ADA" w:rsidRDefault="00000000">
      <w:r>
        <w:t xml:space="preserve">  2) At selection; specified in namelists &amp;SELECTION, &amp;EVA, and &amp;OBSERVATIONS</w:t>
      </w:r>
    </w:p>
    <w:p w14:paraId="6C0A1964" w14:textId="77777777" w:rsidR="001D6ADA" w:rsidRDefault="00000000">
      <w:r>
        <w:t xml:space="preserve">  3) As maternal traits; specified in namelist &amp;OBSERVATIONS</w:t>
      </w:r>
    </w:p>
    <w:p w14:paraId="5A7CF5E1" w14:textId="77777777" w:rsidR="001D6ADA" w:rsidRDefault="001D6ADA"/>
    <w:p w14:paraId="06F1AFF4" w14:textId="77777777" w:rsidR="001D6ADA" w:rsidRDefault="00000000">
      <w:r>
        <w:t xml:space="preserve">There is a variable </w:t>
      </w:r>
      <w:r>
        <w:rPr>
          <w:i/>
        </w:rPr>
        <w:t>realiseBaseObservations</w:t>
      </w:r>
      <w:r>
        <w:t xml:space="preserve"> in namelist &amp;BASEPOPULATIONS that enables phenotyping of base animals that fulfil the criteria specified in namelist &amp;OBSERVATIONS.</w:t>
      </w:r>
    </w:p>
    <w:p w14:paraId="00F7D6BF" w14:textId="77777777" w:rsidR="001D6ADA" w:rsidRDefault="001D6ADA"/>
    <w:p w14:paraId="3EF60C38" w14:textId="77777777" w:rsidR="001D6ADA" w:rsidRDefault="00000000">
      <w:pPr>
        <w:pStyle w:val="Overskrift1"/>
      </w:pPr>
      <w:bookmarkStart w:id="22" w:name="_Toc109904121"/>
      <w:r>
        <w:t>Founder population and base with genomic information</w:t>
      </w:r>
      <w:bookmarkEnd w:id="22"/>
      <w:r>
        <w:t xml:space="preserve"> </w:t>
      </w:r>
    </w:p>
    <w:p w14:paraId="003F87FB" w14:textId="77777777" w:rsidR="001D6ADA" w:rsidRDefault="001D6ADA"/>
    <w:p w14:paraId="205059A3" w14:textId="77777777" w:rsidR="001D6ADA" w:rsidRDefault="00000000">
      <w:r>
        <w:t xml:space="preserve">With genomic information, </w:t>
      </w:r>
      <w:r>
        <w:rPr>
          <w:i/>
        </w:rPr>
        <w:t>geneticModel</w:t>
      </w:r>
      <w:r>
        <w:t xml:space="preserve"> ‘genomic’</w:t>
      </w:r>
    </w:p>
    <w:p w14:paraId="458B978F" w14:textId="77777777" w:rsidR="001D6ADA" w:rsidRDefault="001D6ADA"/>
    <w:p w14:paraId="17422CE8" w14:textId="77777777" w:rsidR="001D6ADA" w:rsidRDefault="00000000">
      <w:r>
        <w:rPr>
          <w:i/>
        </w:rPr>
        <w:t>Founder population</w:t>
      </w:r>
      <w:r>
        <w:t>. Multiple populations with different allele frequency between populations can be used.</w:t>
      </w:r>
    </w:p>
    <w:p w14:paraId="60C17F98" w14:textId="77777777" w:rsidR="001D6ADA" w:rsidRDefault="001D6ADA"/>
    <w:p w14:paraId="7A48D6B6" w14:textId="77777777" w:rsidR="001D6ADA" w:rsidRDefault="00000000">
      <w:r>
        <w:rPr>
          <w:i/>
        </w:rPr>
        <w:t>Genomic-base population</w:t>
      </w:r>
      <w:r>
        <w:t xml:space="preserve">. Genomic-base animals/population are/is generated by sampling from </w:t>
      </w:r>
      <w:r>
        <w:rPr>
          <w:i/>
        </w:rPr>
        <w:t>nchrom</w:t>
      </w:r>
      <w:r>
        <w:t xml:space="preserve"> x </w:t>
      </w:r>
      <w:r>
        <w:rPr>
          <w:i/>
        </w:rPr>
        <w:t>ploidy</w:t>
      </w:r>
      <w:r>
        <w:t xml:space="preserve"> (&gt;=2) pools of chromosome haplotypes generated in the </w:t>
      </w:r>
      <w:r>
        <w:rPr>
          <w:i/>
        </w:rPr>
        <w:t>LD_npat</w:t>
      </w:r>
      <w:r>
        <w:t xml:space="preserve"> and </w:t>
      </w:r>
      <w:r>
        <w:rPr>
          <w:i/>
        </w:rPr>
        <w:t>LD_nmat</w:t>
      </w:r>
      <w:r>
        <w:t xml:space="preserve"> founder population. When we generate a founder population with </w:t>
      </w:r>
      <w:r>
        <w:rPr>
          <w:i/>
        </w:rPr>
        <w:t>LD_npat</w:t>
      </w:r>
      <w:r>
        <w:t xml:space="preserve"> and </w:t>
      </w:r>
      <w:r>
        <w:rPr>
          <w:i/>
        </w:rPr>
        <w:t>LD_nmat</w:t>
      </w:r>
      <w:r>
        <w:t xml:space="preserve"> founder males and females. This generates </w:t>
      </w:r>
      <w:r>
        <w:rPr>
          <w:i/>
        </w:rPr>
        <w:t>LD_npat</w:t>
      </w:r>
      <w:r>
        <w:t xml:space="preserve"> x </w:t>
      </w:r>
      <w:r>
        <w:rPr>
          <w:i/>
        </w:rPr>
        <w:t>ploidy</w:t>
      </w:r>
      <w:r>
        <w:t xml:space="preserve"> (&gt;=2) (paternal and maternal) and </w:t>
      </w:r>
      <w:r>
        <w:rPr>
          <w:i/>
        </w:rPr>
        <w:t>LD_nmat</w:t>
      </w:r>
      <w:r>
        <w:t xml:space="preserve"> x </w:t>
      </w:r>
      <w:r>
        <w:rPr>
          <w:i/>
        </w:rPr>
        <w:t>ploidy</w:t>
      </w:r>
      <w:r>
        <w:t xml:space="preserve"> (&gt;=2) haplotypes for male and female founder animals for the </w:t>
      </w:r>
      <w:r>
        <w:rPr>
          <w:i/>
        </w:rPr>
        <w:t>nchrom</w:t>
      </w:r>
      <w:r>
        <w:t xml:space="preserve"> chromosomes. Sex of founder population is ignored. Users put equal number of males and females that have the same allele frequency. </w:t>
      </w:r>
    </w:p>
    <w:p w14:paraId="576204EB" w14:textId="77777777" w:rsidR="001D6ADA" w:rsidRDefault="001D6ADA"/>
    <w:p w14:paraId="66638E80" w14:textId="77777777" w:rsidR="001D6ADA" w:rsidRDefault="00000000">
      <w:r>
        <w:t xml:space="preserve">We sample QTL effects so that the QTL/genomic (co)variances equal those specified by the user assuming an overall allele frequency from all founder populations. If this assumption were not desirable, users could provide qtl effects for each allele. We assume in each locus there are two alleles 1 and 2. </w:t>
      </w:r>
    </w:p>
    <w:p w14:paraId="145EAA41" w14:textId="77777777" w:rsidR="001D6ADA" w:rsidRDefault="001D6ADA"/>
    <w:p w14:paraId="0EB64CB8" w14:textId="77777777" w:rsidR="001D6ADA" w:rsidRDefault="00000000">
      <w:r>
        <w:t xml:space="preserve">For each genomic-base animal, we sample paternal and maternal haplotypes/chromosome arms for each chromosome by sampling haplotypes/chromosome arms from the </w:t>
      </w:r>
      <w:r>
        <w:rPr>
          <w:i/>
        </w:rPr>
        <w:t>nchrom</w:t>
      </w:r>
      <w:r>
        <w:t xml:space="preserve"> x </w:t>
      </w:r>
      <w:r>
        <w:rPr>
          <w:i/>
        </w:rPr>
        <w:t>ploidy</w:t>
      </w:r>
      <w:r>
        <w:t xml:space="preserve"> pools, size </w:t>
      </w:r>
      <w:r>
        <w:rPr>
          <w:i/>
        </w:rPr>
        <w:t>LD_npat</w:t>
      </w:r>
      <w:r>
        <w:t xml:space="preserve"> x </w:t>
      </w:r>
      <w:r>
        <w:rPr>
          <w:i/>
        </w:rPr>
        <w:t>ploidy</w:t>
      </w:r>
      <w:r>
        <w:t xml:space="preserve"> and </w:t>
      </w:r>
      <w:r>
        <w:rPr>
          <w:i/>
        </w:rPr>
        <w:t>LD_nmat</w:t>
      </w:r>
      <w:r>
        <w:t xml:space="preserve"> x </w:t>
      </w:r>
      <w:r>
        <w:rPr>
          <w:i/>
        </w:rPr>
        <w:t>ploidy</w:t>
      </w:r>
      <w:r>
        <w:t xml:space="preserve">. </w:t>
      </w:r>
    </w:p>
    <w:p w14:paraId="02A9DECD" w14:textId="77777777" w:rsidR="001D6ADA" w:rsidRDefault="001D6ADA"/>
    <w:p w14:paraId="49D51B8A" w14:textId="77777777" w:rsidR="001D6ADA" w:rsidRDefault="00000000">
      <w:r>
        <w:t>For base animal id …</w:t>
      </w:r>
    </w:p>
    <w:p w14:paraId="0F8E5867" w14:textId="77777777" w:rsidR="001D6ADA" w:rsidRDefault="001D6ADA">
      <w:pPr>
        <w:rPr>
          <w:color w:val="FF0000"/>
        </w:rPr>
      </w:pPr>
    </w:p>
    <w:p w14:paraId="62E214AC" w14:textId="77777777" w:rsidR="001D6ADA" w:rsidRDefault="00000000">
      <w:pPr>
        <w:pStyle w:val="Overskrift1"/>
      </w:pPr>
      <w:bookmarkStart w:id="23" w:name="_Toc109904122"/>
      <w:r>
        <w:lastRenderedPageBreak/>
        <w:t>Sampling and ebv_obs</w:t>
      </w:r>
      <w:bookmarkEnd w:id="23"/>
    </w:p>
    <w:p w14:paraId="163FFF9A" w14:textId="77777777" w:rsidR="001D6ADA" w:rsidRDefault="001D6ADA"/>
    <w:p w14:paraId="303D66C0" w14:textId="77777777" w:rsidR="001D6ADA" w:rsidRDefault="00000000">
      <w:r>
        <w:t>(i) Observations</w:t>
      </w:r>
    </w:p>
    <w:p w14:paraId="3E9BA93E" w14:textId="77777777" w:rsidR="001D6ADA" w:rsidRDefault="001D6ADA"/>
    <w:p w14:paraId="74B89306" w14:textId="77777777" w:rsidR="001D6ADA" w:rsidRDefault="00000000">
      <w:r>
        <w:t xml:space="preserve">Symbol </w:t>
      </w:r>
      <w:r>
        <w:rPr>
          <w:i/>
        </w:rPr>
        <w:t>a</w:t>
      </w:r>
      <w:r>
        <w:t xml:space="preserve"> refers to breeding values in additive models, or genetic values (a+d) in dominance model.</w:t>
      </w:r>
    </w:p>
    <w:p w14:paraId="67ED55C6" w14:textId="77777777" w:rsidR="001D6ADA" w:rsidRDefault="00000000">
      <w:r>
        <w:t xml:space="preserve">Vector of </w:t>
      </w:r>
      <w:r>
        <w:rPr>
          <w:i/>
        </w:rPr>
        <w:t>nobs</w:t>
      </w:r>
      <w:r>
        <w:t xml:space="preserve"> observations, </w:t>
      </w:r>
      <w:proofErr w:type="gramStart"/>
      <w:r>
        <w:rPr>
          <w:b/>
        </w:rPr>
        <w:t>y</w:t>
      </w:r>
      <w:r>
        <w:rPr>
          <w:i/>
          <w:vertAlign w:val="subscript"/>
        </w:rPr>
        <w:t>nobs</w:t>
      </w:r>
      <w:r>
        <w:rPr>
          <w:vertAlign w:val="subscript"/>
        </w:rPr>
        <w:t>,</w:t>
      </w:r>
      <w:r>
        <w:rPr>
          <w:i/>
          <w:vertAlign w:val="subscript"/>
        </w:rPr>
        <w:t>i</w:t>
      </w:r>
      <w:proofErr w:type="gramEnd"/>
      <w:r>
        <w:rPr>
          <w:vertAlign w:val="subscript"/>
        </w:rPr>
        <w:t>,</w:t>
      </w:r>
      <w:r>
        <w:rPr>
          <w:i/>
          <w:vertAlign w:val="subscript"/>
        </w:rPr>
        <w:t>j</w:t>
      </w:r>
      <w:r>
        <w:t xml:space="preserve"> , realised for animal </w:t>
      </w:r>
      <w:r>
        <w:rPr>
          <w:i/>
        </w:rPr>
        <w:t>i</w:t>
      </w:r>
      <w:r>
        <w:t xml:space="preserve"> with sex </w:t>
      </w:r>
      <w:r>
        <w:rPr>
          <w:i/>
        </w:rPr>
        <w:t>j</w:t>
      </w:r>
      <w:r>
        <w:t xml:space="preserve"> (</w:t>
      </w:r>
      <w:r>
        <w:rPr>
          <w:i/>
        </w:rPr>
        <w:t>j</w:t>
      </w:r>
      <w:r>
        <w:t xml:space="preserve"> = 1 for males, 2 females), sire(</w:t>
      </w:r>
      <w:r>
        <w:rPr>
          <w:i/>
        </w:rPr>
        <w:t>i</w:t>
      </w:r>
      <w:r>
        <w:t>), and dam(</w:t>
      </w:r>
      <w:r>
        <w:rPr>
          <w:i/>
        </w:rPr>
        <w:t>i</w:t>
      </w:r>
      <w:r>
        <w:t>):</w:t>
      </w:r>
    </w:p>
    <w:p w14:paraId="17006BDE" w14:textId="77777777" w:rsidR="001D6ADA" w:rsidRDefault="00000000">
      <w:pPr>
        <w:rPr>
          <w:color w:val="FF0000"/>
        </w:rPr>
      </w:pPr>
      <w:r>
        <w:rPr>
          <w:noProof/>
          <w:color w:val="FF0000"/>
          <w:lang w:val="da-DK"/>
        </w:rPr>
        <w:drawing>
          <wp:inline distT="0" distB="0" distL="0" distR="0" wp14:anchorId="0BCDDB9D" wp14:editId="736ED366">
            <wp:extent cx="4762500" cy="2552700"/>
            <wp:effectExtent l="0" t="0" r="0" b="0"/>
            <wp:docPr id="279" name="Billed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pic:spPr>
                </pic:pic>
              </a:graphicData>
            </a:graphic>
          </wp:inline>
        </w:drawing>
      </w:r>
    </w:p>
    <w:p w14:paraId="0636DC73" w14:textId="77777777" w:rsidR="001D6ADA" w:rsidRDefault="001D6ADA">
      <w:pPr>
        <w:rPr>
          <w:color w:val="FF0000"/>
        </w:rPr>
      </w:pPr>
    </w:p>
    <w:p w14:paraId="01B3CF1E" w14:textId="77777777" w:rsidR="001D6ADA" w:rsidRDefault="00000000">
      <w:proofErr w:type="gramStart"/>
      <w:r>
        <w:t>where</w:t>
      </w:r>
      <w:proofErr w:type="gramEnd"/>
      <w:r>
        <w:t xml:space="preserve"> </w:t>
      </w:r>
    </w:p>
    <w:p w14:paraId="6A1D733C" w14:textId="77777777" w:rsidR="001D6ADA" w:rsidRDefault="001D6ADA"/>
    <w:p w14:paraId="06DAADA1" w14:textId="77777777" w:rsidR="001D6ADA" w:rsidRDefault="00000000">
      <w:pPr>
        <w:rPr>
          <w:b/>
        </w:rPr>
      </w:pPr>
      <w:r>
        <w:rPr>
          <w:b/>
          <w:i/>
        </w:rPr>
        <w:t>(ii) ebv_observation</w:t>
      </w:r>
    </w:p>
    <w:p w14:paraId="0E43A207" w14:textId="77777777" w:rsidR="001D6ADA" w:rsidRDefault="001D6ADA"/>
    <w:p w14:paraId="53ABA448" w14:textId="77777777" w:rsidR="001D6ADA" w:rsidRDefault="00000000">
      <w:r>
        <w:t xml:space="preserve">The </w:t>
      </w:r>
      <w:r>
        <w:rPr>
          <w:i/>
        </w:rPr>
        <w:t>nobs</w:t>
      </w:r>
      <w:r>
        <w:t>+</w:t>
      </w:r>
      <w:r>
        <w:rPr>
          <w:i/>
        </w:rPr>
        <w:t>nCombinedObs</w:t>
      </w:r>
      <w:r>
        <w:t xml:space="preserve"> x </w:t>
      </w:r>
      <w:r>
        <w:rPr>
          <w:i/>
        </w:rPr>
        <w:t>nebv</w:t>
      </w:r>
      <w:r>
        <w:t xml:space="preserve"> matrix </w:t>
      </w:r>
      <w:r>
        <w:rPr>
          <w:i/>
        </w:rPr>
        <w:t>ebv_observation</w:t>
      </w:r>
      <w:r>
        <w:t xml:space="preserve">, specified in namelist DMUPARAMETERS, variable </w:t>
      </w:r>
      <w:r>
        <w:rPr>
          <w:i/>
        </w:rPr>
        <w:t>ebv_observation,</w:t>
      </w:r>
      <w:r>
        <w:t xml:space="preserve"> is used to create DMU-input data (</w:t>
      </w:r>
      <w:r>
        <w:rPr>
          <w:i/>
        </w:rPr>
        <w:t>dmudat</w:t>
      </w:r>
      <w:r>
        <w:t xml:space="preserve">) and retrieve BLUP-breeding values estimated by DMU. </w:t>
      </w:r>
      <w:r>
        <w:rPr>
          <w:highlight w:val="yellow"/>
        </w:rPr>
        <w:t>[Translation/Transition matrix between ADAM and DMU]</w:t>
      </w:r>
      <w:r>
        <w:t xml:space="preserve"> Elements of </w:t>
      </w:r>
      <w:r>
        <w:rPr>
          <w:i/>
        </w:rPr>
        <w:t>ebv_observation</w:t>
      </w:r>
      <w:r>
        <w:t xml:space="preserve"> associate observations with BLUP-breeding values. Elements can be ‘0’ or ‘1’.</w:t>
      </w:r>
    </w:p>
    <w:p w14:paraId="7ACA51C4" w14:textId="77777777" w:rsidR="001D6ADA" w:rsidRDefault="001D6ADA">
      <w:pPr>
        <w:rPr>
          <w:color w:val="FF0000"/>
        </w:rPr>
      </w:pPr>
    </w:p>
    <w:p w14:paraId="3EAFD6D2" w14:textId="77777777" w:rsidR="001D6ADA" w:rsidRDefault="00000000">
      <w:pPr>
        <w:rPr>
          <w:color w:val="FF0000"/>
        </w:rPr>
      </w:pPr>
      <w:r>
        <w:rPr>
          <w:noProof/>
          <w:color w:val="FF0000"/>
          <w:lang w:val="da-DK"/>
        </w:rPr>
        <w:drawing>
          <wp:inline distT="0" distB="0" distL="0" distR="0" wp14:anchorId="7DB0E730" wp14:editId="06A21573">
            <wp:extent cx="3371215" cy="2054225"/>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215" cy="2054225"/>
                    </a:xfrm>
                    <a:prstGeom prst="rect">
                      <a:avLst/>
                    </a:prstGeom>
                    <a:noFill/>
                  </pic:spPr>
                </pic:pic>
              </a:graphicData>
            </a:graphic>
          </wp:inline>
        </w:drawing>
      </w:r>
    </w:p>
    <w:p w14:paraId="7AD111A0" w14:textId="77777777" w:rsidR="001D6ADA" w:rsidRDefault="001D6ADA"/>
    <w:p w14:paraId="419E1113" w14:textId="77777777" w:rsidR="001D6ADA" w:rsidRDefault="00000000">
      <w:r>
        <w:rPr>
          <w:i/>
        </w:rPr>
        <w:t>DMU-input data</w:t>
      </w:r>
      <w:r>
        <w:t xml:space="preserve">. Element </w:t>
      </w:r>
      <w:r>
        <w:rPr>
          <w:i/>
        </w:rPr>
        <w:t>ebv_observation</w:t>
      </w:r>
      <w:r>
        <w:t>(</w:t>
      </w:r>
      <w:proofErr w:type="gramStart"/>
      <w:r>
        <w:rPr>
          <w:i/>
        </w:rPr>
        <w:t>i,j</w:t>
      </w:r>
      <w:proofErr w:type="gramEnd"/>
      <w:r>
        <w:t>) (</w:t>
      </w:r>
      <w:r>
        <w:rPr>
          <w:i/>
        </w:rPr>
        <w:t>i</w:t>
      </w:r>
      <w:r>
        <w:t xml:space="preserve"> = 1 … </w:t>
      </w:r>
      <w:r>
        <w:rPr>
          <w:i/>
        </w:rPr>
        <w:t>nobs</w:t>
      </w:r>
      <w:r>
        <w:t>+</w:t>
      </w:r>
      <w:r>
        <w:rPr>
          <w:i/>
        </w:rPr>
        <w:t>nCombinedObs</w:t>
      </w:r>
      <w:r>
        <w:t xml:space="preserve">, </w:t>
      </w:r>
      <w:r>
        <w:rPr>
          <w:i/>
        </w:rPr>
        <w:t>j</w:t>
      </w:r>
      <w:r>
        <w:t xml:space="preserve"> = 1 … </w:t>
      </w:r>
      <w:r>
        <w:rPr>
          <w:i/>
        </w:rPr>
        <w:t>nebv</w:t>
      </w:r>
      <w:r>
        <w:t xml:space="preserve">) set to ‘1’ results in the </w:t>
      </w:r>
      <w:r>
        <w:rPr>
          <w:i/>
        </w:rPr>
        <w:t>i</w:t>
      </w:r>
      <w:r>
        <w:t xml:space="preserve">th observation for the </w:t>
      </w:r>
      <w:r>
        <w:rPr>
          <w:i/>
        </w:rPr>
        <w:t>k</w:t>
      </w:r>
      <w:r>
        <w:t xml:space="preserve">th animal being written to DMU-input data under ebv </w:t>
      </w:r>
      <w:r>
        <w:rPr>
          <w:i/>
        </w:rPr>
        <w:t>j</w:t>
      </w:r>
      <w:r>
        <w:rPr>
          <w:strike/>
        </w:rPr>
        <w:t xml:space="preserve">, where a trait is a characteristic for which a BLUP-breeding value is </w:t>
      </w:r>
      <w:r>
        <w:rPr>
          <w:strike/>
        </w:rPr>
        <w:lastRenderedPageBreak/>
        <w:t>estimated</w:t>
      </w:r>
      <w:r>
        <w:t xml:space="preserve">. The structure of the input data for the </w:t>
      </w:r>
      <w:r>
        <w:rPr>
          <w:i/>
        </w:rPr>
        <w:t>k</w:t>
      </w:r>
      <w:r>
        <w:t xml:space="preserve">th animal with </w:t>
      </w:r>
      <w:r>
        <w:rPr>
          <w:i/>
        </w:rPr>
        <w:t>ebv_observation</w:t>
      </w:r>
      <w:r>
        <w:t xml:space="preserve"> (above) is:</w:t>
      </w:r>
    </w:p>
    <w:p w14:paraId="6801D9BF" w14:textId="77777777" w:rsidR="001D6ADA" w:rsidRDefault="001D6ADA">
      <w:pPr>
        <w:rPr>
          <w:color w:val="FF0000"/>
        </w:rPr>
      </w:pPr>
    </w:p>
    <w:p w14:paraId="2A0B580B" w14:textId="77777777" w:rsidR="001D6ADA" w:rsidRDefault="00000000">
      <w:pPr>
        <w:rPr>
          <w:color w:val="FF0000"/>
        </w:rPr>
      </w:pPr>
      <w:r>
        <w:rPr>
          <w:noProof/>
          <w:color w:val="FF0000"/>
          <w:lang w:val="da-DK"/>
        </w:rPr>
        <w:drawing>
          <wp:inline distT="0" distB="0" distL="0" distR="0" wp14:anchorId="131D9DBE" wp14:editId="72394801">
            <wp:extent cx="2575560" cy="792480"/>
            <wp:effectExtent l="0" t="0" r="0" b="7620"/>
            <wp:docPr id="343" name="Billed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560" cy="792480"/>
                    </a:xfrm>
                    <a:prstGeom prst="rect">
                      <a:avLst/>
                    </a:prstGeom>
                    <a:noFill/>
                  </pic:spPr>
                </pic:pic>
              </a:graphicData>
            </a:graphic>
          </wp:inline>
        </w:drawing>
      </w:r>
    </w:p>
    <w:p w14:paraId="103D67CE" w14:textId="77777777" w:rsidR="001D6ADA" w:rsidRDefault="001D6ADA">
      <w:pPr>
        <w:rPr>
          <w:color w:val="FF0000"/>
        </w:rPr>
      </w:pPr>
    </w:p>
    <w:p w14:paraId="1EC3FA18" w14:textId="77777777" w:rsidR="001D6ADA" w:rsidRDefault="00000000">
      <w:pPr>
        <w:rPr>
          <w:color w:val="FF0000"/>
        </w:rPr>
      </w:pPr>
      <w:r>
        <w:rPr>
          <w:color w:val="FF0000"/>
        </w:rPr>
        <w:t>The general structure for DMU-input data is:</w:t>
      </w:r>
    </w:p>
    <w:p w14:paraId="5F5E1D4B" w14:textId="77777777" w:rsidR="001D6ADA" w:rsidRDefault="001D6ADA">
      <w:pPr>
        <w:rPr>
          <w:color w:val="FF0000"/>
        </w:rPr>
      </w:pPr>
    </w:p>
    <w:p w14:paraId="3896B763" w14:textId="77777777" w:rsidR="001D6ADA" w:rsidRDefault="00000000">
      <w:pPr>
        <w:jc w:val="both"/>
        <w:rPr>
          <w:color w:val="FF0000"/>
        </w:rPr>
      </w:pPr>
      <w:r>
        <w:rPr>
          <w:noProof/>
          <w:color w:val="FF0000"/>
          <w:lang w:val="da-DK"/>
        </w:rPr>
        <w:drawing>
          <wp:inline distT="0" distB="0" distL="0" distR="0" wp14:anchorId="1A8C413B" wp14:editId="11AF3972">
            <wp:extent cx="4556760" cy="1866900"/>
            <wp:effectExtent l="0" t="0" r="0" b="0"/>
            <wp:docPr id="340" name="Billed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1866900"/>
                    </a:xfrm>
                    <a:prstGeom prst="rect">
                      <a:avLst/>
                    </a:prstGeom>
                    <a:noFill/>
                  </pic:spPr>
                </pic:pic>
              </a:graphicData>
            </a:graphic>
          </wp:inline>
        </w:drawing>
      </w:r>
    </w:p>
    <w:p w14:paraId="09063573" w14:textId="77777777" w:rsidR="001D6ADA" w:rsidRDefault="001D6ADA">
      <w:pPr>
        <w:rPr>
          <w:color w:val="FF0000"/>
        </w:rPr>
      </w:pPr>
    </w:p>
    <w:p w14:paraId="4E3D2025" w14:textId="77777777" w:rsidR="001D6ADA" w:rsidRDefault="00000000">
      <w:pPr>
        <w:rPr>
          <w:color w:val="FF0000"/>
        </w:rPr>
      </w:pPr>
      <w:r>
        <w:rPr>
          <w:color w:val="FF0000"/>
        </w:rPr>
        <w:t xml:space="preserve">where the columns of the input data correspond to the columns of </w:t>
      </w:r>
      <w:r>
        <w:rPr>
          <w:i/>
          <w:color w:val="FF0000"/>
        </w:rPr>
        <w:t>ebv_observation</w:t>
      </w:r>
      <w:r>
        <w:rPr>
          <w:color w:val="FF0000"/>
        </w:rPr>
        <w:t xml:space="preserve"> and the observations written to each column correspond to rows within each column of </w:t>
      </w:r>
      <w:r>
        <w:rPr>
          <w:i/>
          <w:color w:val="FF0000"/>
        </w:rPr>
        <w:t>ebv_observation</w:t>
      </w:r>
      <w:r>
        <w:rPr>
          <w:color w:val="FF0000"/>
        </w:rPr>
        <w:t xml:space="preserve"> set to ‘1’.</w:t>
      </w:r>
    </w:p>
    <w:p w14:paraId="1A06FB18" w14:textId="77777777" w:rsidR="001D6ADA" w:rsidRDefault="001D6ADA">
      <w:pPr>
        <w:rPr>
          <w:color w:val="FF0000"/>
        </w:rPr>
      </w:pPr>
    </w:p>
    <w:p w14:paraId="18DB7E6B" w14:textId="77777777" w:rsidR="001D6ADA" w:rsidRDefault="00000000">
      <w:pPr>
        <w:rPr>
          <w:color w:val="FF0000"/>
        </w:rPr>
      </w:pPr>
      <w:r>
        <w:rPr>
          <w:color w:val="FF0000"/>
        </w:rPr>
        <w:t xml:space="preserve">Columns of </w:t>
      </w:r>
      <w:r>
        <w:rPr>
          <w:i/>
          <w:color w:val="FF0000"/>
        </w:rPr>
        <w:t>ebv_observation</w:t>
      </w:r>
      <w:r>
        <w:rPr>
          <w:color w:val="FF0000"/>
        </w:rPr>
        <w:t xml:space="preserve"> with ‘all-zeros’ (i.e., no elements set to ‘1’) result in the associated estimated breeding value not being written to the input data. Rows of </w:t>
      </w:r>
      <w:r>
        <w:rPr>
          <w:i/>
          <w:color w:val="FF0000"/>
        </w:rPr>
        <w:t>ebv_observation</w:t>
      </w:r>
      <w:r>
        <w:rPr>
          <w:color w:val="FF0000"/>
        </w:rPr>
        <w:t xml:space="preserve"> with ‘all-zeros’ result in the associated observations not being written.</w:t>
      </w:r>
    </w:p>
    <w:p w14:paraId="378D9947" w14:textId="77777777" w:rsidR="001D6ADA" w:rsidRDefault="001D6ADA">
      <w:pPr>
        <w:rPr>
          <w:color w:val="FF0000"/>
        </w:rPr>
      </w:pPr>
    </w:p>
    <w:p w14:paraId="4E3DFA6E" w14:textId="77777777" w:rsidR="001D6ADA" w:rsidRDefault="00000000">
      <w:pPr>
        <w:rPr>
          <w:color w:val="FF0000"/>
        </w:rPr>
      </w:pPr>
      <w:r>
        <w:rPr>
          <w:color w:val="FF0000"/>
          <w:highlight w:val="yellow"/>
        </w:rPr>
        <w:t xml:space="preserve">If the </w:t>
      </w:r>
      <w:r>
        <w:rPr>
          <w:i/>
          <w:color w:val="FF0000"/>
          <w:highlight w:val="yellow"/>
        </w:rPr>
        <w:t>i</w:t>
      </w:r>
      <w:r>
        <w:rPr>
          <w:color w:val="FF0000"/>
          <w:highlight w:val="yellow"/>
        </w:rPr>
        <w:t xml:space="preserve">th row has multiple elements set to ‘1’, the </w:t>
      </w:r>
      <w:r>
        <w:rPr>
          <w:i/>
          <w:color w:val="FF0000"/>
          <w:highlight w:val="yellow"/>
        </w:rPr>
        <w:t>i</w:t>
      </w:r>
      <w:r>
        <w:rPr>
          <w:color w:val="FF0000"/>
          <w:highlight w:val="yellow"/>
        </w:rPr>
        <w:t xml:space="preserve">th observation for the </w:t>
      </w:r>
      <w:r>
        <w:rPr>
          <w:i/>
          <w:color w:val="FF0000"/>
          <w:highlight w:val="yellow"/>
        </w:rPr>
        <w:t>k</w:t>
      </w:r>
      <w:r>
        <w:rPr>
          <w:color w:val="FF0000"/>
          <w:highlight w:val="yellow"/>
        </w:rPr>
        <w:t xml:space="preserve">th animal is written to DMU-input data under multiple traits; traits with columns in row </w:t>
      </w:r>
      <w:r>
        <w:rPr>
          <w:i/>
          <w:color w:val="FF0000"/>
          <w:highlight w:val="yellow"/>
        </w:rPr>
        <w:t>i</w:t>
      </w:r>
      <w:r>
        <w:rPr>
          <w:color w:val="FF0000"/>
          <w:highlight w:val="yellow"/>
        </w:rPr>
        <w:t xml:space="preserve"> of </w:t>
      </w:r>
      <w:r>
        <w:rPr>
          <w:i/>
          <w:color w:val="FF0000"/>
          <w:highlight w:val="yellow"/>
        </w:rPr>
        <w:t>ebv_observation</w:t>
      </w:r>
      <w:r>
        <w:rPr>
          <w:color w:val="FF0000"/>
          <w:highlight w:val="yellow"/>
        </w:rPr>
        <w:t>(</w:t>
      </w:r>
      <w:proofErr w:type="gramStart"/>
      <w:r>
        <w:rPr>
          <w:i/>
          <w:color w:val="FF0000"/>
          <w:highlight w:val="yellow"/>
        </w:rPr>
        <w:t>i,j</w:t>
      </w:r>
      <w:proofErr w:type="gramEnd"/>
      <w:r>
        <w:rPr>
          <w:color w:val="FF0000"/>
          <w:highlight w:val="yellow"/>
        </w:rPr>
        <w:t xml:space="preserve">) set to ‘1’. If the </w:t>
      </w:r>
      <w:r>
        <w:rPr>
          <w:i/>
          <w:color w:val="FF0000"/>
          <w:highlight w:val="yellow"/>
        </w:rPr>
        <w:t>j</w:t>
      </w:r>
      <w:r>
        <w:rPr>
          <w:color w:val="FF0000"/>
          <w:highlight w:val="yellow"/>
        </w:rPr>
        <w:t xml:space="preserve">th column has multiple elements set to ‘1’, observations </w:t>
      </w:r>
      <w:r>
        <w:rPr>
          <w:i/>
          <w:color w:val="FF0000"/>
          <w:highlight w:val="yellow"/>
        </w:rPr>
        <w:t>n</w:t>
      </w:r>
      <w:r>
        <w:rPr>
          <w:color w:val="FF0000"/>
          <w:highlight w:val="yellow"/>
        </w:rPr>
        <w:t xml:space="preserve"> for the </w:t>
      </w:r>
      <w:r>
        <w:rPr>
          <w:i/>
          <w:color w:val="FF0000"/>
          <w:highlight w:val="yellow"/>
        </w:rPr>
        <w:t>k</w:t>
      </w:r>
      <w:r>
        <w:rPr>
          <w:color w:val="FF0000"/>
          <w:highlight w:val="yellow"/>
        </w:rPr>
        <w:t xml:space="preserve">th animal are written under the </w:t>
      </w:r>
      <w:r>
        <w:rPr>
          <w:i/>
          <w:color w:val="FF0000"/>
          <w:highlight w:val="yellow"/>
        </w:rPr>
        <w:t>j</w:t>
      </w:r>
      <w:r>
        <w:rPr>
          <w:color w:val="FF0000"/>
          <w:highlight w:val="yellow"/>
        </w:rPr>
        <w:t xml:space="preserve">th trait, where the </w:t>
      </w:r>
      <w:r>
        <w:rPr>
          <w:i/>
          <w:color w:val="FF0000"/>
          <w:highlight w:val="yellow"/>
        </w:rPr>
        <w:t>n</w:t>
      </w:r>
      <w:r>
        <w:rPr>
          <w:color w:val="FF0000"/>
          <w:highlight w:val="yellow"/>
        </w:rPr>
        <w:t xml:space="preserve"> observations are a subset of rows in column </w:t>
      </w:r>
      <w:r>
        <w:rPr>
          <w:i/>
          <w:color w:val="FF0000"/>
          <w:highlight w:val="yellow"/>
        </w:rPr>
        <w:t xml:space="preserve">j </w:t>
      </w:r>
      <w:r>
        <w:rPr>
          <w:color w:val="FF0000"/>
          <w:highlight w:val="yellow"/>
        </w:rPr>
        <w:t xml:space="preserve">with </w:t>
      </w:r>
      <w:r>
        <w:rPr>
          <w:i/>
          <w:color w:val="FF0000"/>
          <w:highlight w:val="yellow"/>
        </w:rPr>
        <w:t>ebv_observation</w:t>
      </w:r>
      <w:r>
        <w:rPr>
          <w:color w:val="FF0000"/>
          <w:highlight w:val="yellow"/>
        </w:rPr>
        <w:t>(</w:t>
      </w:r>
      <w:proofErr w:type="gramStart"/>
      <w:r>
        <w:rPr>
          <w:i/>
          <w:color w:val="FF0000"/>
          <w:highlight w:val="yellow"/>
        </w:rPr>
        <w:t>i,j</w:t>
      </w:r>
      <w:proofErr w:type="gramEnd"/>
      <w:r>
        <w:rPr>
          <w:color w:val="FF0000"/>
          <w:highlight w:val="yellow"/>
        </w:rPr>
        <w:t>) set to ‘1’</w:t>
      </w:r>
      <w:r>
        <w:rPr>
          <w:color w:val="FF0000"/>
        </w:rPr>
        <w:t>.</w:t>
      </w:r>
    </w:p>
    <w:p w14:paraId="3ABD2C4C" w14:textId="77777777" w:rsidR="001D6ADA" w:rsidRDefault="001D6ADA">
      <w:pPr>
        <w:rPr>
          <w:color w:val="FF0000"/>
        </w:rPr>
      </w:pPr>
    </w:p>
    <w:p w14:paraId="06592D64" w14:textId="77777777" w:rsidR="001D6ADA" w:rsidRDefault="00000000">
      <w:pPr>
        <w:rPr>
          <w:color w:val="FF0000"/>
        </w:rPr>
      </w:pPr>
      <w:r>
        <w:rPr>
          <w:i/>
          <w:color w:val="FF0000"/>
        </w:rPr>
        <w:t>BLUP-breeding values</w:t>
      </w:r>
      <w:r>
        <w:rPr>
          <w:color w:val="FF0000"/>
        </w:rPr>
        <w:t xml:space="preserve">. </w:t>
      </w:r>
      <w:r>
        <w:rPr>
          <w:color w:val="FF0000"/>
          <w:highlight w:val="yellow"/>
        </w:rPr>
        <w:t xml:space="preserve">Columns containing a ‘1’ requires the </w:t>
      </w:r>
      <w:r>
        <w:rPr>
          <w:i/>
          <w:color w:val="FF0000"/>
          <w:highlight w:val="yellow"/>
        </w:rPr>
        <w:t>j</w:t>
      </w:r>
      <w:r>
        <w:rPr>
          <w:color w:val="FF0000"/>
          <w:highlight w:val="yellow"/>
        </w:rPr>
        <w:t>th BLUP-breeding values to be estimated by DMU</w:t>
      </w:r>
      <w:r>
        <w:rPr>
          <w:color w:val="FF0000"/>
        </w:rPr>
        <w:t>.</w:t>
      </w:r>
    </w:p>
    <w:p w14:paraId="262EF746" w14:textId="77777777" w:rsidR="001D6ADA" w:rsidRDefault="001D6ADA">
      <w:pPr>
        <w:rPr>
          <w:color w:val="FF0000"/>
        </w:rPr>
      </w:pPr>
    </w:p>
    <w:p w14:paraId="72D0F6C4" w14:textId="77777777" w:rsidR="001D6ADA" w:rsidRDefault="00000000">
      <w:pPr>
        <w:rPr>
          <w:color w:val="FF0000"/>
        </w:rPr>
      </w:pPr>
      <w:r>
        <w:rPr>
          <w:i/>
          <w:color w:val="FF0000"/>
        </w:rPr>
        <w:t>ebv_observation</w:t>
      </w:r>
      <w:r>
        <w:rPr>
          <w:color w:val="FF0000"/>
        </w:rPr>
        <w:t xml:space="preserve"> and the model fitted to the DMU-input data by DMU must be aligned. The model fitted by DMU must be aligned with the DMU-input data and the </w:t>
      </w:r>
      <w:r>
        <w:rPr>
          <w:i/>
          <w:color w:val="FF0000"/>
        </w:rPr>
        <w:t xml:space="preserve">nebv </w:t>
      </w:r>
      <w:r>
        <w:rPr>
          <w:color w:val="FF0000"/>
        </w:rPr>
        <w:t>BLUP-breeding values expected to be estimated.</w:t>
      </w:r>
    </w:p>
    <w:p w14:paraId="5597C233" w14:textId="77777777" w:rsidR="001D6ADA" w:rsidRDefault="001D6ADA">
      <w:pPr>
        <w:rPr>
          <w:color w:val="FF0000"/>
        </w:rPr>
      </w:pPr>
    </w:p>
    <w:p w14:paraId="3A020840" w14:textId="77777777" w:rsidR="001D6ADA" w:rsidRDefault="00000000">
      <w:pPr>
        <w:rPr>
          <w:color w:val="FF0000"/>
        </w:rPr>
      </w:pPr>
      <w:r>
        <w:rPr>
          <w:b/>
        </w:rPr>
        <w:t>Example 1: Typical DMU-input data and DMU model. Includes genetic-maternal effect.</w:t>
      </w:r>
    </w:p>
    <w:p w14:paraId="7B036466" w14:textId="77777777" w:rsidR="001D6ADA" w:rsidRDefault="001D6ADA">
      <w:pPr>
        <w:rPr>
          <w:color w:val="FF0000"/>
        </w:rPr>
      </w:pPr>
    </w:p>
    <w:p w14:paraId="4C2FA580" w14:textId="77777777" w:rsidR="001D6ADA" w:rsidRDefault="00000000">
      <w:pPr>
        <w:rPr>
          <w:color w:val="FF0000"/>
        </w:rPr>
      </w:pPr>
      <w:r>
        <w:rPr>
          <w:i/>
          <w:color w:val="FF0000"/>
        </w:rPr>
        <w:t>ebv_observation</w:t>
      </w:r>
    </w:p>
    <w:p w14:paraId="5AECF07F" w14:textId="77777777" w:rsidR="001D6ADA" w:rsidRDefault="001D6ADA">
      <w:pPr>
        <w:rPr>
          <w:color w:val="FF0000"/>
        </w:rPr>
      </w:pPr>
    </w:p>
    <w:p w14:paraId="4ED31F8A" w14:textId="77777777" w:rsidR="001D6ADA" w:rsidRDefault="00000000">
      <w:pPr>
        <w:rPr>
          <w:color w:val="FF0000"/>
        </w:rPr>
      </w:pPr>
      <w:r>
        <w:rPr>
          <w:noProof/>
          <w:color w:val="FF0000"/>
          <w:lang w:val="da-DK"/>
        </w:rPr>
        <w:lastRenderedPageBreak/>
        <w:drawing>
          <wp:inline distT="0" distB="0" distL="0" distR="0" wp14:anchorId="0A3B890F" wp14:editId="2905B23B">
            <wp:extent cx="1183005" cy="1017905"/>
            <wp:effectExtent l="0" t="0" r="0" b="0"/>
            <wp:docPr id="280" name="Billed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3005" cy="1017905"/>
                    </a:xfrm>
                    <a:prstGeom prst="rect">
                      <a:avLst/>
                    </a:prstGeom>
                    <a:noFill/>
                  </pic:spPr>
                </pic:pic>
              </a:graphicData>
            </a:graphic>
          </wp:inline>
        </w:drawing>
      </w:r>
    </w:p>
    <w:p w14:paraId="146DBE16" w14:textId="77777777" w:rsidR="001D6ADA" w:rsidRDefault="001D6ADA">
      <w:pPr>
        <w:rPr>
          <w:color w:val="FF0000"/>
        </w:rPr>
      </w:pPr>
    </w:p>
    <w:p w14:paraId="51221A5F" w14:textId="77777777" w:rsidR="001D6ADA" w:rsidRDefault="00000000">
      <w:pPr>
        <w:rPr>
          <w:color w:val="FF0000"/>
        </w:rPr>
      </w:pPr>
      <w:r>
        <w:rPr>
          <w:color w:val="FF0000"/>
        </w:rPr>
        <w:t xml:space="preserve">Phenotypic observations generated and realised for an animal </w:t>
      </w:r>
      <w:r>
        <w:rPr>
          <w:strike/>
          <w:color w:val="FF0000"/>
        </w:rPr>
        <w:t>during a simulation</w:t>
      </w:r>
    </w:p>
    <w:p w14:paraId="245A9A30" w14:textId="77777777" w:rsidR="001D6ADA" w:rsidRDefault="001D6ADA">
      <w:pPr>
        <w:rPr>
          <w:color w:val="FF0000"/>
        </w:rPr>
      </w:pPr>
    </w:p>
    <w:p w14:paraId="42D9D796" w14:textId="77777777" w:rsidR="001D6ADA" w:rsidRDefault="00000000">
      <w:pPr>
        <w:rPr>
          <w:color w:val="FF0000"/>
        </w:rPr>
      </w:pPr>
      <w:r>
        <w:rPr>
          <w:noProof/>
          <w:color w:val="FF0000"/>
          <w:lang w:val="da-DK"/>
        </w:rPr>
        <w:drawing>
          <wp:inline distT="0" distB="0" distL="0" distR="0" wp14:anchorId="5A935A99" wp14:editId="62077F44">
            <wp:extent cx="5126990" cy="1249680"/>
            <wp:effectExtent l="0" t="0" r="0" b="0"/>
            <wp:docPr id="281" name="Billed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6990" cy="1249680"/>
                    </a:xfrm>
                    <a:prstGeom prst="rect">
                      <a:avLst/>
                    </a:prstGeom>
                    <a:noFill/>
                  </pic:spPr>
                </pic:pic>
              </a:graphicData>
            </a:graphic>
          </wp:inline>
        </w:drawing>
      </w:r>
    </w:p>
    <w:p w14:paraId="3A307F84" w14:textId="77777777" w:rsidR="001D6ADA" w:rsidRDefault="001D6ADA">
      <w:pPr>
        <w:rPr>
          <w:color w:val="FF0000"/>
        </w:rPr>
      </w:pPr>
    </w:p>
    <w:p w14:paraId="7198C59D" w14:textId="77777777" w:rsidR="001D6ADA" w:rsidRDefault="00000000">
      <w:pPr>
        <w:rPr>
          <w:color w:val="FF0000"/>
        </w:rPr>
      </w:pPr>
      <w:r>
        <w:rPr>
          <w:color w:val="FF0000"/>
        </w:rPr>
        <w:t>DMU-input data</w:t>
      </w:r>
    </w:p>
    <w:p w14:paraId="0CE21000" w14:textId="77777777" w:rsidR="001D6ADA" w:rsidRDefault="001D6ADA">
      <w:pPr>
        <w:rPr>
          <w:color w:val="FF0000"/>
        </w:rPr>
      </w:pPr>
    </w:p>
    <w:p w14:paraId="578C7C22" w14:textId="77777777" w:rsidR="001D6ADA" w:rsidRDefault="00000000">
      <w:pPr>
        <w:rPr>
          <w:color w:val="FF0000"/>
        </w:rPr>
      </w:pPr>
      <w:r>
        <w:rPr>
          <w:noProof/>
          <w:color w:val="FF0000"/>
          <w:lang w:val="da-DK"/>
        </w:rPr>
        <w:drawing>
          <wp:inline distT="0" distB="0" distL="0" distR="0" wp14:anchorId="54AA2BD1" wp14:editId="1F5FE225">
            <wp:extent cx="6690360" cy="1805940"/>
            <wp:effectExtent l="0" t="0" r="0" b="3810"/>
            <wp:docPr id="318" name="Billed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0360" cy="1805940"/>
                    </a:xfrm>
                    <a:prstGeom prst="rect">
                      <a:avLst/>
                    </a:prstGeom>
                    <a:noFill/>
                  </pic:spPr>
                </pic:pic>
              </a:graphicData>
            </a:graphic>
          </wp:inline>
        </w:drawing>
      </w:r>
    </w:p>
    <w:p w14:paraId="4382FDAB" w14:textId="77777777" w:rsidR="001D6ADA" w:rsidRDefault="001D6ADA">
      <w:pPr>
        <w:rPr>
          <w:color w:val="FF0000"/>
        </w:rPr>
      </w:pPr>
    </w:p>
    <w:p w14:paraId="134A5062" w14:textId="77777777" w:rsidR="001D6ADA" w:rsidRDefault="00000000">
      <w:pPr>
        <w:rPr>
          <w:color w:val="FF0000"/>
          <w:lang w:val="en-US"/>
        </w:rPr>
      </w:pPr>
      <w:r>
        <w:rPr>
          <w:color w:val="FF0000"/>
        </w:rPr>
        <w:t>where trait</w:t>
      </w:r>
      <w:r>
        <w:rPr>
          <w:i/>
          <w:iCs/>
          <w:color w:val="FF0000"/>
          <w:vertAlign w:val="subscript"/>
        </w:rPr>
        <w:t>i</w:t>
      </w:r>
      <w:r>
        <w:rPr>
          <w:color w:val="FF0000"/>
        </w:rPr>
        <w:t xml:space="preserve"> is the </w:t>
      </w:r>
      <w:r>
        <w:rPr>
          <w:i/>
          <w:iCs/>
          <w:color w:val="FF0000"/>
        </w:rPr>
        <w:t>i</w:t>
      </w:r>
      <w:r>
        <w:rPr>
          <w:color w:val="FF0000"/>
        </w:rPr>
        <w:t>th characteristic for which a BLUP-breeding value is estimated, hys</w:t>
      </w:r>
      <w:r>
        <w:rPr>
          <w:i/>
          <w:iCs/>
          <w:color w:val="FF0000"/>
          <w:vertAlign w:val="subscript"/>
        </w:rPr>
        <w:t>i</w:t>
      </w:r>
      <w:r>
        <w:rPr>
          <w:color w:val="FF0000"/>
        </w:rPr>
        <w:t xml:space="preserve"> and t</w:t>
      </w:r>
      <w:r>
        <w:rPr>
          <w:i/>
          <w:iCs/>
          <w:color w:val="FF0000"/>
          <w:vertAlign w:val="subscript"/>
        </w:rPr>
        <w:t>i</w:t>
      </w:r>
      <w:r>
        <w:rPr>
          <w:color w:val="FF0000"/>
        </w:rPr>
        <w:t xml:space="preserve"> are herd-year-season and time associated with the </w:t>
      </w:r>
      <w:r>
        <w:rPr>
          <w:i/>
          <w:color w:val="FF0000"/>
        </w:rPr>
        <w:t>i</w:t>
      </w:r>
      <w:r>
        <w:rPr>
          <w:color w:val="FF0000"/>
        </w:rPr>
        <w:t>th trait, and * is the largest representable integer for hys</w:t>
      </w:r>
      <w:r>
        <w:rPr>
          <w:i/>
          <w:iCs/>
          <w:color w:val="FF0000"/>
          <w:vertAlign w:val="subscript"/>
        </w:rPr>
        <w:t>i</w:t>
      </w:r>
      <w:r>
        <w:rPr>
          <w:color w:val="FF0000"/>
        </w:rPr>
        <w:t xml:space="preserve"> and t</w:t>
      </w:r>
      <w:r>
        <w:rPr>
          <w:i/>
          <w:iCs/>
          <w:color w:val="FF0000"/>
          <w:vertAlign w:val="subscript"/>
        </w:rPr>
        <w:t>i</w:t>
      </w:r>
      <w:r>
        <w:rPr>
          <w:color w:val="FF0000"/>
        </w:rPr>
        <w:t xml:space="preserve"> and -9999.0 for obs</w:t>
      </w:r>
      <w:r>
        <w:rPr>
          <w:i/>
          <w:iCs/>
          <w:color w:val="FF0000"/>
          <w:vertAlign w:val="subscript"/>
        </w:rPr>
        <w:t>i</w:t>
      </w:r>
      <w:r>
        <w:rPr>
          <w:color w:val="FF0000"/>
        </w:rPr>
        <w:t xml:space="preserve"> and w</w:t>
      </w:r>
      <w:r>
        <w:rPr>
          <w:i/>
          <w:iCs/>
          <w:color w:val="FF0000"/>
          <w:vertAlign w:val="subscript"/>
        </w:rPr>
        <w:t>i</w:t>
      </w:r>
      <w:r>
        <w:rPr>
          <w:color w:val="FF0000"/>
        </w:rPr>
        <w:t>.</w:t>
      </w:r>
    </w:p>
    <w:p w14:paraId="24FA691D" w14:textId="77777777" w:rsidR="001D6ADA" w:rsidRDefault="001D6ADA">
      <w:pPr>
        <w:rPr>
          <w:color w:val="FF0000"/>
        </w:rPr>
      </w:pPr>
    </w:p>
    <w:p w14:paraId="359F4924" w14:textId="77777777" w:rsidR="001D6ADA" w:rsidRDefault="00000000">
      <w:pPr>
        <w:rPr>
          <w:color w:val="FF0000"/>
        </w:rPr>
      </w:pPr>
      <w:r>
        <w:rPr>
          <w:color w:val="FF0000"/>
        </w:rPr>
        <w:t>Note that observation 2, associated with BLUP-breeding values 2 and 3, is written twice.</w:t>
      </w:r>
    </w:p>
    <w:p w14:paraId="3AC5A81F" w14:textId="77777777" w:rsidR="001D6ADA" w:rsidRDefault="001D6ADA">
      <w:pPr>
        <w:rPr>
          <w:color w:val="FF0000"/>
        </w:rPr>
      </w:pPr>
    </w:p>
    <w:p w14:paraId="4BCF7006" w14:textId="77777777" w:rsidR="001D6ADA" w:rsidRDefault="00000000">
      <w:pPr>
        <w:rPr>
          <w:color w:val="FF0000"/>
        </w:rPr>
      </w:pPr>
      <w:r>
        <w:rPr>
          <w:color w:val="FF0000"/>
        </w:rPr>
        <w:t xml:space="preserve">Observation must be realised and, if specified, realised within </w:t>
      </w:r>
      <w:r>
        <w:rPr>
          <w:i/>
          <w:color w:val="FF0000"/>
          <w:lang w:val="en-US"/>
        </w:rPr>
        <w:t>previousObsTimeSteps</w:t>
      </w:r>
      <w:r>
        <w:rPr>
          <w:color w:val="FF0000"/>
        </w:rPr>
        <w:t xml:space="preserve">, otherwise observation set to -9999.0. Fixed variables set to </w:t>
      </w:r>
      <w:proofErr w:type="gramStart"/>
      <w:r>
        <w:rPr>
          <w:color w:val="FF0000"/>
        </w:rPr>
        <w:t>huge(</w:t>
      </w:r>
      <w:proofErr w:type="gramEnd"/>
      <w:r>
        <w:rPr>
          <w:color w:val="FF0000"/>
        </w:rPr>
        <w:t>1).</w:t>
      </w:r>
    </w:p>
    <w:p w14:paraId="700969F2" w14:textId="77777777" w:rsidR="001D6ADA" w:rsidRDefault="001D6ADA">
      <w:pPr>
        <w:rPr>
          <w:color w:val="FF0000"/>
        </w:rPr>
      </w:pPr>
    </w:p>
    <w:p w14:paraId="34326BF7" w14:textId="77777777" w:rsidR="001D6ADA" w:rsidRDefault="00000000">
      <w:pPr>
        <w:rPr>
          <w:color w:val="FF0000"/>
        </w:rPr>
      </w:pPr>
      <w:r>
        <w:rPr>
          <w:color w:val="FF0000"/>
        </w:rPr>
        <w:t>DMU model</w:t>
      </w:r>
    </w:p>
    <w:p w14:paraId="0D64B0BC" w14:textId="77777777" w:rsidR="001D6ADA" w:rsidRDefault="001D6ADA">
      <w:pPr>
        <w:rPr>
          <w:color w:val="FF0000"/>
        </w:rPr>
      </w:pPr>
    </w:p>
    <w:p w14:paraId="6ADCD324" w14:textId="77777777" w:rsidR="001D6ADA" w:rsidRDefault="00000000">
      <w:pPr>
        <w:rPr>
          <w:color w:val="FF0000"/>
        </w:rPr>
      </w:pPr>
      <w:r>
        <w:rPr>
          <w:noProof/>
          <w:color w:val="FF0000"/>
          <w:lang w:val="da-DK"/>
        </w:rPr>
        <w:lastRenderedPageBreak/>
        <w:drawing>
          <wp:inline distT="0" distB="0" distL="0" distR="0" wp14:anchorId="3C736A87" wp14:editId="32CA82A7">
            <wp:extent cx="5175885" cy="2207260"/>
            <wp:effectExtent l="0" t="0" r="0" b="0"/>
            <wp:docPr id="285" name="Billed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885" cy="2207260"/>
                    </a:xfrm>
                    <a:prstGeom prst="rect">
                      <a:avLst/>
                    </a:prstGeom>
                    <a:noFill/>
                  </pic:spPr>
                </pic:pic>
              </a:graphicData>
            </a:graphic>
          </wp:inline>
        </w:drawing>
      </w:r>
    </w:p>
    <w:p w14:paraId="349D0AC8" w14:textId="77777777" w:rsidR="001D6ADA" w:rsidRDefault="001D6ADA">
      <w:pPr>
        <w:rPr>
          <w:color w:val="FF0000"/>
        </w:rPr>
      </w:pPr>
    </w:p>
    <w:p w14:paraId="07B37A7E" w14:textId="77777777" w:rsidR="001D6ADA" w:rsidRDefault="00000000">
      <w:pPr>
        <w:autoSpaceDE w:val="0"/>
        <w:autoSpaceDN w:val="0"/>
        <w:adjustRightInd w:val="0"/>
        <w:rPr>
          <w:i/>
          <w:color w:val="FF0000"/>
        </w:rPr>
      </w:pPr>
      <w:r>
        <w:rPr>
          <w:rFonts w:eastAsiaTheme="minorHAnsi"/>
          <w:i/>
          <w:color w:val="FF0000"/>
          <w:lang w:val="en-US" w:eastAsia="en-US"/>
        </w:rPr>
        <w:t>The prior variances and covariances must be specified in random factor number sequence i.e. priors for random factor 1 must be specified before priors for random factor 2 and so on. Each line consists of 3 integers a real number (free format). The first integer is the random factor number followed by row-column (trait) combination and finally the prior (co)variance.</w:t>
      </w:r>
    </w:p>
    <w:p w14:paraId="0B6EF377" w14:textId="77777777" w:rsidR="001D6ADA" w:rsidRDefault="001D6ADA">
      <w:pPr>
        <w:rPr>
          <w:color w:val="FF0000"/>
        </w:rPr>
      </w:pPr>
    </w:p>
    <w:p w14:paraId="3A7EDED8" w14:textId="77777777" w:rsidR="001D6ADA" w:rsidRDefault="00000000">
      <w:pPr>
        <w:rPr>
          <w:color w:val="FF0000"/>
        </w:rPr>
      </w:pPr>
      <w:r>
        <w:rPr>
          <w:color w:val="FF0000"/>
        </w:rPr>
        <w:t xml:space="preserve">Model must be specified with the order of the BLUP-breeding values to be estimated (random effect within genetic (co)variance matrix) </w:t>
      </w:r>
      <w:proofErr w:type="gramStart"/>
      <w:r>
        <w:rPr>
          <w:color w:val="FF0000"/>
        </w:rPr>
        <w:t>1:</w:t>
      </w:r>
      <w:r>
        <w:rPr>
          <w:i/>
          <w:color w:val="FF0000"/>
        </w:rPr>
        <w:t>nebv</w:t>
      </w:r>
      <w:proofErr w:type="gramEnd"/>
      <w:r>
        <w:rPr>
          <w:color w:val="FF0000"/>
        </w:rPr>
        <w:t>.</w:t>
      </w:r>
    </w:p>
    <w:p w14:paraId="3037CA4E" w14:textId="77777777" w:rsidR="001D6ADA" w:rsidRDefault="001D6ADA">
      <w:pPr>
        <w:rPr>
          <w:color w:val="FF0000"/>
        </w:rPr>
      </w:pPr>
    </w:p>
    <w:p w14:paraId="6758D0E6" w14:textId="77777777" w:rsidR="001D6ADA" w:rsidRDefault="00000000">
      <w:pPr>
        <w:rPr>
          <w:color w:val="FF0000"/>
        </w:rPr>
      </w:pPr>
      <w:r>
        <w:rPr>
          <w:color w:val="FF0000"/>
        </w:rPr>
        <w:t>Solution (SOL) file generated by DMU</w:t>
      </w:r>
    </w:p>
    <w:p w14:paraId="5552FB18" w14:textId="77777777" w:rsidR="001D6ADA" w:rsidRDefault="001D6ADA">
      <w:pPr>
        <w:rPr>
          <w:color w:val="FF0000"/>
        </w:rPr>
      </w:pPr>
    </w:p>
    <w:p w14:paraId="6B77A501" w14:textId="77777777" w:rsidR="001D6ADA" w:rsidRDefault="00000000">
      <w:pPr>
        <w:rPr>
          <w:color w:val="FF0000"/>
        </w:rPr>
      </w:pPr>
      <w:r>
        <w:rPr>
          <w:noProof/>
          <w:color w:val="FF0000"/>
          <w:lang w:val="da-DK"/>
        </w:rPr>
        <w:drawing>
          <wp:inline distT="0" distB="0" distL="0" distR="0" wp14:anchorId="1E0310B2" wp14:editId="76A42FD6">
            <wp:extent cx="6480810" cy="2158365"/>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810" cy="2158365"/>
                    </a:xfrm>
                    <a:prstGeom prst="rect">
                      <a:avLst/>
                    </a:prstGeom>
                    <a:noFill/>
                  </pic:spPr>
                </pic:pic>
              </a:graphicData>
            </a:graphic>
          </wp:inline>
        </w:drawing>
      </w:r>
    </w:p>
    <w:p w14:paraId="6801F6AC" w14:textId="77777777" w:rsidR="001D6ADA" w:rsidRDefault="001D6ADA">
      <w:pPr>
        <w:rPr>
          <w:color w:val="FF0000"/>
        </w:rPr>
      </w:pPr>
    </w:p>
    <w:p w14:paraId="2E610020" w14:textId="77777777" w:rsidR="001D6ADA" w:rsidRDefault="00000000">
      <w:pPr>
        <w:rPr>
          <w:color w:val="FF0000"/>
        </w:rPr>
      </w:pPr>
      <w:r>
        <w:rPr>
          <w:color w:val="FF0000"/>
        </w:rPr>
        <w:t>BLUP-breeding values transferred from solution file</w:t>
      </w:r>
    </w:p>
    <w:p w14:paraId="5A4E84B8" w14:textId="77777777" w:rsidR="001D6ADA" w:rsidRDefault="001D6ADA">
      <w:pPr>
        <w:rPr>
          <w:color w:val="FF0000"/>
        </w:rPr>
      </w:pPr>
    </w:p>
    <w:p w14:paraId="1146706C" w14:textId="77777777" w:rsidR="001D6ADA" w:rsidRDefault="00000000">
      <w:pPr>
        <w:rPr>
          <w:color w:val="FF0000"/>
        </w:rPr>
      </w:pPr>
      <w:r>
        <w:rPr>
          <w:noProof/>
          <w:color w:val="FF0000"/>
          <w:lang w:val="da-DK"/>
        </w:rPr>
        <w:drawing>
          <wp:inline distT="0" distB="0" distL="0" distR="0" wp14:anchorId="13CC2745" wp14:editId="1A0B45BB">
            <wp:extent cx="6176010" cy="1322705"/>
            <wp:effectExtent l="0" t="0" r="0" b="0"/>
            <wp:docPr id="290" name="Billed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6010" cy="1322705"/>
                    </a:xfrm>
                    <a:prstGeom prst="rect">
                      <a:avLst/>
                    </a:prstGeom>
                    <a:noFill/>
                  </pic:spPr>
                </pic:pic>
              </a:graphicData>
            </a:graphic>
          </wp:inline>
        </w:drawing>
      </w:r>
    </w:p>
    <w:p w14:paraId="56539016" w14:textId="77777777" w:rsidR="001D6ADA" w:rsidRDefault="001D6ADA">
      <w:pPr>
        <w:rPr>
          <w:color w:val="FF0000"/>
        </w:rPr>
      </w:pPr>
    </w:p>
    <w:p w14:paraId="5ECB8650" w14:textId="77777777" w:rsidR="001D6ADA" w:rsidRDefault="00000000">
      <w:pPr>
        <w:rPr>
          <w:noProof/>
          <w:color w:val="FF0000"/>
          <w:lang w:val="en-US"/>
        </w:rPr>
      </w:pPr>
      <w:r>
        <w:rPr>
          <w:b/>
        </w:rPr>
        <w:t>Example 2: Phenotypic observation not written to DMU-input data</w:t>
      </w:r>
    </w:p>
    <w:p w14:paraId="40ECA199" w14:textId="77777777" w:rsidR="001D6ADA" w:rsidRDefault="001D6ADA">
      <w:pPr>
        <w:rPr>
          <w:color w:val="FF0000"/>
        </w:rPr>
      </w:pPr>
    </w:p>
    <w:p w14:paraId="5100520F" w14:textId="77777777" w:rsidR="001D6ADA" w:rsidRDefault="00000000">
      <w:pPr>
        <w:rPr>
          <w:color w:val="FF0000"/>
        </w:rPr>
      </w:pPr>
      <w:r>
        <w:rPr>
          <w:i/>
          <w:color w:val="FF0000"/>
        </w:rPr>
        <w:t>ebv_observation</w:t>
      </w:r>
    </w:p>
    <w:p w14:paraId="1458DD5F" w14:textId="77777777" w:rsidR="001D6ADA" w:rsidRDefault="001D6ADA">
      <w:pPr>
        <w:rPr>
          <w:color w:val="FF0000"/>
        </w:rPr>
      </w:pPr>
    </w:p>
    <w:p w14:paraId="303149C6" w14:textId="77777777" w:rsidR="001D6ADA" w:rsidRDefault="00000000">
      <w:pPr>
        <w:rPr>
          <w:color w:val="FF0000"/>
        </w:rPr>
      </w:pPr>
      <w:r>
        <w:rPr>
          <w:noProof/>
          <w:color w:val="FF0000"/>
          <w:lang w:val="da-DK"/>
        </w:rPr>
        <w:drawing>
          <wp:inline distT="0" distB="0" distL="0" distR="0" wp14:anchorId="3D7ECB3C" wp14:editId="44478E65">
            <wp:extent cx="676910" cy="1017905"/>
            <wp:effectExtent l="0" t="0" r="889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910" cy="1017905"/>
                    </a:xfrm>
                    <a:prstGeom prst="rect">
                      <a:avLst/>
                    </a:prstGeom>
                    <a:noFill/>
                  </pic:spPr>
                </pic:pic>
              </a:graphicData>
            </a:graphic>
          </wp:inline>
        </w:drawing>
      </w:r>
    </w:p>
    <w:p w14:paraId="6DE7F69C" w14:textId="77777777" w:rsidR="001D6ADA" w:rsidRDefault="001D6ADA">
      <w:pPr>
        <w:rPr>
          <w:color w:val="FF0000"/>
        </w:rPr>
      </w:pPr>
    </w:p>
    <w:p w14:paraId="76ECBC06" w14:textId="77777777" w:rsidR="001D6ADA" w:rsidRDefault="00000000">
      <w:pPr>
        <w:rPr>
          <w:color w:val="FF0000"/>
        </w:rPr>
      </w:pPr>
      <w:r>
        <w:rPr>
          <w:color w:val="FF0000"/>
        </w:rPr>
        <w:t>Phenotypic observations</w:t>
      </w:r>
    </w:p>
    <w:p w14:paraId="72F62E09" w14:textId="77777777" w:rsidR="001D6ADA" w:rsidRDefault="001D6ADA">
      <w:pPr>
        <w:rPr>
          <w:color w:val="FF0000"/>
        </w:rPr>
      </w:pPr>
    </w:p>
    <w:p w14:paraId="6950F2D9" w14:textId="77777777" w:rsidR="001D6ADA" w:rsidRDefault="00000000">
      <w:pPr>
        <w:rPr>
          <w:color w:val="FF0000"/>
        </w:rPr>
      </w:pPr>
      <w:r>
        <w:rPr>
          <w:noProof/>
          <w:color w:val="FF0000"/>
          <w:lang w:val="da-DK"/>
        </w:rPr>
        <w:drawing>
          <wp:inline distT="0" distB="0" distL="0" distR="0" wp14:anchorId="082E8B1E" wp14:editId="7C9BA9E1">
            <wp:extent cx="5126990" cy="1249680"/>
            <wp:effectExtent l="0" t="0" r="0" b="0"/>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6990" cy="1249680"/>
                    </a:xfrm>
                    <a:prstGeom prst="rect">
                      <a:avLst/>
                    </a:prstGeom>
                    <a:noFill/>
                  </pic:spPr>
                </pic:pic>
              </a:graphicData>
            </a:graphic>
          </wp:inline>
        </w:drawing>
      </w:r>
    </w:p>
    <w:p w14:paraId="6181581B" w14:textId="77777777" w:rsidR="001D6ADA" w:rsidRDefault="001D6ADA">
      <w:pPr>
        <w:rPr>
          <w:color w:val="FF0000"/>
        </w:rPr>
      </w:pPr>
    </w:p>
    <w:p w14:paraId="3A1DE584" w14:textId="77777777" w:rsidR="001D6ADA" w:rsidRDefault="00000000">
      <w:pPr>
        <w:rPr>
          <w:color w:val="FF0000"/>
        </w:rPr>
      </w:pPr>
      <w:r>
        <w:rPr>
          <w:color w:val="FF0000"/>
        </w:rPr>
        <w:t>DMU-input data</w:t>
      </w:r>
    </w:p>
    <w:p w14:paraId="27FACD66" w14:textId="77777777" w:rsidR="001D6ADA" w:rsidRDefault="001D6ADA">
      <w:pPr>
        <w:rPr>
          <w:color w:val="FF0000"/>
        </w:rPr>
      </w:pPr>
    </w:p>
    <w:p w14:paraId="5BA690BA" w14:textId="77777777" w:rsidR="001D6ADA" w:rsidRDefault="00000000">
      <w:pPr>
        <w:rPr>
          <w:color w:val="FF0000"/>
        </w:rPr>
      </w:pPr>
      <w:r>
        <w:rPr>
          <w:noProof/>
          <w:color w:val="FF0000"/>
          <w:lang w:val="da-DK"/>
        </w:rPr>
        <w:drawing>
          <wp:inline distT="0" distB="0" distL="0" distR="0" wp14:anchorId="7AD10E7A" wp14:editId="41255455">
            <wp:extent cx="5227320" cy="784860"/>
            <wp:effectExtent l="0" t="0" r="0" b="0"/>
            <wp:docPr id="317" name="Billed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7320" cy="784860"/>
                    </a:xfrm>
                    <a:prstGeom prst="rect">
                      <a:avLst/>
                    </a:prstGeom>
                    <a:noFill/>
                  </pic:spPr>
                </pic:pic>
              </a:graphicData>
            </a:graphic>
          </wp:inline>
        </w:drawing>
      </w:r>
    </w:p>
    <w:p w14:paraId="200B2523" w14:textId="77777777" w:rsidR="001D6ADA" w:rsidRDefault="001D6ADA">
      <w:pPr>
        <w:rPr>
          <w:color w:val="FF0000"/>
        </w:rPr>
      </w:pPr>
    </w:p>
    <w:p w14:paraId="669C62F7" w14:textId="77777777" w:rsidR="001D6ADA" w:rsidRDefault="00000000">
      <w:pPr>
        <w:rPr>
          <w:color w:val="FF0000"/>
        </w:rPr>
      </w:pPr>
      <w:r>
        <w:rPr>
          <w:color w:val="FF0000"/>
        </w:rPr>
        <w:t>DMU model</w:t>
      </w:r>
    </w:p>
    <w:p w14:paraId="188D80DD" w14:textId="77777777" w:rsidR="001D6ADA" w:rsidRDefault="001D6ADA">
      <w:pPr>
        <w:rPr>
          <w:color w:val="FF0000"/>
        </w:rPr>
      </w:pPr>
    </w:p>
    <w:p w14:paraId="07955DAE" w14:textId="77777777" w:rsidR="001D6ADA" w:rsidRDefault="00000000">
      <w:pPr>
        <w:rPr>
          <w:color w:val="FF0000"/>
        </w:rPr>
      </w:pPr>
      <w:r>
        <w:rPr>
          <w:noProof/>
          <w:color w:val="FF0000"/>
          <w:lang w:val="da-DK"/>
        </w:rPr>
        <w:drawing>
          <wp:inline distT="0" distB="0" distL="0" distR="0" wp14:anchorId="50211E04" wp14:editId="218950D4">
            <wp:extent cx="1030605" cy="1475105"/>
            <wp:effectExtent l="0" t="0" r="0" b="0"/>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0605" cy="1475105"/>
                    </a:xfrm>
                    <a:prstGeom prst="rect">
                      <a:avLst/>
                    </a:prstGeom>
                    <a:noFill/>
                  </pic:spPr>
                </pic:pic>
              </a:graphicData>
            </a:graphic>
          </wp:inline>
        </w:drawing>
      </w:r>
    </w:p>
    <w:p w14:paraId="083782F4" w14:textId="77777777" w:rsidR="001D6ADA" w:rsidRDefault="001D6ADA">
      <w:pPr>
        <w:rPr>
          <w:color w:val="FF0000"/>
        </w:rPr>
      </w:pPr>
    </w:p>
    <w:p w14:paraId="54A77A98" w14:textId="77777777" w:rsidR="001D6ADA" w:rsidRDefault="00000000">
      <w:pPr>
        <w:rPr>
          <w:color w:val="FF0000"/>
        </w:rPr>
      </w:pPr>
      <w:r>
        <w:rPr>
          <w:color w:val="FF0000"/>
        </w:rPr>
        <w:t>Solution (SOL) file generated by DMU</w:t>
      </w:r>
    </w:p>
    <w:p w14:paraId="3816FCA6" w14:textId="77777777" w:rsidR="001D6ADA" w:rsidRDefault="001D6ADA">
      <w:pPr>
        <w:rPr>
          <w:color w:val="FF0000"/>
        </w:rPr>
      </w:pPr>
    </w:p>
    <w:p w14:paraId="64E74791" w14:textId="77777777" w:rsidR="001D6ADA" w:rsidRDefault="00000000">
      <w:pPr>
        <w:rPr>
          <w:color w:val="FF0000"/>
        </w:rPr>
      </w:pPr>
      <w:r>
        <w:rPr>
          <w:noProof/>
          <w:color w:val="FF0000"/>
          <w:lang w:val="da-DK"/>
        </w:rPr>
        <w:drawing>
          <wp:inline distT="0" distB="0" distL="0" distR="0" wp14:anchorId="2BEE9289" wp14:editId="7A784A1D">
            <wp:extent cx="6480810" cy="865505"/>
            <wp:effectExtent l="0" t="0" r="0" b="0"/>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810" cy="865505"/>
                    </a:xfrm>
                    <a:prstGeom prst="rect">
                      <a:avLst/>
                    </a:prstGeom>
                    <a:noFill/>
                  </pic:spPr>
                </pic:pic>
              </a:graphicData>
            </a:graphic>
          </wp:inline>
        </w:drawing>
      </w:r>
    </w:p>
    <w:p w14:paraId="17B168A9" w14:textId="77777777" w:rsidR="001D6ADA" w:rsidRDefault="001D6ADA">
      <w:pPr>
        <w:rPr>
          <w:color w:val="FF0000"/>
        </w:rPr>
      </w:pPr>
    </w:p>
    <w:p w14:paraId="0C08CCDA" w14:textId="77777777" w:rsidR="001D6ADA" w:rsidRDefault="00000000">
      <w:pPr>
        <w:rPr>
          <w:color w:val="FF0000"/>
        </w:rPr>
      </w:pPr>
      <w:r>
        <w:rPr>
          <w:color w:val="FF0000"/>
        </w:rPr>
        <w:t>BLUP-breeding values transferred from solution file</w:t>
      </w:r>
    </w:p>
    <w:p w14:paraId="48A7762D" w14:textId="77777777" w:rsidR="001D6ADA" w:rsidRDefault="001D6ADA">
      <w:pPr>
        <w:rPr>
          <w:color w:val="FF0000"/>
        </w:rPr>
      </w:pPr>
    </w:p>
    <w:p w14:paraId="5B6D71EA" w14:textId="77777777" w:rsidR="001D6ADA" w:rsidRDefault="00000000">
      <w:pPr>
        <w:rPr>
          <w:color w:val="FF0000"/>
        </w:rPr>
      </w:pPr>
      <w:r>
        <w:rPr>
          <w:noProof/>
          <w:color w:val="FF0000"/>
          <w:lang w:val="da-DK"/>
        </w:rPr>
        <w:lastRenderedPageBreak/>
        <w:drawing>
          <wp:inline distT="0" distB="0" distL="0" distR="0" wp14:anchorId="73C02B26" wp14:editId="2E44514F">
            <wp:extent cx="5166360" cy="861060"/>
            <wp:effectExtent l="0" t="0" r="0" b="0"/>
            <wp:docPr id="332" name="Billed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6360" cy="861060"/>
                    </a:xfrm>
                    <a:prstGeom prst="rect">
                      <a:avLst/>
                    </a:prstGeom>
                    <a:noFill/>
                  </pic:spPr>
                </pic:pic>
              </a:graphicData>
            </a:graphic>
          </wp:inline>
        </w:drawing>
      </w:r>
    </w:p>
    <w:p w14:paraId="10B8087C" w14:textId="77777777" w:rsidR="001D6ADA" w:rsidRDefault="001D6ADA">
      <w:pPr>
        <w:rPr>
          <w:color w:val="FF0000"/>
        </w:rPr>
      </w:pPr>
    </w:p>
    <w:p w14:paraId="7F2A34CA" w14:textId="77777777" w:rsidR="001D6ADA" w:rsidRDefault="00000000">
      <w:pPr>
        <w:rPr>
          <w:noProof/>
          <w:color w:val="FF0000"/>
          <w:lang w:val="en-US"/>
        </w:rPr>
      </w:pPr>
      <w:r>
        <w:rPr>
          <w:b/>
        </w:rPr>
        <w:t>Example 3: BLUP-breeding value not estimated by DMU</w:t>
      </w:r>
    </w:p>
    <w:p w14:paraId="11382EFC" w14:textId="77777777" w:rsidR="001D6ADA" w:rsidRDefault="001D6ADA">
      <w:pPr>
        <w:rPr>
          <w:color w:val="FF0000"/>
        </w:rPr>
      </w:pPr>
    </w:p>
    <w:p w14:paraId="336F27EE" w14:textId="77777777" w:rsidR="001D6ADA" w:rsidRDefault="00000000">
      <w:pPr>
        <w:rPr>
          <w:color w:val="FF0000"/>
        </w:rPr>
      </w:pPr>
      <w:r>
        <w:rPr>
          <w:i/>
          <w:color w:val="FF0000"/>
        </w:rPr>
        <w:t>ebv_observation</w:t>
      </w:r>
    </w:p>
    <w:p w14:paraId="4A5B99A5" w14:textId="77777777" w:rsidR="001D6ADA" w:rsidRDefault="001D6ADA">
      <w:pPr>
        <w:rPr>
          <w:color w:val="FF0000"/>
        </w:rPr>
      </w:pPr>
    </w:p>
    <w:p w14:paraId="37223405" w14:textId="77777777" w:rsidR="001D6ADA" w:rsidRDefault="00000000">
      <w:pPr>
        <w:rPr>
          <w:color w:val="FF0000"/>
        </w:rPr>
      </w:pPr>
      <w:r>
        <w:rPr>
          <w:noProof/>
          <w:color w:val="FF0000"/>
          <w:lang w:val="da-DK"/>
        </w:rPr>
        <w:drawing>
          <wp:inline distT="0" distB="0" distL="0" distR="0" wp14:anchorId="0DF00AF6" wp14:editId="4CE128E1">
            <wp:extent cx="920750" cy="560705"/>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0750" cy="560705"/>
                    </a:xfrm>
                    <a:prstGeom prst="rect">
                      <a:avLst/>
                    </a:prstGeom>
                    <a:noFill/>
                  </pic:spPr>
                </pic:pic>
              </a:graphicData>
            </a:graphic>
          </wp:inline>
        </w:drawing>
      </w:r>
    </w:p>
    <w:p w14:paraId="36327EEE" w14:textId="77777777" w:rsidR="001D6ADA" w:rsidRDefault="001D6ADA">
      <w:pPr>
        <w:rPr>
          <w:color w:val="FF0000"/>
        </w:rPr>
      </w:pPr>
    </w:p>
    <w:p w14:paraId="4A3C4581" w14:textId="77777777" w:rsidR="001D6ADA" w:rsidRDefault="00000000">
      <w:pPr>
        <w:rPr>
          <w:color w:val="FF0000"/>
        </w:rPr>
      </w:pPr>
      <w:r>
        <w:rPr>
          <w:color w:val="FF0000"/>
        </w:rPr>
        <w:t>Phenotypic observations</w:t>
      </w:r>
    </w:p>
    <w:p w14:paraId="054345ED" w14:textId="77777777" w:rsidR="001D6ADA" w:rsidRDefault="001D6ADA">
      <w:pPr>
        <w:rPr>
          <w:color w:val="FF0000"/>
        </w:rPr>
      </w:pPr>
    </w:p>
    <w:p w14:paraId="00DE4355" w14:textId="77777777" w:rsidR="001D6ADA" w:rsidRDefault="00000000">
      <w:pPr>
        <w:rPr>
          <w:color w:val="FF0000"/>
        </w:rPr>
      </w:pPr>
      <w:r>
        <w:rPr>
          <w:noProof/>
          <w:color w:val="FF0000"/>
          <w:lang w:val="da-DK"/>
        </w:rPr>
        <w:drawing>
          <wp:inline distT="0" distB="0" distL="0" distR="0" wp14:anchorId="74EA0B57" wp14:editId="51C1ED02">
            <wp:extent cx="5126990" cy="792480"/>
            <wp:effectExtent l="0" t="0" r="0"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6990" cy="792480"/>
                    </a:xfrm>
                    <a:prstGeom prst="rect">
                      <a:avLst/>
                    </a:prstGeom>
                    <a:noFill/>
                  </pic:spPr>
                </pic:pic>
              </a:graphicData>
            </a:graphic>
          </wp:inline>
        </w:drawing>
      </w:r>
    </w:p>
    <w:p w14:paraId="69C9CA20" w14:textId="77777777" w:rsidR="001D6ADA" w:rsidRDefault="001D6ADA">
      <w:pPr>
        <w:rPr>
          <w:color w:val="FF0000"/>
        </w:rPr>
      </w:pPr>
    </w:p>
    <w:p w14:paraId="7D5C1AF1" w14:textId="77777777" w:rsidR="001D6ADA" w:rsidRDefault="00000000">
      <w:pPr>
        <w:rPr>
          <w:color w:val="FF0000"/>
        </w:rPr>
      </w:pPr>
      <w:r>
        <w:rPr>
          <w:color w:val="FF0000"/>
        </w:rPr>
        <w:t>DMU-input data</w:t>
      </w:r>
    </w:p>
    <w:p w14:paraId="51829BBE" w14:textId="77777777" w:rsidR="001D6ADA" w:rsidRDefault="001D6ADA">
      <w:pPr>
        <w:rPr>
          <w:color w:val="FF0000"/>
        </w:rPr>
      </w:pPr>
    </w:p>
    <w:p w14:paraId="1A9D9C2C" w14:textId="77777777" w:rsidR="001D6ADA" w:rsidRDefault="00000000">
      <w:pPr>
        <w:rPr>
          <w:color w:val="FF0000"/>
        </w:rPr>
      </w:pPr>
      <w:r>
        <w:rPr>
          <w:noProof/>
          <w:color w:val="FF0000"/>
          <w:lang w:val="da-DK"/>
        </w:rPr>
        <w:drawing>
          <wp:inline distT="0" distB="0" distL="0" distR="0" wp14:anchorId="17AE4EDB" wp14:editId="1513D4F8">
            <wp:extent cx="5227320" cy="563880"/>
            <wp:effectExtent l="0" t="0" r="0" b="7620"/>
            <wp:docPr id="320" name="Billed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7320" cy="563880"/>
                    </a:xfrm>
                    <a:prstGeom prst="rect">
                      <a:avLst/>
                    </a:prstGeom>
                    <a:noFill/>
                  </pic:spPr>
                </pic:pic>
              </a:graphicData>
            </a:graphic>
          </wp:inline>
        </w:drawing>
      </w:r>
    </w:p>
    <w:p w14:paraId="2B7CF6CA" w14:textId="77777777" w:rsidR="001D6ADA" w:rsidRDefault="001D6ADA">
      <w:pPr>
        <w:rPr>
          <w:color w:val="FF0000"/>
        </w:rPr>
      </w:pPr>
    </w:p>
    <w:p w14:paraId="74145CB3" w14:textId="77777777" w:rsidR="001D6ADA" w:rsidRDefault="00000000">
      <w:pPr>
        <w:rPr>
          <w:color w:val="FF0000"/>
        </w:rPr>
      </w:pPr>
      <w:r>
        <w:rPr>
          <w:color w:val="FF0000"/>
        </w:rPr>
        <w:t>DMU model</w:t>
      </w:r>
    </w:p>
    <w:p w14:paraId="4C353D82" w14:textId="77777777" w:rsidR="001D6ADA" w:rsidRDefault="001D6ADA">
      <w:pPr>
        <w:rPr>
          <w:color w:val="FF0000"/>
        </w:rPr>
      </w:pPr>
    </w:p>
    <w:p w14:paraId="31856F15" w14:textId="77777777" w:rsidR="001D6ADA" w:rsidRDefault="00000000">
      <w:pPr>
        <w:rPr>
          <w:color w:val="FF0000"/>
        </w:rPr>
      </w:pPr>
      <w:r>
        <w:rPr>
          <w:noProof/>
          <w:color w:val="FF0000"/>
          <w:lang w:val="da-DK"/>
        </w:rPr>
        <w:drawing>
          <wp:inline distT="0" distB="0" distL="0" distR="0" wp14:anchorId="34DDE46B" wp14:editId="3F90AACC">
            <wp:extent cx="878205" cy="1475105"/>
            <wp:effectExtent l="0" t="0" r="0" b="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205" cy="1475105"/>
                    </a:xfrm>
                    <a:prstGeom prst="rect">
                      <a:avLst/>
                    </a:prstGeom>
                    <a:noFill/>
                  </pic:spPr>
                </pic:pic>
              </a:graphicData>
            </a:graphic>
          </wp:inline>
        </w:drawing>
      </w:r>
    </w:p>
    <w:p w14:paraId="67033DB6" w14:textId="77777777" w:rsidR="001D6ADA" w:rsidRDefault="001D6ADA">
      <w:pPr>
        <w:rPr>
          <w:color w:val="FF0000"/>
        </w:rPr>
      </w:pPr>
    </w:p>
    <w:p w14:paraId="02635B18" w14:textId="77777777" w:rsidR="001D6ADA" w:rsidRDefault="00000000">
      <w:pPr>
        <w:rPr>
          <w:color w:val="FF0000"/>
        </w:rPr>
      </w:pPr>
      <w:r>
        <w:rPr>
          <w:color w:val="FF0000"/>
        </w:rPr>
        <w:t>Solution (SOL) file generated by DMU</w:t>
      </w:r>
    </w:p>
    <w:p w14:paraId="38AA5161" w14:textId="77777777" w:rsidR="001D6ADA" w:rsidRDefault="001D6ADA">
      <w:pPr>
        <w:rPr>
          <w:color w:val="FF0000"/>
        </w:rPr>
      </w:pPr>
    </w:p>
    <w:p w14:paraId="7900CFC7" w14:textId="77777777" w:rsidR="001D6ADA" w:rsidRDefault="00000000">
      <w:pPr>
        <w:rPr>
          <w:color w:val="FF0000"/>
        </w:rPr>
      </w:pPr>
      <w:r>
        <w:rPr>
          <w:noProof/>
          <w:color w:val="FF0000"/>
          <w:lang w:val="da-DK"/>
        </w:rPr>
        <w:drawing>
          <wp:inline distT="0" distB="0" distL="0" distR="0" wp14:anchorId="2BF52A5A" wp14:editId="77669B27">
            <wp:extent cx="6480810" cy="865505"/>
            <wp:effectExtent l="0" t="0" r="0" b="0"/>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810" cy="865505"/>
                    </a:xfrm>
                    <a:prstGeom prst="rect">
                      <a:avLst/>
                    </a:prstGeom>
                    <a:noFill/>
                  </pic:spPr>
                </pic:pic>
              </a:graphicData>
            </a:graphic>
          </wp:inline>
        </w:drawing>
      </w:r>
    </w:p>
    <w:p w14:paraId="2F2FF876" w14:textId="77777777" w:rsidR="001D6ADA" w:rsidRDefault="001D6ADA">
      <w:pPr>
        <w:rPr>
          <w:color w:val="FF0000"/>
        </w:rPr>
      </w:pPr>
    </w:p>
    <w:p w14:paraId="5E5B8162" w14:textId="77777777" w:rsidR="001D6ADA" w:rsidRDefault="00000000">
      <w:pPr>
        <w:rPr>
          <w:color w:val="FF0000"/>
        </w:rPr>
      </w:pPr>
      <w:r>
        <w:rPr>
          <w:color w:val="FF0000"/>
        </w:rPr>
        <w:t>BLUP-breeding values transferred from solution file</w:t>
      </w:r>
    </w:p>
    <w:p w14:paraId="777F877B" w14:textId="77777777" w:rsidR="001D6ADA" w:rsidRDefault="001D6ADA">
      <w:pPr>
        <w:rPr>
          <w:color w:val="FF0000"/>
        </w:rPr>
      </w:pPr>
    </w:p>
    <w:p w14:paraId="727D75B0" w14:textId="77777777" w:rsidR="001D6ADA" w:rsidRDefault="00000000">
      <w:pPr>
        <w:rPr>
          <w:color w:val="FF0000"/>
        </w:rPr>
      </w:pPr>
      <w:r>
        <w:rPr>
          <w:noProof/>
          <w:color w:val="FF0000"/>
          <w:lang w:val="da-DK"/>
        </w:rPr>
        <w:lastRenderedPageBreak/>
        <w:drawing>
          <wp:inline distT="0" distB="0" distL="0" distR="0" wp14:anchorId="365B2CEA" wp14:editId="62D6EFB0">
            <wp:extent cx="5163820" cy="1097280"/>
            <wp:effectExtent l="0" t="0" r="0" b="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3820" cy="1097280"/>
                    </a:xfrm>
                    <a:prstGeom prst="rect">
                      <a:avLst/>
                    </a:prstGeom>
                    <a:noFill/>
                  </pic:spPr>
                </pic:pic>
              </a:graphicData>
            </a:graphic>
          </wp:inline>
        </w:drawing>
      </w:r>
    </w:p>
    <w:p w14:paraId="5218D274" w14:textId="77777777" w:rsidR="001D6ADA" w:rsidRDefault="001D6ADA">
      <w:pPr>
        <w:rPr>
          <w:color w:val="FF0000"/>
        </w:rPr>
      </w:pPr>
    </w:p>
    <w:p w14:paraId="1D4E8D2D" w14:textId="77777777" w:rsidR="001D6ADA" w:rsidRDefault="00000000">
      <w:pPr>
        <w:rPr>
          <w:color w:val="FF0000"/>
        </w:rPr>
      </w:pPr>
      <w:r>
        <w:rPr>
          <w:color w:val="FF0000"/>
        </w:rPr>
        <w:t>NB. BLUP-breeding value 2 was not estimated by DMU. It was set to 0.0.</w:t>
      </w:r>
    </w:p>
    <w:p w14:paraId="698AB370" w14:textId="77777777" w:rsidR="001D6ADA" w:rsidRDefault="001D6ADA">
      <w:pPr>
        <w:rPr>
          <w:color w:val="FF0000"/>
        </w:rPr>
      </w:pPr>
    </w:p>
    <w:p w14:paraId="0912C375" w14:textId="77777777" w:rsidR="001D6ADA" w:rsidRDefault="00000000">
      <w:pPr>
        <w:rPr>
          <w:i/>
          <w:noProof/>
          <w:color w:val="FF0000"/>
          <w:lang w:val="en-US"/>
        </w:rPr>
      </w:pPr>
      <w:r>
        <w:rPr>
          <w:b/>
        </w:rPr>
        <w:t xml:space="preserve">Example 4: Unusual order of </w:t>
      </w:r>
      <w:r>
        <w:rPr>
          <w:b/>
          <w:i/>
        </w:rPr>
        <w:t>ebv_observation</w:t>
      </w:r>
    </w:p>
    <w:p w14:paraId="2FE104F8" w14:textId="77777777" w:rsidR="001D6ADA" w:rsidRDefault="001D6ADA">
      <w:pPr>
        <w:rPr>
          <w:color w:val="FF0000"/>
        </w:rPr>
      </w:pPr>
    </w:p>
    <w:p w14:paraId="6688710A" w14:textId="77777777" w:rsidR="001D6ADA" w:rsidRDefault="00000000">
      <w:pPr>
        <w:rPr>
          <w:color w:val="FF0000"/>
        </w:rPr>
      </w:pPr>
      <w:r>
        <w:rPr>
          <w:i/>
          <w:color w:val="FF0000"/>
        </w:rPr>
        <w:t>ebv_observation</w:t>
      </w:r>
    </w:p>
    <w:p w14:paraId="1B656966" w14:textId="77777777" w:rsidR="001D6ADA" w:rsidRDefault="001D6ADA">
      <w:pPr>
        <w:rPr>
          <w:color w:val="FF0000"/>
        </w:rPr>
      </w:pPr>
    </w:p>
    <w:p w14:paraId="1C891C96" w14:textId="77777777" w:rsidR="001D6ADA" w:rsidRDefault="00000000">
      <w:pPr>
        <w:rPr>
          <w:color w:val="FF0000"/>
        </w:rPr>
      </w:pPr>
      <w:r>
        <w:rPr>
          <w:noProof/>
          <w:color w:val="FF0000"/>
          <w:lang w:val="da-DK"/>
        </w:rPr>
        <w:drawing>
          <wp:inline distT="0" distB="0" distL="0" distR="0" wp14:anchorId="6AB6153E" wp14:editId="6659D159">
            <wp:extent cx="895985" cy="792480"/>
            <wp:effectExtent l="0" t="0" r="0" b="7620"/>
            <wp:docPr id="310" name="Billed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5985" cy="792480"/>
                    </a:xfrm>
                    <a:prstGeom prst="rect">
                      <a:avLst/>
                    </a:prstGeom>
                    <a:noFill/>
                  </pic:spPr>
                </pic:pic>
              </a:graphicData>
            </a:graphic>
          </wp:inline>
        </w:drawing>
      </w:r>
    </w:p>
    <w:p w14:paraId="531A789D" w14:textId="77777777" w:rsidR="001D6ADA" w:rsidRDefault="001D6ADA">
      <w:pPr>
        <w:rPr>
          <w:color w:val="FF0000"/>
        </w:rPr>
      </w:pPr>
    </w:p>
    <w:p w14:paraId="3991FBDF" w14:textId="77777777" w:rsidR="001D6ADA" w:rsidRDefault="00000000">
      <w:pPr>
        <w:rPr>
          <w:color w:val="FF0000"/>
        </w:rPr>
      </w:pPr>
      <w:r>
        <w:rPr>
          <w:color w:val="FF0000"/>
        </w:rPr>
        <w:t>Phenotypic observations</w:t>
      </w:r>
    </w:p>
    <w:p w14:paraId="307875E0" w14:textId="77777777" w:rsidR="001D6ADA" w:rsidRDefault="001D6ADA">
      <w:pPr>
        <w:rPr>
          <w:color w:val="FF0000"/>
        </w:rPr>
      </w:pPr>
    </w:p>
    <w:p w14:paraId="184EE061" w14:textId="77777777" w:rsidR="001D6ADA" w:rsidRDefault="00000000">
      <w:pPr>
        <w:rPr>
          <w:color w:val="FF0000"/>
        </w:rPr>
      </w:pPr>
      <w:r>
        <w:rPr>
          <w:noProof/>
          <w:color w:val="FF0000"/>
          <w:lang w:val="da-DK"/>
        </w:rPr>
        <w:drawing>
          <wp:inline distT="0" distB="0" distL="0" distR="0" wp14:anchorId="1EC13DC4" wp14:editId="766B5A65">
            <wp:extent cx="5126990" cy="1017905"/>
            <wp:effectExtent l="0" t="0" r="0" b="0"/>
            <wp:docPr id="311" name="Billed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26990" cy="1017905"/>
                    </a:xfrm>
                    <a:prstGeom prst="rect">
                      <a:avLst/>
                    </a:prstGeom>
                    <a:noFill/>
                  </pic:spPr>
                </pic:pic>
              </a:graphicData>
            </a:graphic>
          </wp:inline>
        </w:drawing>
      </w:r>
    </w:p>
    <w:p w14:paraId="2502A016" w14:textId="77777777" w:rsidR="001D6ADA" w:rsidRDefault="001D6ADA">
      <w:pPr>
        <w:rPr>
          <w:color w:val="FF0000"/>
        </w:rPr>
      </w:pPr>
    </w:p>
    <w:p w14:paraId="70C44454" w14:textId="77777777" w:rsidR="001D6ADA" w:rsidRDefault="00000000">
      <w:pPr>
        <w:rPr>
          <w:color w:val="FF0000"/>
        </w:rPr>
      </w:pPr>
      <w:r>
        <w:rPr>
          <w:color w:val="FF0000"/>
        </w:rPr>
        <w:t>DMU-input data</w:t>
      </w:r>
    </w:p>
    <w:p w14:paraId="347E50A3" w14:textId="77777777" w:rsidR="001D6ADA" w:rsidRDefault="001D6ADA">
      <w:pPr>
        <w:rPr>
          <w:color w:val="FF0000"/>
        </w:rPr>
      </w:pPr>
    </w:p>
    <w:p w14:paraId="6CE85C72" w14:textId="77777777" w:rsidR="001D6ADA" w:rsidRDefault="001D6ADA">
      <w:pPr>
        <w:rPr>
          <w:color w:val="FF0000"/>
        </w:rPr>
      </w:pPr>
    </w:p>
    <w:p w14:paraId="292F7C73" w14:textId="77777777" w:rsidR="001D6ADA" w:rsidRDefault="00000000">
      <w:pPr>
        <w:rPr>
          <w:color w:val="FF0000"/>
        </w:rPr>
      </w:pPr>
      <w:r>
        <w:rPr>
          <w:noProof/>
          <w:color w:val="FF0000"/>
          <w:lang w:val="da-DK"/>
        </w:rPr>
        <w:drawing>
          <wp:inline distT="0" distB="0" distL="0" distR="0" wp14:anchorId="0F77DEDD" wp14:editId="04AD75AB">
            <wp:extent cx="6217920" cy="556260"/>
            <wp:effectExtent l="0" t="0" r="0" b="0"/>
            <wp:docPr id="333" name="Billed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7920" cy="556260"/>
                    </a:xfrm>
                    <a:prstGeom prst="rect">
                      <a:avLst/>
                    </a:prstGeom>
                    <a:noFill/>
                  </pic:spPr>
                </pic:pic>
              </a:graphicData>
            </a:graphic>
          </wp:inline>
        </w:drawing>
      </w:r>
    </w:p>
    <w:p w14:paraId="1DC60525" w14:textId="77777777" w:rsidR="001D6ADA" w:rsidRDefault="001D6ADA">
      <w:pPr>
        <w:rPr>
          <w:color w:val="FF0000"/>
        </w:rPr>
      </w:pPr>
    </w:p>
    <w:p w14:paraId="50C02D37" w14:textId="77777777" w:rsidR="001D6ADA" w:rsidRDefault="00000000">
      <w:pPr>
        <w:rPr>
          <w:color w:val="FF0000"/>
        </w:rPr>
      </w:pPr>
      <w:r>
        <w:rPr>
          <w:color w:val="FF0000"/>
        </w:rPr>
        <w:t>DMU model</w:t>
      </w:r>
    </w:p>
    <w:p w14:paraId="77936979" w14:textId="77777777" w:rsidR="001D6ADA" w:rsidRDefault="001D6ADA">
      <w:pPr>
        <w:rPr>
          <w:color w:val="FF0000"/>
        </w:rPr>
      </w:pPr>
    </w:p>
    <w:p w14:paraId="6D4246A2" w14:textId="77777777" w:rsidR="001D6ADA" w:rsidRDefault="00000000">
      <w:pPr>
        <w:rPr>
          <w:color w:val="FF0000"/>
        </w:rPr>
      </w:pPr>
      <w:r>
        <w:rPr>
          <w:noProof/>
          <w:color w:val="FF0000"/>
          <w:lang w:val="da-DK"/>
        </w:rPr>
        <w:drawing>
          <wp:inline distT="0" distB="0" distL="0" distR="0" wp14:anchorId="0D87C923" wp14:editId="2D3BF70B">
            <wp:extent cx="871855" cy="1938655"/>
            <wp:effectExtent l="0" t="0" r="0" b="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1855" cy="1938655"/>
                    </a:xfrm>
                    <a:prstGeom prst="rect">
                      <a:avLst/>
                    </a:prstGeom>
                    <a:noFill/>
                  </pic:spPr>
                </pic:pic>
              </a:graphicData>
            </a:graphic>
          </wp:inline>
        </w:drawing>
      </w:r>
    </w:p>
    <w:p w14:paraId="229CA279" w14:textId="77777777" w:rsidR="001D6ADA" w:rsidRDefault="001D6ADA">
      <w:pPr>
        <w:rPr>
          <w:color w:val="FF0000"/>
        </w:rPr>
      </w:pPr>
    </w:p>
    <w:p w14:paraId="6E11CBE7" w14:textId="77777777" w:rsidR="001D6ADA" w:rsidRDefault="00000000">
      <w:pPr>
        <w:rPr>
          <w:color w:val="FF0000"/>
        </w:rPr>
      </w:pPr>
      <w:r>
        <w:rPr>
          <w:color w:val="FF0000"/>
        </w:rPr>
        <w:t>Solution (SOL) file generated by DMU</w:t>
      </w:r>
    </w:p>
    <w:p w14:paraId="3BC855DA" w14:textId="77777777" w:rsidR="001D6ADA" w:rsidRDefault="001D6ADA">
      <w:pPr>
        <w:rPr>
          <w:color w:val="FF0000"/>
        </w:rPr>
      </w:pPr>
    </w:p>
    <w:p w14:paraId="0F926CA2" w14:textId="77777777" w:rsidR="001D6ADA" w:rsidRDefault="00000000">
      <w:pPr>
        <w:rPr>
          <w:color w:val="FF0000"/>
        </w:rPr>
      </w:pPr>
      <w:r>
        <w:rPr>
          <w:noProof/>
          <w:color w:val="FF0000"/>
          <w:lang w:val="da-DK"/>
        </w:rPr>
        <w:drawing>
          <wp:inline distT="0" distB="0" distL="0" distR="0" wp14:anchorId="708124BB" wp14:editId="256AFB91">
            <wp:extent cx="6480810" cy="1097280"/>
            <wp:effectExtent l="0" t="0" r="0" b="0"/>
            <wp:docPr id="314" name="Billed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80810" cy="1097280"/>
                    </a:xfrm>
                    <a:prstGeom prst="rect">
                      <a:avLst/>
                    </a:prstGeom>
                    <a:noFill/>
                  </pic:spPr>
                </pic:pic>
              </a:graphicData>
            </a:graphic>
          </wp:inline>
        </w:drawing>
      </w:r>
    </w:p>
    <w:p w14:paraId="7F5E2D8F" w14:textId="77777777" w:rsidR="001D6ADA" w:rsidRDefault="001D6ADA">
      <w:pPr>
        <w:rPr>
          <w:color w:val="FF0000"/>
        </w:rPr>
      </w:pPr>
    </w:p>
    <w:p w14:paraId="5B06B551" w14:textId="77777777" w:rsidR="001D6ADA" w:rsidRDefault="00000000">
      <w:pPr>
        <w:rPr>
          <w:color w:val="FF0000"/>
        </w:rPr>
      </w:pPr>
      <w:r>
        <w:rPr>
          <w:color w:val="FF0000"/>
        </w:rPr>
        <w:t>BLUP-breeding values transferred from solution file</w:t>
      </w:r>
    </w:p>
    <w:p w14:paraId="2B66D3B2" w14:textId="77777777" w:rsidR="001D6ADA" w:rsidRDefault="001D6ADA">
      <w:pPr>
        <w:rPr>
          <w:color w:val="FF0000"/>
        </w:rPr>
      </w:pPr>
    </w:p>
    <w:p w14:paraId="22D42364" w14:textId="77777777" w:rsidR="001D6ADA" w:rsidRDefault="00000000">
      <w:pPr>
        <w:rPr>
          <w:color w:val="FF0000"/>
        </w:rPr>
      </w:pPr>
      <w:r>
        <w:rPr>
          <w:noProof/>
          <w:color w:val="FF0000"/>
          <w:lang w:val="da-DK"/>
        </w:rPr>
        <w:drawing>
          <wp:inline distT="0" distB="0" distL="0" distR="0" wp14:anchorId="1441B73B" wp14:editId="381F05D6">
            <wp:extent cx="5163820" cy="1097280"/>
            <wp:effectExtent l="0" t="0" r="0" b="0"/>
            <wp:docPr id="315" name="Billed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3820" cy="1097280"/>
                    </a:xfrm>
                    <a:prstGeom prst="rect">
                      <a:avLst/>
                    </a:prstGeom>
                    <a:noFill/>
                  </pic:spPr>
                </pic:pic>
              </a:graphicData>
            </a:graphic>
          </wp:inline>
        </w:drawing>
      </w:r>
    </w:p>
    <w:p w14:paraId="3F5E70FF" w14:textId="77777777" w:rsidR="001D6ADA" w:rsidRDefault="001D6ADA">
      <w:pPr>
        <w:rPr>
          <w:color w:val="FF0000"/>
        </w:rPr>
      </w:pPr>
    </w:p>
    <w:p w14:paraId="2521ACEC" w14:textId="77777777" w:rsidR="001D6ADA" w:rsidRDefault="00000000">
      <w:pPr>
        <w:rPr>
          <w:i/>
          <w:noProof/>
          <w:color w:val="FF0000"/>
          <w:lang w:val="en-US"/>
        </w:rPr>
      </w:pPr>
      <w:r>
        <w:rPr>
          <w:b/>
        </w:rPr>
        <w:t>Example 5: Excessive paramaterisation; impractical example</w:t>
      </w:r>
    </w:p>
    <w:p w14:paraId="17F39BC0" w14:textId="77777777" w:rsidR="001D6ADA" w:rsidRDefault="001D6ADA">
      <w:pPr>
        <w:rPr>
          <w:color w:val="FF0000"/>
        </w:rPr>
      </w:pPr>
    </w:p>
    <w:p w14:paraId="77AAC932" w14:textId="77777777" w:rsidR="001D6ADA" w:rsidRDefault="00000000">
      <w:pPr>
        <w:rPr>
          <w:color w:val="FF0000"/>
        </w:rPr>
      </w:pPr>
      <w:r>
        <w:rPr>
          <w:i/>
          <w:color w:val="FF0000"/>
        </w:rPr>
        <w:t>ebv_observation</w:t>
      </w:r>
    </w:p>
    <w:p w14:paraId="6DF5890F" w14:textId="77777777" w:rsidR="001D6ADA" w:rsidRDefault="001D6ADA">
      <w:pPr>
        <w:rPr>
          <w:color w:val="FF0000"/>
        </w:rPr>
      </w:pPr>
    </w:p>
    <w:p w14:paraId="7F97F510" w14:textId="77777777" w:rsidR="001D6ADA" w:rsidRDefault="00000000">
      <w:pPr>
        <w:rPr>
          <w:color w:val="FF0000"/>
        </w:rPr>
      </w:pPr>
      <w:r>
        <w:rPr>
          <w:noProof/>
          <w:color w:val="FF0000"/>
          <w:lang w:val="da-DK"/>
        </w:rPr>
        <w:drawing>
          <wp:inline distT="0" distB="0" distL="0" distR="0" wp14:anchorId="192FAD73" wp14:editId="551DCBEC">
            <wp:extent cx="676910" cy="560705"/>
            <wp:effectExtent l="0" t="0" r="8890" b="0"/>
            <wp:docPr id="322" name="Billed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6910" cy="560705"/>
                    </a:xfrm>
                    <a:prstGeom prst="rect">
                      <a:avLst/>
                    </a:prstGeom>
                    <a:noFill/>
                  </pic:spPr>
                </pic:pic>
              </a:graphicData>
            </a:graphic>
          </wp:inline>
        </w:drawing>
      </w:r>
    </w:p>
    <w:p w14:paraId="03A16752" w14:textId="77777777" w:rsidR="001D6ADA" w:rsidRDefault="001D6ADA">
      <w:pPr>
        <w:rPr>
          <w:color w:val="FF0000"/>
        </w:rPr>
      </w:pPr>
    </w:p>
    <w:p w14:paraId="620555AE" w14:textId="77777777" w:rsidR="001D6ADA" w:rsidRDefault="00000000">
      <w:pPr>
        <w:rPr>
          <w:color w:val="FF0000"/>
        </w:rPr>
      </w:pPr>
      <w:r>
        <w:rPr>
          <w:color w:val="FF0000"/>
        </w:rPr>
        <w:t>Phenotypic observations</w:t>
      </w:r>
    </w:p>
    <w:p w14:paraId="01B4EA74" w14:textId="77777777" w:rsidR="001D6ADA" w:rsidRDefault="001D6ADA">
      <w:pPr>
        <w:rPr>
          <w:color w:val="FF0000"/>
        </w:rPr>
      </w:pPr>
    </w:p>
    <w:p w14:paraId="14930962" w14:textId="77777777" w:rsidR="001D6ADA" w:rsidRDefault="00000000">
      <w:pPr>
        <w:rPr>
          <w:color w:val="FF0000"/>
        </w:rPr>
      </w:pPr>
      <w:r>
        <w:rPr>
          <w:noProof/>
          <w:color w:val="FF0000"/>
          <w:lang w:val="da-DK"/>
        </w:rPr>
        <w:drawing>
          <wp:inline distT="0" distB="0" distL="0" distR="0" wp14:anchorId="732510F2" wp14:editId="7008098D">
            <wp:extent cx="5126990" cy="792480"/>
            <wp:effectExtent l="0" t="0" r="0" b="0"/>
            <wp:docPr id="323" name="Billed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6990" cy="792480"/>
                    </a:xfrm>
                    <a:prstGeom prst="rect">
                      <a:avLst/>
                    </a:prstGeom>
                    <a:noFill/>
                  </pic:spPr>
                </pic:pic>
              </a:graphicData>
            </a:graphic>
          </wp:inline>
        </w:drawing>
      </w:r>
    </w:p>
    <w:p w14:paraId="67DBB2A4" w14:textId="77777777" w:rsidR="001D6ADA" w:rsidRDefault="001D6ADA">
      <w:pPr>
        <w:rPr>
          <w:color w:val="FF0000"/>
        </w:rPr>
      </w:pPr>
    </w:p>
    <w:p w14:paraId="72613DB4" w14:textId="77777777" w:rsidR="001D6ADA" w:rsidRDefault="00000000">
      <w:pPr>
        <w:rPr>
          <w:color w:val="FF0000"/>
        </w:rPr>
      </w:pPr>
      <w:r>
        <w:rPr>
          <w:color w:val="FF0000"/>
        </w:rPr>
        <w:t>DMU-input data</w:t>
      </w:r>
    </w:p>
    <w:p w14:paraId="17891376" w14:textId="77777777" w:rsidR="001D6ADA" w:rsidRDefault="001D6ADA">
      <w:pPr>
        <w:rPr>
          <w:color w:val="FF0000"/>
        </w:rPr>
      </w:pPr>
    </w:p>
    <w:p w14:paraId="00BC4D18" w14:textId="77777777" w:rsidR="001D6ADA" w:rsidRDefault="00000000">
      <w:pPr>
        <w:rPr>
          <w:color w:val="FF0000"/>
        </w:rPr>
      </w:pPr>
      <w:r>
        <w:rPr>
          <w:noProof/>
          <w:color w:val="FF0000"/>
          <w:lang w:val="da-DK"/>
        </w:rPr>
        <w:drawing>
          <wp:inline distT="0" distB="0" distL="0" distR="0" wp14:anchorId="7F6346F4" wp14:editId="1EA5EBAA">
            <wp:extent cx="5227320" cy="784860"/>
            <wp:effectExtent l="0" t="0" r="0" b="0"/>
            <wp:docPr id="334" name="Billed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7320" cy="784860"/>
                    </a:xfrm>
                    <a:prstGeom prst="rect">
                      <a:avLst/>
                    </a:prstGeom>
                    <a:noFill/>
                  </pic:spPr>
                </pic:pic>
              </a:graphicData>
            </a:graphic>
          </wp:inline>
        </w:drawing>
      </w:r>
    </w:p>
    <w:p w14:paraId="52E6402C" w14:textId="77777777" w:rsidR="001D6ADA" w:rsidRDefault="001D6ADA">
      <w:pPr>
        <w:rPr>
          <w:color w:val="FF0000"/>
        </w:rPr>
      </w:pPr>
    </w:p>
    <w:p w14:paraId="6638C980" w14:textId="77777777" w:rsidR="001D6ADA" w:rsidRDefault="00000000">
      <w:pPr>
        <w:rPr>
          <w:color w:val="FF0000"/>
        </w:rPr>
      </w:pPr>
      <w:r>
        <w:rPr>
          <w:color w:val="FF0000"/>
        </w:rPr>
        <w:t>DMU model</w:t>
      </w:r>
    </w:p>
    <w:p w14:paraId="2B971FEC" w14:textId="77777777" w:rsidR="001D6ADA" w:rsidRDefault="001D6ADA">
      <w:pPr>
        <w:rPr>
          <w:color w:val="FF0000"/>
        </w:rPr>
      </w:pPr>
    </w:p>
    <w:p w14:paraId="5FB07434" w14:textId="77777777" w:rsidR="001D6ADA" w:rsidRDefault="00000000">
      <w:pPr>
        <w:rPr>
          <w:color w:val="FF0000"/>
        </w:rPr>
      </w:pPr>
      <w:r>
        <w:rPr>
          <w:noProof/>
          <w:color w:val="FF0000"/>
          <w:lang w:val="da-DK"/>
        </w:rPr>
        <w:lastRenderedPageBreak/>
        <w:drawing>
          <wp:inline distT="0" distB="0" distL="0" distR="0" wp14:anchorId="5E4E9752" wp14:editId="08101855">
            <wp:extent cx="1030605" cy="1475105"/>
            <wp:effectExtent l="0" t="0" r="0" b="0"/>
            <wp:docPr id="325" name="Billed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30605" cy="1475105"/>
                    </a:xfrm>
                    <a:prstGeom prst="rect">
                      <a:avLst/>
                    </a:prstGeom>
                    <a:noFill/>
                  </pic:spPr>
                </pic:pic>
              </a:graphicData>
            </a:graphic>
          </wp:inline>
        </w:drawing>
      </w:r>
    </w:p>
    <w:p w14:paraId="0F66D612" w14:textId="77777777" w:rsidR="001D6ADA" w:rsidRDefault="001D6ADA">
      <w:pPr>
        <w:rPr>
          <w:color w:val="FF0000"/>
        </w:rPr>
      </w:pPr>
    </w:p>
    <w:p w14:paraId="772F2895" w14:textId="77777777" w:rsidR="001D6ADA" w:rsidRDefault="00000000">
      <w:pPr>
        <w:rPr>
          <w:color w:val="FF0000"/>
        </w:rPr>
      </w:pPr>
      <w:r>
        <w:rPr>
          <w:color w:val="FF0000"/>
        </w:rPr>
        <w:t>Solution (SOL) file generated by DMU</w:t>
      </w:r>
    </w:p>
    <w:p w14:paraId="6734D73C" w14:textId="77777777" w:rsidR="001D6ADA" w:rsidRDefault="001D6ADA">
      <w:pPr>
        <w:rPr>
          <w:color w:val="FF0000"/>
        </w:rPr>
      </w:pPr>
    </w:p>
    <w:p w14:paraId="7132036B" w14:textId="77777777" w:rsidR="001D6ADA" w:rsidRDefault="00000000">
      <w:pPr>
        <w:rPr>
          <w:color w:val="FF0000"/>
        </w:rPr>
      </w:pPr>
      <w:r>
        <w:rPr>
          <w:noProof/>
          <w:color w:val="FF0000"/>
          <w:lang w:val="da-DK"/>
        </w:rPr>
        <w:drawing>
          <wp:inline distT="0" distB="0" distL="0" distR="0" wp14:anchorId="6C822BCD" wp14:editId="58D736C8">
            <wp:extent cx="6480810" cy="865505"/>
            <wp:effectExtent l="0" t="0" r="0" b="0"/>
            <wp:docPr id="326" name="Billed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80810" cy="865505"/>
                    </a:xfrm>
                    <a:prstGeom prst="rect">
                      <a:avLst/>
                    </a:prstGeom>
                    <a:noFill/>
                  </pic:spPr>
                </pic:pic>
              </a:graphicData>
            </a:graphic>
          </wp:inline>
        </w:drawing>
      </w:r>
    </w:p>
    <w:p w14:paraId="26BA0BEB" w14:textId="77777777" w:rsidR="001D6ADA" w:rsidRDefault="001D6ADA">
      <w:pPr>
        <w:rPr>
          <w:color w:val="FF0000"/>
        </w:rPr>
      </w:pPr>
    </w:p>
    <w:p w14:paraId="4A680D83" w14:textId="77777777" w:rsidR="001D6ADA" w:rsidRDefault="00000000">
      <w:pPr>
        <w:rPr>
          <w:color w:val="FF0000"/>
        </w:rPr>
      </w:pPr>
      <w:r>
        <w:rPr>
          <w:color w:val="FF0000"/>
        </w:rPr>
        <w:t>BLUP-breeding values transferred from solution file</w:t>
      </w:r>
    </w:p>
    <w:p w14:paraId="14DB3DF3" w14:textId="77777777" w:rsidR="001D6ADA" w:rsidRDefault="001D6ADA">
      <w:pPr>
        <w:rPr>
          <w:color w:val="FF0000"/>
        </w:rPr>
      </w:pPr>
    </w:p>
    <w:p w14:paraId="39E44136" w14:textId="77777777" w:rsidR="001D6ADA" w:rsidRDefault="00000000">
      <w:pPr>
        <w:rPr>
          <w:color w:val="FF0000"/>
        </w:rPr>
      </w:pPr>
      <w:r>
        <w:rPr>
          <w:noProof/>
          <w:color w:val="FF0000"/>
          <w:lang w:val="da-DK"/>
        </w:rPr>
        <w:drawing>
          <wp:inline distT="0" distB="0" distL="0" distR="0" wp14:anchorId="535D724B" wp14:editId="42F686B4">
            <wp:extent cx="5163820" cy="865505"/>
            <wp:effectExtent l="0" t="0" r="0" b="0"/>
            <wp:docPr id="327" name="Billed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63820" cy="865505"/>
                    </a:xfrm>
                    <a:prstGeom prst="rect">
                      <a:avLst/>
                    </a:prstGeom>
                    <a:noFill/>
                  </pic:spPr>
                </pic:pic>
              </a:graphicData>
            </a:graphic>
          </wp:inline>
        </w:drawing>
      </w:r>
    </w:p>
    <w:p w14:paraId="04A6755C" w14:textId="77777777" w:rsidR="001D6ADA" w:rsidRDefault="001D6ADA">
      <w:pPr>
        <w:rPr>
          <w:color w:val="FF0000"/>
        </w:rPr>
      </w:pPr>
    </w:p>
    <w:p w14:paraId="00F0FB81" w14:textId="77777777" w:rsidR="001D6ADA" w:rsidRDefault="00000000">
      <w:pPr>
        <w:rPr>
          <w:color w:val="C00000"/>
        </w:rPr>
      </w:pPr>
      <w:r>
        <w:rPr>
          <w:color w:val="C00000"/>
        </w:rPr>
        <w:t>If own prediction program used:</w:t>
      </w:r>
    </w:p>
    <w:p w14:paraId="37ED365E" w14:textId="77777777" w:rsidR="001D6ADA" w:rsidRDefault="00000000">
      <w:r>
        <w:t xml:space="preserve">Input </w:t>
      </w:r>
      <w:proofErr w:type="gramStart"/>
      <w:r>
        <w:t>file</w:t>
      </w:r>
      <w:proofErr w:type="gramEnd"/>
      <w:r>
        <w:t xml:space="preserve"> are specified as above. The output file must have the following format:</w:t>
      </w:r>
    </w:p>
    <w:p w14:paraId="224B77F6" w14:textId="77777777" w:rsidR="001D6ADA" w:rsidRDefault="00000000">
      <w:pPr>
        <w:pStyle w:val="Listeafsnit"/>
        <w:numPr>
          <w:ilvl w:val="0"/>
          <w:numId w:val="31"/>
        </w:numPr>
      </w:pPr>
      <w:r>
        <w:t>no header</w:t>
      </w:r>
    </w:p>
    <w:p w14:paraId="4445E611" w14:textId="77777777" w:rsidR="001D6ADA" w:rsidRDefault="00000000">
      <w:pPr>
        <w:pStyle w:val="Listeafsnit"/>
        <w:numPr>
          <w:ilvl w:val="0"/>
          <w:numId w:val="31"/>
        </w:numPr>
      </w:pPr>
      <w:r>
        <w:t xml:space="preserve">col1: ebvNumber/trait number (1&lt;=value&lt;=nebv). </w:t>
      </w:r>
    </w:p>
    <w:p w14:paraId="489801E0" w14:textId="77777777" w:rsidR="001D6ADA" w:rsidRDefault="00000000">
      <w:pPr>
        <w:pStyle w:val="Listeafsnit"/>
        <w:numPr>
          <w:ilvl w:val="0"/>
          <w:numId w:val="31"/>
        </w:numPr>
      </w:pPr>
      <w:r>
        <w:t xml:space="preserve">Col2: ID. </w:t>
      </w:r>
    </w:p>
    <w:p w14:paraId="0A8CD734" w14:textId="77777777" w:rsidR="001D6ADA" w:rsidRDefault="00000000">
      <w:pPr>
        <w:pStyle w:val="Listeafsnit"/>
        <w:numPr>
          <w:ilvl w:val="0"/>
          <w:numId w:val="31"/>
        </w:numPr>
      </w:pPr>
      <w:r>
        <w:t>Col3: EBV (real)</w:t>
      </w:r>
    </w:p>
    <w:p w14:paraId="58289DC9" w14:textId="77777777" w:rsidR="001D6ADA" w:rsidRDefault="001D6ADA"/>
    <w:p w14:paraId="293A1531" w14:textId="77777777" w:rsidR="001D6ADA" w:rsidRDefault="001D6ADA"/>
    <w:p w14:paraId="344BC53B" w14:textId="77777777" w:rsidR="001D6ADA" w:rsidRDefault="00000000">
      <w:r>
        <w:t>Phenotypic observations can be realised in three ways:</w:t>
      </w:r>
    </w:p>
    <w:p w14:paraId="59DA2666" w14:textId="77777777" w:rsidR="001D6ADA" w:rsidRDefault="001D6ADA"/>
    <w:p w14:paraId="20FFF937" w14:textId="77777777" w:rsidR="001D6ADA" w:rsidRDefault="001D6ADA"/>
    <w:p w14:paraId="17086483" w14:textId="77777777" w:rsidR="001D6ADA" w:rsidRDefault="00000000">
      <w:pPr>
        <w:rPr>
          <w:color w:val="FF0000"/>
          <w:highlight w:val="yellow"/>
          <w:lang w:val="da-DK"/>
        </w:rPr>
      </w:pPr>
      <w:r>
        <w:rPr>
          <w:color w:val="FF0000"/>
          <w:highlight w:val="yellow"/>
          <w:lang w:val="da-DK"/>
        </w:rPr>
        <w:t>Hvis du har en fænotype, som både har direkte og maternelle effekter, og de maternelle effekter både er genetiske og miljømæssige, så skal du bruge to tbv'er og to res'er pr. obs.</w:t>
      </w:r>
    </w:p>
    <w:p w14:paraId="3804AB8A" w14:textId="77777777" w:rsidR="001D6ADA" w:rsidRDefault="00000000">
      <w:pPr>
        <w:rPr>
          <w:color w:val="FF0000"/>
          <w:highlight w:val="yellow"/>
          <w:lang w:val="da-DK"/>
        </w:rPr>
      </w:pPr>
      <w:r>
        <w:rPr>
          <w:color w:val="FF0000"/>
          <w:highlight w:val="yellow"/>
          <w:lang w:val="da-DK"/>
        </w:rPr>
        <w:t>[10:31:44] Anders Christian Sørensen: Det samme hvis du har en fællse kuldeffekt, så vil det modelleres som en ekstra residual hos moderen.</w:t>
      </w:r>
    </w:p>
    <w:p w14:paraId="26359E95" w14:textId="77777777" w:rsidR="001D6ADA" w:rsidRDefault="00000000">
      <w:pPr>
        <w:rPr>
          <w:color w:val="FF0000"/>
          <w:highlight w:val="yellow"/>
          <w:lang w:val="da-DK"/>
        </w:rPr>
      </w:pPr>
      <w:r>
        <w:rPr>
          <w:color w:val="FF0000"/>
          <w:highlight w:val="yellow"/>
          <w:lang w:val="da-DK"/>
        </w:rPr>
        <w:t>[10:32:05] Anders Christian Sørensen: nres kan altså sagtens tænkes at være forskellig fra nobs</w:t>
      </w:r>
    </w:p>
    <w:p w14:paraId="72117E9C" w14:textId="77777777" w:rsidR="001D6ADA" w:rsidRDefault="001D6ADA">
      <w:pPr>
        <w:rPr>
          <w:highlight w:val="yellow"/>
          <w:lang w:val="da-DK"/>
        </w:rPr>
      </w:pPr>
    </w:p>
    <w:p w14:paraId="243327A0" w14:textId="77777777" w:rsidR="001D6ADA" w:rsidRDefault="001D6ADA">
      <w:pPr>
        <w:rPr>
          <w:highlight w:val="yellow"/>
          <w:lang w:val="da-DK"/>
        </w:rPr>
      </w:pPr>
    </w:p>
    <w:p w14:paraId="5983EFD4"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r>
        <w:rPr>
          <w:rFonts w:ascii="Lucida Console" w:hAnsi="Lucida Console" w:cs="Lucida Console"/>
          <w:highlight w:val="yellow"/>
          <w:lang w:val="en-US"/>
        </w:rPr>
        <w:t>obs(:)=MATMUL(REAL(</w:t>
      </w:r>
      <w:proofErr w:type="gramStart"/>
      <w:r>
        <w:rPr>
          <w:rFonts w:ascii="Lucida Console" w:hAnsi="Lucida Console" w:cs="Lucida Console"/>
          <w:highlight w:val="yellow"/>
          <w:lang w:val="en-US"/>
        </w:rPr>
        <w:t>Zbv,sp</w:t>
      </w:r>
      <w:proofErr w:type="gramEnd"/>
      <w:r>
        <w:rPr>
          <w:rFonts w:ascii="Lucida Console" w:hAnsi="Lucida Console" w:cs="Lucida Console"/>
          <w:highlight w:val="yellow"/>
          <w:lang w:val="en-US"/>
        </w:rPr>
        <w:t>),pop(id)%tbv_poly) + MATMUL(REAL(Wres,sp),pop(id)%res)  ! Add bv+residual</w:t>
      </w:r>
    </w:p>
    <w:p w14:paraId="35947587"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p>
    <w:p w14:paraId="1B6D89E5"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r>
        <w:rPr>
          <w:rFonts w:ascii="Lucida Console" w:hAnsi="Lucida Console" w:cs="Lucida Console"/>
          <w:highlight w:val="yellow"/>
          <w:lang w:val="en-US"/>
        </w:rPr>
        <w:t xml:space="preserve">    if (pop(id)%sex==2) </w:t>
      </w:r>
      <w:proofErr w:type="gramStart"/>
      <w:r>
        <w:rPr>
          <w:rFonts w:ascii="Lucida Console" w:hAnsi="Lucida Console" w:cs="Lucida Console"/>
          <w:highlight w:val="yellow"/>
          <w:lang w:val="en-US"/>
        </w:rPr>
        <w:t>obs(</w:t>
      </w:r>
      <w:proofErr w:type="gramEnd"/>
      <w:r>
        <w:rPr>
          <w:rFonts w:ascii="Lucida Console" w:hAnsi="Lucida Console" w:cs="Lucida Console"/>
          <w:highlight w:val="yellow"/>
          <w:lang w:val="en-US"/>
        </w:rPr>
        <w:t>:) = obs(:) + MATMUL(REAL(xmean,sp),sexdif)</w:t>
      </w:r>
    </w:p>
    <w:p w14:paraId="544FE577"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p>
    <w:p w14:paraId="1822E6D1"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r>
        <w:rPr>
          <w:rFonts w:ascii="Lucida Console" w:hAnsi="Lucida Console" w:cs="Lucida Console"/>
          <w:highlight w:val="yellow"/>
          <w:lang w:val="en-US"/>
        </w:rPr>
        <w:t xml:space="preserve">    dam=pop(id)%dam</w:t>
      </w:r>
    </w:p>
    <w:p w14:paraId="0DFD989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r>
        <w:rPr>
          <w:rFonts w:ascii="Lucida Console" w:hAnsi="Lucida Console" w:cs="Lucida Console"/>
          <w:highlight w:val="yellow"/>
          <w:lang w:val="en-US"/>
        </w:rPr>
        <w:t xml:space="preserve">    if (dam/=0) then</w:t>
      </w:r>
    </w:p>
    <w:p w14:paraId="54D2FF2A"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r>
        <w:rPr>
          <w:rFonts w:ascii="Lucida Console" w:hAnsi="Lucida Console" w:cs="Lucida Console"/>
          <w:highlight w:val="yellow"/>
          <w:lang w:val="en-US"/>
        </w:rPr>
        <w:lastRenderedPageBreak/>
        <w:t xml:space="preserve">      </w:t>
      </w:r>
      <w:proofErr w:type="gramStart"/>
      <w:r>
        <w:rPr>
          <w:rFonts w:ascii="Lucida Console" w:hAnsi="Lucida Console" w:cs="Lucida Console"/>
          <w:highlight w:val="yellow"/>
          <w:lang w:val="en-US"/>
        </w:rPr>
        <w:t>obs(</w:t>
      </w:r>
      <w:proofErr w:type="gramEnd"/>
      <w:r>
        <w:rPr>
          <w:rFonts w:ascii="Lucida Console" w:hAnsi="Lucida Console" w:cs="Lucida Console"/>
          <w:highlight w:val="yellow"/>
          <w:lang w:val="en-US"/>
        </w:rPr>
        <w:t>:) = obs(:) + MATMUL(REAL(Zmatbv,sp),pop(dam)%tbv_poly) + MATMUL(REAL(Wmres,sp),pop(dam)%res)</w:t>
      </w:r>
    </w:p>
    <w:p w14:paraId="3D93DE3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highlight w:val="yellow"/>
          <w:lang w:val="en-US"/>
        </w:rPr>
      </w:pPr>
      <w:r>
        <w:rPr>
          <w:rFonts w:ascii="Lucida Console" w:hAnsi="Lucida Console" w:cs="Lucida Console"/>
          <w:highlight w:val="yellow"/>
          <w:lang w:val="en-US"/>
        </w:rPr>
        <w:t xml:space="preserve">        ! add maternal genetic and environmental effects</w:t>
      </w:r>
    </w:p>
    <w:p w14:paraId="6CC0329A"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hAnsi="Lucida Console" w:cs="Lucida Console"/>
          <w:lang w:val="da-DK"/>
        </w:rPr>
      </w:pPr>
      <w:r>
        <w:rPr>
          <w:rFonts w:ascii="Lucida Console" w:hAnsi="Lucida Console" w:cs="Lucida Console"/>
          <w:highlight w:val="yellow"/>
          <w:lang w:val="en-US"/>
        </w:rPr>
        <w:t xml:space="preserve">    </w:t>
      </w:r>
      <w:r>
        <w:rPr>
          <w:rFonts w:ascii="Lucida Console" w:hAnsi="Lucida Console" w:cs="Lucida Console"/>
          <w:highlight w:val="yellow"/>
          <w:lang w:val="da-DK"/>
        </w:rPr>
        <w:t>end if</w:t>
      </w:r>
    </w:p>
    <w:p w14:paraId="24622340" w14:textId="77777777" w:rsidR="001D6ADA" w:rsidRDefault="001D6ADA">
      <w:pPr>
        <w:rPr>
          <w:color w:val="FF0000"/>
        </w:rPr>
      </w:pPr>
    </w:p>
    <w:p w14:paraId="63EF17E7" w14:textId="77777777" w:rsidR="001D6ADA" w:rsidRDefault="00000000">
      <w:pPr>
        <w:pStyle w:val="Overskrift1"/>
        <w:rPr>
          <w:color w:val="FF0000"/>
        </w:rPr>
      </w:pPr>
      <w:bookmarkStart w:id="24" w:name="_Toc109904123"/>
      <w:r>
        <w:rPr>
          <w:color w:val="FF0000"/>
        </w:rPr>
        <w:t>Genomic-relationship matrices</w:t>
      </w:r>
      <w:bookmarkEnd w:id="24"/>
    </w:p>
    <w:p w14:paraId="6674E7F6" w14:textId="77777777" w:rsidR="001D6ADA" w:rsidRDefault="001D6ADA">
      <w:pPr>
        <w:rPr>
          <w:color w:val="FF0000"/>
        </w:rPr>
      </w:pPr>
    </w:p>
    <w:p w14:paraId="2DF3A98D" w14:textId="77777777" w:rsidR="001D6ADA" w:rsidRDefault="00000000">
      <w:r>
        <w:t xml:space="preserve">Genomic-relationship matrices are constructed as </w:t>
      </w:r>
      <w:r>
        <w:rPr>
          <w:b/>
        </w:rPr>
        <w:t>G</w:t>
      </w:r>
      <w:r>
        <w:t xml:space="preserve"> = </w:t>
      </w:r>
      <w:r>
        <w:rPr>
          <w:b/>
        </w:rPr>
        <w:t>ZZ'</w:t>
      </w:r>
      <w:r>
        <w:t xml:space="preserve">/s, where </w:t>
      </w:r>
      <w:r>
        <w:rPr>
          <w:b/>
        </w:rPr>
        <w:t>G</w:t>
      </w:r>
      <w:r>
        <w:t xml:space="preserve"> is a </w:t>
      </w:r>
      <w:r>
        <w:rPr>
          <w:i/>
        </w:rPr>
        <w:t>n</w:t>
      </w:r>
      <w:r>
        <w:t xml:space="preserve"> x </w:t>
      </w:r>
      <w:r>
        <w:rPr>
          <w:i/>
        </w:rPr>
        <w:t>n</w:t>
      </w:r>
      <w:r>
        <w:t xml:space="preserve"> matrix of genomic relationships between </w:t>
      </w:r>
      <w:r>
        <w:rPr>
          <w:i/>
        </w:rPr>
        <w:t>n</w:t>
      </w:r>
      <w:r>
        <w:t xml:space="preserve"> animals, </w:t>
      </w:r>
      <w:r>
        <w:rPr>
          <w:b/>
        </w:rPr>
        <w:t>Z</w:t>
      </w:r>
      <w:r>
        <w:t xml:space="preserve"> = </w:t>
      </w:r>
      <w:r>
        <w:rPr>
          <w:b/>
        </w:rPr>
        <w:t>M</w:t>
      </w:r>
      <w:r>
        <w:t>-</w:t>
      </w:r>
      <w:r>
        <w:rPr>
          <w:b/>
        </w:rPr>
        <w:t>1</w:t>
      </w:r>
      <w:r>
        <w:t>(2</w:t>
      </w:r>
      <w:r>
        <w:rPr>
          <w:b/>
        </w:rPr>
        <w:t>p</w:t>
      </w:r>
      <w:r>
        <w:t>)</w:t>
      </w:r>
      <w:r>
        <w:rPr>
          <w:b/>
        </w:rPr>
        <w:t>'</w:t>
      </w:r>
      <w:r>
        <w:t xml:space="preserve">, </w:t>
      </w:r>
      <w:r>
        <w:rPr>
          <w:b/>
        </w:rPr>
        <w:t>M</w:t>
      </w:r>
      <w:r>
        <w:t xml:space="preserve"> is a </w:t>
      </w:r>
      <w:r>
        <w:rPr>
          <w:i/>
        </w:rPr>
        <w:t>n</w:t>
      </w:r>
      <w:r>
        <w:t xml:space="preserve"> x </w:t>
      </w:r>
      <w:r>
        <w:rPr>
          <w:i/>
        </w:rPr>
        <w:t>m</w:t>
      </w:r>
      <w:r>
        <w:t xml:space="preserve"> matrix of counts of the mutant allele for the </w:t>
      </w:r>
      <w:r>
        <w:rPr>
          <w:i/>
        </w:rPr>
        <w:t>n</w:t>
      </w:r>
      <w:r>
        <w:t xml:space="preserve"> animals at the </w:t>
      </w:r>
      <w:r>
        <w:rPr>
          <w:i/>
        </w:rPr>
        <w:t>m</w:t>
      </w:r>
      <w:r>
        <w:t xml:space="preserve"> marker loci with element M</w:t>
      </w:r>
      <w:r>
        <w:rPr>
          <w:i/>
          <w:vertAlign w:val="subscript"/>
        </w:rPr>
        <w:t>ij</w:t>
      </w:r>
      <w:r>
        <w:t xml:space="preserve"> = 0, 1, or 2 for animal </w:t>
      </w:r>
      <w:r>
        <w:rPr>
          <w:i/>
        </w:rPr>
        <w:t>i</w:t>
      </w:r>
      <w:r>
        <w:t xml:space="preserve"> at marker locus </w:t>
      </w:r>
      <w:r>
        <w:rPr>
          <w:i/>
        </w:rPr>
        <w:t>j</w:t>
      </w:r>
      <w:r>
        <w:t xml:space="preserve"> (</w:t>
      </w:r>
      <w:r>
        <w:rPr>
          <w:i/>
        </w:rPr>
        <w:t>i</w:t>
      </w:r>
      <w:r>
        <w:t xml:space="preserve"> = 1 … </w:t>
      </w:r>
      <w:r>
        <w:rPr>
          <w:i/>
        </w:rPr>
        <w:t>n</w:t>
      </w:r>
      <w:r>
        <w:t xml:space="preserve">, </w:t>
      </w:r>
      <w:r>
        <w:rPr>
          <w:i/>
        </w:rPr>
        <w:t>j</w:t>
      </w:r>
      <w:r>
        <w:t xml:space="preserve"> = 1 … </w:t>
      </w:r>
      <w:r>
        <w:rPr>
          <w:i/>
        </w:rPr>
        <w:t>m</w:t>
      </w:r>
      <w:r>
        <w:t xml:space="preserve">), </w:t>
      </w:r>
      <w:r>
        <w:rPr>
          <w:b/>
        </w:rPr>
        <w:t>1</w:t>
      </w:r>
      <w:r>
        <w:t xml:space="preserve"> is a </w:t>
      </w:r>
      <w:r>
        <w:rPr>
          <w:i/>
        </w:rPr>
        <w:t>n</w:t>
      </w:r>
      <w:r>
        <w:t xml:space="preserve"> vector of ones, </w:t>
      </w:r>
      <w:r>
        <w:rPr>
          <w:b/>
        </w:rPr>
        <w:t>p</w:t>
      </w:r>
      <w:r>
        <w:t xml:space="preserve"> = (p</w:t>
      </w:r>
      <w:r>
        <w:rPr>
          <w:vertAlign w:val="subscript"/>
        </w:rPr>
        <w:t>1</w:t>
      </w:r>
      <w:r>
        <w:t>, p</w:t>
      </w:r>
      <w:r>
        <w:rPr>
          <w:vertAlign w:val="subscript"/>
        </w:rPr>
        <w:t>2</w:t>
      </w:r>
      <w:r>
        <w:t xml:space="preserve"> … p</w:t>
      </w:r>
      <w:r>
        <w:rPr>
          <w:i/>
          <w:vertAlign w:val="subscript"/>
        </w:rPr>
        <w:t>m</w:t>
      </w:r>
      <w:r>
        <w:t xml:space="preserve">) is a </w:t>
      </w:r>
      <w:r>
        <w:rPr>
          <w:i/>
        </w:rPr>
        <w:t>m</w:t>
      </w:r>
      <w:r>
        <w:t xml:space="preserve"> vector with p</w:t>
      </w:r>
      <w:r>
        <w:rPr>
          <w:i/>
          <w:vertAlign w:val="subscript"/>
        </w:rPr>
        <w:t>j</w:t>
      </w:r>
      <w:r>
        <w:rPr>
          <w:rStyle w:val="Fremhv"/>
        </w:rPr>
        <w:t xml:space="preserve"> </w:t>
      </w:r>
      <w:r>
        <w:t xml:space="preserve">the frequency of the mutant allele at marker locus </w:t>
      </w:r>
      <w:r>
        <w:rPr>
          <w:i/>
        </w:rPr>
        <w:t>j</w:t>
      </w:r>
      <w:r>
        <w:t xml:space="preserve"> </w:t>
      </w:r>
      <w:r>
        <w:rPr>
          <w:strike/>
        </w:rPr>
        <w:t>in the base population</w:t>
      </w:r>
      <w:r>
        <w:t xml:space="preserve">, and s </w:t>
      </w:r>
      <w:r>
        <w:rPr>
          <w:strike/>
        </w:rPr>
        <w:t>= 2</w:t>
      </w:r>
      <w:r>
        <w:rPr>
          <w:b/>
          <w:strike/>
        </w:rPr>
        <w:t>p'</w:t>
      </w:r>
      <w:r>
        <w:rPr>
          <w:strike/>
        </w:rPr>
        <w:t>(</w:t>
      </w:r>
      <w:r>
        <w:rPr>
          <w:b/>
          <w:strike/>
        </w:rPr>
        <w:t>1</w:t>
      </w:r>
      <w:r>
        <w:rPr>
          <w:strike/>
        </w:rPr>
        <w:t>-</w:t>
      </w:r>
      <w:r>
        <w:rPr>
          <w:b/>
          <w:strike/>
        </w:rPr>
        <w:t>p</w:t>
      </w:r>
      <w:r>
        <w:rPr>
          <w:strike/>
        </w:rPr>
        <w:t>) transforms</w:t>
      </w:r>
      <w:r>
        <w:t xml:space="preserve"> scales </w:t>
      </w:r>
      <w:r>
        <w:rPr>
          <w:b/>
        </w:rPr>
        <w:t>G</w:t>
      </w:r>
      <w:r>
        <w:t xml:space="preserve"> towards the same scale as a pedigree-relationship matrix (?)(adapted from VanRaden 2008).</w:t>
      </w:r>
    </w:p>
    <w:p w14:paraId="77BC5040" w14:textId="77777777" w:rsidR="001D6ADA" w:rsidRDefault="001D6ADA">
      <w:pPr>
        <w:rPr>
          <w:color w:val="FF0000"/>
        </w:rPr>
      </w:pPr>
    </w:p>
    <w:p w14:paraId="0E5F92C7" w14:textId="77777777" w:rsidR="001D6ADA" w:rsidRDefault="00000000">
      <w:pPr>
        <w:rPr>
          <w:color w:val="FF0000"/>
        </w:rPr>
      </w:pPr>
      <w:r>
        <w:rPr>
          <w:color w:val="FF0000"/>
        </w:rPr>
        <w:t>ADAM allows different matrices to be created.</w:t>
      </w:r>
    </w:p>
    <w:p w14:paraId="038E8296" w14:textId="77777777" w:rsidR="001D6ADA" w:rsidRDefault="001D6ADA">
      <w:pPr>
        <w:rPr>
          <w:color w:val="FF0000"/>
        </w:rPr>
      </w:pPr>
    </w:p>
    <w:p w14:paraId="0D346101" w14:textId="77777777" w:rsidR="001D6ADA" w:rsidRDefault="00000000">
      <w:pPr>
        <w:rPr>
          <w:color w:val="FF0000"/>
        </w:rPr>
      </w:pPr>
      <w:r>
        <w:rPr>
          <w:color w:val="FF0000"/>
        </w:rPr>
        <w:t>The following flow diagram outlines the sequence used to generate genomic-relationship matrices used to predict genomic-breeding values, control rates of inbreeding using genomic information and EVA, and monitor rates of inbreeding:</w:t>
      </w:r>
    </w:p>
    <w:p w14:paraId="2D7A12CB" w14:textId="77777777" w:rsidR="001D6ADA" w:rsidRDefault="001D6ADA">
      <w:pPr>
        <w:rPr>
          <w:color w:val="FF0000"/>
        </w:rPr>
      </w:pPr>
    </w:p>
    <w:p w14:paraId="3F2FCEC3" w14:textId="77777777" w:rsidR="001D6ADA" w:rsidRDefault="00000000">
      <w:pPr>
        <w:jc w:val="center"/>
        <w:rPr>
          <w:color w:val="FF0000"/>
        </w:rPr>
      </w:pPr>
      <w:r>
        <w:rPr>
          <w:noProof/>
          <w:lang w:val="da-DK"/>
        </w:rPr>
        <w:lastRenderedPageBreak/>
        <w:drawing>
          <wp:inline distT="0" distB="0" distL="0" distR="0" wp14:anchorId="069A90F8" wp14:editId="72B82AF2">
            <wp:extent cx="5104762" cy="5019048"/>
            <wp:effectExtent l="0" t="0" r="1270" b="0"/>
            <wp:docPr id="60" name="Billed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104762" cy="5019048"/>
                    </a:xfrm>
                    <a:prstGeom prst="rect">
                      <a:avLst/>
                    </a:prstGeom>
                  </pic:spPr>
                </pic:pic>
              </a:graphicData>
            </a:graphic>
          </wp:inline>
        </w:drawing>
      </w:r>
    </w:p>
    <w:p w14:paraId="281BE097" w14:textId="77777777" w:rsidR="001D6ADA" w:rsidRDefault="001D6ADA">
      <w:pPr>
        <w:rPr>
          <w:color w:val="FF0000"/>
        </w:rPr>
      </w:pPr>
    </w:p>
    <w:p w14:paraId="5083BAD9" w14:textId="77777777" w:rsidR="001D6ADA" w:rsidRDefault="00000000">
      <w:pPr>
        <w:rPr>
          <w:color w:val="FF0000"/>
        </w:rPr>
      </w:pPr>
      <w:r>
        <w:rPr>
          <w:color w:val="FF0000"/>
        </w:rPr>
        <w:t xml:space="preserve">Let </w:t>
      </w:r>
      <w:proofErr w:type="gramStart"/>
      <w:r>
        <w:rPr>
          <w:b/>
          <w:color w:val="FF0000"/>
        </w:rPr>
        <w:t>X</w:t>
      </w:r>
      <w:r>
        <w:rPr>
          <w:i/>
          <w:color w:val="FF0000"/>
          <w:vertAlign w:val="subscript"/>
        </w:rPr>
        <w:t>m</w:t>
      </w:r>
      <w:r>
        <w:rPr>
          <w:color w:val="FF0000"/>
          <w:vertAlign w:val="subscript"/>
        </w:rPr>
        <w:t>,</w:t>
      </w:r>
      <w:r>
        <w:rPr>
          <w:i/>
          <w:color w:val="FF0000"/>
          <w:vertAlign w:val="subscript"/>
        </w:rPr>
        <w:t>n</w:t>
      </w:r>
      <w:proofErr w:type="gramEnd"/>
      <w:r>
        <w:rPr>
          <w:color w:val="FF0000"/>
        </w:rPr>
        <w:t xml:space="preserve"> be a </w:t>
      </w:r>
      <w:r>
        <w:rPr>
          <w:i/>
          <w:color w:val="FF0000"/>
        </w:rPr>
        <w:t>m</w:t>
      </w:r>
      <w:r>
        <w:rPr>
          <w:color w:val="FF0000"/>
        </w:rPr>
        <w:t xml:space="preserve"> x </w:t>
      </w:r>
      <w:r>
        <w:rPr>
          <w:i/>
          <w:color w:val="FF0000"/>
        </w:rPr>
        <w:t>n</w:t>
      </w:r>
      <w:r>
        <w:rPr>
          <w:color w:val="FF0000"/>
        </w:rPr>
        <w:t xml:space="preserve"> matrix of marker genotypes for </w:t>
      </w:r>
      <w:r>
        <w:rPr>
          <w:i/>
          <w:color w:val="FF0000"/>
        </w:rPr>
        <w:t>n</w:t>
      </w:r>
      <w:r>
        <w:rPr>
          <w:color w:val="FF0000"/>
        </w:rPr>
        <w:t xml:space="preserve"> individuals at </w:t>
      </w:r>
      <w:r>
        <w:rPr>
          <w:i/>
          <w:color w:val="FF0000"/>
        </w:rPr>
        <w:t>m</w:t>
      </w:r>
      <w:r>
        <w:rPr>
          <w:color w:val="FF0000"/>
        </w:rPr>
        <w:t xml:space="preserve"> loci. The marker genotype for individual </w:t>
      </w:r>
      <w:r>
        <w:rPr>
          <w:i/>
          <w:color w:val="FF0000"/>
        </w:rPr>
        <w:t>j</w:t>
      </w:r>
      <w:r>
        <w:rPr>
          <w:color w:val="FF0000"/>
        </w:rPr>
        <w:t xml:space="preserve"> at locus </w:t>
      </w:r>
      <w:r>
        <w:rPr>
          <w:i/>
          <w:color w:val="FF0000"/>
        </w:rPr>
        <w:t>i</w:t>
      </w:r>
      <w:r>
        <w:rPr>
          <w:color w:val="FF0000"/>
        </w:rPr>
        <w:t xml:space="preserve"> is denoted </w:t>
      </w:r>
      <w:proofErr w:type="gramStart"/>
      <w:r>
        <w:rPr>
          <w:color w:val="FF0000"/>
        </w:rPr>
        <w:t>x</w:t>
      </w:r>
      <w:r>
        <w:rPr>
          <w:i/>
          <w:color w:val="FF0000"/>
          <w:vertAlign w:val="subscript"/>
        </w:rPr>
        <w:t>i</w:t>
      </w:r>
      <w:r>
        <w:rPr>
          <w:color w:val="FF0000"/>
          <w:vertAlign w:val="subscript"/>
        </w:rPr>
        <w:t>,</w:t>
      </w:r>
      <w:r>
        <w:rPr>
          <w:i/>
          <w:color w:val="FF0000"/>
          <w:vertAlign w:val="subscript"/>
        </w:rPr>
        <w:t>j</w:t>
      </w:r>
      <w:proofErr w:type="gramEnd"/>
      <w:r>
        <w:rPr>
          <w:color w:val="FF0000"/>
        </w:rPr>
        <w:t xml:space="preserve"> = 0, 1, or 2 when the genotype is 11, 12, or 22 and marker alleles </w:t>
      </w:r>
      <w:r>
        <w:rPr>
          <w:strike/>
          <w:color w:val="FF0000"/>
        </w:rPr>
        <w:t xml:space="preserve">at locus </w:t>
      </w:r>
      <w:r>
        <w:rPr>
          <w:i/>
          <w:strike/>
          <w:color w:val="FF0000"/>
        </w:rPr>
        <w:t>i</w:t>
      </w:r>
      <w:r>
        <w:rPr>
          <w:color w:val="FF0000"/>
        </w:rPr>
        <w:t xml:space="preserve"> are denoted 1 and 2.</w:t>
      </w:r>
    </w:p>
    <w:p w14:paraId="68A4074C" w14:textId="77777777" w:rsidR="001D6ADA" w:rsidRDefault="001D6ADA">
      <w:pPr>
        <w:rPr>
          <w:color w:val="FF0000"/>
        </w:rPr>
      </w:pPr>
    </w:p>
    <w:p w14:paraId="77B8E119" w14:textId="77777777" w:rsidR="001D6ADA" w:rsidRDefault="00000000">
      <w:pPr>
        <w:rPr>
          <w:color w:val="FF0000"/>
        </w:rPr>
      </w:pPr>
      <w:r>
        <w:rPr>
          <w:b/>
          <w:color w:val="FF0000"/>
          <w:highlight w:val="yellow"/>
        </w:rPr>
        <w:t xml:space="preserve">Alternative: </w:t>
      </w:r>
      <w:proofErr w:type="gramStart"/>
      <w:r>
        <w:rPr>
          <w:b/>
          <w:color w:val="FF0000"/>
          <w:highlight w:val="yellow"/>
        </w:rPr>
        <w:t>X</w:t>
      </w:r>
      <w:r>
        <w:rPr>
          <w:i/>
          <w:color w:val="FF0000"/>
          <w:highlight w:val="yellow"/>
          <w:vertAlign w:val="subscript"/>
        </w:rPr>
        <w:t>n</w:t>
      </w:r>
      <w:r>
        <w:rPr>
          <w:color w:val="FF0000"/>
          <w:highlight w:val="yellow"/>
          <w:vertAlign w:val="subscript"/>
        </w:rPr>
        <w:t>,</w:t>
      </w:r>
      <w:r>
        <w:rPr>
          <w:i/>
          <w:color w:val="FF0000"/>
          <w:highlight w:val="yellow"/>
          <w:vertAlign w:val="subscript"/>
        </w:rPr>
        <w:t>m</w:t>
      </w:r>
      <w:proofErr w:type="gramEnd"/>
      <w:r>
        <w:rPr>
          <w:i/>
          <w:color w:val="FF0000"/>
        </w:rPr>
        <w:t xml:space="preserve">  USE ALTERNATIVE, more conventional</w:t>
      </w:r>
    </w:p>
    <w:p w14:paraId="0AA06AE8" w14:textId="77777777" w:rsidR="001D6ADA" w:rsidRDefault="001D6ADA">
      <w:pPr>
        <w:rPr>
          <w:color w:val="FF0000"/>
        </w:rPr>
      </w:pPr>
    </w:p>
    <w:p w14:paraId="4731EC45" w14:textId="77777777" w:rsidR="001D6ADA" w:rsidRDefault="00000000">
      <w:pPr>
        <w:rPr>
          <w:color w:val="FF0000"/>
        </w:rPr>
      </w:pPr>
      <w:r>
        <w:rPr>
          <w:color w:val="FF0000"/>
        </w:rPr>
        <w:t>, where …</w:t>
      </w:r>
    </w:p>
    <w:p w14:paraId="6141F06D" w14:textId="77777777" w:rsidR="001D6ADA" w:rsidRDefault="001D6ADA">
      <w:pPr>
        <w:rPr>
          <w:color w:val="FF0000"/>
        </w:rPr>
      </w:pPr>
    </w:p>
    <w:p w14:paraId="39B16BE0" w14:textId="77777777" w:rsidR="001D6ADA" w:rsidRDefault="001D6ADA">
      <w:pPr>
        <w:rPr>
          <w:color w:val="FF0000"/>
        </w:rPr>
      </w:pPr>
    </w:p>
    <w:p w14:paraId="668447E4" w14:textId="77777777" w:rsidR="001D6ADA" w:rsidRDefault="001D6ADA">
      <w:pPr>
        <w:rPr>
          <w:color w:val="FF0000"/>
        </w:rPr>
      </w:pPr>
    </w:p>
    <w:p w14:paraId="7BC6D5A8"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color w:val="FF0000"/>
        </w:rPr>
        <w:t xml:space="preserve">genomic base </w:t>
      </w:r>
      <w:proofErr w:type="gramStart"/>
      <w:r>
        <w:rPr>
          <w:rFonts w:eastAsiaTheme="minorHAnsi"/>
          <w:lang w:val="en-US" w:eastAsia="en-US"/>
        </w:rPr>
        <w:t>define</w:t>
      </w:r>
      <w:proofErr w:type="gramEnd"/>
      <w:r>
        <w:rPr>
          <w:rFonts w:eastAsiaTheme="minorHAnsi"/>
          <w:lang w:val="en-US" w:eastAsia="en-US"/>
        </w:rPr>
        <w:t xml:space="preserve"> the animals included in the genomic-base population that are </w:t>
      </w:r>
    </w:p>
    <w:p w14:paraId="15FF9A73"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used to calculate marker-allele frequencies, p</w:t>
      </w:r>
      <w:r>
        <w:rPr>
          <w:rFonts w:eastAsiaTheme="minorHAnsi"/>
          <w:i/>
          <w:vertAlign w:val="subscript"/>
          <w:lang w:val="en-US" w:eastAsia="en-US"/>
        </w:rPr>
        <w:t>i</w:t>
      </w:r>
      <w:r>
        <w:rPr>
          <w:rFonts w:eastAsiaTheme="minorHAnsi"/>
          <w:lang w:val="en-US" w:eastAsia="en-US"/>
        </w:rPr>
        <w:t xml:space="preserve"> and 1-p</w:t>
      </w:r>
      <w:r>
        <w:rPr>
          <w:rFonts w:eastAsiaTheme="minorHAnsi"/>
          <w:i/>
          <w:vertAlign w:val="subscript"/>
          <w:lang w:val="en-US" w:eastAsia="en-US"/>
        </w:rPr>
        <w:t>i</w:t>
      </w:r>
      <w:r>
        <w:rPr>
          <w:rFonts w:eastAsiaTheme="minorHAnsi"/>
          <w:lang w:val="en-US" w:eastAsia="en-US"/>
        </w:rPr>
        <w:t xml:space="preserve">, used to ’centre’ and ’scale’ genotypes at locus </w:t>
      </w:r>
      <w:r>
        <w:rPr>
          <w:rFonts w:eastAsiaTheme="minorHAnsi"/>
          <w:i/>
          <w:lang w:val="en-US" w:eastAsia="en-US"/>
        </w:rPr>
        <w:t>i</w:t>
      </w:r>
      <w:r>
        <w:rPr>
          <w:rFonts w:eastAsiaTheme="minorHAnsi"/>
          <w:lang w:val="en-US" w:eastAsia="en-US"/>
        </w:rPr>
        <w:t>,</w:t>
      </w:r>
    </w:p>
    <w:p w14:paraId="09D4F08B" w14:textId="77777777" w:rsidR="001D6ADA" w:rsidRDefault="00000000">
      <w:r>
        <w:t xml:space="preserve">                           all                 </w:t>
      </w:r>
      <w:proofErr w:type="gramStart"/>
      <w:r>
        <w:t>All genotyped</w:t>
      </w:r>
      <w:proofErr w:type="gramEnd"/>
      <w:r>
        <w:t xml:space="preserve"> animals in the population, </w:t>
      </w:r>
    </w:p>
    <w:p w14:paraId="491CB1E7" w14:textId="77777777" w:rsidR="001D6ADA" w:rsidRDefault="00000000">
      <w:r>
        <w:t xml:space="preserve">                                               </w:t>
      </w:r>
      <w:r>
        <w:rPr>
          <w:color w:val="FF0000"/>
        </w:rPr>
        <w:t>&lt;included in dmudat&gt;</w:t>
      </w:r>
    </w:p>
    <w:p w14:paraId="6CE1C79A" w14:textId="77777777" w:rsidR="001D6ADA" w:rsidRDefault="00000000">
      <w:pPr>
        <w:rPr>
          <w:rFonts w:eastAsiaTheme="minorHAnsi"/>
          <w:lang w:val="en-US" w:eastAsia="en-US"/>
        </w:rPr>
      </w:pPr>
      <w:r>
        <w:t xml:space="preserve">                           base                </w:t>
      </w:r>
      <w:r>
        <w:rPr>
          <w:rFonts w:eastAsiaTheme="minorHAnsi"/>
          <w:lang w:val="en-US" w:eastAsia="en-US"/>
        </w:rPr>
        <w:t xml:space="preserve">All animals in the base population </w:t>
      </w:r>
    </w:p>
    <w:p w14:paraId="2CB3533C" w14:textId="77777777" w:rsidR="001D6ADA" w:rsidRDefault="00000000">
      <w:r>
        <w:rPr>
          <w:rFonts w:eastAsiaTheme="minorHAnsi"/>
          <w:lang w:val="en-US" w:eastAsia="en-US"/>
        </w:rPr>
        <w:t xml:space="preserve">                                               ignoring genotyping</w:t>
      </w:r>
    </w:p>
    <w:p w14:paraId="768CFB09" w14:textId="77777777" w:rsidR="001D6ADA" w:rsidRDefault="00000000">
      <w:pPr>
        <w:rPr>
          <w:rFonts w:eastAsiaTheme="minorHAnsi"/>
          <w:lang w:val="en-US" w:eastAsia="en-US"/>
        </w:rPr>
      </w:pPr>
      <w:r>
        <w:t xml:space="preserve">                           genotypedbase       </w:t>
      </w:r>
      <w:r>
        <w:rPr>
          <w:rFonts w:eastAsiaTheme="minorHAnsi"/>
          <w:lang w:val="en-US" w:eastAsia="en-US"/>
        </w:rPr>
        <w:t xml:space="preserve">All genotyped animals in the base </w:t>
      </w:r>
    </w:p>
    <w:p w14:paraId="19878B19" w14:textId="77777777" w:rsidR="001D6ADA" w:rsidRDefault="00000000">
      <w:pPr>
        <w:rPr>
          <w:rFonts w:eastAsiaTheme="minorHAnsi"/>
          <w:lang w:val="en-US" w:eastAsia="en-US"/>
        </w:rPr>
      </w:pPr>
      <w:r>
        <w:rPr>
          <w:rFonts w:eastAsiaTheme="minorHAnsi"/>
          <w:lang w:val="en-US" w:eastAsia="en-US"/>
        </w:rPr>
        <w:t xml:space="preserve">                                               population</w:t>
      </w:r>
    </w:p>
    <w:p w14:paraId="7FEFF740" w14:textId="77777777" w:rsidR="001D6ADA" w:rsidRDefault="00000000">
      <w:pPr>
        <w:rPr>
          <w:rFonts w:eastAsiaTheme="minorHAnsi"/>
          <w:lang w:val="en-US" w:eastAsia="en-US"/>
        </w:rPr>
      </w:pPr>
      <w:r>
        <w:rPr>
          <w:rFonts w:eastAsiaTheme="minorHAnsi"/>
          <w:lang w:val="en-US" w:eastAsia="en-US"/>
        </w:rPr>
        <w:t xml:space="preserve">                           tracedbase          All animals in the base population </w:t>
      </w:r>
    </w:p>
    <w:p w14:paraId="33ED42CB" w14:textId="77777777" w:rsidR="001D6ADA" w:rsidRDefault="00000000">
      <w:pPr>
        <w:rPr>
          <w:rFonts w:eastAsiaTheme="minorHAnsi"/>
          <w:lang w:val="en-US" w:eastAsia="en-US"/>
        </w:rPr>
      </w:pPr>
      <w:r>
        <w:t xml:space="preserve">                                               </w:t>
      </w:r>
      <w:r>
        <w:rPr>
          <w:color w:val="FF0000"/>
        </w:rPr>
        <w:t>&lt;included in dmudat&gt;</w:t>
      </w:r>
      <w:r>
        <w:t xml:space="preserve"> </w:t>
      </w:r>
      <w:r>
        <w:rPr>
          <w:rFonts w:eastAsiaTheme="minorHAnsi"/>
          <w:lang w:val="en-US" w:eastAsia="en-US"/>
        </w:rPr>
        <w:t>ignoring genotyping</w:t>
      </w:r>
    </w:p>
    <w:p w14:paraId="302838FE" w14:textId="77777777" w:rsidR="001D6ADA" w:rsidRDefault="00000000">
      <w:pPr>
        <w:rPr>
          <w:rFonts w:eastAsiaTheme="minorHAnsi"/>
          <w:lang w:val="en-US" w:eastAsia="en-US"/>
        </w:rPr>
      </w:pPr>
      <w:r>
        <w:rPr>
          <w:rFonts w:eastAsiaTheme="minorHAnsi"/>
          <w:lang w:val="en-US" w:eastAsia="en-US"/>
        </w:rPr>
        <w:lastRenderedPageBreak/>
        <w:t xml:space="preserve">                           tracedgenotypedbase All genotyped animals in the base </w:t>
      </w:r>
    </w:p>
    <w:p w14:paraId="121F3A8C" w14:textId="77777777" w:rsidR="001D6ADA" w:rsidRDefault="00000000">
      <w:pPr>
        <w:rPr>
          <w:rFonts w:eastAsiaTheme="minorHAnsi"/>
          <w:lang w:val="en-US" w:eastAsia="en-US"/>
        </w:rPr>
      </w:pPr>
      <w:r>
        <w:rPr>
          <w:rFonts w:eastAsiaTheme="minorHAnsi"/>
          <w:lang w:val="en-US" w:eastAsia="en-US"/>
        </w:rPr>
        <w:t xml:space="preserve">                                               population </w:t>
      </w:r>
      <w:r>
        <w:rPr>
          <w:color w:val="FF0000"/>
        </w:rPr>
        <w:t>&lt;included in dmudat&gt;</w:t>
      </w:r>
    </w:p>
    <w:p w14:paraId="5315D145"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lang w:val="en-US"/>
        </w:rPr>
      </w:pPr>
    </w:p>
    <w:p w14:paraId="070A17B1"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lang w:val="en-US"/>
        </w:rPr>
      </w:pPr>
      <w:r>
        <w:rPr>
          <w:i/>
          <w:lang w:val="en-US"/>
        </w:rPr>
        <w:t>loci</w:t>
      </w:r>
      <w:r>
        <w:rPr>
          <w:lang w:val="en-US"/>
        </w:rPr>
        <w:t>,</w:t>
      </w:r>
      <w:r>
        <w:rPr>
          <w:i/>
          <w:lang w:val="en-US"/>
        </w:rPr>
        <w:t xml:space="preserve"> maf</w:t>
      </w:r>
      <w:r>
        <w:rPr>
          <w:lang w:val="en-US"/>
        </w:rPr>
        <w:t>, and</w:t>
      </w:r>
      <w:r>
        <w:rPr>
          <w:i/>
          <w:lang w:val="en-US"/>
        </w:rPr>
        <w:t xml:space="preserve"> mafInclude </w:t>
      </w:r>
      <w:r>
        <w:rPr>
          <w:lang w:val="en-US"/>
        </w:rPr>
        <w:t>defines the loci used to construct genomic matrices.</w:t>
      </w:r>
    </w:p>
    <w:p w14:paraId="293B89B0"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rPr>
          <w:i/>
          <w:lang w:val="en-US"/>
        </w:rPr>
        <w:t>loci</w:t>
      </w:r>
      <w:r>
        <w:t xml:space="preserve"> </w:t>
      </w:r>
      <w:proofErr w:type="gramStart"/>
      <w:r>
        <w:t>defines</w:t>
      </w:r>
      <w:proofErr w:type="gramEnd"/>
      <w:r>
        <w:t xml:space="preserve"> the loci used as </w:t>
      </w:r>
      <w:r>
        <w:rPr>
          <w:rFonts w:eastAsiaTheme="minorHAnsi"/>
          <w:lang w:val="en-US" w:eastAsia="en-US"/>
        </w:rPr>
        <w:t>genetic markers (</w:t>
      </w:r>
      <w:r>
        <w:t>QTL and markers, QTL, or markers),</w:t>
      </w:r>
    </w:p>
    <w:p w14:paraId="6C1DFB1A"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i/>
        </w:rPr>
        <w:t>maf</w:t>
      </w:r>
      <w:r>
        <w:t xml:space="preserve"> Threshold for minimum-allele frequency</w:t>
      </w:r>
    </w:p>
    <w:p w14:paraId="5537104D" w14:textId="77777777" w:rsidR="001D6ADA" w:rsidRDefault="00000000">
      <w:pPr>
        <w:rPr>
          <w:color w:val="FF0000"/>
        </w:rPr>
      </w:pPr>
      <w:r>
        <w:rPr>
          <w:i/>
          <w:lang w:val="en-US"/>
        </w:rPr>
        <w:t xml:space="preserve">mafInclude </w:t>
      </w:r>
      <w:r>
        <w:t xml:space="preserve">Minimum-alle frequency of loci included. </w:t>
      </w:r>
    </w:p>
    <w:p w14:paraId="3C793D8E" w14:textId="77777777" w:rsidR="001D6ADA" w:rsidRDefault="001D6ADA">
      <w:pPr>
        <w:rPr>
          <w:color w:val="FF0000"/>
        </w:rPr>
      </w:pPr>
    </w:p>
    <w:p w14:paraId="123B336D"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i/>
          <w:lang w:val="en-US"/>
        </w:rPr>
        <w:t>loci</w:t>
      </w:r>
      <w:r>
        <w:t xml:space="preserve">                         all QTL and markers</w:t>
      </w:r>
    </w:p>
    <w:p w14:paraId="043090FA" w14:textId="77777777" w:rsidR="001D6ADA" w:rsidRDefault="00000000">
      <w:r>
        <w:t xml:space="preserve">                               qtl QTL</w:t>
      </w:r>
    </w:p>
    <w:p w14:paraId="56367905" w14:textId="77777777" w:rsidR="001D6ADA" w:rsidRDefault="00000000">
      <w:pPr>
        <w:rPr>
          <w:rFonts w:eastAsiaTheme="minorHAnsi"/>
          <w:lang w:val="en-US" w:eastAsia="en-US"/>
        </w:rPr>
      </w:pPr>
      <w:r>
        <w:t xml:space="preserve">                           markers Markers</w:t>
      </w:r>
    </w:p>
    <w:p w14:paraId="02CDA97C" w14:textId="77777777" w:rsidR="001D6ADA" w:rsidRDefault="001D6ADA">
      <w:pPr>
        <w:rPr>
          <w:highlight w:val="yellow"/>
        </w:rPr>
      </w:pPr>
    </w:p>
    <w:p w14:paraId="26EBA668" w14:textId="77777777" w:rsidR="001D6ADA" w:rsidRDefault="00000000">
      <w:r>
        <w:t xml:space="preserve">  </w:t>
      </w:r>
      <w:r>
        <w:rPr>
          <w:i/>
        </w:rPr>
        <w:t>maf</w:t>
      </w:r>
      <w:r>
        <w:t xml:space="preserve">                   Definition: Threshold for minimum-allele frequency</w:t>
      </w:r>
    </w:p>
    <w:p w14:paraId="395BABA4" w14:textId="77777777" w:rsidR="001D6ADA" w:rsidRDefault="001D6ADA"/>
    <w:p w14:paraId="0CD4847A" w14:textId="77777777" w:rsidR="001D6ADA" w:rsidRDefault="00000000">
      <w:r>
        <w:t xml:space="preserve">  </w:t>
      </w:r>
      <w:r>
        <w:rPr>
          <w:i/>
          <w:lang w:val="en-US"/>
        </w:rPr>
        <w:t>mafInclude</w:t>
      </w:r>
      <w:r>
        <w:rPr>
          <w:lang w:val="en-US"/>
        </w:rPr>
        <w:t xml:space="preserve">   </w:t>
      </w:r>
      <w:r>
        <w:t xml:space="preserve">         Definition: Minimum-alle frequency of loci included</w:t>
      </w:r>
    </w:p>
    <w:p w14:paraId="4FEB0440" w14:textId="77777777" w:rsidR="001D6ADA" w:rsidRDefault="00000000">
      <w:pPr>
        <w:rPr>
          <w:rFonts w:eastAsiaTheme="minorHAnsi"/>
          <w:lang w:val="en-US" w:eastAsia="en-US"/>
        </w:rPr>
      </w:pPr>
      <w:r>
        <w:t xml:space="preserve">                           above </w:t>
      </w:r>
      <w:r>
        <w:rPr>
          <w:rFonts w:eastAsiaTheme="minorHAnsi"/>
          <w:lang w:val="en-US" w:eastAsia="en-US"/>
        </w:rPr>
        <w:t xml:space="preserve">Include loci with minimum-allele frequency </w:t>
      </w:r>
    </w:p>
    <w:p w14:paraId="060EF37B" w14:textId="77777777" w:rsidR="001D6ADA" w:rsidRDefault="00000000">
      <w:r>
        <w:rPr>
          <w:rFonts w:eastAsiaTheme="minorHAnsi"/>
          <w:lang w:val="en-US" w:eastAsia="en-US"/>
        </w:rPr>
        <w:t xml:space="preserve">                                 greater than or equal to </w:t>
      </w:r>
      <w:r>
        <w:rPr>
          <w:rFonts w:eastAsiaTheme="minorHAnsi"/>
          <w:i/>
          <w:lang w:val="en-US" w:eastAsia="en-US"/>
        </w:rPr>
        <w:t>maf</w:t>
      </w:r>
    </w:p>
    <w:p w14:paraId="069F5C33" w14:textId="77777777" w:rsidR="001D6ADA" w:rsidRDefault="00000000">
      <w:pPr>
        <w:rPr>
          <w:rFonts w:eastAsiaTheme="minorHAnsi"/>
          <w:lang w:val="en-US" w:eastAsia="en-US"/>
        </w:rPr>
      </w:pPr>
      <w:r>
        <w:t xml:space="preserve">                           below </w:t>
      </w:r>
      <w:r>
        <w:rPr>
          <w:rFonts w:eastAsiaTheme="minorHAnsi"/>
          <w:lang w:val="en-US" w:eastAsia="en-US"/>
        </w:rPr>
        <w:t xml:space="preserve">Include loci with minimum-allele frequency </w:t>
      </w:r>
    </w:p>
    <w:p w14:paraId="2AA0D1F1" w14:textId="77777777" w:rsidR="001D6ADA" w:rsidRDefault="00000000">
      <w:r>
        <w:rPr>
          <w:rFonts w:eastAsiaTheme="minorHAnsi"/>
          <w:lang w:val="en-US" w:eastAsia="en-US"/>
        </w:rPr>
        <w:t xml:space="preserve">                                 less than or equal to </w:t>
      </w:r>
      <w:r>
        <w:rPr>
          <w:rFonts w:eastAsiaTheme="minorHAnsi"/>
          <w:i/>
          <w:lang w:val="en-US" w:eastAsia="en-US"/>
        </w:rPr>
        <w:t>maf</w:t>
      </w:r>
    </w:p>
    <w:p w14:paraId="76A2D3FA" w14:textId="77777777" w:rsidR="001D6ADA" w:rsidRDefault="001D6ADA">
      <w:pPr>
        <w:rPr>
          <w:color w:val="FF0000"/>
        </w:rPr>
      </w:pPr>
    </w:p>
    <w:p w14:paraId="5FAB1E52" w14:textId="77777777" w:rsidR="001D6ADA" w:rsidRDefault="00000000">
      <w:pPr>
        <w:rPr>
          <w:i/>
          <w:color w:val="FF0000"/>
        </w:rPr>
      </w:pPr>
      <w:r>
        <w:rPr>
          <w:i/>
          <w:color w:val="FF0000"/>
        </w:rPr>
        <w:t>Centring</w:t>
      </w:r>
    </w:p>
    <w:p w14:paraId="42B71D69" w14:textId="77777777" w:rsidR="001D6ADA" w:rsidRDefault="00000000">
      <w:pPr>
        <w:rPr>
          <w:color w:val="FF0000"/>
        </w:rPr>
      </w:pPr>
      <w:r>
        <w:rPr>
          <w:color w:val="FF0000"/>
        </w:rPr>
        <w:t>Marker genotypes are centred by substracting the mean of the marker genotypes:</w:t>
      </w:r>
    </w:p>
    <w:p w14:paraId="05F01506" w14:textId="77777777" w:rsidR="001D6ADA" w:rsidRDefault="00000000">
      <w:pPr>
        <w:rPr>
          <w:color w:val="FF0000"/>
        </w:rPr>
      </w:pPr>
      <w:r>
        <w:rPr>
          <w:color w:val="FF0000"/>
        </w:rPr>
        <w:t>x</w:t>
      </w:r>
      <w:r>
        <w:rPr>
          <w:i/>
          <w:color w:val="FF0000"/>
          <w:vertAlign w:val="subscript"/>
        </w:rPr>
        <w:t>ij</w:t>
      </w:r>
      <w:r>
        <w:rPr>
          <w:color w:val="FF0000"/>
        </w:rPr>
        <w:t xml:space="preserve"> = x</w:t>
      </w:r>
      <w:r>
        <w:rPr>
          <w:i/>
          <w:color w:val="FF0000"/>
          <w:vertAlign w:val="subscript"/>
        </w:rPr>
        <w:t>ij</w:t>
      </w:r>
      <w:r>
        <w:rPr>
          <w:color w:val="FF0000"/>
        </w:rPr>
        <w:t xml:space="preserve"> – 2p</w:t>
      </w:r>
      <w:r>
        <w:rPr>
          <w:i/>
          <w:color w:val="FF0000"/>
          <w:vertAlign w:val="subscript"/>
        </w:rPr>
        <w:t>i</w:t>
      </w:r>
      <w:r>
        <w:rPr>
          <w:color w:val="FF0000"/>
        </w:rPr>
        <w:t>, where p</w:t>
      </w:r>
      <w:r>
        <w:rPr>
          <w:i/>
          <w:color w:val="FF0000"/>
          <w:vertAlign w:val="subscript"/>
        </w:rPr>
        <w:t>i</w:t>
      </w:r>
      <w:r>
        <w:rPr>
          <w:color w:val="FF0000"/>
        </w:rPr>
        <w:t xml:space="preserve"> is frequency of allele 2 at locus </w:t>
      </w:r>
      <w:r>
        <w:rPr>
          <w:i/>
          <w:color w:val="FF0000"/>
        </w:rPr>
        <w:t>i</w:t>
      </w:r>
      <w:r>
        <w:rPr>
          <w:color w:val="FF0000"/>
        </w:rPr>
        <w:t xml:space="preserve"> </w:t>
      </w:r>
      <w:r>
        <w:rPr>
          <w:color w:val="FF0000"/>
          <w:highlight w:val="yellow"/>
        </w:rPr>
        <w:t>(and 2p</w:t>
      </w:r>
      <w:r>
        <w:rPr>
          <w:i/>
          <w:color w:val="FF0000"/>
          <w:highlight w:val="yellow"/>
          <w:vertAlign w:val="subscript"/>
        </w:rPr>
        <w:t>i</w:t>
      </w:r>
      <w:r>
        <w:rPr>
          <w:color w:val="FF0000"/>
          <w:highlight w:val="yellow"/>
        </w:rPr>
        <w:t xml:space="preserve"> is the mean of the marker genotype at locus</w:t>
      </w:r>
      <w:r>
        <w:rPr>
          <w:i/>
          <w:color w:val="FF0000"/>
          <w:highlight w:val="yellow"/>
        </w:rPr>
        <w:t xml:space="preserve"> i</w:t>
      </w:r>
      <w:r>
        <w:rPr>
          <w:color w:val="FF0000"/>
          <w:highlight w:val="yellow"/>
        </w:rPr>
        <w:t xml:space="preserve">, which is the same as averaging marker genotypes at locus </w:t>
      </w:r>
      <w:r>
        <w:rPr>
          <w:i/>
          <w:color w:val="FF0000"/>
          <w:highlight w:val="yellow"/>
        </w:rPr>
        <w:t>i</w:t>
      </w:r>
      <w:r>
        <w:rPr>
          <w:color w:val="FF0000"/>
          <w:highlight w:val="yellow"/>
        </w:rPr>
        <w:t xml:space="preserve"> across </w:t>
      </w:r>
      <w:r>
        <w:rPr>
          <w:i/>
          <w:color w:val="FF0000"/>
          <w:highlight w:val="yellow"/>
        </w:rPr>
        <w:t>n</w:t>
      </w:r>
      <w:r>
        <w:rPr>
          <w:color w:val="FF0000"/>
          <w:highlight w:val="yellow"/>
        </w:rPr>
        <w:t xml:space="preserve"> individuals)</w:t>
      </w:r>
      <w:r>
        <w:rPr>
          <w:color w:val="FF0000"/>
        </w:rPr>
        <w:t xml:space="preserve">. In matrix notation, this is </w:t>
      </w:r>
      <w:proofErr w:type="gramStart"/>
      <w:r>
        <w:rPr>
          <w:b/>
          <w:color w:val="FF0000"/>
        </w:rPr>
        <w:t>X</w:t>
      </w:r>
      <w:r>
        <w:rPr>
          <w:i/>
          <w:color w:val="FF0000"/>
          <w:vertAlign w:val="subscript"/>
        </w:rPr>
        <w:t>m</w:t>
      </w:r>
      <w:r>
        <w:rPr>
          <w:color w:val="FF0000"/>
          <w:vertAlign w:val="subscript"/>
        </w:rPr>
        <w:t>,</w:t>
      </w:r>
      <w:r>
        <w:rPr>
          <w:i/>
          <w:color w:val="FF0000"/>
          <w:vertAlign w:val="subscript"/>
        </w:rPr>
        <w:t>n</w:t>
      </w:r>
      <w:proofErr w:type="gramEnd"/>
      <w:r>
        <w:rPr>
          <w:color w:val="FF0000"/>
        </w:rPr>
        <w:t xml:space="preserve"> = </w:t>
      </w:r>
      <w:r>
        <w:rPr>
          <w:b/>
          <w:color w:val="FF0000"/>
        </w:rPr>
        <w:t>X</w:t>
      </w:r>
      <w:r>
        <w:rPr>
          <w:i/>
          <w:color w:val="FF0000"/>
          <w:vertAlign w:val="subscript"/>
        </w:rPr>
        <w:t>m</w:t>
      </w:r>
      <w:r>
        <w:rPr>
          <w:color w:val="FF0000"/>
          <w:vertAlign w:val="subscript"/>
        </w:rPr>
        <w:t>,</w:t>
      </w:r>
      <w:r>
        <w:rPr>
          <w:i/>
          <w:color w:val="FF0000"/>
          <w:vertAlign w:val="subscript"/>
        </w:rPr>
        <w:t>n</w:t>
      </w:r>
      <w:r>
        <w:rPr>
          <w:color w:val="FF0000"/>
        </w:rPr>
        <w:t xml:space="preserve"> – (2</w:t>
      </w:r>
      <w:r>
        <w:rPr>
          <w:b/>
          <w:color w:val="FF0000"/>
        </w:rPr>
        <w:t>p)1</w:t>
      </w:r>
      <w:r>
        <w:rPr>
          <w:i/>
          <w:color w:val="FF0000"/>
          <w:vertAlign w:val="subscript"/>
        </w:rPr>
        <w:t>n</w:t>
      </w:r>
      <w:r>
        <w:rPr>
          <w:color w:val="FF0000"/>
          <w:vertAlign w:val="superscript"/>
        </w:rPr>
        <w:t>T</w:t>
      </w:r>
      <w:r>
        <w:rPr>
          <w:color w:val="FF0000"/>
        </w:rPr>
        <w:t xml:space="preserve">, where </w:t>
      </w:r>
      <w:r>
        <w:rPr>
          <w:b/>
          <w:color w:val="FF0000"/>
        </w:rPr>
        <w:t>p</w:t>
      </w:r>
      <w:r>
        <w:rPr>
          <w:color w:val="FF0000"/>
        </w:rPr>
        <w:t xml:space="preserve"> is a column vector </w:t>
      </w:r>
      <w:r>
        <w:rPr>
          <w:b/>
          <w:color w:val="FF0000"/>
        </w:rPr>
        <w:t>p</w:t>
      </w:r>
      <w:r>
        <w:rPr>
          <w:color w:val="FF0000"/>
        </w:rPr>
        <w:t xml:space="preserve"> = (p</w:t>
      </w:r>
      <w:r>
        <w:rPr>
          <w:color w:val="FF0000"/>
          <w:vertAlign w:val="subscript"/>
        </w:rPr>
        <w:t>1</w:t>
      </w:r>
      <w:r>
        <w:rPr>
          <w:color w:val="FF0000"/>
        </w:rPr>
        <w:t>, p</w:t>
      </w:r>
      <w:r>
        <w:rPr>
          <w:color w:val="FF0000"/>
          <w:vertAlign w:val="subscript"/>
        </w:rPr>
        <w:t>2</w:t>
      </w:r>
      <w:r>
        <w:rPr>
          <w:color w:val="FF0000"/>
        </w:rPr>
        <w:t xml:space="preserve"> … p</w:t>
      </w:r>
      <w:r>
        <w:rPr>
          <w:i/>
          <w:color w:val="FF0000"/>
          <w:vertAlign w:val="subscript"/>
        </w:rPr>
        <w:t>m</w:t>
      </w:r>
      <w:r>
        <w:rPr>
          <w:color w:val="FF0000"/>
        </w:rPr>
        <w:t xml:space="preserve">) and </w:t>
      </w:r>
      <w:r>
        <w:rPr>
          <w:b/>
          <w:color w:val="FF0000"/>
        </w:rPr>
        <w:t>1</w:t>
      </w:r>
      <w:r>
        <w:rPr>
          <w:i/>
          <w:color w:val="FF0000"/>
          <w:vertAlign w:val="subscript"/>
        </w:rPr>
        <w:t>n</w:t>
      </w:r>
      <w:r>
        <w:rPr>
          <w:color w:val="FF0000"/>
          <w:vertAlign w:val="superscript"/>
        </w:rPr>
        <w:t>T</w:t>
      </w:r>
      <w:r>
        <w:rPr>
          <w:color w:val="FF0000"/>
        </w:rPr>
        <w:t xml:space="preserve"> is a </w:t>
      </w:r>
      <w:r>
        <w:t xml:space="preserve">1 x </w:t>
      </w:r>
      <w:r>
        <w:rPr>
          <w:i/>
        </w:rPr>
        <w:t>n</w:t>
      </w:r>
      <w:r>
        <w:t xml:space="preserve"> </w:t>
      </w:r>
      <w:r>
        <w:rPr>
          <w:strike/>
        </w:rPr>
        <w:t>sum vector</w:t>
      </w:r>
      <w:r>
        <w:rPr>
          <w:color w:val="FF0000"/>
        </w:rPr>
        <w:t xml:space="preserve"> transposed </w:t>
      </w:r>
      <w:r>
        <w:rPr>
          <w:strike/>
        </w:rPr>
        <w:t>column</w:t>
      </w:r>
      <w:r>
        <w:t xml:space="preserve"> sum vector having all of its elements equal to one</w:t>
      </w:r>
      <w:r>
        <w:rPr>
          <w:color w:val="FF0000"/>
        </w:rPr>
        <w:t xml:space="preserve">. </w:t>
      </w:r>
      <w:r>
        <w:rPr>
          <w:strike/>
          <w:color w:val="0070C0"/>
        </w:rPr>
        <w:t>[IS p FREQUENCY AT ALLELE 2 OR MAF? WHAT DOES SU’S PROGRAM DO?]</w:t>
      </w:r>
    </w:p>
    <w:p w14:paraId="66632C6B" w14:textId="77777777" w:rsidR="001D6ADA" w:rsidRDefault="001D6ADA">
      <w:pPr>
        <w:rPr>
          <w:color w:val="FF0000"/>
        </w:rPr>
      </w:pPr>
    </w:p>
    <w:p w14:paraId="05ABE947" w14:textId="77777777" w:rsidR="001D6ADA" w:rsidRDefault="00000000">
      <w:pPr>
        <w:rPr>
          <w:color w:val="FF0000"/>
          <w:lang w:val="da-DK"/>
        </w:rPr>
      </w:pPr>
      <w:r>
        <w:rPr>
          <w:color w:val="FF0000"/>
          <w:highlight w:val="yellow"/>
          <w:lang w:val="da-DK"/>
        </w:rPr>
        <w:t xml:space="preserve">Alternative: </w:t>
      </w:r>
      <w:proofErr w:type="gramStart"/>
      <w:r>
        <w:rPr>
          <w:b/>
          <w:color w:val="FF0000"/>
          <w:highlight w:val="yellow"/>
          <w:lang w:val="da-DK"/>
        </w:rPr>
        <w:t>X</w:t>
      </w:r>
      <w:r>
        <w:rPr>
          <w:i/>
          <w:color w:val="FF0000"/>
          <w:highlight w:val="yellow"/>
          <w:vertAlign w:val="subscript"/>
          <w:lang w:val="da-DK"/>
        </w:rPr>
        <w:t>n</w:t>
      </w:r>
      <w:r>
        <w:rPr>
          <w:color w:val="FF0000"/>
          <w:highlight w:val="yellow"/>
          <w:vertAlign w:val="subscript"/>
          <w:lang w:val="da-DK"/>
        </w:rPr>
        <w:t>,</w:t>
      </w:r>
      <w:r>
        <w:rPr>
          <w:i/>
          <w:color w:val="FF0000"/>
          <w:highlight w:val="yellow"/>
          <w:vertAlign w:val="subscript"/>
          <w:lang w:val="da-DK"/>
        </w:rPr>
        <w:t>m</w:t>
      </w:r>
      <w:proofErr w:type="gramEnd"/>
      <w:r>
        <w:rPr>
          <w:color w:val="FF0000"/>
          <w:highlight w:val="yellow"/>
          <w:lang w:val="da-DK"/>
        </w:rPr>
        <w:t xml:space="preserve"> – </w:t>
      </w:r>
      <w:r>
        <w:rPr>
          <w:b/>
          <w:color w:val="FF0000"/>
          <w:highlight w:val="yellow"/>
          <w:lang w:val="da-DK"/>
        </w:rPr>
        <w:t>1</w:t>
      </w:r>
      <w:r>
        <w:rPr>
          <w:i/>
          <w:color w:val="FF0000"/>
          <w:highlight w:val="yellow"/>
          <w:vertAlign w:val="subscript"/>
          <w:lang w:val="da-DK"/>
        </w:rPr>
        <w:t>n</w:t>
      </w:r>
      <w:r>
        <w:rPr>
          <w:color w:val="FF0000"/>
          <w:highlight w:val="yellow"/>
          <w:lang w:val="da-DK"/>
        </w:rPr>
        <w:t>(2</w:t>
      </w:r>
      <w:r>
        <w:rPr>
          <w:b/>
          <w:color w:val="FF0000"/>
          <w:highlight w:val="yellow"/>
          <w:lang w:val="da-DK"/>
        </w:rPr>
        <w:t>p)</w:t>
      </w:r>
      <w:r>
        <w:rPr>
          <w:color w:val="FF0000"/>
          <w:highlight w:val="yellow"/>
          <w:vertAlign w:val="superscript"/>
          <w:lang w:val="da-DK"/>
        </w:rPr>
        <w:t>T</w:t>
      </w:r>
    </w:p>
    <w:p w14:paraId="2F210B8E" w14:textId="77777777" w:rsidR="001D6ADA" w:rsidRDefault="001D6ADA">
      <w:pPr>
        <w:rPr>
          <w:color w:val="FF0000"/>
          <w:lang w:val="da-DK"/>
        </w:rPr>
      </w:pPr>
    </w:p>
    <w:p w14:paraId="21C51A5C" w14:textId="77777777" w:rsidR="001D6ADA" w:rsidRDefault="00000000">
      <w:pPr>
        <w:rPr>
          <w:color w:val="FF0000"/>
        </w:rPr>
      </w:pPr>
      <w:r>
        <w:rPr>
          <w:color w:val="FF0000"/>
        </w:rPr>
        <w:t xml:space="preserve">Equivalent is </w:t>
      </w:r>
      <w:proofErr w:type="gramStart"/>
      <w:r>
        <w:rPr>
          <w:b/>
          <w:color w:val="FF0000"/>
        </w:rPr>
        <w:t>X</w:t>
      </w:r>
      <w:r>
        <w:rPr>
          <w:i/>
          <w:color w:val="FF0000"/>
          <w:vertAlign w:val="subscript"/>
        </w:rPr>
        <w:t>n</w:t>
      </w:r>
      <w:r>
        <w:rPr>
          <w:color w:val="FF0000"/>
          <w:vertAlign w:val="subscript"/>
        </w:rPr>
        <w:t>,</w:t>
      </w:r>
      <w:r>
        <w:rPr>
          <w:i/>
          <w:color w:val="FF0000"/>
          <w:vertAlign w:val="subscript"/>
        </w:rPr>
        <w:t>m</w:t>
      </w:r>
      <w:proofErr w:type="gramEnd"/>
      <w:r>
        <w:rPr>
          <w:color w:val="FF0000"/>
        </w:rPr>
        <w:t xml:space="preserve"> be a </w:t>
      </w:r>
      <w:r>
        <w:rPr>
          <w:i/>
          <w:color w:val="FF0000"/>
        </w:rPr>
        <w:t>n</w:t>
      </w:r>
      <w:r>
        <w:rPr>
          <w:color w:val="FF0000"/>
        </w:rPr>
        <w:t xml:space="preserve"> x </w:t>
      </w:r>
      <w:r>
        <w:rPr>
          <w:i/>
          <w:color w:val="FF0000"/>
        </w:rPr>
        <w:t>m</w:t>
      </w:r>
      <w:r>
        <w:rPr>
          <w:color w:val="FF0000"/>
        </w:rPr>
        <w:t xml:space="preserve"> matrix of marker genotypes for </w:t>
      </w:r>
      <w:r>
        <w:rPr>
          <w:i/>
          <w:color w:val="FF0000"/>
        </w:rPr>
        <w:t>n</w:t>
      </w:r>
      <w:r>
        <w:rPr>
          <w:color w:val="FF0000"/>
        </w:rPr>
        <w:t xml:space="preserve"> individuals at </w:t>
      </w:r>
      <w:r>
        <w:rPr>
          <w:i/>
          <w:color w:val="FF0000"/>
        </w:rPr>
        <w:t>m</w:t>
      </w:r>
      <w:r>
        <w:rPr>
          <w:color w:val="FF0000"/>
        </w:rPr>
        <w:t xml:space="preserve"> loci. The marker genotype for individual </w:t>
      </w:r>
      <w:r>
        <w:rPr>
          <w:i/>
          <w:color w:val="FF0000"/>
        </w:rPr>
        <w:t>j</w:t>
      </w:r>
      <w:r>
        <w:rPr>
          <w:color w:val="FF0000"/>
        </w:rPr>
        <w:t xml:space="preserve"> at locus </w:t>
      </w:r>
      <w:r>
        <w:rPr>
          <w:i/>
          <w:color w:val="FF0000"/>
        </w:rPr>
        <w:t>i</w:t>
      </w:r>
      <w:r>
        <w:rPr>
          <w:color w:val="FF0000"/>
        </w:rPr>
        <w:t xml:space="preserve"> is denoted </w:t>
      </w:r>
      <w:proofErr w:type="gramStart"/>
      <w:r>
        <w:rPr>
          <w:color w:val="FF0000"/>
        </w:rPr>
        <w:t>x</w:t>
      </w:r>
      <w:r>
        <w:rPr>
          <w:i/>
          <w:color w:val="FF0000"/>
          <w:vertAlign w:val="subscript"/>
        </w:rPr>
        <w:t>i</w:t>
      </w:r>
      <w:r>
        <w:rPr>
          <w:color w:val="FF0000"/>
          <w:vertAlign w:val="subscript"/>
        </w:rPr>
        <w:t>,</w:t>
      </w:r>
      <w:r>
        <w:rPr>
          <w:i/>
          <w:color w:val="FF0000"/>
          <w:vertAlign w:val="subscript"/>
        </w:rPr>
        <w:t>j</w:t>
      </w:r>
      <w:proofErr w:type="gramEnd"/>
      <w:r>
        <w:rPr>
          <w:color w:val="FF0000"/>
        </w:rPr>
        <w:t xml:space="preserve"> = -1, 0, or 1 when the genotype is 11, 12, or 22 and marker alleles </w:t>
      </w:r>
      <w:r>
        <w:rPr>
          <w:strike/>
          <w:color w:val="FF0000"/>
        </w:rPr>
        <w:t xml:space="preserve">at locus </w:t>
      </w:r>
      <w:r>
        <w:rPr>
          <w:i/>
          <w:strike/>
          <w:color w:val="FF0000"/>
        </w:rPr>
        <w:t>i</w:t>
      </w:r>
      <w:r>
        <w:rPr>
          <w:color w:val="FF0000"/>
        </w:rPr>
        <w:t xml:space="preserve"> are denoted 1 and 2. Marker genotypes are centred by substracting the mean of the marker genotypes:</w:t>
      </w:r>
    </w:p>
    <w:p w14:paraId="2190F1BF" w14:textId="77777777" w:rsidR="001D6ADA" w:rsidRDefault="00000000">
      <w:pPr>
        <w:rPr>
          <w:color w:val="FF0000"/>
        </w:rPr>
      </w:pPr>
      <w:r>
        <w:rPr>
          <w:color w:val="FF0000"/>
        </w:rPr>
        <w:t>x</w:t>
      </w:r>
      <w:r>
        <w:rPr>
          <w:i/>
          <w:color w:val="FF0000"/>
          <w:vertAlign w:val="subscript"/>
        </w:rPr>
        <w:t>ij</w:t>
      </w:r>
      <w:r>
        <w:rPr>
          <w:color w:val="FF0000"/>
        </w:rPr>
        <w:t xml:space="preserve"> = x</w:t>
      </w:r>
      <w:r>
        <w:rPr>
          <w:i/>
          <w:color w:val="FF0000"/>
          <w:vertAlign w:val="subscript"/>
        </w:rPr>
        <w:t>ij</w:t>
      </w:r>
      <w:r>
        <w:rPr>
          <w:color w:val="FF0000"/>
        </w:rPr>
        <w:t xml:space="preserve"> – (2p</w:t>
      </w:r>
      <w:r>
        <w:rPr>
          <w:i/>
          <w:color w:val="FF0000"/>
          <w:vertAlign w:val="subscript"/>
        </w:rPr>
        <w:t>i</w:t>
      </w:r>
      <w:r>
        <w:rPr>
          <w:color w:val="FF0000"/>
        </w:rPr>
        <w:t xml:space="preserve"> – 1). In matrix notation, this is </w:t>
      </w:r>
      <w:proofErr w:type="gramStart"/>
      <w:r>
        <w:rPr>
          <w:b/>
          <w:color w:val="FF0000"/>
        </w:rPr>
        <w:t>X</w:t>
      </w:r>
      <w:r>
        <w:rPr>
          <w:i/>
          <w:color w:val="FF0000"/>
          <w:vertAlign w:val="subscript"/>
        </w:rPr>
        <w:t>n</w:t>
      </w:r>
      <w:r>
        <w:rPr>
          <w:color w:val="FF0000"/>
          <w:vertAlign w:val="subscript"/>
        </w:rPr>
        <w:t>,</w:t>
      </w:r>
      <w:r>
        <w:rPr>
          <w:i/>
          <w:color w:val="FF0000"/>
          <w:vertAlign w:val="subscript"/>
        </w:rPr>
        <w:t>m</w:t>
      </w:r>
      <w:proofErr w:type="gramEnd"/>
      <w:r>
        <w:rPr>
          <w:color w:val="FF0000"/>
        </w:rPr>
        <w:t xml:space="preserve"> = </w:t>
      </w:r>
      <w:r>
        <w:rPr>
          <w:b/>
          <w:color w:val="FF0000"/>
        </w:rPr>
        <w:t>X</w:t>
      </w:r>
      <w:r>
        <w:rPr>
          <w:i/>
          <w:color w:val="FF0000"/>
          <w:vertAlign w:val="subscript"/>
        </w:rPr>
        <w:t>n</w:t>
      </w:r>
      <w:r>
        <w:rPr>
          <w:color w:val="FF0000"/>
          <w:vertAlign w:val="subscript"/>
        </w:rPr>
        <w:t>,</w:t>
      </w:r>
      <w:r>
        <w:rPr>
          <w:i/>
          <w:color w:val="FF0000"/>
          <w:vertAlign w:val="subscript"/>
        </w:rPr>
        <w:t>m</w:t>
      </w:r>
      <w:r>
        <w:rPr>
          <w:color w:val="FF0000"/>
        </w:rPr>
        <w:t xml:space="preserve"> – </w:t>
      </w:r>
      <w:r>
        <w:rPr>
          <w:b/>
          <w:color w:val="FF0000"/>
        </w:rPr>
        <w:t>1</w:t>
      </w:r>
      <w:r>
        <w:rPr>
          <w:i/>
          <w:color w:val="FF0000"/>
          <w:vertAlign w:val="subscript"/>
        </w:rPr>
        <w:t>n</w:t>
      </w:r>
      <w:r>
        <w:rPr>
          <w:color w:val="FF0000"/>
        </w:rPr>
        <w:t xml:space="preserve"> (2</w:t>
      </w:r>
      <w:r>
        <w:rPr>
          <w:b/>
          <w:color w:val="FF0000"/>
        </w:rPr>
        <w:t>p</w:t>
      </w:r>
      <w:r>
        <w:rPr>
          <w:color w:val="FF0000"/>
        </w:rPr>
        <w:t xml:space="preserve"> - 1</w:t>
      </w:r>
      <w:r>
        <w:rPr>
          <w:b/>
          <w:color w:val="FF0000"/>
        </w:rPr>
        <w:t>)</w:t>
      </w:r>
      <w:r>
        <w:rPr>
          <w:color w:val="FF0000"/>
          <w:vertAlign w:val="superscript"/>
        </w:rPr>
        <w:t>T</w:t>
      </w:r>
      <w:r>
        <w:rPr>
          <w:color w:val="FF0000"/>
        </w:rPr>
        <w:t>.</w:t>
      </w:r>
    </w:p>
    <w:p w14:paraId="5096FA50" w14:textId="77777777" w:rsidR="001D6ADA" w:rsidRDefault="001D6ADA">
      <w:pPr>
        <w:rPr>
          <w:color w:val="FF0000"/>
        </w:rPr>
      </w:pPr>
    </w:p>
    <w:p w14:paraId="4B0DA54E" w14:textId="77777777" w:rsidR="001D6ADA" w:rsidRDefault="00000000">
      <w:pPr>
        <w:rPr>
          <w:color w:val="FF0000"/>
        </w:rPr>
      </w:pPr>
      <w:r>
        <w:rPr>
          <w:color w:val="FF0000"/>
        </w:rPr>
        <w:t xml:space="preserve">Either way, end up with deviations from the respective means that that are the same. Centering sets mean values of the </w:t>
      </w:r>
      <w:r>
        <w:rPr>
          <w:color w:val="FF0000"/>
          <w:highlight w:val="yellow"/>
        </w:rPr>
        <w:t>allele effects</w:t>
      </w:r>
      <w:r>
        <w:rPr>
          <w:color w:val="FF0000"/>
        </w:rPr>
        <w:t xml:space="preserve"> [genotypes?] to 0.</w:t>
      </w:r>
    </w:p>
    <w:p w14:paraId="658B7DCC" w14:textId="77777777" w:rsidR="001D6ADA" w:rsidRDefault="001D6ADA">
      <w:pPr>
        <w:rPr>
          <w:color w:val="FF0000"/>
        </w:rPr>
      </w:pPr>
    </w:p>
    <w:p w14:paraId="3365DA7F" w14:textId="77777777" w:rsidR="001D6ADA" w:rsidRDefault="00000000">
      <w:pPr>
        <w:rPr>
          <w:color w:val="FF0000"/>
        </w:rPr>
      </w:pPr>
      <w:r>
        <w:rPr>
          <w:lang w:val="en-US"/>
        </w:rPr>
        <w:t xml:space="preserve">  </w:t>
      </w:r>
      <w:r>
        <w:rPr>
          <w:i/>
          <w:lang w:val="en-US"/>
        </w:rPr>
        <w:t>locusWeight</w:t>
      </w:r>
      <w:r>
        <w:rPr>
          <w:lang w:val="en-US"/>
        </w:rPr>
        <w:t xml:space="preserve"> is the w</w:t>
      </w:r>
      <w:r>
        <w:t xml:space="preserve">eight applied to each locus. How? </w:t>
      </w:r>
      <w:r>
        <w:rPr>
          <w:color w:val="FF0000"/>
        </w:rPr>
        <w:t>[Order!]</w:t>
      </w:r>
    </w:p>
    <w:p w14:paraId="657BF661" w14:textId="77777777" w:rsidR="001D6ADA" w:rsidRDefault="00000000">
      <w:pPr>
        <w:rPr>
          <w:rFonts w:eastAsiaTheme="minorHAnsi"/>
          <w:lang w:val="en-US" w:eastAsia="en-US"/>
        </w:rPr>
      </w:pPr>
      <w:r>
        <w:t xml:space="preserve">                               one </w:t>
      </w:r>
      <w:r>
        <w:rPr>
          <w:rFonts w:eastAsiaTheme="minorHAnsi"/>
          <w:lang w:val="en-US" w:eastAsia="en-US"/>
        </w:rPr>
        <w:t xml:space="preserve">Weight 1.0 applied to each locus; each locus has </w:t>
      </w:r>
    </w:p>
    <w:p w14:paraId="5FA7C293" w14:textId="77777777" w:rsidR="001D6ADA" w:rsidRDefault="00000000">
      <w:pPr>
        <w:rPr>
          <w:rFonts w:eastAsiaTheme="minorHAnsi"/>
          <w:lang w:val="en-US" w:eastAsia="en-US"/>
        </w:rPr>
      </w:pPr>
      <w:r>
        <w:rPr>
          <w:rFonts w:eastAsiaTheme="minorHAnsi"/>
          <w:lang w:val="en-US" w:eastAsia="en-US"/>
        </w:rPr>
        <w:t xml:space="preserve">                                   equal weight</w:t>
      </w:r>
    </w:p>
    <w:p w14:paraId="41E06B5A" w14:textId="77777777" w:rsidR="001D6ADA" w:rsidRDefault="00000000">
      <w:pPr>
        <w:rPr>
          <w:rFonts w:eastAsiaTheme="minorHAnsi"/>
          <w:color w:val="FF0000"/>
          <w:lang w:val="en-US" w:eastAsia="en-US"/>
        </w:rPr>
      </w:pPr>
      <w:r>
        <w:rPr>
          <w:rFonts w:eastAsiaTheme="minorHAnsi"/>
          <w:color w:val="FF0000"/>
          <w:lang w:val="en-US" w:eastAsia="en-US"/>
        </w:rPr>
        <w:t xml:space="preserve">                           goddard Weight applied to each locus as a function of allele </w:t>
      </w:r>
    </w:p>
    <w:p w14:paraId="59832F64" w14:textId="77777777" w:rsidR="001D6ADA" w:rsidRDefault="00000000">
      <w:pPr>
        <w:rPr>
          <w:rFonts w:eastAsiaTheme="minorHAnsi"/>
          <w:color w:val="FF0000"/>
          <w:lang w:val="en-US" w:eastAsia="en-US"/>
        </w:rPr>
      </w:pPr>
      <w:r>
        <w:rPr>
          <w:rFonts w:eastAsiaTheme="minorHAnsi"/>
          <w:color w:val="FF0000"/>
          <w:lang w:val="en-US" w:eastAsia="en-US"/>
        </w:rPr>
        <w:t xml:space="preserve">                                   frequency, 1.0/(p</w:t>
      </w:r>
      <w:r>
        <w:rPr>
          <w:rFonts w:eastAsiaTheme="minorHAnsi"/>
          <w:i/>
          <w:color w:val="FF0000"/>
          <w:vertAlign w:val="subscript"/>
          <w:lang w:val="en-US" w:eastAsia="en-US"/>
        </w:rPr>
        <w:t>i</w:t>
      </w:r>
      <w:r>
        <w:rPr>
          <w:rFonts w:eastAsiaTheme="minorHAnsi"/>
          <w:color w:val="FF0000"/>
          <w:lang w:val="en-US" w:eastAsia="en-US"/>
        </w:rPr>
        <w:t>(1-p</w:t>
      </w:r>
      <w:r>
        <w:rPr>
          <w:rFonts w:eastAsiaTheme="minorHAnsi"/>
          <w:i/>
          <w:color w:val="FF0000"/>
          <w:vertAlign w:val="subscript"/>
          <w:lang w:val="en-US" w:eastAsia="en-US"/>
        </w:rPr>
        <w:t>i</w:t>
      </w:r>
      <w:r>
        <w:rPr>
          <w:rFonts w:eastAsiaTheme="minorHAnsi"/>
          <w:color w:val="FF0000"/>
          <w:lang w:val="en-US" w:eastAsia="en-US"/>
        </w:rPr>
        <w:t>)), where p</w:t>
      </w:r>
      <w:r>
        <w:rPr>
          <w:rFonts w:eastAsiaTheme="minorHAnsi"/>
          <w:i/>
          <w:color w:val="FF0000"/>
          <w:vertAlign w:val="subscript"/>
          <w:lang w:val="en-US" w:eastAsia="en-US"/>
        </w:rPr>
        <w:t>i</w:t>
      </w:r>
      <w:r>
        <w:rPr>
          <w:rFonts w:eastAsiaTheme="minorHAnsi"/>
          <w:color w:val="FF0000"/>
          <w:lang w:val="en-US" w:eastAsia="en-US"/>
        </w:rPr>
        <w:t xml:space="preserve"> is the minimum-</w:t>
      </w:r>
    </w:p>
    <w:p w14:paraId="18BDE50C" w14:textId="77777777" w:rsidR="001D6ADA" w:rsidRDefault="00000000">
      <w:pPr>
        <w:rPr>
          <w:color w:val="FF0000"/>
        </w:rPr>
      </w:pPr>
      <w:r>
        <w:rPr>
          <w:rFonts w:eastAsiaTheme="minorHAnsi"/>
          <w:color w:val="FF0000"/>
          <w:lang w:val="en-US" w:eastAsia="en-US"/>
        </w:rPr>
        <w:t xml:space="preserve">                                   allele frequency at locus </w:t>
      </w:r>
      <w:r>
        <w:rPr>
          <w:rFonts w:eastAsiaTheme="minorHAnsi"/>
          <w:i/>
          <w:color w:val="FF0000"/>
          <w:lang w:val="en-US" w:eastAsia="en-US"/>
        </w:rPr>
        <w:t>i</w:t>
      </w:r>
      <w:r>
        <w:rPr>
          <w:rFonts w:eastAsiaTheme="minorHAnsi"/>
          <w:color w:val="FF0000"/>
          <w:lang w:val="en-US" w:eastAsia="en-US"/>
        </w:rPr>
        <w:t xml:space="preserve"> (after Goddard 2009)</w:t>
      </w:r>
    </w:p>
    <w:p w14:paraId="4808CF68" w14:textId="77777777" w:rsidR="001D6ADA" w:rsidRDefault="00000000">
      <w:pPr>
        <w:rPr>
          <w:rFonts w:eastAsiaTheme="minorHAnsi"/>
          <w:color w:val="FF0000"/>
          <w:lang w:val="en-US" w:eastAsia="en-US"/>
        </w:rPr>
      </w:pPr>
      <w:r>
        <w:rPr>
          <w:rFonts w:eastAsiaTheme="minorHAnsi"/>
          <w:color w:val="FF0000"/>
          <w:lang w:val="en-US" w:eastAsia="en-US"/>
        </w:rPr>
        <w:t xml:space="preserve">                           jannink Weight applied to each locus as a function of allele </w:t>
      </w:r>
    </w:p>
    <w:p w14:paraId="15099EA7" w14:textId="77777777" w:rsidR="001D6ADA" w:rsidRDefault="00000000">
      <w:pPr>
        <w:rPr>
          <w:rFonts w:eastAsiaTheme="minorHAnsi"/>
          <w:color w:val="FF0000"/>
          <w:lang w:val="en-US" w:eastAsia="en-US"/>
        </w:rPr>
      </w:pPr>
      <w:r>
        <w:rPr>
          <w:rFonts w:eastAsiaTheme="minorHAnsi"/>
          <w:color w:val="FF0000"/>
          <w:lang w:val="en-US" w:eastAsia="en-US"/>
        </w:rPr>
        <w:t xml:space="preserve">                                   frequency, (arcsin(1)-arcsin(sqrt(p</w:t>
      </w:r>
      <w:r>
        <w:rPr>
          <w:rFonts w:eastAsiaTheme="minorHAnsi"/>
          <w:i/>
          <w:color w:val="FF0000"/>
          <w:vertAlign w:val="subscript"/>
          <w:lang w:val="en-US" w:eastAsia="en-US"/>
        </w:rPr>
        <w:t>i</w:t>
      </w:r>
      <w:r>
        <w:rPr>
          <w:rFonts w:eastAsiaTheme="minorHAnsi"/>
          <w:color w:val="FF0000"/>
          <w:lang w:val="en-US" w:eastAsia="en-US"/>
        </w:rPr>
        <w:t>)))</w:t>
      </w:r>
      <w:proofErr w:type="gramStart"/>
      <w:r>
        <w:rPr>
          <w:rFonts w:eastAsiaTheme="minorHAnsi"/>
          <w:color w:val="FF0000"/>
          <w:lang w:val="en-US" w:eastAsia="en-US"/>
        </w:rPr>
        <w:t>/(</w:t>
      </w:r>
      <w:proofErr w:type="gramEnd"/>
      <w:r>
        <w:rPr>
          <w:rFonts w:eastAsiaTheme="minorHAnsi"/>
          <w:color w:val="FF0000"/>
          <w:lang w:val="en-US" w:eastAsia="en-US"/>
        </w:rPr>
        <w:t>p</w:t>
      </w:r>
      <w:r>
        <w:rPr>
          <w:rFonts w:eastAsiaTheme="minorHAnsi"/>
          <w:i/>
          <w:color w:val="FF0000"/>
          <w:vertAlign w:val="subscript"/>
          <w:lang w:val="en-US" w:eastAsia="en-US"/>
        </w:rPr>
        <w:t>i</w:t>
      </w:r>
      <w:r>
        <w:rPr>
          <w:rFonts w:eastAsiaTheme="minorHAnsi"/>
          <w:color w:val="FF0000"/>
          <w:lang w:val="en-US" w:eastAsia="en-US"/>
        </w:rPr>
        <w:t xml:space="preserve"> (1-p</w:t>
      </w:r>
      <w:r>
        <w:rPr>
          <w:rFonts w:eastAsiaTheme="minorHAnsi"/>
          <w:i/>
          <w:color w:val="FF0000"/>
          <w:vertAlign w:val="subscript"/>
          <w:lang w:val="en-US" w:eastAsia="en-US"/>
        </w:rPr>
        <w:t>i</w:t>
      </w:r>
      <w:r>
        <w:rPr>
          <w:rFonts w:eastAsiaTheme="minorHAnsi"/>
          <w:color w:val="FF0000"/>
          <w:lang w:val="en-US" w:eastAsia="en-US"/>
        </w:rPr>
        <w:t xml:space="preserve">)) </w:t>
      </w:r>
    </w:p>
    <w:p w14:paraId="2D18264A" w14:textId="77777777" w:rsidR="001D6ADA" w:rsidRDefault="00000000">
      <w:pPr>
        <w:rPr>
          <w:rFonts w:eastAsiaTheme="minorHAnsi"/>
          <w:color w:val="FF0000"/>
          <w:lang w:val="en-US" w:eastAsia="en-US"/>
        </w:rPr>
      </w:pPr>
      <w:r>
        <w:rPr>
          <w:rFonts w:eastAsiaTheme="minorHAnsi"/>
          <w:color w:val="FF0000"/>
          <w:lang w:val="en-US" w:eastAsia="en-US"/>
        </w:rPr>
        <w:t xml:space="preserve">                                   (after Jannink 2010)</w:t>
      </w:r>
    </w:p>
    <w:p w14:paraId="1281B283" w14:textId="77777777" w:rsidR="001D6ADA" w:rsidRDefault="00000000">
      <w:r>
        <w:t xml:space="preserve">                        Default: </w:t>
      </w:r>
      <w:r>
        <w:rPr>
          <w:i/>
          <w:lang w:val="en-US"/>
        </w:rPr>
        <w:t>locusWeight</w:t>
      </w:r>
      <w:r>
        <w:t xml:space="preserve"> must be specified</w:t>
      </w:r>
    </w:p>
    <w:p w14:paraId="14AA05F6" w14:textId="77777777" w:rsidR="001D6ADA" w:rsidRDefault="001D6ADA"/>
    <w:p w14:paraId="59B374F3" w14:textId="77777777" w:rsidR="001D6ADA" w:rsidRDefault="00000000">
      <w:r>
        <w:t xml:space="preserve">  </w:t>
      </w:r>
      <w:r>
        <w:rPr>
          <w:i/>
          <w:lang w:val="en-US"/>
        </w:rPr>
        <w:t>scaleMethod</w:t>
      </w:r>
      <w:r>
        <w:t xml:space="preserve">           Definition: </w:t>
      </w:r>
      <w:r>
        <w:rPr>
          <w:lang w:val="en-US"/>
        </w:rPr>
        <w:t xml:space="preserve">Method to scale </w:t>
      </w:r>
      <w:r>
        <w:rPr>
          <w:b/>
          <w:lang w:val="en-US"/>
        </w:rPr>
        <w:t>G</w:t>
      </w:r>
      <w:r>
        <w:rPr>
          <w:lang w:val="en-US"/>
        </w:rPr>
        <w:t>-matrix</w:t>
      </w:r>
    </w:p>
    <w:p w14:paraId="549A6C29" w14:textId="77777777" w:rsidR="001D6ADA" w:rsidRDefault="00000000">
      <w:r>
        <w:t xml:space="preserve">                        Type: Integer</w:t>
      </w:r>
    </w:p>
    <w:p w14:paraId="43345196" w14:textId="77777777" w:rsidR="001D6ADA" w:rsidRDefault="00000000">
      <w:r>
        <w:t xml:space="preserve">                        Options:</w:t>
      </w:r>
    </w:p>
    <w:p w14:paraId="492AC886" w14:textId="77777777" w:rsidR="001D6ADA" w:rsidRDefault="00000000">
      <w:r>
        <w:t xml:space="preserve">                           1 Divide </w:t>
      </w:r>
      <w:r>
        <w:rPr>
          <w:b/>
        </w:rPr>
        <w:t>G</w:t>
      </w:r>
      <w:r>
        <w:t xml:space="preserve"> by sum of 2p(1-p)</w:t>
      </w:r>
    </w:p>
    <w:p w14:paraId="095B9F24" w14:textId="77777777" w:rsidR="001D6ADA" w:rsidRDefault="00000000">
      <w:r>
        <w:t xml:space="preserve">                           2 Divide each locus genotype by sqrt(2p</w:t>
      </w:r>
      <w:r>
        <w:rPr>
          <w:i/>
          <w:vertAlign w:val="subscript"/>
        </w:rPr>
        <w:t>i</w:t>
      </w:r>
      <w:r>
        <w:t>(1-p</w:t>
      </w:r>
      <w:r>
        <w:rPr>
          <w:i/>
          <w:vertAlign w:val="subscript"/>
        </w:rPr>
        <w:t>i</w:t>
      </w:r>
      <w:r>
        <w:t>)), where p</w:t>
      </w:r>
      <w:r>
        <w:rPr>
          <w:i/>
          <w:vertAlign w:val="subscript"/>
        </w:rPr>
        <w:t>i</w:t>
      </w:r>
      <w:r>
        <w:t xml:space="preserve"> </w:t>
      </w:r>
    </w:p>
    <w:p w14:paraId="1AF4CF1E" w14:textId="77777777" w:rsidR="001D6ADA" w:rsidRDefault="00000000">
      <w:r>
        <w:t xml:space="preserve">                             is frequency of an allele at locus </w:t>
      </w:r>
      <w:r>
        <w:rPr>
          <w:i/>
        </w:rPr>
        <w:t>i</w:t>
      </w:r>
    </w:p>
    <w:p w14:paraId="3CBA7DBA" w14:textId="77777777" w:rsidR="001D6ADA" w:rsidRDefault="00000000">
      <w:r>
        <w:lastRenderedPageBreak/>
        <w:t xml:space="preserve">                        Default: </w:t>
      </w:r>
      <w:r>
        <w:rPr>
          <w:i/>
          <w:lang w:val="en-US"/>
        </w:rPr>
        <w:t>scaleMethod</w:t>
      </w:r>
      <w:r>
        <w:t xml:space="preserve"> must be specified</w:t>
      </w:r>
    </w:p>
    <w:p w14:paraId="59761B84" w14:textId="77777777" w:rsidR="001D6ADA" w:rsidRDefault="001D6ADA"/>
    <w:p w14:paraId="230A73B7" w14:textId="77777777" w:rsidR="001D6ADA" w:rsidRDefault="00000000">
      <w:pPr>
        <w:rPr>
          <w:i/>
          <w:color w:val="FF0000"/>
        </w:rPr>
      </w:pPr>
      <w:r>
        <w:rPr>
          <w:i/>
          <w:color w:val="FF0000"/>
        </w:rPr>
        <w:t xml:space="preserve">Scaling (locusWeight </w:t>
      </w:r>
      <w:r>
        <w:rPr>
          <w:color w:val="FF0000"/>
        </w:rPr>
        <w:t>and</w:t>
      </w:r>
      <w:r>
        <w:rPr>
          <w:i/>
          <w:color w:val="FF0000"/>
        </w:rPr>
        <w:t xml:space="preserve"> </w:t>
      </w:r>
      <w:r>
        <w:rPr>
          <w:i/>
          <w:color w:val="FF0000"/>
          <w:lang w:val="en-US"/>
        </w:rPr>
        <w:t>scaleMethod)</w:t>
      </w:r>
    </w:p>
    <w:p w14:paraId="6306085F" w14:textId="77777777" w:rsidR="001D6ADA" w:rsidRDefault="00000000">
      <w:pPr>
        <w:rPr>
          <w:color w:val="FF0000"/>
        </w:rPr>
      </w:pPr>
      <w:r>
        <w:rPr>
          <w:color w:val="FF0000"/>
        </w:rPr>
        <w:t>Marker genotypes are standardised to a unit variance</w:t>
      </w:r>
    </w:p>
    <w:p w14:paraId="797C1CFE" w14:textId="77777777" w:rsidR="001D6ADA" w:rsidRDefault="001D6ADA">
      <w:pPr>
        <w:rPr>
          <w:color w:val="FF0000"/>
        </w:rPr>
      </w:pPr>
    </w:p>
    <w:p w14:paraId="29713F79" w14:textId="77777777" w:rsidR="001D6ADA" w:rsidRDefault="00000000">
      <w:pPr>
        <w:rPr>
          <w:color w:val="FF0000"/>
        </w:rPr>
      </w:pPr>
      <w:r>
        <w:rPr>
          <w:color w:val="FF0000"/>
        </w:rPr>
        <w:t xml:space="preserve">scaleMethod 1: </w:t>
      </w:r>
      <w:proofErr w:type="gramStart"/>
      <w:r>
        <w:rPr>
          <w:b/>
          <w:color w:val="FF0000"/>
        </w:rPr>
        <w:t>X</w:t>
      </w:r>
      <w:r>
        <w:rPr>
          <w:i/>
          <w:color w:val="FF0000"/>
          <w:vertAlign w:val="subscript"/>
        </w:rPr>
        <w:t>n</w:t>
      </w:r>
      <w:r>
        <w:rPr>
          <w:color w:val="FF0000"/>
          <w:vertAlign w:val="subscript"/>
        </w:rPr>
        <w:t>,</w:t>
      </w:r>
      <w:r>
        <w:rPr>
          <w:i/>
          <w:color w:val="FF0000"/>
          <w:vertAlign w:val="subscript"/>
        </w:rPr>
        <w:t>m</w:t>
      </w:r>
      <w:proofErr w:type="gramEnd"/>
      <w:r>
        <w:rPr>
          <w:rFonts w:ascii="Comic Sans MS" w:hAnsi="Comic Sans MS"/>
          <w:color w:val="FF0000"/>
        </w:rPr>
        <w:t>∙</w:t>
      </w:r>
      <w:r>
        <w:rPr>
          <w:b/>
          <w:color w:val="FF0000"/>
        </w:rPr>
        <w:t>X</w:t>
      </w:r>
      <w:r>
        <w:rPr>
          <w:i/>
          <w:color w:val="FF0000"/>
          <w:vertAlign w:val="subscript"/>
        </w:rPr>
        <w:t>n</w:t>
      </w:r>
      <w:r>
        <w:rPr>
          <w:color w:val="FF0000"/>
          <w:vertAlign w:val="subscript"/>
        </w:rPr>
        <w:t>,</w:t>
      </w:r>
      <w:r>
        <w:rPr>
          <w:i/>
          <w:color w:val="FF0000"/>
          <w:vertAlign w:val="subscript"/>
        </w:rPr>
        <w:t>m</w:t>
      </w:r>
      <w:r>
        <w:rPr>
          <w:color w:val="FF0000"/>
          <w:vertAlign w:val="superscript"/>
        </w:rPr>
        <w:t>T</w:t>
      </w:r>
      <w:r>
        <w:rPr>
          <w:color w:val="FF0000"/>
        </w:rPr>
        <w:t xml:space="preserve"> </w:t>
      </w:r>
      <w:r>
        <w:rPr>
          <w:rFonts w:ascii="Comic Sans MS" w:hAnsi="Comic Sans MS"/>
          <w:color w:val="FF0000"/>
        </w:rPr>
        <w:t xml:space="preserve"> </w:t>
      </w:r>
      <w:r>
        <w:rPr>
          <w:color w:val="FF0000"/>
        </w:rPr>
        <w:t>s</w:t>
      </w:r>
    </w:p>
    <w:p w14:paraId="789CE0E4" w14:textId="77777777" w:rsidR="001D6ADA" w:rsidRDefault="00000000">
      <w:pPr>
        <w:rPr>
          <w:color w:val="FF0000"/>
        </w:rPr>
      </w:pPr>
      <w:r>
        <w:rPr>
          <w:color w:val="FF0000"/>
        </w:rPr>
        <w:t>x</w:t>
      </w:r>
      <w:r>
        <w:rPr>
          <w:i/>
          <w:color w:val="FF0000"/>
          <w:vertAlign w:val="subscript"/>
        </w:rPr>
        <w:t>ij</w:t>
      </w:r>
      <w:r>
        <w:rPr>
          <w:color w:val="FF0000"/>
        </w:rPr>
        <w:t xml:space="preserve"> = x</w:t>
      </w:r>
      <w:r>
        <w:rPr>
          <w:i/>
          <w:color w:val="FF0000"/>
          <w:vertAlign w:val="subscript"/>
        </w:rPr>
        <w:t>ij</w:t>
      </w:r>
      <w:r>
        <w:rPr>
          <w:color w:val="FF0000"/>
        </w:rPr>
        <w:t>/s (</w:t>
      </w:r>
      <w:r>
        <w:rPr>
          <w:i/>
          <w:color w:val="FF0000"/>
        </w:rPr>
        <w:t>scaleMethod</w:t>
      </w:r>
      <w:r>
        <w:rPr>
          <w:color w:val="FF0000"/>
        </w:rPr>
        <w:t xml:space="preserve"> 1), where s = </w:t>
      </w:r>
      <w:r>
        <w:rPr>
          <w:color w:val="FF0000"/>
        </w:rPr>
        <w:sym w:font="Symbol" w:char="F06E"/>
      </w:r>
      <w:r>
        <w:rPr>
          <w:i/>
          <w:color w:val="FF0000"/>
          <w:vertAlign w:val="subscript"/>
        </w:rPr>
        <w:t>i</w:t>
      </w:r>
      <w:r>
        <w:rPr>
          <w:color w:val="FF0000"/>
        </w:rPr>
        <w:t>/</w:t>
      </w:r>
      <w:r>
        <w:rPr>
          <w:color w:val="FF0000"/>
          <w:position w:val="-28"/>
        </w:rPr>
        <w:object w:dxaOrig="1320" w:dyaOrig="680" w14:anchorId="1E547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37pt" o:ole="">
            <v:imagedata r:id="rId46" o:title=""/>
          </v:shape>
          <o:OLEObject Type="Embed" ProgID="Equation.3" ShapeID="_x0000_i1025" DrawAspect="Content" ObjectID="_1810474813" r:id="rId47"/>
        </w:object>
      </w:r>
      <w:r>
        <w:rPr>
          <w:color w:val="FF0000"/>
        </w:rPr>
        <w:t>, or x</w:t>
      </w:r>
      <w:r>
        <w:rPr>
          <w:i/>
          <w:color w:val="FF0000"/>
          <w:vertAlign w:val="subscript"/>
        </w:rPr>
        <w:t>ij</w:t>
      </w:r>
      <w:r>
        <w:rPr>
          <w:color w:val="FF0000"/>
        </w:rPr>
        <w:t xml:space="preserve"> = x</w:t>
      </w:r>
      <w:r>
        <w:rPr>
          <w:i/>
          <w:color w:val="FF0000"/>
          <w:vertAlign w:val="subscript"/>
        </w:rPr>
        <w:t>ij</w:t>
      </w:r>
      <w:r>
        <w:rPr>
          <w:color w:val="FF0000"/>
        </w:rPr>
        <w:t>/</w:t>
      </w:r>
      <w:r>
        <w:rPr>
          <w:color w:val="FF0000"/>
          <w:position w:val="-14"/>
        </w:rPr>
        <w:object w:dxaOrig="1219" w:dyaOrig="420" w14:anchorId="2862A469">
          <v:shape id="_x0000_i1026" type="#_x0000_t75" style="width:58pt;height:22pt" o:ole="">
            <v:imagedata r:id="rId48" o:title=""/>
          </v:shape>
          <o:OLEObject Type="Embed" ProgID="Equation.3" ShapeID="_x0000_i1026" DrawAspect="Content" ObjectID="_1810474814" r:id="rId49"/>
        </w:object>
      </w:r>
      <w:r>
        <w:rPr>
          <w:color w:val="FF0000"/>
        </w:rPr>
        <w:t xml:space="preserve"> (</w:t>
      </w:r>
      <w:r>
        <w:rPr>
          <w:i/>
          <w:color w:val="FF0000"/>
        </w:rPr>
        <w:t>scaleMethod</w:t>
      </w:r>
      <w:r>
        <w:rPr>
          <w:color w:val="FF0000"/>
        </w:rPr>
        <w:t xml:space="preserve"> 2</w:t>
      </w:r>
      <w:r>
        <w:t xml:space="preserve">. In matrix notation, this is </w:t>
      </w:r>
      <w:proofErr w:type="gramStart"/>
      <w:r>
        <w:rPr>
          <w:b/>
          <w:color w:val="FF0000"/>
        </w:rPr>
        <w:t>X</w:t>
      </w:r>
      <w:r>
        <w:rPr>
          <w:i/>
          <w:color w:val="FF0000"/>
          <w:vertAlign w:val="subscript"/>
        </w:rPr>
        <w:t>m</w:t>
      </w:r>
      <w:r>
        <w:rPr>
          <w:color w:val="FF0000"/>
          <w:vertAlign w:val="subscript"/>
        </w:rPr>
        <w:t>,</w:t>
      </w:r>
      <w:r>
        <w:rPr>
          <w:i/>
          <w:color w:val="FF0000"/>
          <w:vertAlign w:val="subscript"/>
        </w:rPr>
        <w:t>n</w:t>
      </w:r>
      <w:proofErr w:type="gramEnd"/>
      <w:r>
        <w:rPr>
          <w:color w:val="FF0000"/>
        </w:rPr>
        <w:t xml:space="preserve"> = </w:t>
      </w:r>
      <w:r>
        <w:rPr>
          <w:b/>
          <w:color w:val="FF0000"/>
        </w:rPr>
        <w:t>X</w:t>
      </w:r>
      <w:r>
        <w:rPr>
          <w:i/>
          <w:color w:val="FF0000"/>
          <w:vertAlign w:val="subscript"/>
        </w:rPr>
        <w:t>m</w:t>
      </w:r>
      <w:r>
        <w:rPr>
          <w:color w:val="FF0000"/>
          <w:vertAlign w:val="subscript"/>
        </w:rPr>
        <w:t>,</w:t>
      </w:r>
      <w:r>
        <w:rPr>
          <w:i/>
          <w:color w:val="FF0000"/>
          <w:vertAlign w:val="subscript"/>
        </w:rPr>
        <w:t>n</w:t>
      </w:r>
      <w:r>
        <w:rPr>
          <w:color w:val="FF0000"/>
        </w:rPr>
        <w:t xml:space="preserve">/s and </w:t>
      </w:r>
      <w:r>
        <w:rPr>
          <w:b/>
          <w:color w:val="FF0000"/>
        </w:rPr>
        <w:t>X</w:t>
      </w:r>
      <w:r>
        <w:rPr>
          <w:i/>
          <w:color w:val="FF0000"/>
          <w:vertAlign w:val="subscript"/>
        </w:rPr>
        <w:t>m</w:t>
      </w:r>
      <w:r>
        <w:rPr>
          <w:color w:val="FF0000"/>
          <w:vertAlign w:val="subscript"/>
        </w:rPr>
        <w:t>,</w:t>
      </w:r>
      <w:r>
        <w:rPr>
          <w:i/>
          <w:color w:val="FF0000"/>
          <w:vertAlign w:val="subscript"/>
        </w:rPr>
        <w:t>n</w:t>
      </w:r>
      <w:r>
        <w:rPr>
          <w:color w:val="FF0000"/>
        </w:rPr>
        <w:t xml:space="preserve"> = </w:t>
      </w:r>
      <w:r>
        <w:rPr>
          <w:b/>
          <w:color w:val="FF0000"/>
        </w:rPr>
        <w:t>X</w:t>
      </w:r>
      <w:r>
        <w:rPr>
          <w:i/>
          <w:color w:val="FF0000"/>
          <w:vertAlign w:val="subscript"/>
        </w:rPr>
        <w:t>m</w:t>
      </w:r>
      <w:r>
        <w:rPr>
          <w:color w:val="FF0000"/>
          <w:vertAlign w:val="subscript"/>
        </w:rPr>
        <w:t>,</w:t>
      </w:r>
      <w:r>
        <w:rPr>
          <w:i/>
          <w:color w:val="FF0000"/>
          <w:vertAlign w:val="subscript"/>
        </w:rPr>
        <w:t>n</w:t>
      </w:r>
      <w:r>
        <w:rPr>
          <w:color w:val="FF0000"/>
        </w:rPr>
        <w:t>/</w:t>
      </w:r>
      <w:r>
        <w:rPr>
          <w:color w:val="FF0000"/>
          <w:position w:val="-12"/>
          <w:sz w:val="16"/>
        </w:rPr>
        <w:object w:dxaOrig="1480" w:dyaOrig="400" w14:anchorId="6B4A1839">
          <v:shape id="_x0000_i1027" type="#_x0000_t75" style="width:1in;height:22pt" o:ole="">
            <v:imagedata r:id="rId50" o:title=""/>
          </v:shape>
          <o:OLEObject Type="Embed" ProgID="Equation.3" ShapeID="_x0000_i1027" DrawAspect="Content" ObjectID="_1810474815" r:id="rId51"/>
        </w:object>
      </w:r>
      <w:r>
        <w:rPr>
          <w:color w:val="FF0000"/>
        </w:rPr>
        <w:t xml:space="preserve">. Note: s is a constant, there is no rescaling of markers relative to each other. </w:t>
      </w:r>
      <w:r>
        <w:rPr>
          <w:color w:val="FF0000"/>
          <w:highlight w:val="yellow"/>
        </w:rPr>
        <w:t xml:space="preserve">Or is it: </w:t>
      </w:r>
      <w:proofErr w:type="gramStart"/>
      <w:r>
        <w:rPr>
          <w:b/>
          <w:color w:val="FF0000"/>
          <w:highlight w:val="yellow"/>
        </w:rPr>
        <w:t>X</w:t>
      </w:r>
      <w:r>
        <w:rPr>
          <w:i/>
          <w:color w:val="FF0000"/>
          <w:highlight w:val="yellow"/>
          <w:vertAlign w:val="subscript"/>
        </w:rPr>
        <w:t>m</w:t>
      </w:r>
      <w:r>
        <w:rPr>
          <w:color w:val="FF0000"/>
          <w:highlight w:val="yellow"/>
          <w:vertAlign w:val="subscript"/>
        </w:rPr>
        <w:t>,</w:t>
      </w:r>
      <w:r>
        <w:rPr>
          <w:i/>
          <w:color w:val="FF0000"/>
          <w:highlight w:val="yellow"/>
          <w:vertAlign w:val="subscript"/>
        </w:rPr>
        <w:t>n</w:t>
      </w:r>
      <w:proofErr w:type="gramEnd"/>
      <w:r>
        <w:rPr>
          <w:color w:val="FF0000"/>
          <w:highlight w:val="yellow"/>
        </w:rPr>
        <w:t xml:space="preserve"> = </w:t>
      </w:r>
      <w:r>
        <w:rPr>
          <w:b/>
          <w:color w:val="FF0000"/>
          <w:highlight w:val="yellow"/>
        </w:rPr>
        <w:t>X</w:t>
      </w:r>
      <w:r>
        <w:rPr>
          <w:i/>
          <w:color w:val="FF0000"/>
          <w:highlight w:val="yellow"/>
          <w:vertAlign w:val="subscript"/>
        </w:rPr>
        <w:t>m</w:t>
      </w:r>
      <w:r>
        <w:rPr>
          <w:color w:val="FF0000"/>
          <w:highlight w:val="yellow"/>
          <w:vertAlign w:val="subscript"/>
        </w:rPr>
        <w:t>,</w:t>
      </w:r>
      <w:r>
        <w:rPr>
          <w:i/>
          <w:color w:val="FF0000"/>
          <w:highlight w:val="yellow"/>
          <w:vertAlign w:val="subscript"/>
        </w:rPr>
        <w:t>n</w:t>
      </w:r>
      <w:r>
        <w:rPr>
          <w:color w:val="FF0000"/>
          <w:highlight w:val="yellow"/>
        </w:rPr>
        <w:t>/</w:t>
      </w:r>
      <w:r>
        <w:rPr>
          <w:color w:val="FF0000"/>
          <w:position w:val="-28"/>
          <w:sz w:val="16"/>
          <w:highlight w:val="yellow"/>
        </w:rPr>
        <w:object w:dxaOrig="2260" w:dyaOrig="680" w14:anchorId="149038DF">
          <v:shape id="_x0000_i1028" type="#_x0000_t75" style="width:114.5pt;height:37pt" o:ole="">
            <v:imagedata r:id="rId52" o:title=""/>
          </v:shape>
          <o:OLEObject Type="Embed" ProgID="Equation.3" ShapeID="_x0000_i1028" DrawAspect="Content" ObjectID="_1810474816" r:id="rId53"/>
        </w:object>
      </w:r>
      <w:r>
        <w:rPr>
          <w:color w:val="FF0000"/>
        </w:rPr>
        <w:t xml:space="preserve">, where </w:t>
      </w:r>
      <w:r>
        <w:rPr>
          <w:color w:val="FF0000"/>
        </w:rPr>
        <w:sym w:font="Symbol" w:char="F06E"/>
      </w:r>
      <w:r>
        <w:rPr>
          <w:i/>
          <w:color w:val="FF0000"/>
          <w:vertAlign w:val="subscript"/>
        </w:rPr>
        <w:t>i</w:t>
      </w:r>
      <w:r>
        <w:rPr>
          <w:color w:val="FF0000"/>
        </w:rPr>
        <w:t xml:space="preserve"> is the </w:t>
      </w:r>
      <w:r>
        <w:rPr>
          <w:color w:val="FF0000"/>
          <w:lang w:val="en-US"/>
        </w:rPr>
        <w:t>w</w:t>
      </w:r>
      <w:r>
        <w:rPr>
          <w:color w:val="FF0000"/>
        </w:rPr>
        <w:t xml:space="preserve">eight applied to locus </w:t>
      </w:r>
      <w:r>
        <w:rPr>
          <w:i/>
          <w:color w:val="FF0000"/>
        </w:rPr>
        <w:t>i</w:t>
      </w:r>
      <w:r>
        <w:rPr>
          <w:color w:val="FF0000"/>
        </w:rPr>
        <w:t>.</w:t>
      </w:r>
    </w:p>
    <w:p w14:paraId="356C8629" w14:textId="77777777" w:rsidR="001D6ADA" w:rsidRDefault="001D6ADA">
      <w:pPr>
        <w:rPr>
          <w:color w:val="FF0000"/>
        </w:rPr>
      </w:pPr>
    </w:p>
    <w:p w14:paraId="1F63AC23" w14:textId="77777777" w:rsidR="001D6ADA" w:rsidRDefault="00000000">
      <w:pPr>
        <w:rPr>
          <w:color w:val="FF0000"/>
        </w:rPr>
      </w:pPr>
      <w:r>
        <w:rPr>
          <w:color w:val="FF0000"/>
          <w:highlight w:val="yellow"/>
        </w:rPr>
        <w:t xml:space="preserve">Alternative: </w:t>
      </w:r>
      <w:proofErr w:type="gramStart"/>
      <w:r>
        <w:rPr>
          <w:b/>
          <w:color w:val="FF0000"/>
          <w:highlight w:val="yellow"/>
        </w:rPr>
        <w:t>X</w:t>
      </w:r>
      <w:r>
        <w:rPr>
          <w:i/>
          <w:color w:val="FF0000"/>
          <w:highlight w:val="yellow"/>
          <w:vertAlign w:val="subscript"/>
        </w:rPr>
        <w:t>n</w:t>
      </w:r>
      <w:r>
        <w:rPr>
          <w:color w:val="FF0000"/>
          <w:highlight w:val="yellow"/>
          <w:vertAlign w:val="subscript"/>
        </w:rPr>
        <w:t>,</w:t>
      </w:r>
      <w:r>
        <w:rPr>
          <w:i/>
          <w:color w:val="FF0000"/>
          <w:highlight w:val="yellow"/>
          <w:vertAlign w:val="subscript"/>
        </w:rPr>
        <w:t>m</w:t>
      </w:r>
      <w:proofErr w:type="gramEnd"/>
      <w:r>
        <w:rPr>
          <w:color w:val="FF0000"/>
          <w:highlight w:val="yellow"/>
        </w:rPr>
        <w:t xml:space="preserve"> = </w:t>
      </w:r>
      <w:r>
        <w:rPr>
          <w:b/>
          <w:color w:val="FF0000"/>
          <w:highlight w:val="yellow"/>
        </w:rPr>
        <w:t>X</w:t>
      </w:r>
      <w:r>
        <w:rPr>
          <w:i/>
          <w:color w:val="FF0000"/>
          <w:highlight w:val="yellow"/>
          <w:vertAlign w:val="subscript"/>
        </w:rPr>
        <w:t>n</w:t>
      </w:r>
      <w:r>
        <w:rPr>
          <w:color w:val="FF0000"/>
          <w:highlight w:val="yellow"/>
          <w:vertAlign w:val="subscript"/>
        </w:rPr>
        <w:t>,</w:t>
      </w:r>
      <w:r>
        <w:rPr>
          <w:i/>
          <w:color w:val="FF0000"/>
          <w:highlight w:val="yellow"/>
          <w:vertAlign w:val="subscript"/>
        </w:rPr>
        <w:t>m</w:t>
      </w:r>
      <w:r>
        <w:rPr>
          <w:color w:val="FF0000"/>
          <w:highlight w:val="yellow"/>
        </w:rPr>
        <w:t xml:space="preserve">/s and </w:t>
      </w:r>
      <w:r>
        <w:rPr>
          <w:b/>
          <w:color w:val="FF0000"/>
          <w:highlight w:val="yellow"/>
        </w:rPr>
        <w:t>X</w:t>
      </w:r>
      <w:r>
        <w:rPr>
          <w:i/>
          <w:color w:val="FF0000"/>
          <w:highlight w:val="yellow"/>
          <w:vertAlign w:val="subscript"/>
        </w:rPr>
        <w:t>n</w:t>
      </w:r>
      <w:r>
        <w:rPr>
          <w:color w:val="FF0000"/>
          <w:highlight w:val="yellow"/>
          <w:vertAlign w:val="subscript"/>
        </w:rPr>
        <w:t>,</w:t>
      </w:r>
      <w:r>
        <w:rPr>
          <w:i/>
          <w:color w:val="FF0000"/>
          <w:highlight w:val="yellow"/>
          <w:vertAlign w:val="subscript"/>
        </w:rPr>
        <w:t>m</w:t>
      </w:r>
      <w:r>
        <w:rPr>
          <w:color w:val="FF0000"/>
          <w:highlight w:val="yellow"/>
        </w:rPr>
        <w:t xml:space="preserve"> = </w:t>
      </w:r>
      <w:r>
        <w:rPr>
          <w:b/>
          <w:color w:val="FF0000"/>
          <w:highlight w:val="yellow"/>
        </w:rPr>
        <w:t>X</w:t>
      </w:r>
      <w:r>
        <w:rPr>
          <w:i/>
          <w:color w:val="FF0000"/>
          <w:highlight w:val="yellow"/>
          <w:vertAlign w:val="subscript"/>
        </w:rPr>
        <w:t>n</w:t>
      </w:r>
      <w:r>
        <w:rPr>
          <w:color w:val="FF0000"/>
          <w:highlight w:val="yellow"/>
          <w:vertAlign w:val="subscript"/>
        </w:rPr>
        <w:t>,</w:t>
      </w:r>
      <w:r>
        <w:rPr>
          <w:i/>
          <w:color w:val="FF0000"/>
          <w:highlight w:val="yellow"/>
          <w:vertAlign w:val="subscript"/>
        </w:rPr>
        <w:t>m</w:t>
      </w:r>
      <w:r>
        <w:rPr>
          <w:color w:val="FF0000"/>
          <w:highlight w:val="yellow"/>
        </w:rPr>
        <w:t>/</w:t>
      </w:r>
      <w:r>
        <w:rPr>
          <w:color w:val="FF0000"/>
          <w:position w:val="-12"/>
          <w:sz w:val="16"/>
        </w:rPr>
        <w:object w:dxaOrig="1460" w:dyaOrig="400" w14:anchorId="7BE287B8">
          <v:shape id="_x0000_i1029" type="#_x0000_t75" style="width:1in;height:22pt" o:ole="">
            <v:imagedata r:id="rId54" o:title=""/>
          </v:shape>
          <o:OLEObject Type="Embed" ProgID="Equation.3" ShapeID="_x0000_i1029" DrawAspect="Content" ObjectID="_1810474817" r:id="rId55"/>
        </w:object>
      </w:r>
    </w:p>
    <w:p w14:paraId="4DCF7B01" w14:textId="77777777" w:rsidR="001D6ADA" w:rsidRDefault="001D6ADA">
      <w:pPr>
        <w:rPr>
          <w:color w:val="FF0000"/>
        </w:rPr>
      </w:pPr>
    </w:p>
    <w:p w14:paraId="2BAEA95C" w14:textId="77777777" w:rsidR="001D6ADA" w:rsidRDefault="00000000">
      <w:pPr>
        <w:rPr>
          <w:lang w:val="da-DK"/>
        </w:rPr>
      </w:pPr>
      <w:r>
        <w:rPr>
          <w:color w:val="FF0000"/>
          <w:lang w:val="da-DK"/>
        </w:rPr>
        <w:t xml:space="preserve">G = </w:t>
      </w:r>
      <w:proofErr w:type="gramStart"/>
      <w:r>
        <w:rPr>
          <w:b/>
          <w:color w:val="FF0000"/>
          <w:lang w:val="da-DK"/>
        </w:rPr>
        <w:t>X</w:t>
      </w:r>
      <w:r>
        <w:rPr>
          <w:i/>
          <w:color w:val="FF0000"/>
          <w:vertAlign w:val="subscript"/>
          <w:lang w:val="da-DK"/>
        </w:rPr>
        <w:t>m</w:t>
      </w:r>
      <w:r>
        <w:rPr>
          <w:color w:val="FF0000"/>
          <w:vertAlign w:val="subscript"/>
          <w:lang w:val="da-DK"/>
        </w:rPr>
        <w:t>,</w:t>
      </w:r>
      <w:r>
        <w:rPr>
          <w:i/>
          <w:color w:val="FF0000"/>
          <w:vertAlign w:val="subscript"/>
          <w:lang w:val="da-DK"/>
        </w:rPr>
        <w:t>n</w:t>
      </w:r>
      <w:r>
        <w:rPr>
          <w:color w:val="FF0000"/>
          <w:vertAlign w:val="superscript"/>
          <w:lang w:val="da-DK"/>
        </w:rPr>
        <w:t>T</w:t>
      </w:r>
      <w:proofErr w:type="gramEnd"/>
      <w:r>
        <w:rPr>
          <w:i/>
          <w:color w:val="FF0000"/>
          <w:vertAlign w:val="subscript"/>
          <w:lang w:val="da-DK"/>
        </w:rPr>
        <w:t xml:space="preserve"> </w:t>
      </w:r>
      <w:r>
        <w:rPr>
          <w:b/>
          <w:color w:val="FF0000"/>
          <w:lang w:val="da-DK"/>
        </w:rPr>
        <w:t>X</w:t>
      </w:r>
      <w:r>
        <w:rPr>
          <w:i/>
          <w:color w:val="FF0000"/>
          <w:vertAlign w:val="subscript"/>
          <w:lang w:val="da-DK"/>
        </w:rPr>
        <w:t>m</w:t>
      </w:r>
      <w:r>
        <w:rPr>
          <w:color w:val="FF0000"/>
          <w:vertAlign w:val="subscript"/>
          <w:lang w:val="da-DK"/>
        </w:rPr>
        <w:t>,</w:t>
      </w:r>
      <w:r>
        <w:rPr>
          <w:i/>
          <w:color w:val="FF0000"/>
          <w:vertAlign w:val="subscript"/>
          <w:lang w:val="da-DK"/>
        </w:rPr>
        <w:t>n</w:t>
      </w:r>
    </w:p>
    <w:p w14:paraId="66A3F9A6" w14:textId="77777777" w:rsidR="001D6ADA" w:rsidRDefault="001D6ADA">
      <w:pPr>
        <w:rPr>
          <w:color w:val="FF0000"/>
          <w:lang w:val="da-DK"/>
        </w:rPr>
      </w:pPr>
    </w:p>
    <w:p w14:paraId="3BAD3D3B" w14:textId="77777777" w:rsidR="001D6ADA" w:rsidRDefault="00000000">
      <w:pPr>
        <w:rPr>
          <w:color w:val="FF0000"/>
          <w:lang w:val="da-DK"/>
        </w:rPr>
      </w:pPr>
      <w:r>
        <w:rPr>
          <w:color w:val="FF0000"/>
          <w:highlight w:val="yellow"/>
          <w:lang w:val="da-DK"/>
        </w:rPr>
        <w:t xml:space="preserve">Alternative: G = </w:t>
      </w:r>
      <w:proofErr w:type="gramStart"/>
      <w:r>
        <w:rPr>
          <w:b/>
          <w:color w:val="FF0000"/>
          <w:highlight w:val="yellow"/>
          <w:lang w:val="da-DK"/>
        </w:rPr>
        <w:t>X</w:t>
      </w:r>
      <w:r>
        <w:rPr>
          <w:i/>
          <w:color w:val="FF0000"/>
          <w:highlight w:val="yellow"/>
          <w:vertAlign w:val="subscript"/>
          <w:lang w:val="da-DK"/>
        </w:rPr>
        <w:t>n</w:t>
      </w:r>
      <w:r>
        <w:rPr>
          <w:color w:val="FF0000"/>
          <w:highlight w:val="yellow"/>
          <w:vertAlign w:val="subscript"/>
          <w:lang w:val="da-DK"/>
        </w:rPr>
        <w:t>,</w:t>
      </w:r>
      <w:r>
        <w:rPr>
          <w:i/>
          <w:color w:val="FF0000"/>
          <w:highlight w:val="yellow"/>
          <w:vertAlign w:val="subscript"/>
          <w:lang w:val="da-DK"/>
        </w:rPr>
        <w:t>m</w:t>
      </w:r>
      <w:proofErr w:type="gramEnd"/>
      <w:r>
        <w:rPr>
          <w:color w:val="FF0000"/>
          <w:highlight w:val="yellow"/>
          <w:lang w:val="da-DK"/>
        </w:rPr>
        <w:t xml:space="preserve"> </w:t>
      </w:r>
      <w:r>
        <w:rPr>
          <w:b/>
          <w:color w:val="FF0000"/>
          <w:highlight w:val="yellow"/>
          <w:lang w:val="da-DK"/>
        </w:rPr>
        <w:t>X</w:t>
      </w:r>
      <w:r>
        <w:rPr>
          <w:i/>
          <w:color w:val="FF0000"/>
          <w:highlight w:val="yellow"/>
          <w:vertAlign w:val="subscript"/>
          <w:lang w:val="da-DK"/>
        </w:rPr>
        <w:t>n</w:t>
      </w:r>
      <w:r>
        <w:rPr>
          <w:color w:val="FF0000"/>
          <w:highlight w:val="yellow"/>
          <w:vertAlign w:val="subscript"/>
          <w:lang w:val="da-DK"/>
        </w:rPr>
        <w:t>,</w:t>
      </w:r>
      <w:r>
        <w:rPr>
          <w:i/>
          <w:color w:val="FF0000"/>
          <w:highlight w:val="yellow"/>
          <w:vertAlign w:val="subscript"/>
          <w:lang w:val="da-DK"/>
        </w:rPr>
        <w:t>m</w:t>
      </w:r>
      <w:r>
        <w:rPr>
          <w:color w:val="FF0000"/>
          <w:highlight w:val="yellow"/>
          <w:vertAlign w:val="superscript"/>
          <w:lang w:val="da-DK"/>
        </w:rPr>
        <w:t>T</w:t>
      </w:r>
    </w:p>
    <w:p w14:paraId="0012D7CE" w14:textId="77777777" w:rsidR="001D6ADA" w:rsidRDefault="001D6ADA">
      <w:pPr>
        <w:rPr>
          <w:color w:val="FF0000"/>
          <w:lang w:val="da-DK"/>
        </w:rPr>
      </w:pPr>
    </w:p>
    <w:p w14:paraId="6DEDA55E" w14:textId="77777777" w:rsidR="001D6ADA" w:rsidRDefault="001D6ADA">
      <w:pPr>
        <w:rPr>
          <w:color w:val="FF0000"/>
          <w:lang w:val="da-DK"/>
        </w:rPr>
      </w:pPr>
    </w:p>
    <w:p w14:paraId="50EDF572" w14:textId="77777777" w:rsidR="001D6ADA" w:rsidRDefault="00000000">
      <w:pPr>
        <w:rPr>
          <w:color w:val="FF0000"/>
        </w:rPr>
      </w:pPr>
      <w:r>
        <w:rPr>
          <w:b/>
          <w:color w:val="FF0000"/>
        </w:rPr>
        <w:t xml:space="preserve">If </w:t>
      </w:r>
      <w:proofErr w:type="gramStart"/>
      <w:r>
        <w:rPr>
          <w:b/>
          <w:color w:val="FF0000"/>
        </w:rPr>
        <w:t>weighting</w:t>
      </w:r>
      <w:proofErr w:type="gramEnd"/>
      <w:r>
        <w:rPr>
          <w:color w:val="FF0000"/>
        </w:rPr>
        <w:t xml:space="preserve"> then</w:t>
      </w:r>
    </w:p>
    <w:p w14:paraId="53EDE610" w14:textId="77777777" w:rsidR="001D6ADA" w:rsidRDefault="001D6ADA">
      <w:pPr>
        <w:rPr>
          <w:color w:val="FF0000"/>
        </w:rPr>
      </w:pPr>
    </w:p>
    <w:p w14:paraId="689FD0DF" w14:textId="77777777" w:rsidR="001D6ADA" w:rsidRDefault="00000000">
      <w:pPr>
        <w:rPr>
          <w:color w:val="FF0000"/>
        </w:rPr>
      </w:pPr>
      <w:r>
        <w:rPr>
          <w:color w:val="FF0000"/>
        </w:rPr>
        <w:t>({0,1,2}-2</w:t>
      </w:r>
      <w:proofErr w:type="gramStart"/>
      <w:r>
        <w:rPr>
          <w:color w:val="FF0000"/>
        </w:rPr>
        <w:t>p)*</w:t>
      </w:r>
      <w:proofErr w:type="gramEnd"/>
      <w:r>
        <w:rPr>
          <w:color w:val="FF0000"/>
        </w:rPr>
        <w:t>SQRT(weight/(2p(1-p))</w:t>
      </w:r>
    </w:p>
    <w:p w14:paraId="561CEBC7" w14:textId="77777777" w:rsidR="001D6ADA" w:rsidRDefault="001D6ADA">
      <w:pPr>
        <w:rPr>
          <w:color w:val="FF0000"/>
        </w:rPr>
      </w:pPr>
    </w:p>
    <w:p w14:paraId="2E8E194B" w14:textId="77777777" w:rsidR="001D6ADA" w:rsidRDefault="00000000">
      <w:pPr>
        <w:rPr>
          <w:color w:val="FF0000"/>
        </w:rPr>
      </w:pPr>
      <w:r>
        <w:rPr>
          <w:color w:val="FF0000"/>
        </w:rPr>
        <w:t>Then XX</w:t>
      </w:r>
      <w:r>
        <w:rPr>
          <w:color w:val="FF0000"/>
          <w:vertAlign w:val="superscript"/>
        </w:rPr>
        <w:t>T</w:t>
      </w:r>
    </w:p>
    <w:p w14:paraId="1C6D3095" w14:textId="77777777" w:rsidR="001D6ADA" w:rsidRDefault="001D6ADA">
      <w:pPr>
        <w:rPr>
          <w:color w:val="FF0000"/>
        </w:rPr>
      </w:pPr>
    </w:p>
    <w:p w14:paraId="23ED91E8" w14:textId="77777777" w:rsidR="001D6ADA" w:rsidRDefault="00000000">
      <w:pPr>
        <w:rPr>
          <w:color w:val="FF0000"/>
        </w:rPr>
      </w:pPr>
      <w:r>
        <w:rPr>
          <w:color w:val="FF0000"/>
        </w:rPr>
        <w:t xml:space="preserve">But </w:t>
      </w:r>
    </w:p>
    <w:p w14:paraId="6C033996" w14:textId="77777777" w:rsidR="001D6ADA" w:rsidRDefault="00000000">
      <w:r>
        <w:t xml:space="preserve">  </w:t>
      </w:r>
      <w:r>
        <w:rPr>
          <w:i/>
          <w:lang w:val="en-US"/>
        </w:rPr>
        <w:t>scaleGToA</w:t>
      </w:r>
      <w:r>
        <w:t xml:space="preserve">          Definition: </w:t>
      </w:r>
      <w:r>
        <w:rPr>
          <w:lang w:val="en-US"/>
        </w:rPr>
        <w:t>Adjust G to same scale as A</w:t>
      </w:r>
    </w:p>
    <w:p w14:paraId="52C51432" w14:textId="77777777" w:rsidR="001D6ADA" w:rsidRDefault="00000000">
      <w:r>
        <w:t xml:space="preserve">                        Type: Integer</w:t>
      </w:r>
    </w:p>
    <w:p w14:paraId="6DA4A0CC" w14:textId="77777777" w:rsidR="001D6ADA" w:rsidRDefault="00000000">
      <w:r>
        <w:t xml:space="preserve">                        Options:</w:t>
      </w:r>
    </w:p>
    <w:p w14:paraId="5FB99BC2" w14:textId="77777777" w:rsidR="001D6ADA" w:rsidRDefault="00000000">
      <w:r>
        <w:t xml:space="preserve">                        Default: </w:t>
      </w:r>
      <w:r>
        <w:rPr>
          <w:i/>
          <w:lang w:val="en-US"/>
        </w:rPr>
        <w:t>scaleGToA</w:t>
      </w:r>
      <w:r>
        <w:t xml:space="preserve"> must be specified</w:t>
      </w:r>
    </w:p>
    <w:p w14:paraId="6E993FCF" w14:textId="77777777" w:rsidR="001D6ADA" w:rsidRDefault="001D6ADA"/>
    <w:p w14:paraId="0831DC58" w14:textId="77777777" w:rsidR="001D6ADA" w:rsidRDefault="00000000">
      <w:pPr>
        <w:rPr>
          <w:i/>
          <w:color w:val="FF0000"/>
        </w:rPr>
      </w:pPr>
      <w:r>
        <w:rPr>
          <w:i/>
          <w:color w:val="FF0000"/>
        </w:rPr>
        <w:t>Adjusting marker-based relationship matrix</w:t>
      </w:r>
    </w:p>
    <w:p w14:paraId="7BDEBE0F" w14:textId="77777777" w:rsidR="001D6ADA" w:rsidRDefault="00000000">
      <w:pPr>
        <w:rPr>
          <w:lang w:val="en-US"/>
        </w:rPr>
      </w:pPr>
      <w:r>
        <w:t xml:space="preserve">Parameters </w:t>
      </w:r>
      <w:r>
        <w:rPr>
          <w:lang w:val="da-DK"/>
        </w:rPr>
        <w:sym w:font="Symbol" w:char="F061"/>
      </w:r>
      <w:r>
        <w:rPr>
          <w:lang w:val="en-US"/>
        </w:rPr>
        <w:t xml:space="preserve"> and </w:t>
      </w:r>
      <w:r>
        <w:rPr>
          <w:lang w:val="da-DK"/>
        </w:rPr>
        <w:sym w:font="Symbol" w:char="F062"/>
      </w:r>
      <w:r>
        <w:rPr>
          <w:lang w:val="en-US"/>
        </w:rPr>
        <w:t xml:space="preserve"> are estimated by fitting </w:t>
      </w:r>
      <w:r>
        <w:rPr>
          <w:b/>
          <w:lang w:val="en-US"/>
        </w:rPr>
        <w:t>G</w:t>
      </w:r>
      <w:r>
        <w:rPr>
          <w:lang w:val="en-US"/>
        </w:rPr>
        <w:t xml:space="preserve"> to </w:t>
      </w:r>
      <w:r>
        <w:rPr>
          <w:b/>
          <w:lang w:val="en-US"/>
        </w:rPr>
        <w:t>A</w:t>
      </w:r>
      <w:r>
        <w:rPr>
          <w:lang w:val="en-US"/>
        </w:rPr>
        <w:t xml:space="preserve"> and solving two equations:</w:t>
      </w:r>
    </w:p>
    <w:p w14:paraId="2B2E3817" w14:textId="77777777" w:rsidR="001D6ADA" w:rsidRDefault="00000000">
      <w:pPr>
        <w:rPr>
          <w:color w:val="FF0000"/>
        </w:rPr>
      </w:pPr>
      <w:r>
        <w:rPr>
          <w:position w:val="-10"/>
        </w:rPr>
        <w:object w:dxaOrig="1180" w:dyaOrig="360" w14:anchorId="3C7D8D56">
          <v:shape id="_x0000_i1030" type="#_x0000_t75" style="width:58pt;height:22pt" o:ole="">
            <v:imagedata r:id="rId56" o:title=""/>
          </v:shape>
          <o:OLEObject Type="Embed" ProgID="Equation.3" ShapeID="_x0000_i1030" DrawAspect="Content" ObjectID="_1810474818" r:id="rId57"/>
        </w:object>
      </w:r>
      <w:r>
        <w:t xml:space="preserve"> and </w:t>
      </w:r>
      <w:r>
        <w:rPr>
          <w:position w:val="-10"/>
        </w:rPr>
        <w:object w:dxaOrig="1400" w:dyaOrig="320" w14:anchorId="37A400DF">
          <v:shape id="_x0000_i1031" type="#_x0000_t75" style="width:64pt;height:14pt" o:ole="">
            <v:imagedata r:id="rId58" o:title=""/>
          </v:shape>
          <o:OLEObject Type="Embed" ProgID="Equation.3" ShapeID="_x0000_i1031" DrawAspect="Content" ObjectID="_1810474819" r:id="rId59"/>
        </w:object>
      </w:r>
      <w:r>
        <w:t xml:space="preserve">, </w:t>
      </w:r>
      <w:r>
        <w:rPr>
          <w:position w:val="-6"/>
        </w:rPr>
        <w:object w:dxaOrig="279" w:dyaOrig="320" w14:anchorId="29C242AE">
          <v:shape id="_x0000_i1032" type="#_x0000_t75" style="width:14pt;height:14pt" o:ole="">
            <v:imagedata r:id="rId60" o:title=""/>
          </v:shape>
          <o:OLEObject Type="Embed" ProgID="Equation.3" ShapeID="_x0000_i1032" DrawAspect="Content" ObjectID="_1810474820" r:id="rId61"/>
        </w:object>
      </w:r>
      <w:r>
        <w:t xml:space="preserve"> and </w:t>
      </w:r>
      <w:r>
        <w:rPr>
          <w:position w:val="-4"/>
        </w:rPr>
        <w:object w:dxaOrig="260" w:dyaOrig="300" w14:anchorId="1C84D49F">
          <v:shape id="_x0000_i1033" type="#_x0000_t75" style="width:14pt;height:22pt" o:ole="">
            <v:imagedata r:id="rId62" o:title=""/>
          </v:shape>
          <o:OLEObject Type="Embed" ProgID="Equation.3" ShapeID="_x0000_i1033" DrawAspect="Content" ObjectID="_1810474821" r:id="rId63"/>
        </w:object>
      </w:r>
      <w:r>
        <w:t xml:space="preserve"> are means of all elements in the two matrices, and </w:t>
      </w:r>
      <w:r>
        <w:rPr>
          <w:i/>
        </w:rPr>
        <w:t>d</w:t>
      </w:r>
      <w:r>
        <w:rPr>
          <w:b/>
        </w:rPr>
        <w:t>G</w:t>
      </w:r>
      <w:r>
        <w:t xml:space="preserve"> and </w:t>
      </w:r>
      <w:r>
        <w:rPr>
          <w:i/>
        </w:rPr>
        <w:t>d</w:t>
      </w:r>
      <w:r>
        <w:rPr>
          <w:b/>
        </w:rPr>
        <w:t>A</w:t>
      </w:r>
      <w:r>
        <w:t xml:space="preserve"> are means of diagonal elements in the two matrices.</w:t>
      </w:r>
    </w:p>
    <w:p w14:paraId="272AA0E6" w14:textId="77777777" w:rsidR="001D6ADA" w:rsidRDefault="001D6ADA"/>
    <w:p w14:paraId="296B6987" w14:textId="77777777" w:rsidR="001D6ADA" w:rsidRDefault="00000000">
      <w:r>
        <w:t xml:space="preserve">  </w:t>
      </w:r>
      <w:r>
        <w:rPr>
          <w:i/>
          <w:lang w:val="en-US"/>
        </w:rPr>
        <w:t>propAToG</w:t>
      </w:r>
      <w:r>
        <w:t xml:space="preserve">              Definition: </w:t>
      </w:r>
      <w:r>
        <w:rPr>
          <w:lang w:val="en-US"/>
        </w:rPr>
        <w:t>Proportion of A-matrix to modify G-matrix</w:t>
      </w:r>
    </w:p>
    <w:p w14:paraId="18BC2EF2" w14:textId="77777777" w:rsidR="001D6ADA" w:rsidRDefault="00000000">
      <w:r>
        <w:t xml:space="preserve">                        Type: Real</w:t>
      </w:r>
    </w:p>
    <w:p w14:paraId="0661B7A9" w14:textId="77777777" w:rsidR="001D6ADA" w:rsidRDefault="00000000">
      <w:r>
        <w:t xml:space="preserve">                        Options: </w:t>
      </w:r>
      <w:r>
        <w:rPr>
          <w:lang w:val="en-US"/>
        </w:rPr>
        <w:t>0.0</w:t>
      </w:r>
      <w:r>
        <w:t>≤</w:t>
      </w:r>
      <w:r>
        <w:rPr>
          <w:i/>
          <w:lang w:val="en-US"/>
        </w:rPr>
        <w:t>propAToG</w:t>
      </w:r>
      <w:r>
        <w:t>≤</w:t>
      </w:r>
      <w:r>
        <w:rPr>
          <w:lang w:val="en-US"/>
        </w:rPr>
        <w:t>1.0</w:t>
      </w:r>
    </w:p>
    <w:p w14:paraId="6DCF7548" w14:textId="77777777" w:rsidR="001D6ADA" w:rsidRDefault="00000000">
      <w:r>
        <w:t xml:space="preserve">                        Default: </w:t>
      </w:r>
      <w:r>
        <w:rPr>
          <w:i/>
          <w:lang w:val="en-US"/>
        </w:rPr>
        <w:t>percentAToG</w:t>
      </w:r>
      <w:r>
        <w:t xml:space="preserve"> must be specified</w:t>
      </w:r>
    </w:p>
    <w:p w14:paraId="4AD32F69" w14:textId="77777777" w:rsidR="001D6ADA" w:rsidRDefault="001D6ADA"/>
    <w:p w14:paraId="22CEAA7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color w:val="FF0000"/>
          <w:lang w:val="en-US"/>
        </w:rPr>
      </w:pPr>
      <w:r>
        <w:t xml:space="preserve">  </w:t>
      </w:r>
      <w:r>
        <w:rPr>
          <w:i/>
          <w:lang w:val="en-US"/>
        </w:rPr>
        <w:t>addDiagG</w:t>
      </w:r>
      <w:r>
        <w:rPr>
          <w:i/>
        </w:rPr>
        <w:t xml:space="preserve">  </w:t>
      </w:r>
      <w:r>
        <w:t xml:space="preserve">            Definition: </w:t>
      </w:r>
      <w:r>
        <w:rPr>
          <w:lang w:val="en-US"/>
        </w:rPr>
        <w:t xml:space="preserve">Value added to diagonal elements of G-matrix </w:t>
      </w:r>
      <w:r>
        <w:rPr>
          <w:i/>
          <w:color w:val="FF0000"/>
          <w:lang w:val="en-US"/>
        </w:rPr>
        <w:t xml:space="preserve">&lt;to </w:t>
      </w:r>
    </w:p>
    <w:p w14:paraId="6D6F1AA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i/>
          <w:color w:val="FF0000"/>
          <w:lang w:val="en-US"/>
        </w:rPr>
        <w:t xml:space="preserve">                                    make the matrix positive-definite&gt;</w:t>
      </w:r>
    </w:p>
    <w:p w14:paraId="5A5D8C8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Real</w:t>
      </w:r>
    </w:p>
    <w:p w14:paraId="51E5ACA7" w14:textId="77777777" w:rsidR="001D6ADA" w:rsidRDefault="00000000">
      <w:r>
        <w:t xml:space="preserve">                        Options: </w:t>
      </w:r>
      <w:r>
        <w:rPr>
          <w:i/>
          <w:lang w:val="en-US"/>
        </w:rPr>
        <w:t>addDiagG</w:t>
      </w:r>
      <w:r>
        <w:rPr>
          <w:lang w:val="en-US"/>
        </w:rPr>
        <w:t xml:space="preserve">≥0.0 </w:t>
      </w:r>
      <w:r>
        <w:rPr>
          <w:i/>
          <w:lang w:val="en-US"/>
        </w:rPr>
        <w:t>[Set to 0.0 if A-matrix used]</w:t>
      </w:r>
    </w:p>
    <w:p w14:paraId="731D5BAE" w14:textId="77777777" w:rsidR="001D6ADA" w:rsidRDefault="00000000">
      <w:r>
        <w:t xml:space="preserve">                        Default: </w:t>
      </w:r>
      <w:r>
        <w:rPr>
          <w:i/>
          <w:lang w:val="en-US"/>
        </w:rPr>
        <w:t>addDiagG</w:t>
      </w:r>
      <w:r>
        <w:t xml:space="preserve"> must be specified</w:t>
      </w:r>
    </w:p>
    <w:p w14:paraId="48531A52" w14:textId="77777777" w:rsidR="001D6ADA" w:rsidRDefault="001D6ADA"/>
    <w:p w14:paraId="37259C3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lang w:val="en-US"/>
        </w:rPr>
        <w:t>diagGOne</w:t>
      </w:r>
      <w:r>
        <w:rPr>
          <w:lang w:val="en-US"/>
        </w:rPr>
        <w:t xml:space="preserve">     </w:t>
      </w:r>
      <w:r>
        <w:t xml:space="preserve">         Definition: </w:t>
      </w:r>
      <w:r>
        <w:rPr>
          <w:lang w:val="en-US"/>
        </w:rPr>
        <w:t xml:space="preserve">Scale mean of diagonal elements of G-matrix so </w:t>
      </w:r>
    </w:p>
    <w:p w14:paraId="38E707C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the mean of the diagonal equals </w:t>
      </w:r>
      <w:r>
        <w:rPr>
          <w:i/>
          <w:lang w:val="en-US"/>
        </w:rPr>
        <w:t>diagGOne</w:t>
      </w:r>
    </w:p>
    <w:p w14:paraId="12224BA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Real</w:t>
      </w:r>
    </w:p>
    <w:p w14:paraId="48BD8197" w14:textId="77777777" w:rsidR="001D6ADA" w:rsidRDefault="00000000">
      <w:r>
        <w:lastRenderedPageBreak/>
        <w:t xml:space="preserve">                        Options: </w:t>
      </w:r>
      <w:r>
        <w:rPr>
          <w:i/>
          <w:lang w:val="en-US"/>
        </w:rPr>
        <w:t>diagGOne</w:t>
      </w:r>
      <w:r>
        <w:rPr>
          <w:lang w:val="en-US"/>
        </w:rPr>
        <w:t>≥0.0, where 0.0 does not bring about scaling</w:t>
      </w:r>
    </w:p>
    <w:p w14:paraId="2921469D" w14:textId="77777777" w:rsidR="001D6ADA" w:rsidRDefault="00000000">
      <w:r>
        <w:t xml:space="preserve">                        Default: </w:t>
      </w:r>
      <w:r>
        <w:rPr>
          <w:i/>
          <w:lang w:val="en-US"/>
        </w:rPr>
        <w:t>diagGOne</w:t>
      </w:r>
      <w:r>
        <w:t xml:space="preserve"> must be specified</w:t>
      </w:r>
    </w:p>
    <w:p w14:paraId="7C9EB6D2" w14:textId="77777777" w:rsidR="001D6ADA" w:rsidRDefault="001D6ADA"/>
    <w:p w14:paraId="6FD8828F" w14:textId="77777777" w:rsidR="001D6ADA" w:rsidRDefault="00000000">
      <w:pPr>
        <w:rPr>
          <w:color w:val="FF0000"/>
        </w:rPr>
      </w:pPr>
      <w:r>
        <w:rPr>
          <w:color w:val="FF0000"/>
        </w:rPr>
        <w:t xml:space="preserve">Genomic-matrix </w:t>
      </w:r>
      <w:r>
        <w:rPr>
          <w:b/>
          <w:color w:val="FF0000"/>
        </w:rPr>
        <w:t>G</w:t>
      </w:r>
      <w:r>
        <w:rPr>
          <w:color w:val="FF0000"/>
        </w:rPr>
        <w:t xml:space="preserve">: The genomic-inbreeding coefficient for individual </w:t>
      </w:r>
      <w:r>
        <w:rPr>
          <w:i/>
          <w:color w:val="FF0000"/>
        </w:rPr>
        <w:t>i</w:t>
      </w:r>
      <w:r>
        <w:rPr>
          <w:color w:val="FF0000"/>
        </w:rPr>
        <w:t xml:space="preserve"> is </w:t>
      </w:r>
      <w:r>
        <w:rPr>
          <w:b/>
          <w:color w:val="FF0000"/>
        </w:rPr>
        <w:t>G</w:t>
      </w:r>
      <w:r>
        <w:rPr>
          <w:i/>
          <w:color w:val="FF0000"/>
          <w:vertAlign w:val="subscript"/>
        </w:rPr>
        <w:t>ii</w:t>
      </w:r>
      <w:r>
        <w:rPr>
          <w:color w:val="FF0000"/>
        </w:rPr>
        <w:t xml:space="preserve"> – 1. Genomic relationships between individuals </w:t>
      </w:r>
      <w:r>
        <w:rPr>
          <w:i/>
          <w:color w:val="FF0000"/>
        </w:rPr>
        <w:t>i</w:t>
      </w:r>
      <w:r>
        <w:rPr>
          <w:color w:val="FF0000"/>
        </w:rPr>
        <w:t xml:space="preserve"> and </w:t>
      </w:r>
      <w:r>
        <w:rPr>
          <w:i/>
          <w:color w:val="FF0000"/>
        </w:rPr>
        <w:t>j</w:t>
      </w:r>
      <w:r>
        <w:rPr>
          <w:color w:val="FF0000"/>
        </w:rPr>
        <w:t xml:space="preserve">, which are analogous to the relationship coefficients of Wright (1922), are obtained by dividing elements </w:t>
      </w:r>
      <w:r>
        <w:rPr>
          <w:b/>
          <w:color w:val="FF0000"/>
        </w:rPr>
        <w:t>G</w:t>
      </w:r>
      <w:r>
        <w:rPr>
          <w:i/>
          <w:color w:val="FF0000"/>
          <w:vertAlign w:val="subscript"/>
        </w:rPr>
        <w:t>ij</w:t>
      </w:r>
      <w:r>
        <w:rPr>
          <w:color w:val="FF0000"/>
        </w:rPr>
        <w:t>/</w:t>
      </w:r>
      <w:r>
        <w:rPr>
          <w:color w:val="FF0000"/>
          <w:position w:val="-14"/>
        </w:rPr>
        <w:object w:dxaOrig="880" w:dyaOrig="420" w14:anchorId="2EDD8F36">
          <v:shape id="_x0000_i1034" type="#_x0000_t75" style="width:42.5pt;height:22pt" o:ole="">
            <v:imagedata r:id="rId64" o:title=""/>
          </v:shape>
          <o:OLEObject Type="Embed" ProgID="Equation.3" ShapeID="_x0000_i1034" DrawAspect="Content" ObjectID="_1810474822" r:id="rId65"/>
        </w:object>
      </w:r>
      <w:r>
        <w:rPr>
          <w:color w:val="FF0000"/>
        </w:rPr>
        <w:t xml:space="preserve"> … Wright’s formulae is A</w:t>
      </w:r>
      <w:r>
        <w:rPr>
          <w:i/>
          <w:color w:val="FF0000"/>
          <w:vertAlign w:val="subscript"/>
        </w:rPr>
        <w:t>ij</w:t>
      </w:r>
      <w:r>
        <w:rPr>
          <w:color w:val="FF0000"/>
        </w:rPr>
        <w:t xml:space="preserve"> = 2</w:t>
      </w:r>
      <w:r>
        <w:rPr>
          <w:color w:val="FF0000"/>
        </w:rPr>
        <w:sym w:font="Symbol" w:char="F0A6"/>
      </w:r>
      <w:r>
        <w:rPr>
          <w:i/>
          <w:color w:val="FF0000"/>
          <w:vertAlign w:val="subscript"/>
        </w:rPr>
        <w:t>ij</w:t>
      </w:r>
      <w:r>
        <w:rPr>
          <w:color w:val="FF0000"/>
        </w:rPr>
        <w:t>/</w:t>
      </w:r>
      <w:r>
        <w:rPr>
          <w:color w:val="FF0000"/>
          <w:position w:val="-16"/>
        </w:rPr>
        <w:object w:dxaOrig="1680" w:dyaOrig="440" w14:anchorId="04CBCDFB">
          <v:shape id="_x0000_i1035" type="#_x0000_t75" style="width:79pt;height:22pt" o:ole="">
            <v:imagedata r:id="rId66" o:title=""/>
          </v:shape>
          <o:OLEObject Type="Embed" ProgID="Equation.3" ShapeID="_x0000_i1035" DrawAspect="Content" ObjectID="_1810474823" r:id="rId67"/>
        </w:object>
      </w:r>
      <w:r>
        <w:rPr>
          <w:color w:val="FF0000"/>
        </w:rPr>
        <w:t>, which means that off-diagonal elements are equal to 2</w:t>
      </w:r>
      <w:r>
        <w:rPr>
          <w:color w:val="FF0000"/>
        </w:rPr>
        <w:sym w:font="Symbol" w:char="F0A6"/>
      </w:r>
      <w:r>
        <w:rPr>
          <w:i/>
          <w:color w:val="FF0000"/>
          <w:vertAlign w:val="subscript"/>
        </w:rPr>
        <w:t>ij</w:t>
      </w:r>
      <w:r>
        <w:rPr>
          <w:color w:val="FF0000"/>
        </w:rPr>
        <w:t>?</w:t>
      </w:r>
    </w:p>
    <w:p w14:paraId="601593EB" w14:textId="77777777" w:rsidR="001D6ADA" w:rsidRDefault="001D6ADA">
      <w:pPr>
        <w:rPr>
          <w:color w:val="FF0000"/>
        </w:rPr>
      </w:pPr>
    </w:p>
    <w:p w14:paraId="36D894D5" w14:textId="77777777" w:rsidR="001D6ADA" w:rsidRDefault="00000000">
      <w:pPr>
        <w:rPr>
          <w:i/>
          <w:color w:val="0070C0"/>
          <w:sz w:val="16"/>
          <w:szCs w:val="16"/>
        </w:rPr>
      </w:pPr>
      <w:r>
        <w:rPr>
          <w:i/>
          <w:color w:val="0070C0"/>
          <w:sz w:val="16"/>
          <w:szCs w:val="16"/>
        </w:rPr>
        <w:t>Questions</w:t>
      </w:r>
    </w:p>
    <w:p w14:paraId="2DD28FE3" w14:textId="77777777" w:rsidR="001D6ADA" w:rsidRDefault="001D6ADA">
      <w:pPr>
        <w:rPr>
          <w:i/>
          <w:color w:val="0070C0"/>
          <w:sz w:val="16"/>
          <w:szCs w:val="16"/>
        </w:rPr>
      </w:pPr>
    </w:p>
    <w:p w14:paraId="01E6CF82" w14:textId="77777777" w:rsidR="001D6ADA" w:rsidRDefault="00000000">
      <w:pPr>
        <w:rPr>
          <w:i/>
          <w:color w:val="0070C0"/>
          <w:sz w:val="16"/>
          <w:szCs w:val="16"/>
        </w:rPr>
      </w:pPr>
      <w:r>
        <w:rPr>
          <w:i/>
          <w:color w:val="0070C0"/>
          <w:sz w:val="16"/>
          <w:szCs w:val="16"/>
        </w:rPr>
        <w:t xml:space="preserve">Do we account for inbreeding coefficient of parents when using off-diagonal elements of </w:t>
      </w:r>
      <w:r>
        <w:rPr>
          <w:b/>
          <w:i/>
          <w:color w:val="0070C0"/>
          <w:sz w:val="16"/>
          <w:szCs w:val="16"/>
        </w:rPr>
        <w:t>G</w:t>
      </w:r>
      <w:r>
        <w:rPr>
          <w:i/>
          <w:color w:val="0070C0"/>
          <w:sz w:val="16"/>
          <w:szCs w:val="16"/>
        </w:rPr>
        <w:t xml:space="preserve"> (parents) to calculate inbreeding coefficients of offspring or is the inbreeding coefficient of offspring simply equal to </w:t>
      </w:r>
      <w:r>
        <w:rPr>
          <w:color w:val="0070C0"/>
        </w:rPr>
        <w:sym w:font="Symbol" w:char="F0A6"/>
      </w:r>
      <w:r>
        <w:rPr>
          <w:i/>
          <w:color w:val="0070C0"/>
          <w:vertAlign w:val="subscript"/>
        </w:rPr>
        <w:t>ij</w:t>
      </w:r>
      <w:r>
        <w:rPr>
          <w:i/>
          <w:color w:val="0070C0"/>
          <w:sz w:val="16"/>
          <w:szCs w:val="16"/>
        </w:rPr>
        <w:t xml:space="preserve"> (i.e., </w:t>
      </w:r>
      <w:r>
        <w:rPr>
          <w:rFonts w:eastAsiaTheme="minorHAnsi"/>
          <w:i/>
          <w:color w:val="0070C0"/>
          <w:sz w:val="16"/>
          <w:szCs w:val="16"/>
          <w:lang w:val="en-US" w:eastAsia="en-US"/>
        </w:rPr>
        <w:t>pop(iid)%genomicFParent(i)=0.5*r</w:t>
      </w:r>
      <w:r>
        <w:rPr>
          <w:i/>
          <w:color w:val="0070C0"/>
          <w:sz w:val="16"/>
          <w:szCs w:val="16"/>
        </w:rPr>
        <w:t>)?</w:t>
      </w:r>
    </w:p>
    <w:p w14:paraId="0EB3721D" w14:textId="77777777" w:rsidR="001D6ADA" w:rsidRDefault="001D6ADA">
      <w:pPr>
        <w:rPr>
          <w:i/>
          <w:color w:val="0070C0"/>
          <w:sz w:val="16"/>
          <w:szCs w:val="16"/>
        </w:rPr>
      </w:pPr>
    </w:p>
    <w:p w14:paraId="152D8BBF" w14:textId="77777777" w:rsidR="001D6ADA" w:rsidRDefault="00000000">
      <w:pPr>
        <w:rPr>
          <w:i/>
          <w:color w:val="0070C0"/>
          <w:sz w:val="16"/>
          <w:szCs w:val="16"/>
        </w:rPr>
      </w:pPr>
      <w:r>
        <w:rPr>
          <w:i/>
          <w:color w:val="0070C0"/>
          <w:sz w:val="16"/>
          <w:szCs w:val="16"/>
        </w:rPr>
        <w:t xml:space="preserve">Is it better to work with </w:t>
      </w:r>
      <w:r>
        <w:rPr>
          <w:b/>
          <w:i/>
          <w:color w:val="0070C0"/>
          <w:sz w:val="16"/>
          <w:szCs w:val="16"/>
        </w:rPr>
        <w:t>G</w:t>
      </w:r>
      <w:r>
        <w:rPr>
          <w:i/>
          <w:color w:val="0070C0"/>
          <w:sz w:val="16"/>
          <w:szCs w:val="16"/>
        </w:rPr>
        <w:t xml:space="preserve"> accounting for inbreeding, </w:t>
      </w:r>
      <w:r>
        <w:rPr>
          <w:color w:val="0070C0"/>
          <w:sz w:val="16"/>
          <w:szCs w:val="16"/>
        </w:rPr>
        <w:t xml:space="preserve">that is, </w:t>
      </w:r>
      <w:r>
        <w:rPr>
          <w:color w:val="0070C0"/>
        </w:rPr>
        <w:t>A</w:t>
      </w:r>
      <w:r>
        <w:rPr>
          <w:i/>
          <w:color w:val="0070C0"/>
          <w:vertAlign w:val="subscript"/>
        </w:rPr>
        <w:t>ij</w:t>
      </w:r>
      <w:r>
        <w:rPr>
          <w:color w:val="0070C0"/>
        </w:rPr>
        <w:t xml:space="preserve"> = 2</w:t>
      </w:r>
      <w:r>
        <w:rPr>
          <w:color w:val="0070C0"/>
        </w:rPr>
        <w:sym w:font="Symbol" w:char="F0A6"/>
      </w:r>
      <w:r>
        <w:rPr>
          <w:i/>
          <w:color w:val="0070C0"/>
          <w:vertAlign w:val="subscript"/>
        </w:rPr>
        <w:t>ij</w:t>
      </w:r>
      <w:r>
        <w:rPr>
          <w:color w:val="0070C0"/>
        </w:rPr>
        <w:t>/</w:t>
      </w:r>
      <w:r>
        <w:rPr>
          <w:color w:val="0070C0"/>
          <w:position w:val="-16"/>
        </w:rPr>
        <w:object w:dxaOrig="1680" w:dyaOrig="440" w14:anchorId="19A9D4FA">
          <v:shape id="_x0000_i1036" type="#_x0000_t75" style="width:79pt;height:22pt" o:ole="">
            <v:imagedata r:id="rId66" o:title=""/>
          </v:shape>
          <o:OLEObject Type="Embed" ProgID="Equation.3" ShapeID="_x0000_i1036" DrawAspect="Content" ObjectID="_1810474824" r:id="rId68"/>
        </w:object>
      </w:r>
      <w:r>
        <w:rPr>
          <w:color w:val="0070C0"/>
        </w:rPr>
        <w:t>?</w:t>
      </w:r>
    </w:p>
    <w:p w14:paraId="0F56D443" w14:textId="77777777" w:rsidR="001D6ADA" w:rsidRDefault="001D6ADA">
      <w:pPr>
        <w:rPr>
          <w:color w:val="FF0000"/>
        </w:rPr>
      </w:pPr>
    </w:p>
    <w:p w14:paraId="1119D8D2" w14:textId="77777777" w:rsidR="001D6ADA" w:rsidRDefault="00000000">
      <w:pPr>
        <w:rPr>
          <w:i/>
          <w:color w:val="FF0000"/>
        </w:rPr>
      </w:pPr>
      <w:r>
        <w:rPr>
          <w:i/>
          <w:color w:val="FF0000"/>
        </w:rPr>
        <w:t>What if several markers that have correlation 1?</w:t>
      </w:r>
    </w:p>
    <w:p w14:paraId="279FB8E5" w14:textId="77777777" w:rsidR="001D6ADA" w:rsidRDefault="001D6ADA">
      <w:pPr>
        <w:rPr>
          <w:color w:val="FF0000"/>
        </w:rPr>
      </w:pPr>
    </w:p>
    <w:p w14:paraId="35850368" w14:textId="77777777" w:rsidR="001D6ADA" w:rsidRDefault="00000000">
      <w:pPr>
        <w:rPr>
          <w:b/>
          <w:color w:val="FF0000"/>
        </w:rPr>
      </w:pPr>
      <w:r>
        <w:rPr>
          <w:b/>
          <w:color w:val="FF0000"/>
        </w:rPr>
        <w:t>IBD and IBS</w:t>
      </w:r>
    </w:p>
    <w:p w14:paraId="4AE07AEE" w14:textId="77777777" w:rsidR="001D6ADA" w:rsidRDefault="001D6ADA">
      <w:pPr>
        <w:rPr>
          <w:color w:val="FF0000"/>
        </w:rPr>
      </w:pPr>
    </w:p>
    <w:p w14:paraId="20D8E79C" w14:textId="77777777" w:rsidR="001D6ADA" w:rsidRDefault="00000000">
      <w:r>
        <w:rPr>
          <w:color w:val="FF0000"/>
        </w:rPr>
        <w:t xml:space="preserve">IBD and IBS between two individuals: </w:t>
      </w:r>
      <w:r>
        <w:rPr>
          <w:color w:val="FF0000"/>
          <w:position w:val="-24"/>
        </w:rPr>
        <w:object w:dxaOrig="1520" w:dyaOrig="1040" w14:anchorId="235C368A">
          <v:shape id="_x0000_i1037" type="#_x0000_t75" style="width:79pt;height:50pt" o:ole="">
            <v:imagedata r:id="rId69" o:title=""/>
          </v:shape>
          <o:OLEObject Type="Embed" ProgID="Equation.3" ShapeID="_x0000_i1037" DrawAspect="Content" ObjectID="_1810474825" r:id="rId70"/>
        </w:object>
      </w:r>
      <w:r>
        <w:rPr>
          <w:color w:val="FF0000"/>
        </w:rPr>
        <w:t xml:space="preserve">, where </w:t>
      </w:r>
      <w:r>
        <w:rPr>
          <w:position w:val="-14"/>
        </w:rPr>
        <w:object w:dxaOrig="380" w:dyaOrig="340" w14:anchorId="23A51D0F">
          <v:shape id="_x0000_i1038" type="#_x0000_t75" style="width:22pt;height:14pt" o:ole="">
            <v:imagedata r:id="rId71" o:title=""/>
          </v:shape>
          <o:OLEObject Type="Embed" ProgID="Equation.3" ShapeID="_x0000_i1038" DrawAspect="Content" ObjectID="_1810474826" r:id="rId72"/>
        </w:object>
      </w:r>
      <w:r>
        <w:t xml:space="preserve"> is the allele sharing status at locus </w:t>
      </w:r>
      <w:r>
        <w:rPr>
          <w:i/>
        </w:rPr>
        <w:t>k</w:t>
      </w:r>
      <w:r>
        <w:t xml:space="preserve">, which is equal to 1 if allele </w:t>
      </w:r>
      <w:r>
        <w:rPr>
          <w:i/>
        </w:rPr>
        <w:t>i</w:t>
      </w:r>
      <w:r>
        <w:t xml:space="preserve"> form the first individual is identical to the allele </w:t>
      </w:r>
      <w:r>
        <w:rPr>
          <w:i/>
        </w:rPr>
        <w:t>j</w:t>
      </w:r>
      <w:r>
        <w:t xml:space="preserve"> from the second individual, and 0 otherwise.</w:t>
      </w:r>
    </w:p>
    <w:p w14:paraId="3C3A1BC5" w14:textId="77777777" w:rsidR="001D6ADA" w:rsidRDefault="001D6ADA"/>
    <w:p w14:paraId="1C483514" w14:textId="77777777" w:rsidR="001D6ADA" w:rsidRDefault="00000000">
      <w:r>
        <w:t>Use ½ to realise relationship (¼ realises coancestry)</w:t>
      </w:r>
    </w:p>
    <w:p w14:paraId="1928F1F2" w14:textId="77777777" w:rsidR="001D6ADA" w:rsidRDefault="001D6ADA"/>
    <w:p w14:paraId="52D694CC" w14:textId="77777777" w:rsidR="001D6ADA" w:rsidRDefault="001D6ADA"/>
    <w:p w14:paraId="0D1745AE" w14:textId="77777777" w:rsidR="001D6ADA" w:rsidRDefault="001D6ADA"/>
    <w:p w14:paraId="50D8E972" w14:textId="77777777" w:rsidR="001D6ADA" w:rsidRDefault="00000000">
      <w:pPr>
        <w:pStyle w:val="Overskrift1"/>
      </w:pPr>
      <w:bookmarkStart w:id="25" w:name="_Toc361126189"/>
      <w:bookmarkStart w:id="26" w:name="_Toc109904124"/>
      <w:r>
        <w:t>Description of namelists</w:t>
      </w:r>
      <w:bookmarkEnd w:id="18"/>
      <w:bookmarkEnd w:id="25"/>
      <w:bookmarkEnd w:id="26"/>
    </w:p>
    <w:p w14:paraId="2C808DF6" w14:textId="77777777" w:rsidR="001D6ADA" w:rsidRDefault="001D6ADA">
      <w:pPr>
        <w:pStyle w:val="Almindeligtekst"/>
      </w:pPr>
    </w:p>
    <w:p w14:paraId="5AD2DE26" w14:textId="77777777" w:rsidR="001D6ADA" w:rsidRDefault="00000000">
      <w:pPr>
        <w:pStyle w:val="Overskrift2"/>
        <w:rPr>
          <w:rStyle w:val="Strk"/>
        </w:rPr>
      </w:pPr>
      <w:bookmarkStart w:id="27" w:name="DestinR"/>
      <w:bookmarkStart w:id="28" w:name="_Toc161715158"/>
      <w:bookmarkStart w:id="29" w:name="_Toc172077955"/>
      <w:bookmarkStart w:id="30" w:name="_Toc187214854"/>
      <w:bookmarkStart w:id="31" w:name="_Toc187214934"/>
      <w:bookmarkStart w:id="32" w:name="_Toc109904125"/>
      <w:bookmarkEnd w:id="27"/>
      <w:r>
        <w:rPr>
          <w:rStyle w:val="Strk"/>
        </w:rPr>
        <w:t>&amp;</w:t>
      </w:r>
      <w:bookmarkEnd w:id="28"/>
      <w:bookmarkEnd w:id="29"/>
      <w:bookmarkEnd w:id="30"/>
      <w:bookmarkEnd w:id="31"/>
      <w:r>
        <w:rPr>
          <w:rStyle w:val="Strk"/>
        </w:rPr>
        <w:t>OUTPUTDIRECTORY</w:t>
      </w:r>
      <w:bookmarkEnd w:id="32"/>
    </w:p>
    <w:p w14:paraId="66A13217" w14:textId="77777777" w:rsidR="001D6ADA" w:rsidRDefault="00000000">
      <w:pPr>
        <w:rPr>
          <w:i/>
        </w:rPr>
      </w:pPr>
      <w:r>
        <w:t xml:space="preserve">  OutDirectory=</w:t>
      </w:r>
      <w:proofErr w:type="gramStart"/>
      <w:r>
        <w:rPr>
          <w:i/>
        </w:rPr>
        <w:t>OutDirectory</w:t>
      </w:r>
      <w:r>
        <w:t xml:space="preserve">  /</w:t>
      </w:r>
      <w:proofErr w:type="gramEnd"/>
    </w:p>
    <w:p w14:paraId="510B97D6" w14:textId="77777777" w:rsidR="001D6ADA" w:rsidRDefault="001D6ADA"/>
    <w:p w14:paraId="44CCD3C5" w14:textId="77777777" w:rsidR="001D6ADA" w:rsidRDefault="00000000">
      <w:r>
        <w:t xml:space="preserve">  **Task**</w:t>
      </w:r>
    </w:p>
    <w:p w14:paraId="00E4FD0B" w14:textId="77777777" w:rsidR="001D6ADA" w:rsidRDefault="00000000">
      <w:r>
        <w:t xml:space="preserve">  Destination for output files</w:t>
      </w:r>
    </w:p>
    <w:p w14:paraId="6BCC459E" w14:textId="77777777" w:rsidR="001D6ADA" w:rsidRDefault="001D6ADA"/>
    <w:p w14:paraId="1697A834" w14:textId="77777777" w:rsidR="001D6ADA" w:rsidRDefault="00000000">
      <w:r>
        <w:t xml:space="preserve">  **Properties of name**</w:t>
      </w:r>
    </w:p>
    <w:p w14:paraId="531C7DD3" w14:textId="77777777" w:rsidR="001D6ADA" w:rsidRDefault="00000000">
      <w:r>
        <w:t xml:space="preserve">  </w:t>
      </w:r>
      <w:r>
        <w:rPr>
          <w:i/>
        </w:rPr>
        <w:t>OutDirectory</w:t>
      </w:r>
      <w:r>
        <w:t xml:space="preserve">          Definition: Directory for output</w:t>
      </w:r>
    </w:p>
    <w:p w14:paraId="0713E491" w14:textId="77777777" w:rsidR="001D6ADA" w:rsidRDefault="00000000">
      <w:r>
        <w:t xml:space="preserve">                        Type: Character</w:t>
      </w:r>
    </w:p>
    <w:p w14:paraId="21344B25" w14:textId="77777777" w:rsidR="001D6ADA" w:rsidRDefault="00000000">
      <w:r>
        <w:t xml:space="preserve">                        Options: Any existing and accessible directory</w:t>
      </w:r>
    </w:p>
    <w:p w14:paraId="4BCDEB60" w14:textId="4879DB53" w:rsidR="001D6ADA" w:rsidRDefault="00000000" w:rsidP="00C67617">
      <w:r>
        <w:t xml:space="preserve">                        Default: </w:t>
      </w:r>
      <w:r w:rsidR="00C67617">
        <w:t>Submission folder is assumed (</w:t>
      </w:r>
      <w:r w:rsidR="008B400E">
        <w:t>$</w:t>
      </w:r>
      <w:r w:rsidR="00521D15" w:rsidRPr="00521D15">
        <w:t>PBS_O_WORKDIR</w:t>
      </w:r>
      <w:r w:rsidR="00521D15">
        <w:t xml:space="preserve">, </w:t>
      </w:r>
      <w:r w:rsidR="00C67617">
        <w:t>$</w:t>
      </w:r>
      <w:r w:rsidR="00521D15" w:rsidRPr="00521D15">
        <w:t>SLURM_SUBMIT_DIR</w:t>
      </w:r>
      <w:r w:rsidR="00521D15">
        <w:t>, or $</w:t>
      </w:r>
      <w:r w:rsidR="00521D15" w:rsidRPr="00521D15">
        <w:t>ADAM_SUBMIT_DIR</w:t>
      </w:r>
      <w:r w:rsidR="00C67617">
        <w:t>)</w:t>
      </w:r>
    </w:p>
    <w:p w14:paraId="35CB96C5" w14:textId="77777777" w:rsidR="001D6ADA" w:rsidRDefault="001D6ADA"/>
    <w:p w14:paraId="5E63D5B0" w14:textId="77777777" w:rsidR="001D6ADA" w:rsidRDefault="00000000">
      <w:r>
        <w:t xml:space="preserve">  **Additional information**</w:t>
      </w:r>
    </w:p>
    <w:p w14:paraId="37099DC6" w14:textId="77777777" w:rsidR="001D6ADA" w:rsidRDefault="00000000">
      <w:r>
        <w:t xml:space="preserve">  </w:t>
      </w:r>
      <w:r>
        <w:rPr>
          <w:i/>
        </w:rPr>
        <w:t>OutDirectory</w:t>
      </w:r>
      <w:r>
        <w:t xml:space="preserve"> must be enclosed in quotation marks (“” or ‘’) and end with a forward </w:t>
      </w:r>
    </w:p>
    <w:p w14:paraId="06F690CC" w14:textId="77777777" w:rsidR="001D6ADA" w:rsidRDefault="00000000">
      <w:r>
        <w:t xml:space="preserve">  slash (/). For example, OutDirectory=’/bob/adam/test/’</w:t>
      </w:r>
    </w:p>
    <w:p w14:paraId="3C1D89BF" w14:textId="77777777" w:rsidR="001D6ADA" w:rsidRDefault="001D6ADA"/>
    <w:p w14:paraId="543A4199" w14:textId="77777777" w:rsidR="001D6ADA" w:rsidRDefault="00000000">
      <w:pPr>
        <w:pStyle w:val="Overskrift2"/>
        <w:rPr>
          <w:rStyle w:val="Strk"/>
        </w:rPr>
      </w:pPr>
      <w:bookmarkStart w:id="33" w:name="Random_number_seed"/>
      <w:bookmarkStart w:id="34" w:name="POPPRM"/>
      <w:bookmarkStart w:id="35" w:name="CONTROLPARAMETERS"/>
      <w:bookmarkStart w:id="36" w:name="_Toc172077958"/>
      <w:bookmarkStart w:id="37" w:name="_Toc187214857"/>
      <w:bookmarkStart w:id="38" w:name="_Toc187214937"/>
      <w:bookmarkStart w:id="39" w:name="_Toc109904126"/>
      <w:bookmarkEnd w:id="33"/>
      <w:bookmarkEnd w:id="34"/>
      <w:bookmarkEnd w:id="35"/>
      <w:r>
        <w:rPr>
          <w:rStyle w:val="Strk"/>
        </w:rPr>
        <w:lastRenderedPageBreak/>
        <w:t>&amp;CONTROLPARAMETERS</w:t>
      </w:r>
      <w:bookmarkEnd w:id="36"/>
      <w:bookmarkEnd w:id="37"/>
      <w:bookmarkEnd w:id="38"/>
      <w:bookmarkEnd w:id="39"/>
    </w:p>
    <w:p w14:paraId="59F362EC" w14:textId="77777777" w:rsidR="001D6ADA" w:rsidRDefault="00000000">
      <w:r>
        <w:t xml:space="preserve">  geneticModel=</w:t>
      </w:r>
      <w:r>
        <w:rPr>
          <w:i/>
        </w:rPr>
        <w:t>geneticModel</w:t>
      </w:r>
    </w:p>
    <w:p w14:paraId="6926D77E" w14:textId="77777777" w:rsidR="001D6ADA" w:rsidRDefault="00000000">
      <w:r>
        <w:t xml:space="preserve">  nrep=</w:t>
      </w:r>
      <w:r>
        <w:rPr>
          <w:i/>
        </w:rPr>
        <w:t>nrep</w:t>
      </w:r>
    </w:p>
    <w:p w14:paraId="1225DBDC" w14:textId="77777777" w:rsidR="001D6ADA" w:rsidRDefault="00000000">
      <w:r>
        <w:t xml:space="preserve">  start_rep=</w:t>
      </w:r>
      <w:r>
        <w:rPr>
          <w:i/>
        </w:rPr>
        <w:t>start_rep</w:t>
      </w:r>
    </w:p>
    <w:p w14:paraId="51704DA7" w14:textId="77777777" w:rsidR="001D6ADA" w:rsidRDefault="00000000">
      <w:r>
        <w:t xml:space="preserve">  ntime=</w:t>
      </w:r>
      <w:r>
        <w:rPr>
          <w:i/>
        </w:rPr>
        <w:t>ntime</w:t>
      </w:r>
    </w:p>
    <w:p w14:paraId="5C5FEB7D" w14:textId="77777777" w:rsidR="001D6ADA" w:rsidRDefault="00000000">
      <w:r>
        <w:t xml:space="preserve">  cull_males=</w:t>
      </w:r>
      <w:r>
        <w:rPr>
          <w:i/>
        </w:rPr>
        <w:t>cull_males</w:t>
      </w:r>
    </w:p>
    <w:p w14:paraId="66DA02DC" w14:textId="77777777" w:rsidR="001D6ADA" w:rsidRDefault="00000000">
      <w:r>
        <w:t xml:space="preserve">  timeStepsSeason=</w:t>
      </w:r>
      <w:r>
        <w:rPr>
          <w:i/>
        </w:rPr>
        <w:t>timeStepsSeason</w:t>
      </w:r>
    </w:p>
    <w:p w14:paraId="54AC93B4" w14:textId="77777777" w:rsidR="001D6ADA" w:rsidRDefault="00000000">
      <w:pPr>
        <w:rPr>
          <w:i/>
        </w:rPr>
      </w:pPr>
      <w:r>
        <w:t xml:space="preserve">  constant_mendelian_variance=</w:t>
      </w:r>
      <w:r>
        <w:rPr>
          <w:i/>
        </w:rPr>
        <w:t>constant_mendelian_variance</w:t>
      </w:r>
    </w:p>
    <w:p w14:paraId="7BAB3BCD" w14:textId="77777777" w:rsidR="001D6ADA" w:rsidRDefault="00000000">
      <w:pPr>
        <w:rPr>
          <w:i/>
        </w:rPr>
      </w:pPr>
      <w:r>
        <w:t xml:space="preserve">  bisexualspecies=</w:t>
      </w:r>
      <w:r>
        <w:rPr>
          <w:i/>
        </w:rPr>
        <w:t>bisexualspecies</w:t>
      </w:r>
    </w:p>
    <w:p w14:paraId="73221863" w14:textId="77777777" w:rsidR="001D6ADA" w:rsidRDefault="00000000">
      <w:pPr>
        <w:rPr>
          <w:i/>
        </w:rPr>
      </w:pPr>
      <w:r>
        <w:t xml:space="preserve">  qtlEffectsProvided=</w:t>
      </w:r>
      <w:r>
        <w:rPr>
          <w:i/>
        </w:rPr>
        <w:t>qtlEffectsProvided</w:t>
      </w:r>
    </w:p>
    <w:p w14:paraId="7E0E83F9" w14:textId="77777777" w:rsidR="001D6ADA" w:rsidRDefault="00000000">
      <w:pPr>
        <w:rPr>
          <w:i/>
        </w:rPr>
      </w:pPr>
      <w:r>
        <w:t xml:space="preserve">  SimulateDominance=</w:t>
      </w:r>
      <w:r>
        <w:rPr>
          <w:i/>
        </w:rPr>
        <w:t>SimulateDominance</w:t>
      </w:r>
    </w:p>
    <w:p w14:paraId="0DE9EAF6" w14:textId="77777777" w:rsidR="001D6ADA" w:rsidRDefault="00000000">
      <w:pPr>
        <w:rPr>
          <w:i/>
        </w:rPr>
      </w:pPr>
      <w:r>
        <w:t xml:space="preserve">  SimulatePairEpistasis=</w:t>
      </w:r>
      <w:r>
        <w:rPr>
          <w:i/>
        </w:rPr>
        <w:t>SimulatePairEpistasis</w:t>
      </w:r>
    </w:p>
    <w:p w14:paraId="61E78A73" w14:textId="77777777" w:rsidR="001D6ADA" w:rsidRDefault="00000000">
      <w:pPr>
        <w:rPr>
          <w:i/>
        </w:rPr>
      </w:pPr>
      <w:r>
        <w:t xml:space="preserve">  genomicEffectModel</w:t>
      </w:r>
      <w:r>
        <w:rPr>
          <w:i/>
        </w:rPr>
        <w:t>=genomicEffectModel</w:t>
      </w:r>
    </w:p>
    <w:p w14:paraId="0AB748A1" w14:textId="77777777" w:rsidR="001D6ADA" w:rsidRDefault="00000000">
      <w:pPr>
        <w:rPr>
          <w:i/>
        </w:rPr>
      </w:pPr>
      <w:r>
        <w:rPr>
          <w:i/>
        </w:rPr>
        <w:t xml:space="preserve">  </w:t>
      </w:r>
      <w:r>
        <w:t>ModelOfParameters</w:t>
      </w:r>
      <w:r>
        <w:rPr>
          <w:i/>
        </w:rPr>
        <w:t>=</w:t>
      </w:r>
      <w:r>
        <w:t xml:space="preserve"> </w:t>
      </w:r>
      <w:r>
        <w:rPr>
          <w:i/>
        </w:rPr>
        <w:t>ModelOfParameters</w:t>
      </w:r>
    </w:p>
    <w:p w14:paraId="3469FCB7" w14:textId="77777777" w:rsidR="001D6ADA" w:rsidRDefault="00000000">
      <w:pPr>
        <w:rPr>
          <w:i/>
        </w:rPr>
      </w:pPr>
      <w:r>
        <w:t xml:space="preserve">  nTotal=</w:t>
      </w:r>
      <w:r>
        <w:rPr>
          <w:i/>
        </w:rPr>
        <w:t xml:space="preserve">nTotal     </w:t>
      </w:r>
      <w:r>
        <w:t>/</w:t>
      </w:r>
    </w:p>
    <w:p w14:paraId="6110C31B" w14:textId="77777777" w:rsidR="001D6ADA" w:rsidRDefault="001D6ADA"/>
    <w:p w14:paraId="5B19DFB6" w14:textId="77777777" w:rsidR="001D6ADA" w:rsidRDefault="00000000">
      <w:r>
        <w:t xml:space="preserve">  **Task**</w:t>
      </w:r>
    </w:p>
    <w:p w14:paraId="0AA84175" w14:textId="77777777" w:rsidR="001D6ADA" w:rsidRDefault="00000000">
      <w:r>
        <w:t xml:space="preserve">  Input that controls the physical aspects of the simulation</w:t>
      </w:r>
    </w:p>
    <w:p w14:paraId="73E3CE0A" w14:textId="77777777" w:rsidR="001D6ADA" w:rsidRDefault="001D6ADA"/>
    <w:p w14:paraId="056439BE" w14:textId="77777777" w:rsidR="001D6ADA" w:rsidRDefault="00000000">
      <w:r>
        <w:t xml:space="preserve">  **Properties of names**</w:t>
      </w:r>
    </w:p>
    <w:p w14:paraId="7107D4E9" w14:textId="77777777" w:rsidR="001D6ADA" w:rsidRDefault="00000000">
      <w:r>
        <w:t xml:space="preserve">  </w:t>
      </w:r>
      <w:r>
        <w:rPr>
          <w:i/>
        </w:rPr>
        <w:t>geneticModel</w:t>
      </w:r>
      <w:r>
        <w:t xml:space="preserve">          Definition: Genetic model used to generate breeding values</w:t>
      </w:r>
    </w:p>
    <w:p w14:paraId="547FD2E6" w14:textId="77777777" w:rsidR="001D6ADA" w:rsidRDefault="00000000">
      <w:pPr>
        <w:rPr>
          <w:lang w:val="da-DK"/>
        </w:rPr>
      </w:pPr>
      <w:r>
        <w:t xml:space="preserve">                        </w:t>
      </w:r>
      <w:r>
        <w:rPr>
          <w:lang w:val="da-DK"/>
        </w:rPr>
        <w:t>Type: Integer</w:t>
      </w:r>
    </w:p>
    <w:p w14:paraId="46CA9CE4" w14:textId="77777777" w:rsidR="001D6ADA" w:rsidRDefault="00000000">
      <w:pPr>
        <w:rPr>
          <w:lang w:val="da-DK"/>
        </w:rPr>
      </w:pPr>
      <w:r>
        <w:rPr>
          <w:lang w:val="da-DK"/>
        </w:rPr>
        <w:t xml:space="preserve">                        Options:</w:t>
      </w:r>
    </w:p>
    <w:p w14:paraId="65F1C0C6" w14:textId="77777777" w:rsidR="001D6ADA" w:rsidRDefault="00000000">
      <w:pPr>
        <w:rPr>
          <w:lang w:val="da-DK"/>
        </w:rPr>
      </w:pPr>
      <w:r>
        <w:rPr>
          <w:lang w:val="da-DK"/>
        </w:rPr>
        <w:t xml:space="preserve">                           polygenic Polygenic model</w:t>
      </w:r>
    </w:p>
    <w:p w14:paraId="067D65FE" w14:textId="77777777" w:rsidR="001D6ADA" w:rsidRDefault="00000000">
      <w:r>
        <w:rPr>
          <w:lang w:val="da-DK"/>
        </w:rPr>
        <w:t xml:space="preserve">                           </w:t>
      </w:r>
      <w:r>
        <w:t xml:space="preserve">genomic   Genomic model with linkage disequilibrium </w:t>
      </w:r>
    </w:p>
    <w:p w14:paraId="13BE70A2" w14:textId="77777777" w:rsidR="001D6ADA" w:rsidRDefault="00000000">
      <w:r>
        <w:t xml:space="preserve">                                       between QTL and markers</w:t>
      </w:r>
    </w:p>
    <w:p w14:paraId="0BF3A28A" w14:textId="77777777" w:rsidR="001D6ADA" w:rsidRDefault="00000000">
      <w:r>
        <w:t xml:space="preserve">                           ldonly    Genomic LD used to generate linkage </w:t>
      </w:r>
    </w:p>
    <w:p w14:paraId="1CAF37A4" w14:textId="77777777" w:rsidR="001D6ADA" w:rsidRDefault="00000000">
      <w:r>
        <w:t xml:space="preserve">                                     disquilibrium; breeding scheme is not simulated</w:t>
      </w:r>
    </w:p>
    <w:p w14:paraId="08F64834" w14:textId="77777777" w:rsidR="001D6ADA" w:rsidRDefault="00000000">
      <w:r>
        <w:t xml:space="preserve">                        Default: polygenic</w:t>
      </w:r>
    </w:p>
    <w:p w14:paraId="6B3C9A27" w14:textId="77777777" w:rsidR="001D6ADA" w:rsidRDefault="001D6ADA"/>
    <w:p w14:paraId="0EF2AAE7" w14:textId="77777777" w:rsidR="001D6ADA" w:rsidRDefault="00000000">
      <w:r>
        <w:t xml:space="preserve">  </w:t>
      </w:r>
      <w:r>
        <w:rPr>
          <w:i/>
        </w:rPr>
        <w:t>nrep</w:t>
      </w:r>
      <w:r>
        <w:t xml:space="preserve">                  Definition: Number of replicates simulated. Also applies to </w:t>
      </w:r>
    </w:p>
    <w:p w14:paraId="0E932694" w14:textId="77777777" w:rsidR="001D6ADA" w:rsidRDefault="00000000">
      <w:r>
        <w:t xml:space="preserve">                                    the number of replicates in the LD-generating </w:t>
      </w:r>
    </w:p>
    <w:p w14:paraId="3E3BBA42" w14:textId="77777777" w:rsidR="001D6ADA" w:rsidRDefault="00000000">
      <w:r>
        <w:t xml:space="preserve">                                    routine when </w:t>
      </w:r>
      <w:r>
        <w:rPr>
          <w:i/>
        </w:rPr>
        <w:t>geneticModel</w:t>
      </w:r>
      <w:r>
        <w:t xml:space="preserve"> ‘ldonly.</w:t>
      </w:r>
    </w:p>
    <w:p w14:paraId="14653C30" w14:textId="77777777" w:rsidR="001D6ADA" w:rsidRDefault="00000000">
      <w:r>
        <w:t xml:space="preserve">                        Type: Integer</w:t>
      </w:r>
    </w:p>
    <w:p w14:paraId="0AC2B87C" w14:textId="77777777" w:rsidR="001D6ADA" w:rsidRDefault="00000000">
      <w:r>
        <w:t xml:space="preserve">                        Options: </w:t>
      </w:r>
      <w:r>
        <w:sym w:font="Symbol" w:char="00B3"/>
      </w:r>
      <w:r>
        <w:t>1</w:t>
      </w:r>
    </w:p>
    <w:p w14:paraId="6B2C259E" w14:textId="77777777" w:rsidR="001D6ADA" w:rsidRDefault="00000000">
      <w:r>
        <w:t xml:space="preserve">                        Default: 1</w:t>
      </w:r>
    </w:p>
    <w:p w14:paraId="17ABFD8F" w14:textId="77777777" w:rsidR="001D6ADA" w:rsidRDefault="001D6ADA"/>
    <w:p w14:paraId="3C2B24CD" w14:textId="77777777" w:rsidR="001D6ADA" w:rsidRDefault="00000000">
      <w:r>
        <w:rPr>
          <w:lang w:val="en-US"/>
        </w:rPr>
        <w:t xml:space="preserve">  </w:t>
      </w:r>
      <w:r>
        <w:rPr>
          <w:i/>
        </w:rPr>
        <w:t>start_rep</w:t>
      </w:r>
      <w:r>
        <w:t xml:space="preserve">             Definition: Starting replicate number</w:t>
      </w:r>
    </w:p>
    <w:p w14:paraId="5E2F9BBF" w14:textId="77777777" w:rsidR="001D6ADA" w:rsidRDefault="00000000">
      <w:r>
        <w:t xml:space="preserve">                        Type: Integer</w:t>
      </w:r>
    </w:p>
    <w:p w14:paraId="6376CEF8" w14:textId="77777777" w:rsidR="001D6ADA" w:rsidRDefault="00000000">
      <w:r>
        <w:t xml:space="preserve">                        Options: </w:t>
      </w:r>
      <w:r>
        <w:sym w:font="Symbol" w:char="00B3"/>
      </w:r>
      <w:r>
        <w:t>1</w:t>
      </w:r>
    </w:p>
    <w:p w14:paraId="5FEEDF1A" w14:textId="77777777" w:rsidR="001D6ADA" w:rsidRDefault="00000000">
      <w:r>
        <w:t xml:space="preserve">                        Default: 1</w:t>
      </w:r>
    </w:p>
    <w:p w14:paraId="69F1CE92" w14:textId="77777777" w:rsidR="001D6ADA" w:rsidRDefault="001D6ADA"/>
    <w:p w14:paraId="7C8EA6FB" w14:textId="77777777" w:rsidR="001D6ADA" w:rsidRDefault="00000000">
      <w:r>
        <w:t xml:space="preserve">  </w:t>
      </w:r>
      <w:r>
        <w:rPr>
          <w:i/>
        </w:rPr>
        <w:t>ntime</w:t>
      </w:r>
      <w:r>
        <w:t xml:space="preserve">                 Definition: Number of time steps</w:t>
      </w:r>
    </w:p>
    <w:p w14:paraId="07A8D343" w14:textId="77777777" w:rsidR="001D6ADA" w:rsidRDefault="00000000">
      <w:r>
        <w:t xml:space="preserve">                        Type: Integer</w:t>
      </w:r>
    </w:p>
    <w:p w14:paraId="72BD705A" w14:textId="77777777" w:rsidR="001D6ADA" w:rsidRDefault="00000000">
      <w:r>
        <w:t xml:space="preserve">                        Options: </w:t>
      </w:r>
      <w:r>
        <w:sym w:font="Symbol" w:char="00B3"/>
      </w:r>
      <w:r>
        <w:t>1</w:t>
      </w:r>
    </w:p>
    <w:p w14:paraId="688C23AE" w14:textId="77777777" w:rsidR="001D6ADA" w:rsidRDefault="00000000">
      <w:r>
        <w:t xml:space="preserve">                        Default: 1</w:t>
      </w:r>
    </w:p>
    <w:p w14:paraId="6341B522" w14:textId="77777777" w:rsidR="001D6ADA" w:rsidRDefault="001D6ADA"/>
    <w:p w14:paraId="6ACEBAE8" w14:textId="77777777" w:rsidR="001D6ADA" w:rsidRDefault="00000000">
      <w:r>
        <w:t xml:space="preserve">  </w:t>
      </w:r>
      <w:r>
        <w:rPr>
          <w:i/>
        </w:rPr>
        <w:t>cull_males</w:t>
      </w:r>
      <w:r>
        <w:t xml:space="preserve">            Definition: Defines whether surplus males are stored in</w:t>
      </w:r>
    </w:p>
    <w:p w14:paraId="17E54328" w14:textId="77777777" w:rsidR="001D6ADA" w:rsidRDefault="00000000">
      <w:r>
        <w:t xml:space="preserve">                                    memory</w:t>
      </w:r>
    </w:p>
    <w:p w14:paraId="514E0629" w14:textId="77777777" w:rsidR="001D6ADA" w:rsidRDefault="00000000">
      <w:r>
        <w:t xml:space="preserve">                        Type: Integer</w:t>
      </w:r>
    </w:p>
    <w:p w14:paraId="394F2850" w14:textId="77777777" w:rsidR="001D6ADA" w:rsidRDefault="00000000">
      <w:r>
        <w:t xml:space="preserve">                        Options:</w:t>
      </w:r>
    </w:p>
    <w:p w14:paraId="2CCA619A" w14:textId="77777777" w:rsidR="001D6ADA" w:rsidRDefault="00000000">
      <w:r>
        <w:t xml:space="preserve">                           0 Sampled males are stored in memory</w:t>
      </w:r>
    </w:p>
    <w:p w14:paraId="6B0F10EF" w14:textId="77777777" w:rsidR="001D6ADA" w:rsidRDefault="00000000">
      <w:r>
        <w:t xml:space="preserve">                           1 Sampled </w:t>
      </w:r>
      <w:proofErr w:type="gramStart"/>
      <w:r>
        <w:t>males</w:t>
      </w:r>
      <w:proofErr w:type="gramEnd"/>
      <w:r>
        <w:t xml:space="preserve"> are only stored if the dam was</w:t>
      </w:r>
    </w:p>
    <w:p w14:paraId="3C097F4F" w14:textId="77777777" w:rsidR="001D6ADA" w:rsidRDefault="00000000">
      <w:r>
        <w:t xml:space="preserve">                             selected as a bull dam.</w:t>
      </w:r>
    </w:p>
    <w:p w14:paraId="5365D57C" w14:textId="77777777" w:rsidR="001D6ADA" w:rsidRDefault="00000000">
      <w:r>
        <w:t xml:space="preserve">                        Default: 0</w:t>
      </w:r>
    </w:p>
    <w:p w14:paraId="04BBE372" w14:textId="77777777" w:rsidR="001D6ADA" w:rsidRDefault="001D6ADA"/>
    <w:p w14:paraId="37114762" w14:textId="77777777" w:rsidR="001D6ADA" w:rsidRDefault="00000000">
      <w:r>
        <w:lastRenderedPageBreak/>
        <w:t xml:space="preserve">  </w:t>
      </w:r>
      <w:r>
        <w:rPr>
          <w:i/>
        </w:rPr>
        <w:t>timeStepsSeason</w:t>
      </w:r>
      <w:r>
        <w:t xml:space="preserve">       Definition: Number of time steps per season; used to</w:t>
      </w:r>
    </w:p>
    <w:p w14:paraId="2CEC5292" w14:textId="77777777" w:rsidR="001D6ADA" w:rsidRDefault="00000000">
      <w:r>
        <w:t xml:space="preserve">                                    simulate HYS effects</w:t>
      </w:r>
    </w:p>
    <w:p w14:paraId="012867F6" w14:textId="77777777" w:rsidR="001D6ADA" w:rsidRDefault="00000000">
      <w:r>
        <w:t xml:space="preserve">                        Type: Real</w:t>
      </w:r>
    </w:p>
    <w:p w14:paraId="0628EF55" w14:textId="77777777" w:rsidR="001D6ADA" w:rsidRDefault="00000000">
      <w:r>
        <w:t xml:space="preserve">                        Options: </w:t>
      </w:r>
      <w:r>
        <w:sym w:font="Symbol" w:char="00B3"/>
      </w:r>
      <w:r>
        <w:t>0.0</w:t>
      </w:r>
    </w:p>
    <w:p w14:paraId="6B7254BD" w14:textId="77777777" w:rsidR="001D6ADA" w:rsidRDefault="00000000">
      <w:r>
        <w:t xml:space="preserve">                        Default: 1.0</w:t>
      </w:r>
    </w:p>
    <w:p w14:paraId="1C29B93A" w14:textId="77777777" w:rsidR="001D6ADA" w:rsidRDefault="001D6ADA"/>
    <w:p w14:paraId="07B3A324" w14:textId="77777777" w:rsidR="001D6ADA" w:rsidRDefault="00000000">
      <w:pPr>
        <w:rPr>
          <w:i/>
        </w:rPr>
      </w:pPr>
      <w:r>
        <w:rPr>
          <w:lang w:val="en-US"/>
        </w:rPr>
        <w:t xml:space="preserve">  </w:t>
      </w:r>
      <w:r>
        <w:rPr>
          <w:i/>
        </w:rPr>
        <w:t>constant_mendelian_variance</w:t>
      </w:r>
    </w:p>
    <w:p w14:paraId="118650FB" w14:textId="77777777" w:rsidR="001D6ADA" w:rsidRDefault="00000000">
      <w:r>
        <w:t xml:space="preserve">                        Definition: Determines whether inbreeding of parents</w:t>
      </w:r>
    </w:p>
    <w:p w14:paraId="68DD69CC" w14:textId="77777777" w:rsidR="001D6ADA" w:rsidRDefault="00000000">
      <w:r>
        <w:t xml:space="preserve">                                    reduces the variance of the Mendelian</w:t>
      </w:r>
    </w:p>
    <w:p w14:paraId="1130B54B" w14:textId="77777777" w:rsidR="001D6ADA" w:rsidRDefault="00000000">
      <w:r>
        <w:t xml:space="preserve">                                    sampling term of the offspring</w:t>
      </w:r>
    </w:p>
    <w:p w14:paraId="14A7AD3B" w14:textId="77777777" w:rsidR="001D6ADA" w:rsidRDefault="00000000">
      <w:r>
        <w:t xml:space="preserve">                        Type: Character</w:t>
      </w:r>
    </w:p>
    <w:p w14:paraId="7FAD5FA3" w14:textId="77777777" w:rsidR="001D6ADA" w:rsidRDefault="00000000">
      <w:r>
        <w:t xml:space="preserve">                        Options: </w:t>
      </w:r>
    </w:p>
    <w:p w14:paraId="393ADAB0" w14:textId="77777777" w:rsidR="001D6ADA" w:rsidRDefault="00000000">
      <w:r>
        <w:t xml:space="preserve">                             </w:t>
      </w:r>
      <w:proofErr w:type="gramStart"/>
      <w:r>
        <w:t>no  Uses</w:t>
      </w:r>
      <w:proofErr w:type="gramEnd"/>
      <w:r>
        <w:t xml:space="preserve"> inbreeding of parents to determine the</w:t>
      </w:r>
    </w:p>
    <w:p w14:paraId="21E47020" w14:textId="77777777" w:rsidR="001D6ADA" w:rsidRDefault="00000000">
      <w:r>
        <w:t xml:space="preserve">                                 variance of the Mendelian sampling term of the</w:t>
      </w:r>
    </w:p>
    <w:p w14:paraId="53AE3B77" w14:textId="77777777" w:rsidR="001D6ADA" w:rsidRDefault="00000000">
      <w:r>
        <w:t xml:space="preserve">                                 offspring</w:t>
      </w:r>
    </w:p>
    <w:p w14:paraId="5E2C14C7" w14:textId="77777777" w:rsidR="001D6ADA" w:rsidRDefault="00000000">
      <w:r>
        <w:t xml:space="preserve">                            </w:t>
      </w:r>
      <w:proofErr w:type="gramStart"/>
      <w:r>
        <w:t>yes  Uses</w:t>
      </w:r>
      <w:proofErr w:type="gramEnd"/>
      <w:r>
        <w:t xml:space="preserve"> 0.5 for variance [half of the additive genetic (co)variance(s)] of the Mendelian sampling term of the offspring independent of the</w:t>
      </w:r>
    </w:p>
    <w:p w14:paraId="5C25FA3F" w14:textId="77777777" w:rsidR="001D6ADA" w:rsidRDefault="00000000">
      <w:r>
        <w:t xml:space="preserve">inbreeding of the parents [Mendelian-sampling terms for offspring are independent of the inbreeding of the parents; Mendelian-sampling variance is half genetic variances, specified for </w:t>
      </w:r>
      <w:r>
        <w:rPr>
          <w:b/>
        </w:rPr>
        <w:t>G</w:t>
      </w:r>
      <w:r>
        <w:t>]</w:t>
      </w:r>
    </w:p>
    <w:p w14:paraId="37FE2891" w14:textId="77777777" w:rsidR="001D6ADA" w:rsidRDefault="00000000">
      <w:r>
        <w:t xml:space="preserve">                        Default: no</w:t>
      </w:r>
    </w:p>
    <w:p w14:paraId="2C6708CF" w14:textId="77777777" w:rsidR="001D6ADA" w:rsidRDefault="001D6ADA"/>
    <w:p w14:paraId="07C9C7A4" w14:textId="77777777" w:rsidR="001D6ADA" w:rsidRDefault="00000000">
      <w:r>
        <w:rPr>
          <w:i/>
        </w:rPr>
        <w:t>bisexualspecies</w:t>
      </w:r>
      <w:r>
        <w:t xml:space="preserve">      Definition: species is bisexual</w:t>
      </w:r>
    </w:p>
    <w:p w14:paraId="62FC9B45" w14:textId="77777777" w:rsidR="001D6ADA" w:rsidRDefault="00000000">
      <w:r>
        <w:t xml:space="preserve">                     Type: character</w:t>
      </w:r>
    </w:p>
    <w:p w14:paraId="0FDD84DB" w14:textId="77777777" w:rsidR="001D6ADA" w:rsidRDefault="00000000">
      <w:r>
        <w:t xml:space="preserve">                     Options: yes: individuals are bisexual. Can be both sire &amp; dam</w:t>
      </w:r>
    </w:p>
    <w:p w14:paraId="403E706B" w14:textId="77777777" w:rsidR="001D6ADA" w:rsidRDefault="00000000">
      <w:r>
        <w:t xml:space="preserve"> </w:t>
      </w:r>
      <w:r>
        <w:tab/>
      </w:r>
      <w:r>
        <w:tab/>
        <w:t xml:space="preserve">        no: individuals are either males or females (sire or dam)</w:t>
      </w:r>
    </w:p>
    <w:p w14:paraId="366B8ED1" w14:textId="77777777" w:rsidR="001D6ADA" w:rsidRDefault="00000000">
      <w:r>
        <w:t xml:space="preserve">                     Default: no</w:t>
      </w:r>
    </w:p>
    <w:p w14:paraId="5752A883" w14:textId="77777777" w:rsidR="001D6ADA" w:rsidRDefault="001D6ADA"/>
    <w:p w14:paraId="19179976" w14:textId="77777777" w:rsidR="001D6ADA" w:rsidRDefault="00000000">
      <w:pPr>
        <w:rPr>
          <w:lang w:val="en-US"/>
        </w:rPr>
      </w:pPr>
      <w:r>
        <w:rPr>
          <w:i/>
        </w:rPr>
        <w:t xml:space="preserve">genomicEffectModel </w:t>
      </w:r>
      <w:r>
        <w:t xml:space="preserve">     </w:t>
      </w:r>
      <w:r>
        <w:rPr>
          <w:lang w:val="en-US"/>
        </w:rPr>
        <w:t>Type: Integer</w:t>
      </w:r>
    </w:p>
    <w:p w14:paraId="3966FE9D" w14:textId="77777777" w:rsidR="001D6ADA" w:rsidRDefault="00000000">
      <w:pPr>
        <w:rPr>
          <w:lang w:val="en-US"/>
        </w:rPr>
      </w:pPr>
      <w:r>
        <w:rPr>
          <w:lang w:val="en-US"/>
        </w:rPr>
        <w:t xml:space="preserve">                        Options: </w:t>
      </w:r>
      <w:r>
        <w:t>0, 11, 12</w:t>
      </w:r>
    </w:p>
    <w:p w14:paraId="3F429019" w14:textId="77777777" w:rsidR="001D6ADA" w:rsidRDefault="00000000">
      <w:pPr>
        <w:rPr>
          <w:lang w:val="en-US"/>
        </w:rPr>
      </w:pPr>
      <w:r>
        <w:rPr>
          <w:lang w:val="en-US"/>
        </w:rPr>
        <w:t xml:space="preserve">                        Default: 0 or 11</w:t>
      </w:r>
    </w:p>
    <w:p w14:paraId="779ED85C" w14:textId="77777777" w:rsidR="001D6ADA" w:rsidRDefault="00000000">
      <w:r>
        <w:t xml:space="preserve">Definition: </w:t>
      </w:r>
    </w:p>
    <w:p w14:paraId="23DF33FD" w14:textId="77777777" w:rsidR="001D6ADA" w:rsidRDefault="00000000">
      <w:r>
        <w:t xml:space="preserve"> ! 0 (default) genomic model not simulated. </w:t>
      </w:r>
    </w:p>
    <w:p w14:paraId="44DA4069" w14:textId="77777777" w:rsidR="001D6ADA" w:rsidRDefault="001D6ADA"/>
    <w:p w14:paraId="03E5CB46" w14:textId="77777777" w:rsidR="001D6ADA" w:rsidRDefault="00000000">
      <w:r>
        <w:t xml:space="preserve"> ! 11 (default) Simulation models based on QTL effects (not subtitution effect) for each allele in the locus. </w:t>
      </w:r>
    </w:p>
    <w:p w14:paraId="21B3E8B7" w14:textId="77777777" w:rsidR="001D6ADA" w:rsidRDefault="00000000">
      <w:r>
        <w:t xml:space="preserve"> ! Effects of each allele/ pairEpis sample from distributions</w:t>
      </w:r>
    </w:p>
    <w:p w14:paraId="0DF3755F" w14:textId="77777777" w:rsidR="001D6ADA" w:rsidRDefault="00000000">
      <w:r>
        <w:t xml:space="preserve"> ! count number of each allele (x) </w:t>
      </w:r>
    </w:p>
    <w:p w14:paraId="4FEA7C87" w14:textId="77777777" w:rsidR="001D6ADA" w:rsidRDefault="00000000">
      <w:r>
        <w:t xml:space="preserve"> ! calculate covariate for effects:</w:t>
      </w:r>
    </w:p>
    <w:p w14:paraId="71B817AA" w14:textId="77777777" w:rsidR="001D6ADA" w:rsidRDefault="00000000">
      <w:r>
        <w:t xml:space="preserve"> ! additive: xA = (x - ploidy/2) (2 / ploidy)</w:t>
      </w:r>
    </w:p>
    <w:p w14:paraId="3E70BFAE" w14:textId="77777777" w:rsidR="001D6ADA" w:rsidRDefault="00000000">
      <w:r>
        <w:t xml:space="preserve"> ! Dominance: xD = x*(ploidy - x) (2 / </w:t>
      </w:r>
      <w:proofErr w:type="gramStart"/>
      <w:r>
        <w:t>ploidy)^</w:t>
      </w:r>
      <w:proofErr w:type="gramEnd"/>
      <w:r>
        <w:t>2</w:t>
      </w:r>
    </w:p>
    <w:p w14:paraId="067657D9" w14:textId="77777777" w:rsidR="001D6ADA" w:rsidRDefault="00000000">
      <w:r>
        <w:t xml:space="preserve"> ! Epistasis: xAA = xA1k * xA1l + xA1k * xA2l + xA2k * xA1l + xA2k * xA2</w:t>
      </w:r>
      <w:proofErr w:type="gramStart"/>
      <w:r>
        <w:t>l !</w:t>
      </w:r>
      <w:proofErr w:type="gramEnd"/>
      <w:r>
        <w:t xml:space="preserve"> Note: nAlleleInLocus=2. If nAlleleInLocus&gt;2, it will be pairwise effects of locus is the sum of effects * covariate.</w:t>
      </w:r>
    </w:p>
    <w:p w14:paraId="0514C6F3" w14:textId="77777777" w:rsidR="001D6ADA" w:rsidRDefault="001D6ADA"/>
    <w:p w14:paraId="092104B7" w14:textId="77777777" w:rsidR="001D6ADA" w:rsidRDefault="00000000">
      <w:r>
        <w:t xml:space="preserve"> ! 12 Simulation models based on biological subtitution effect of one allele over </w:t>
      </w:r>
      <w:proofErr w:type="gramStart"/>
      <w:r>
        <w:t>other</w:t>
      </w:r>
      <w:proofErr w:type="gramEnd"/>
      <w:r>
        <w:t xml:space="preserve"> allele. </w:t>
      </w:r>
    </w:p>
    <w:p w14:paraId="52BE88F1" w14:textId="77777777" w:rsidR="001D6ADA" w:rsidRDefault="00000000">
      <w:r>
        <w:t xml:space="preserve"> ! This model requires nAlleleInLocus=2</w:t>
      </w:r>
    </w:p>
    <w:p w14:paraId="729862AF" w14:textId="77777777" w:rsidR="001D6ADA" w:rsidRDefault="00000000">
      <w:r>
        <w:t xml:space="preserve"> ! Effects of each allele/ pairEpis sample from distributions </w:t>
      </w:r>
    </w:p>
    <w:p w14:paraId="5B0ECB4F" w14:textId="77777777" w:rsidR="001D6ADA" w:rsidRDefault="00000000">
      <w:r>
        <w:t xml:space="preserve"> ! count number of </w:t>
      </w:r>
      <w:proofErr w:type="gramStart"/>
      <w:r>
        <w:t>allele</w:t>
      </w:r>
      <w:proofErr w:type="gramEnd"/>
      <w:r>
        <w:t xml:space="preserve"> 1 (x) </w:t>
      </w:r>
    </w:p>
    <w:p w14:paraId="619A79BA" w14:textId="77777777" w:rsidR="001D6ADA" w:rsidRDefault="00000000">
      <w:r>
        <w:t xml:space="preserve"> ! calculate covariate for effects:</w:t>
      </w:r>
    </w:p>
    <w:p w14:paraId="7E3CC136" w14:textId="77777777" w:rsidR="001D6ADA" w:rsidRDefault="00000000">
      <w:r>
        <w:t xml:space="preserve"> ! additive: xA = (x - ploidy/2) (2 / ploidy)</w:t>
      </w:r>
    </w:p>
    <w:p w14:paraId="7BCD435A" w14:textId="77777777" w:rsidR="001D6ADA" w:rsidRDefault="00000000">
      <w:r>
        <w:t xml:space="preserve"> ! Dominance: xD = x*(ploidy - x) (2 / </w:t>
      </w:r>
      <w:proofErr w:type="gramStart"/>
      <w:r>
        <w:t>ploidy)^</w:t>
      </w:r>
      <w:proofErr w:type="gramEnd"/>
      <w:r>
        <w:t>2</w:t>
      </w:r>
    </w:p>
    <w:p w14:paraId="0C9DD4F3" w14:textId="77777777" w:rsidR="001D6ADA" w:rsidRDefault="00000000">
      <w:r>
        <w:t xml:space="preserve"> ! Epistasis: xAA = xAk * xAl</w:t>
      </w:r>
    </w:p>
    <w:p w14:paraId="1DFF2E7E" w14:textId="77777777" w:rsidR="001D6ADA" w:rsidRDefault="00000000">
      <w:r>
        <w:t xml:space="preserve"> ! effects of locus is the sum of effects * covariate.</w:t>
      </w:r>
    </w:p>
    <w:p w14:paraId="61A764CC" w14:textId="77777777" w:rsidR="001D6ADA" w:rsidRDefault="001D6ADA"/>
    <w:p w14:paraId="6DD2DBD2" w14:textId="77777777" w:rsidR="001D6ADA" w:rsidRDefault="00000000">
      <w:pPr>
        <w:rPr>
          <w:lang w:val="en-US"/>
        </w:rPr>
      </w:pPr>
      <w:r>
        <w:rPr>
          <w:i/>
        </w:rPr>
        <w:t xml:space="preserve">qtlEffectsProvided </w:t>
      </w:r>
      <w:r>
        <w:t xml:space="preserve">     </w:t>
      </w:r>
      <w:r>
        <w:rPr>
          <w:lang w:val="en-US"/>
        </w:rPr>
        <w:t>Type: Integer</w:t>
      </w:r>
    </w:p>
    <w:p w14:paraId="4D47EED7" w14:textId="77777777" w:rsidR="001D6ADA" w:rsidRDefault="00000000">
      <w:pPr>
        <w:rPr>
          <w:lang w:val="en-US"/>
        </w:rPr>
      </w:pPr>
      <w:r>
        <w:rPr>
          <w:lang w:val="en-US"/>
        </w:rPr>
        <w:lastRenderedPageBreak/>
        <w:t xml:space="preserve">                        Options: </w:t>
      </w:r>
      <w:r>
        <w:t>0, 3, 30</w:t>
      </w:r>
    </w:p>
    <w:p w14:paraId="5BA28924" w14:textId="77777777" w:rsidR="001D6ADA" w:rsidRDefault="00000000">
      <w:pPr>
        <w:rPr>
          <w:lang w:val="en-US"/>
        </w:rPr>
      </w:pPr>
      <w:r>
        <w:rPr>
          <w:lang w:val="en-US"/>
        </w:rPr>
        <w:t xml:space="preserve">                        Default: 0</w:t>
      </w:r>
    </w:p>
    <w:p w14:paraId="05741E85" w14:textId="77777777" w:rsidR="001D6ADA" w:rsidRDefault="00000000">
      <w:r>
        <w:t xml:space="preserve">Definition: </w:t>
      </w:r>
    </w:p>
    <w:p w14:paraId="52C39222" w14:textId="77777777" w:rsidR="001D6ADA" w:rsidRDefault="00000000">
      <w:r>
        <w:t xml:space="preserve">QTL effects provided by users (in file </w:t>
      </w:r>
      <w:proofErr w:type="gramStart"/>
      <w:r>
        <w:t>geneticArchitecture(</w:t>
      </w:r>
      <w:proofErr w:type="gramEnd"/>
      <w:r>
        <w:t>Rep(rep)).dat) or generated by ADAM to simulate tbv traits.</w:t>
      </w:r>
    </w:p>
    <w:p w14:paraId="33C9F692" w14:textId="77777777" w:rsidR="001D6ADA" w:rsidRDefault="00000000">
      <w:r>
        <w:t xml:space="preserve">Options: </w:t>
      </w:r>
    </w:p>
    <w:p w14:paraId="66051F2C" w14:textId="77777777" w:rsidR="001D6ADA" w:rsidRDefault="00000000">
      <w:r>
        <w:t>0   qtl effects simulated by defaults from ADAM</w:t>
      </w:r>
    </w:p>
    <w:p w14:paraId="6D89B68B" w14:textId="77777777" w:rsidR="001D6ADA" w:rsidRDefault="00000000">
      <w:proofErr w:type="gramStart"/>
      <w:r>
        <w:t>11  qtl</w:t>
      </w:r>
      <w:proofErr w:type="gramEnd"/>
      <w:r>
        <w:t xml:space="preserve"> effects provided for nAlleleInLocus alleles in each locus (nAlleleInLocus values for each tbv). nploidy can be greater than 2.</w:t>
      </w:r>
    </w:p>
    <w:p w14:paraId="572CF159" w14:textId="77777777" w:rsidR="001D6ADA" w:rsidRDefault="00000000">
      <w:r>
        <w:t xml:space="preserve">   corresponding to genomicEffectModel=11</w:t>
      </w:r>
    </w:p>
    <w:p w14:paraId="7233D119" w14:textId="77777777" w:rsidR="001D6ADA" w:rsidRDefault="00000000">
      <w:r>
        <w:t xml:space="preserve">   Example: nAlleleInLocus=3, two traits. Format of file </w:t>
      </w:r>
      <w:proofErr w:type="gramStart"/>
      <w:r>
        <w:t>geneticArchitecture(</w:t>
      </w:r>
      <w:proofErr w:type="gramEnd"/>
      <w:r>
        <w:t>Rep(rep)).dat:</w:t>
      </w:r>
    </w:p>
    <w:p w14:paraId="48E9B041" w14:textId="77777777" w:rsidR="001D6ADA" w:rsidRDefault="00000000">
      <w:r>
        <w:t>READ (UNIT=io_dat,FMT=*,IOSTAT=ier) seg_locus(i)%al_freq, seg_locus(i)%link_group, seg_locus(i)%position, seg_locus(i)%qtl, seg_locus(i)%a_qtlInput(1:ntbv,1), seg_locus(i)%a_qtlInput(1:ntbv,2), seg_locus(i)%a_qtlInput(1:ntbv,3),         seg_locus(i)%d_qtlInput(1:ntbv,1), seg_locus(i)%d_qtlInput(1:ntbv,2), seg_locus(i)%d_qtlInput(1:ntbv,3)</w:t>
      </w:r>
    </w:p>
    <w:p w14:paraId="481B9756" w14:textId="77777777" w:rsidR="001D6ADA" w:rsidRDefault="00000000">
      <w:r>
        <w:t>Note that seg_locus(i)%al_freq has dimension of 3 (3 values). d_qtlInput are optional depennding on SimulateDominance</w:t>
      </w:r>
    </w:p>
    <w:p w14:paraId="6589A365" w14:textId="77777777" w:rsidR="001D6ADA" w:rsidRDefault="00000000">
      <w:r>
        <w:t xml:space="preserve">Format of file </w:t>
      </w:r>
      <w:proofErr w:type="gramStart"/>
      <w:r>
        <w:t>episPairLociEffect(</w:t>
      </w:r>
      <w:proofErr w:type="gramEnd"/>
      <w:r>
        <w:t>Rep(rep)).dat (optional depennding on SimulatePairEpistasis):</w:t>
      </w:r>
    </w:p>
    <w:p w14:paraId="6C4E3BC5" w14:textId="77777777" w:rsidR="001D6ADA" w:rsidRDefault="00000000">
      <w:r>
        <w:t>READ (UNIT=io_</w:t>
      </w:r>
      <w:proofErr w:type="gramStart"/>
      <w:r>
        <w:t>dat,FMT</w:t>
      </w:r>
      <w:proofErr w:type="gramEnd"/>
      <w:r>
        <w:t>=*,IOSTAT=ier) nEpisPairLoci</w:t>
      </w:r>
    </w:p>
    <w:p w14:paraId="1057EBDB" w14:textId="77777777" w:rsidR="001D6ADA" w:rsidRDefault="00000000">
      <w:r>
        <w:t>READ (UNIT=io_</w:t>
      </w:r>
      <w:proofErr w:type="gramStart"/>
      <w:r>
        <w:t>dat,FMT</w:t>
      </w:r>
      <w:proofErr w:type="gramEnd"/>
      <w:r>
        <w:t xml:space="preserve">=*,IOSTAT=ier) EpisPairLoci(ipair)%locusOne,EpisPairLoci(ipair)%locusTwo, </w:t>
      </w:r>
    </w:p>
    <w:p w14:paraId="17FFEAA1" w14:textId="77777777" w:rsidR="001D6ADA" w:rsidRDefault="00000000">
      <w:r>
        <w:t>episEff_AA</w:t>
      </w:r>
      <w:proofErr w:type="gramStart"/>
      <w:r>
        <w:t>(:,:,</w:t>
      </w:r>
      <w:proofErr w:type="gramEnd"/>
      <w:r>
        <w:t xml:space="preserve">tbv1),episEff_AA(:,:,tbv2),...episEff_AA(:,:,ntbv) ! </w:t>
      </w:r>
      <w:proofErr w:type="gramStart"/>
      <w:r>
        <w:t>SimulatePairEpistasis(</w:t>
      </w:r>
      <w:proofErr w:type="gramEnd"/>
      <w:r>
        <w:t>1) /=0</w:t>
      </w:r>
    </w:p>
    <w:p w14:paraId="4FD8F38F" w14:textId="77777777" w:rsidR="001D6ADA" w:rsidRDefault="00000000">
      <w:r>
        <w:t>episEff_AD</w:t>
      </w:r>
      <w:proofErr w:type="gramStart"/>
      <w:r>
        <w:t>(:,:,</w:t>
      </w:r>
      <w:proofErr w:type="gramEnd"/>
      <w:r>
        <w:t xml:space="preserve">tbv1),episEff_AD(:,:,tbv2),...episEff_AD(:,:,ntbv) ! </w:t>
      </w:r>
      <w:proofErr w:type="gramStart"/>
      <w:r>
        <w:t>SimulatePairEpistasis(</w:t>
      </w:r>
      <w:proofErr w:type="gramEnd"/>
      <w:r>
        <w:t>2) /=0</w:t>
      </w:r>
    </w:p>
    <w:p w14:paraId="5104A351" w14:textId="77777777" w:rsidR="001D6ADA" w:rsidRDefault="00000000">
      <w:r>
        <w:t>episEff_DD</w:t>
      </w:r>
      <w:proofErr w:type="gramStart"/>
      <w:r>
        <w:t>(:,:,</w:t>
      </w:r>
      <w:proofErr w:type="gramEnd"/>
      <w:r>
        <w:t xml:space="preserve">tbv1),episEff_DD(:,:,tbv2),...episEff_DD(:,:,ntbv) ! </w:t>
      </w:r>
      <w:proofErr w:type="gramStart"/>
      <w:r>
        <w:t>SimulatePairEpistasis(</w:t>
      </w:r>
      <w:proofErr w:type="gramEnd"/>
      <w:r>
        <w:t>3) /=0</w:t>
      </w:r>
    </w:p>
    <w:p w14:paraId="39FA499F" w14:textId="77777777" w:rsidR="001D6ADA" w:rsidRDefault="001D6ADA"/>
    <w:p w14:paraId="51E72184" w14:textId="77777777" w:rsidR="001D6ADA" w:rsidRDefault="00000000">
      <w:proofErr w:type="gramStart"/>
      <w:r>
        <w:t>12  qtl</w:t>
      </w:r>
      <w:proofErr w:type="gramEnd"/>
      <w:r>
        <w:t xml:space="preserve"> effects provided for nAlleleInLocus=2</w:t>
      </w:r>
    </w:p>
    <w:p w14:paraId="2AFDAD1B" w14:textId="77777777" w:rsidR="001D6ADA" w:rsidRDefault="00000000">
      <w:r>
        <w:t xml:space="preserve">    corresponding to genomicEffectModel=12</w:t>
      </w:r>
    </w:p>
    <w:p w14:paraId="60E6AAB7" w14:textId="77777777" w:rsidR="001D6ADA" w:rsidRDefault="00000000">
      <w:r>
        <w:t xml:space="preserve">Example: two traits. Format of file </w:t>
      </w:r>
      <w:proofErr w:type="gramStart"/>
      <w:r>
        <w:t>geneticArchitecture(</w:t>
      </w:r>
      <w:proofErr w:type="gramEnd"/>
      <w:r>
        <w:t>Rep(rep)).dat:</w:t>
      </w:r>
    </w:p>
    <w:p w14:paraId="0C301A61" w14:textId="77777777" w:rsidR="001D6ADA" w:rsidRDefault="00000000">
      <w:r>
        <w:t>READ (UNIT=io_</w:t>
      </w:r>
      <w:proofErr w:type="gramStart"/>
      <w:r>
        <w:t>dat,FMT</w:t>
      </w:r>
      <w:proofErr w:type="gramEnd"/>
      <w:r>
        <w:t>=*,IOSTAT=ier) seg_locus(i)%al_freq, seg_locus(i)%link_group, seg_locus(i)%position, seg_locus(i)%qtl, seg_locus(i)%a_qtlInput(1:ntbv,1),</w:t>
      </w:r>
    </w:p>
    <w:p w14:paraId="2C70C44B" w14:textId="77777777" w:rsidR="001D6ADA" w:rsidRDefault="00000000">
      <w:r>
        <w:t>seg_locus(i)%d_qtlInput(</w:t>
      </w:r>
      <w:proofErr w:type="gramStart"/>
      <w:r>
        <w:t>1:ntbv</w:t>
      </w:r>
      <w:proofErr w:type="gramEnd"/>
      <w:r>
        <w:t>,1)</w:t>
      </w:r>
    </w:p>
    <w:p w14:paraId="7D274EE7" w14:textId="77777777" w:rsidR="001D6ADA" w:rsidRDefault="00000000">
      <w:r>
        <w:t xml:space="preserve">Format of file </w:t>
      </w:r>
      <w:proofErr w:type="gramStart"/>
      <w:r>
        <w:t>episPairLociEffect(</w:t>
      </w:r>
      <w:proofErr w:type="gramEnd"/>
      <w:r>
        <w:t>Rep(rep)).dat (optional depennding on SimulatePairEpistasis):</w:t>
      </w:r>
    </w:p>
    <w:p w14:paraId="680AF611" w14:textId="77777777" w:rsidR="001D6ADA" w:rsidRDefault="00000000">
      <w:r>
        <w:t>READ (UNIT=io_</w:t>
      </w:r>
      <w:proofErr w:type="gramStart"/>
      <w:r>
        <w:t>dat,FMT</w:t>
      </w:r>
      <w:proofErr w:type="gramEnd"/>
      <w:r>
        <w:t>=*,IOSTAT=ier) nEpisPairLoci</w:t>
      </w:r>
    </w:p>
    <w:p w14:paraId="078ED7A6" w14:textId="77777777" w:rsidR="001D6ADA" w:rsidRDefault="00000000">
      <w:r>
        <w:t>READ (UNIT=io_</w:t>
      </w:r>
      <w:proofErr w:type="gramStart"/>
      <w:r>
        <w:t>dat,FMT</w:t>
      </w:r>
      <w:proofErr w:type="gramEnd"/>
      <w:r>
        <w:t xml:space="preserve">=*,IOSTAT=ier) EpisPairLoci(ipair)%locusOne,EpisPairLoci(ipair)%locusTwo, </w:t>
      </w:r>
    </w:p>
    <w:p w14:paraId="0DF3BD3F" w14:textId="77777777" w:rsidR="001D6ADA" w:rsidRDefault="00000000">
      <w:r>
        <w:t>episEff_AA(</w:t>
      </w:r>
      <w:proofErr w:type="gramStart"/>
      <w:r>
        <w:t>1:ntbv</w:t>
      </w:r>
      <w:proofErr w:type="gramEnd"/>
      <w:r>
        <w:t xml:space="preserve">),   ! </w:t>
      </w:r>
      <w:proofErr w:type="gramStart"/>
      <w:r>
        <w:t>SimulatePairEpistasis(</w:t>
      </w:r>
      <w:proofErr w:type="gramEnd"/>
      <w:r>
        <w:t>1) /=0</w:t>
      </w:r>
    </w:p>
    <w:p w14:paraId="5AAFC75E" w14:textId="77777777" w:rsidR="001D6ADA" w:rsidRDefault="00000000">
      <w:r>
        <w:t>episEff_AD(</w:t>
      </w:r>
      <w:proofErr w:type="gramStart"/>
      <w:r>
        <w:t>1:ntbv</w:t>
      </w:r>
      <w:proofErr w:type="gramEnd"/>
      <w:r>
        <w:t xml:space="preserve">),   ! </w:t>
      </w:r>
      <w:proofErr w:type="gramStart"/>
      <w:r>
        <w:t>SimulatePairEpistasis(</w:t>
      </w:r>
      <w:proofErr w:type="gramEnd"/>
      <w:r>
        <w:t xml:space="preserve">2) /=0   </w:t>
      </w:r>
    </w:p>
    <w:p w14:paraId="248044CE" w14:textId="77777777" w:rsidR="001D6ADA" w:rsidRDefault="00000000">
      <w:r>
        <w:t>episEff_DD(</w:t>
      </w:r>
      <w:proofErr w:type="gramStart"/>
      <w:r>
        <w:t>1:ntbv</w:t>
      </w:r>
      <w:proofErr w:type="gramEnd"/>
      <w:r>
        <w:t xml:space="preserve">)    ! </w:t>
      </w:r>
      <w:proofErr w:type="gramStart"/>
      <w:r>
        <w:t>SimulatePairEpistasis(</w:t>
      </w:r>
      <w:proofErr w:type="gramEnd"/>
      <w:r>
        <w:t>3) /=0</w:t>
      </w:r>
    </w:p>
    <w:p w14:paraId="67DC5CA3" w14:textId="77777777" w:rsidR="001D6ADA" w:rsidRDefault="001D6ADA"/>
    <w:p w14:paraId="0BDAD633" w14:textId="77777777" w:rsidR="001D6ADA" w:rsidRDefault="00000000">
      <w:pPr>
        <w:rPr>
          <w:lang w:val="en-US"/>
        </w:rPr>
      </w:pPr>
      <w:r>
        <w:rPr>
          <w:i/>
        </w:rPr>
        <w:t>SimulateDominance</w:t>
      </w:r>
      <w:proofErr w:type="gramStart"/>
      <w:r>
        <w:rPr>
          <w:i/>
        </w:rPr>
        <w:tab/>
      </w:r>
      <w:r>
        <w:t xml:space="preserve">  </w:t>
      </w:r>
      <w:r>
        <w:rPr>
          <w:lang w:val="en-US"/>
        </w:rPr>
        <w:t>Type</w:t>
      </w:r>
      <w:proofErr w:type="gramEnd"/>
      <w:r>
        <w:rPr>
          <w:lang w:val="en-US"/>
        </w:rPr>
        <w:t>: Integer</w:t>
      </w:r>
    </w:p>
    <w:p w14:paraId="6558151A" w14:textId="77777777" w:rsidR="001D6ADA" w:rsidRDefault="00000000">
      <w:pPr>
        <w:rPr>
          <w:lang w:val="en-US"/>
        </w:rPr>
      </w:pPr>
      <w:r>
        <w:rPr>
          <w:lang w:val="en-US"/>
        </w:rPr>
        <w:t xml:space="preserve">                        Options: </w:t>
      </w:r>
      <w:r>
        <w:t>1</w:t>
      </w:r>
    </w:p>
    <w:p w14:paraId="7F2E7795" w14:textId="77777777" w:rsidR="001D6ADA" w:rsidRDefault="00000000">
      <w:pPr>
        <w:rPr>
          <w:lang w:val="en-US"/>
        </w:rPr>
      </w:pPr>
      <w:r>
        <w:rPr>
          <w:lang w:val="en-US"/>
        </w:rPr>
        <w:t xml:space="preserve">                        Default: 0</w:t>
      </w:r>
    </w:p>
    <w:p w14:paraId="34AE99F9" w14:textId="77777777" w:rsidR="001D6ADA" w:rsidRDefault="00000000">
      <w:r>
        <w:t xml:space="preserve">Definition: </w:t>
      </w:r>
    </w:p>
    <w:p w14:paraId="2955AF43" w14:textId="77777777" w:rsidR="001D6ADA" w:rsidRDefault="00000000">
      <w:r>
        <w:t xml:space="preserve">! 1   </w:t>
      </w:r>
      <w:proofErr w:type="gramStart"/>
      <w:r>
        <w:t xml:space="preserve">  :</w:t>
      </w:r>
      <w:proofErr w:type="gramEnd"/>
      <w:r>
        <w:t xml:space="preserve"> dominance simulated. Only work with genomic models.</w:t>
      </w:r>
    </w:p>
    <w:p w14:paraId="573173F5" w14:textId="77777777" w:rsidR="001D6ADA" w:rsidRDefault="00000000">
      <w:r>
        <w:t xml:space="preserve">! 0   </w:t>
      </w:r>
      <w:proofErr w:type="gramStart"/>
      <w:r>
        <w:t xml:space="preserve">  :</w:t>
      </w:r>
      <w:proofErr w:type="gramEnd"/>
      <w:r>
        <w:t xml:space="preserve"> (default) Dominance not simulated.</w:t>
      </w:r>
    </w:p>
    <w:p w14:paraId="1F3A56F2" w14:textId="77777777" w:rsidR="001D6ADA" w:rsidRDefault="001D6ADA">
      <w:pPr>
        <w:rPr>
          <w:i/>
        </w:rPr>
      </w:pPr>
    </w:p>
    <w:p w14:paraId="1C264CB2" w14:textId="77777777" w:rsidR="001D6ADA" w:rsidRDefault="00000000">
      <w:pPr>
        <w:rPr>
          <w:lang w:val="en-US"/>
        </w:rPr>
      </w:pPr>
      <w:r>
        <w:rPr>
          <w:i/>
        </w:rPr>
        <w:t>SimulatePairEpistasis</w:t>
      </w:r>
      <w:proofErr w:type="gramStart"/>
      <w:r>
        <w:rPr>
          <w:i/>
        </w:rPr>
        <w:tab/>
      </w:r>
      <w:r>
        <w:t xml:space="preserve">  </w:t>
      </w:r>
      <w:r>
        <w:rPr>
          <w:lang w:val="en-US"/>
        </w:rPr>
        <w:t>Type</w:t>
      </w:r>
      <w:proofErr w:type="gramEnd"/>
      <w:r>
        <w:rPr>
          <w:lang w:val="en-US"/>
        </w:rPr>
        <w:t>: Integer(3)</w:t>
      </w:r>
    </w:p>
    <w:p w14:paraId="045906C9" w14:textId="77777777" w:rsidR="001D6ADA" w:rsidRDefault="00000000">
      <w:pPr>
        <w:rPr>
          <w:lang w:val="en-US"/>
        </w:rPr>
      </w:pPr>
      <w:r>
        <w:rPr>
          <w:lang w:val="en-US"/>
        </w:rPr>
        <w:t xml:space="preserve"> </w:t>
      </w:r>
      <w:r>
        <w:rPr>
          <w:lang w:val="en-US"/>
        </w:rPr>
        <w:tab/>
      </w:r>
      <w:r>
        <w:rPr>
          <w:lang w:val="en-US"/>
        </w:rPr>
        <w:tab/>
        <w:t xml:space="preserve">  Dimension: 3</w:t>
      </w:r>
    </w:p>
    <w:p w14:paraId="6665F062" w14:textId="77777777" w:rsidR="001D6ADA" w:rsidRDefault="00000000">
      <w:pPr>
        <w:rPr>
          <w:lang w:val="en-US"/>
        </w:rPr>
      </w:pPr>
      <w:r>
        <w:rPr>
          <w:lang w:val="en-US"/>
        </w:rPr>
        <w:t xml:space="preserve">                        Options: </w:t>
      </w:r>
      <w:r>
        <w:t>1, 1, 1</w:t>
      </w:r>
    </w:p>
    <w:p w14:paraId="6FC3D59C" w14:textId="77777777" w:rsidR="001D6ADA" w:rsidRDefault="00000000">
      <w:pPr>
        <w:rPr>
          <w:lang w:val="en-US"/>
        </w:rPr>
      </w:pPr>
      <w:r>
        <w:rPr>
          <w:lang w:val="en-US"/>
        </w:rPr>
        <w:t xml:space="preserve">                        Default: 0 0 0</w:t>
      </w:r>
    </w:p>
    <w:p w14:paraId="46E6C519" w14:textId="77777777" w:rsidR="001D6ADA" w:rsidRDefault="00000000">
      <w:r>
        <w:lastRenderedPageBreak/>
        <w:t xml:space="preserve">Definition: </w:t>
      </w:r>
    </w:p>
    <w:p w14:paraId="1E241AA3" w14:textId="77777777" w:rsidR="001D6ADA" w:rsidRDefault="00000000">
      <w:r>
        <w:t xml:space="preserve">1 1 </w:t>
      </w:r>
      <w:proofErr w:type="gramStart"/>
      <w:r>
        <w:t>1 :</w:t>
      </w:r>
      <w:proofErr w:type="gramEnd"/>
      <w:r>
        <w:t xml:space="preserve"> Epistasis simulated (AA, AD, DD)</w:t>
      </w:r>
    </w:p>
    <w:p w14:paraId="6A1EAEC9" w14:textId="77777777" w:rsidR="001D6ADA" w:rsidRDefault="00000000">
      <w:r>
        <w:t xml:space="preserve">0 0 </w:t>
      </w:r>
      <w:proofErr w:type="gramStart"/>
      <w:r>
        <w:t>0 :</w:t>
      </w:r>
      <w:proofErr w:type="gramEnd"/>
      <w:r>
        <w:t xml:space="preserve"> (default) Epistasis not simulated.</w:t>
      </w:r>
    </w:p>
    <w:p w14:paraId="3624517A" w14:textId="77777777" w:rsidR="001D6ADA" w:rsidRDefault="001D6ADA">
      <w:pPr>
        <w:rPr>
          <w:lang w:val="en-US"/>
        </w:rPr>
      </w:pPr>
    </w:p>
    <w:p w14:paraId="2A5683D9" w14:textId="77777777" w:rsidR="001D6ADA" w:rsidRDefault="00000000">
      <w:pPr>
        <w:rPr>
          <w:lang w:val="en-US"/>
        </w:rPr>
      </w:pPr>
      <w:r>
        <w:rPr>
          <w:i/>
        </w:rPr>
        <w:t>nTotal</w:t>
      </w:r>
      <w:r>
        <w:rPr>
          <w:i/>
        </w:rPr>
        <w:tab/>
      </w:r>
      <w:r>
        <w:t xml:space="preserve">          </w:t>
      </w:r>
      <w:r>
        <w:rPr>
          <w:lang w:val="en-US"/>
        </w:rPr>
        <w:t>Type: Integer</w:t>
      </w:r>
    </w:p>
    <w:p w14:paraId="540CDD18" w14:textId="77777777" w:rsidR="001D6ADA" w:rsidRDefault="00000000">
      <w:pPr>
        <w:rPr>
          <w:lang w:val="en-US"/>
        </w:rPr>
      </w:pPr>
      <w:r>
        <w:rPr>
          <w:lang w:val="en-US"/>
        </w:rPr>
        <w:t xml:space="preserve">                     Options: &gt;1000</w:t>
      </w:r>
    </w:p>
    <w:p w14:paraId="0C8AC394" w14:textId="77777777" w:rsidR="001D6ADA" w:rsidRDefault="00000000">
      <w:pPr>
        <w:rPr>
          <w:lang w:val="en-US"/>
        </w:rPr>
      </w:pPr>
      <w:r>
        <w:rPr>
          <w:lang w:val="en-US"/>
        </w:rPr>
        <w:t xml:space="preserve">                     Default: 0 (optional)</w:t>
      </w:r>
    </w:p>
    <w:p w14:paraId="427DC0C9" w14:textId="77777777" w:rsidR="001D6ADA" w:rsidRDefault="00000000">
      <w:r>
        <w:t xml:space="preserve">Definition: </w:t>
      </w:r>
    </w:p>
    <w:p w14:paraId="6D59A573" w14:textId="77777777" w:rsidR="001D6ADA" w:rsidRDefault="00000000">
      <w:pPr>
        <w:rPr>
          <w:lang w:val="en-US"/>
        </w:rPr>
      </w:pPr>
      <w:r>
        <w:t xml:space="preserve">! </w:t>
      </w:r>
      <w:r>
        <w:rPr>
          <w:lang w:val="en-US"/>
        </w:rPr>
        <w:t>&gt;</w:t>
      </w:r>
      <w:proofErr w:type="gramStart"/>
      <w:r>
        <w:rPr>
          <w:lang w:val="en-US"/>
        </w:rPr>
        <w:t xml:space="preserve">1000 </w:t>
      </w:r>
      <w:r>
        <w:t>:</w:t>
      </w:r>
      <w:proofErr w:type="gramEnd"/>
      <w:r>
        <w:t xml:space="preserve"> a rough estimate of max total number of indivdiuals in pops. (unnecessary but for memory efficient purposes)</w:t>
      </w:r>
    </w:p>
    <w:p w14:paraId="232D2317" w14:textId="77777777" w:rsidR="001D6ADA" w:rsidRDefault="00000000">
      <w:r>
        <w:t xml:space="preserve">! 0   </w:t>
      </w:r>
      <w:proofErr w:type="gramStart"/>
      <w:r>
        <w:t xml:space="preserve">  :</w:t>
      </w:r>
      <w:proofErr w:type="gramEnd"/>
      <w:r>
        <w:t xml:space="preserve"> (default) Don’t need to provide. Be careful if this number is used.</w:t>
      </w:r>
    </w:p>
    <w:p w14:paraId="15A7FC01" w14:textId="77777777" w:rsidR="001D6ADA" w:rsidRDefault="001D6ADA">
      <w:pPr>
        <w:rPr>
          <w:lang w:val="en-US"/>
        </w:rPr>
      </w:pPr>
    </w:p>
    <w:p w14:paraId="687B7340" w14:textId="77777777" w:rsidR="001D6ADA" w:rsidRDefault="001D6ADA">
      <w:pPr>
        <w:rPr>
          <w:lang w:val="en-US"/>
        </w:rPr>
      </w:pPr>
    </w:p>
    <w:p w14:paraId="630143A0" w14:textId="77777777" w:rsidR="001D6ADA" w:rsidRDefault="00000000">
      <w:r>
        <w:rPr>
          <w:lang w:val="en-US"/>
        </w:rPr>
        <w:t xml:space="preserve">  </w:t>
      </w:r>
      <w:r>
        <w:t>**Relation to subsequent namelists**</w:t>
      </w:r>
    </w:p>
    <w:p w14:paraId="428C481C" w14:textId="77777777" w:rsidR="001D6ADA" w:rsidRDefault="00000000">
      <w:r>
        <w:t xml:space="preserve">  </w:t>
      </w:r>
      <w:r>
        <w:rPr>
          <w:i/>
        </w:rPr>
        <w:t>geneticModel</w:t>
      </w:r>
      <w:r>
        <w:t xml:space="preserve"> is a control parameter; it largely determines the subsequent </w:t>
      </w:r>
    </w:p>
    <w:p w14:paraId="1AB74519" w14:textId="77777777" w:rsidR="001D6ADA" w:rsidRDefault="00000000">
      <w:r>
        <w:t xml:space="preserve">  namelists required</w:t>
      </w:r>
    </w:p>
    <w:p w14:paraId="03E28B48" w14:textId="77777777" w:rsidR="001D6ADA" w:rsidRDefault="001D6ADA"/>
    <w:p w14:paraId="2505E94D" w14:textId="77777777" w:rsidR="001D6ADA" w:rsidRDefault="00000000">
      <w:r>
        <w:t xml:space="preserve">     </w:t>
      </w:r>
      <w:proofErr w:type="gramStart"/>
      <w:r>
        <w:t>polygenic  Required</w:t>
      </w:r>
      <w:proofErr w:type="gramEnd"/>
      <w:r>
        <w:t xml:space="preserve"> &amp;POPULATIONPARAMETERS, &amp;BASEPOPULATION, &amp;SELECTION,</w:t>
      </w:r>
    </w:p>
    <w:p w14:paraId="6ED405E3" w14:textId="77777777" w:rsidR="001D6ADA" w:rsidRDefault="00000000">
      <w:r>
        <w:t xml:space="preserve">                         &amp;MATINGPARAMETERS, &amp;OBSERVATIONS, &amp;MATRICES, and </w:t>
      </w:r>
    </w:p>
    <w:p w14:paraId="56F2CA47" w14:textId="77777777" w:rsidR="001D6ADA" w:rsidRDefault="00000000">
      <w:r>
        <w:t xml:space="preserve">                         &amp;DESIGN_MATRICES</w:t>
      </w:r>
    </w:p>
    <w:p w14:paraId="3B46E687" w14:textId="77777777" w:rsidR="001D6ADA" w:rsidRDefault="00000000">
      <w:r>
        <w:t xml:space="preserve">                Optional &amp;RULES, &amp;EVA, &amp;BLUPPARAMETERS, &amp;PHENOTHRESHOLDS, </w:t>
      </w:r>
    </w:p>
    <w:p w14:paraId="2A068FA1" w14:textId="77777777" w:rsidR="001D6ADA" w:rsidRDefault="00000000">
      <w:r>
        <w:t xml:space="preserve">                         &amp;PHENOWEIGHTS, and &amp;CATEGORICALS</w:t>
      </w:r>
    </w:p>
    <w:p w14:paraId="58C0CB02" w14:textId="77777777" w:rsidR="001D6ADA" w:rsidRDefault="001D6ADA"/>
    <w:p w14:paraId="7738FC6A" w14:textId="77777777" w:rsidR="001D6ADA" w:rsidRDefault="00000000">
      <w:r>
        <w:t xml:space="preserve">     genomic    Required &amp;POPULATIONPARAMETERS, &amp;BASEPOPULATION, &amp;SELECTION,</w:t>
      </w:r>
    </w:p>
    <w:p w14:paraId="603875E7" w14:textId="77777777" w:rsidR="001D6ADA" w:rsidRDefault="00000000">
      <w:r>
        <w:t xml:space="preserve">                         &amp;MATINGPARAMETERS, &amp;OBSERVATIONS, &amp;MATRICES, and </w:t>
      </w:r>
    </w:p>
    <w:p w14:paraId="71100172" w14:textId="77777777" w:rsidR="001D6ADA" w:rsidRDefault="00000000">
      <w:r>
        <w:t xml:space="preserve">                         &amp;DESIGN_MATRICES, </w:t>
      </w:r>
      <w:hyperlink r:id="rId73" w:anchor="CONTROL_GENOME" w:history="1">
        <w:r w:rsidR="001D6ADA">
          <w:rPr>
            <w:rStyle w:val="Hyperlink"/>
          </w:rPr>
          <w:t>&amp;CONTROL_GENOME</w:t>
        </w:r>
      </w:hyperlink>
      <w:r>
        <w:t>, and &amp;LD</w:t>
      </w:r>
    </w:p>
    <w:p w14:paraId="0E146D26" w14:textId="77777777" w:rsidR="001D6ADA" w:rsidRDefault="00000000">
      <w:r>
        <w:t xml:space="preserve">                Optional &amp;RULES, &amp;EVA, &amp;BLUPPARAMETERS, &amp;PHENOTHRESHOLDS, </w:t>
      </w:r>
    </w:p>
    <w:p w14:paraId="40AC12A9" w14:textId="77777777" w:rsidR="001D6ADA" w:rsidRDefault="00000000">
      <w:r>
        <w:t xml:space="preserve">                         &amp;PHENOWEIGHTS, and &amp;CATEGORICALS</w:t>
      </w:r>
    </w:p>
    <w:p w14:paraId="2454BEA7" w14:textId="77777777" w:rsidR="001D6ADA" w:rsidRDefault="001D6ADA"/>
    <w:p w14:paraId="6222DDAA" w14:textId="77777777" w:rsidR="001D6ADA" w:rsidRDefault="00000000">
      <w:r>
        <w:t xml:space="preserve">     ldonly     Required </w:t>
      </w:r>
      <w:hyperlink r:id="rId74" w:anchor="CONTROL_GENOME" w:history="1">
        <w:r w:rsidR="001D6ADA">
          <w:rPr>
            <w:rStyle w:val="Hyperlink"/>
          </w:rPr>
          <w:t>&amp;CONTROL_GENOME</w:t>
        </w:r>
      </w:hyperlink>
      <w:r>
        <w:t xml:space="preserve"> and &amp;LD</w:t>
      </w:r>
    </w:p>
    <w:p w14:paraId="6E9EAA28" w14:textId="77777777" w:rsidR="001D6ADA" w:rsidRDefault="001D6ADA"/>
    <w:p w14:paraId="57F2B3D8" w14:textId="77777777" w:rsidR="001D6ADA" w:rsidRDefault="00000000">
      <w:r>
        <w:t xml:space="preserve">  **Additional information**</w:t>
      </w:r>
    </w:p>
    <w:p w14:paraId="14EA544A" w14:textId="77777777" w:rsidR="001D6ADA" w:rsidRDefault="00000000">
      <w:r>
        <w:t xml:space="preserve">  When </w:t>
      </w:r>
      <w:r>
        <w:rPr>
          <w:i/>
        </w:rPr>
        <w:t>geneticModel</w:t>
      </w:r>
      <w:r>
        <w:t xml:space="preserve"> ‘ldonly’, </w:t>
      </w:r>
      <w:r>
        <w:rPr>
          <w:i/>
        </w:rPr>
        <w:t>geneticModel</w:t>
      </w:r>
      <w:r>
        <w:t xml:space="preserve">, </w:t>
      </w:r>
      <w:r>
        <w:rPr>
          <w:i/>
        </w:rPr>
        <w:t>nrep</w:t>
      </w:r>
      <w:r>
        <w:t xml:space="preserve">, and </w:t>
      </w:r>
      <w:r>
        <w:rPr>
          <w:i/>
        </w:rPr>
        <w:t xml:space="preserve">start_rep </w:t>
      </w:r>
      <w:r>
        <w:t xml:space="preserve">are the only parameters </w:t>
      </w:r>
    </w:p>
    <w:p w14:paraId="7CB06728" w14:textId="77777777" w:rsidR="001D6ADA" w:rsidRDefault="00000000">
      <w:r>
        <w:t xml:space="preserve">  required in namelist &amp;CONTROL_GENOME.</w:t>
      </w:r>
    </w:p>
    <w:p w14:paraId="1672664A" w14:textId="77777777" w:rsidR="001D6ADA" w:rsidRDefault="00000000">
      <w:pPr>
        <w:pStyle w:val="Overskrift2"/>
        <w:rPr>
          <w:rStyle w:val="Strk"/>
        </w:rPr>
      </w:pPr>
      <w:bookmarkStart w:id="40" w:name="_Toc161715169"/>
      <w:bookmarkStart w:id="41" w:name="_Toc172077971"/>
      <w:bookmarkStart w:id="42" w:name="_Toc187214870"/>
      <w:bookmarkStart w:id="43" w:name="_Toc187214950"/>
      <w:bookmarkStart w:id="44" w:name="_Toc109904127"/>
      <w:r>
        <w:rPr>
          <w:rStyle w:val="Strk"/>
        </w:rPr>
        <w:t>&amp;</w:t>
      </w:r>
      <w:bookmarkEnd w:id="40"/>
      <w:bookmarkEnd w:id="41"/>
      <w:r>
        <w:rPr>
          <w:rStyle w:val="Strk"/>
        </w:rPr>
        <w:t>CONTROL_GENOME</w:t>
      </w:r>
      <w:bookmarkEnd w:id="42"/>
      <w:bookmarkEnd w:id="43"/>
      <w:bookmarkEnd w:id="44"/>
    </w:p>
    <w:p w14:paraId="3DCAE8FE" w14:textId="77777777" w:rsidR="001D6ADA" w:rsidRDefault="00000000">
      <w:pPr>
        <w:rPr>
          <w:i/>
        </w:rPr>
      </w:pPr>
      <w:r>
        <w:t xml:space="preserve">  ploidy=</w:t>
      </w:r>
      <w:r>
        <w:rPr>
          <w:i/>
        </w:rPr>
        <w:t>ploidy</w:t>
      </w:r>
    </w:p>
    <w:p w14:paraId="2C593663" w14:textId="77777777" w:rsidR="001D6ADA" w:rsidRDefault="00000000">
      <w:pPr>
        <w:rPr>
          <w:i/>
        </w:rPr>
      </w:pPr>
      <w:r>
        <w:t xml:space="preserve">  recombCrossoverModel=</w:t>
      </w:r>
      <w:r>
        <w:rPr>
          <w:i/>
        </w:rPr>
        <w:t>recombCrossoverModel</w:t>
      </w:r>
    </w:p>
    <w:p w14:paraId="75882CD5" w14:textId="77777777" w:rsidR="001D6ADA" w:rsidRDefault="00000000">
      <w:r>
        <w:t xml:space="preserve">  nAlleleInLocus=</w:t>
      </w:r>
      <w:r>
        <w:rPr>
          <w:i/>
        </w:rPr>
        <w:t>nAlleleInLocus</w:t>
      </w:r>
    </w:p>
    <w:p w14:paraId="042CE26A" w14:textId="77777777" w:rsidR="001D6ADA" w:rsidRDefault="00000000">
      <w:r>
        <w:t xml:space="preserve">  nchrom=</w:t>
      </w:r>
      <w:r>
        <w:rPr>
          <w:i/>
        </w:rPr>
        <w:t>nchrom</w:t>
      </w:r>
    </w:p>
    <w:p w14:paraId="48F6B9E0" w14:textId="77777777" w:rsidR="001D6ADA" w:rsidRDefault="00000000">
      <w:pPr>
        <w:rPr>
          <w:i/>
        </w:rPr>
      </w:pPr>
      <w:r>
        <w:t xml:space="preserve">  ChromLengths=</w:t>
      </w:r>
      <w:r>
        <w:rPr>
          <w:i/>
        </w:rPr>
        <w:t>ChromLengths</w:t>
      </w:r>
    </w:p>
    <w:p w14:paraId="3C459726" w14:textId="77777777" w:rsidR="001D6ADA" w:rsidRDefault="00000000">
      <w:r>
        <w:t xml:space="preserve">  nEpisPairLoci=</w:t>
      </w:r>
      <w:r>
        <w:rPr>
          <w:i/>
        </w:rPr>
        <w:t>nEpisPairLoci</w:t>
      </w:r>
    </w:p>
    <w:p w14:paraId="54C45F4D" w14:textId="77777777" w:rsidR="001D6ADA" w:rsidRDefault="00000000">
      <w:r>
        <w:t xml:space="preserve">  nQtlEachQtlPairwithEpistasis=</w:t>
      </w:r>
      <w:r>
        <w:rPr>
          <w:i/>
        </w:rPr>
        <w:t>nQtlEachQtlPairwithEpistasis</w:t>
      </w:r>
    </w:p>
    <w:p w14:paraId="0C88E64A" w14:textId="77777777" w:rsidR="001D6ADA" w:rsidRDefault="00000000">
      <w:r>
        <w:t xml:space="preserve">  genotyped_at_birth=</w:t>
      </w:r>
      <w:r>
        <w:rPr>
          <w:i/>
        </w:rPr>
        <w:t>genotyped_at_birth</w:t>
      </w:r>
    </w:p>
    <w:p w14:paraId="7AF76C23" w14:textId="77777777" w:rsidR="001D6ADA" w:rsidRDefault="00000000">
      <w:pPr>
        <w:rPr>
          <w:i/>
          <w:color w:val="FF0000"/>
        </w:rPr>
      </w:pPr>
      <w:r>
        <w:rPr>
          <w:color w:val="FF0000"/>
        </w:rPr>
        <w:t xml:space="preserve">  templateDensity=</w:t>
      </w:r>
      <w:r>
        <w:rPr>
          <w:i/>
          <w:color w:val="FF0000"/>
        </w:rPr>
        <w:t>templateDensity</w:t>
      </w:r>
    </w:p>
    <w:p w14:paraId="00FC70F5" w14:textId="77777777" w:rsidR="001D6ADA" w:rsidRDefault="00000000">
      <w:bookmarkStart w:id="45" w:name="_Toc175419337"/>
      <w:bookmarkStart w:id="46" w:name="_Toc175419654"/>
      <w:r>
        <w:t xml:space="preserve">  </w:t>
      </w:r>
      <w:r>
        <w:rPr>
          <w:color w:val="FF0000"/>
        </w:rPr>
        <w:t>nSingleGenes=</w:t>
      </w:r>
      <w:proofErr w:type="gramStart"/>
      <w:r>
        <w:rPr>
          <w:i/>
          <w:color w:val="FF0000"/>
        </w:rPr>
        <w:t>nSingleGenes</w:t>
      </w:r>
      <w:r>
        <w:t xml:space="preserve">  /</w:t>
      </w:r>
      <w:bookmarkEnd w:id="45"/>
      <w:bookmarkEnd w:id="46"/>
      <w:proofErr w:type="gramEnd"/>
    </w:p>
    <w:p w14:paraId="6F860C64" w14:textId="77777777" w:rsidR="001D6ADA" w:rsidRDefault="001D6ADA"/>
    <w:p w14:paraId="04964AAC" w14:textId="77777777" w:rsidR="001D6ADA" w:rsidRDefault="00000000">
      <w:r>
        <w:t xml:space="preserve">  </w:t>
      </w:r>
      <w:bookmarkStart w:id="47" w:name="_Toc175419338"/>
      <w:bookmarkStart w:id="48" w:name="_Toc175419655"/>
      <w:r>
        <w:t>**Task**</w:t>
      </w:r>
      <w:bookmarkEnd w:id="47"/>
      <w:bookmarkEnd w:id="48"/>
    </w:p>
    <w:p w14:paraId="14BB6E8C" w14:textId="77777777" w:rsidR="001D6ADA" w:rsidRDefault="00000000">
      <w:r>
        <w:t xml:space="preserve">  </w:t>
      </w:r>
      <w:bookmarkStart w:id="49" w:name="_Toc175419339"/>
      <w:bookmarkStart w:id="50" w:name="_Toc175419656"/>
      <w:r>
        <w:t>Chromosome information and methods used to simulate QTL and genetic markers</w:t>
      </w:r>
      <w:bookmarkEnd w:id="49"/>
      <w:bookmarkEnd w:id="50"/>
      <w:r>
        <w:t>.</w:t>
      </w:r>
    </w:p>
    <w:p w14:paraId="758C9DF7" w14:textId="77777777" w:rsidR="001D6ADA" w:rsidRDefault="00000000">
      <w:r>
        <w:t xml:space="preserve">  Specify first time step at which non-polygenic breeding values are used as </w:t>
      </w:r>
    </w:p>
    <w:p w14:paraId="2E94F3E8" w14:textId="77777777" w:rsidR="001D6ADA" w:rsidRDefault="00000000">
      <w:r>
        <w:t xml:space="preserve">  selection criterion.</w:t>
      </w:r>
    </w:p>
    <w:p w14:paraId="235DE9C5" w14:textId="77777777" w:rsidR="001D6ADA" w:rsidRDefault="001D6ADA"/>
    <w:p w14:paraId="64DDDFEA" w14:textId="77777777" w:rsidR="001D6ADA" w:rsidRDefault="00000000">
      <w:r>
        <w:t xml:space="preserve">  </w:t>
      </w:r>
      <w:r>
        <w:rPr>
          <w:color w:val="FF0000"/>
        </w:rPr>
        <w:t xml:space="preserve">Only read when </w:t>
      </w:r>
      <w:r>
        <w:rPr>
          <w:i/>
          <w:color w:val="FF0000"/>
        </w:rPr>
        <w:t>geneticModel</w:t>
      </w:r>
      <w:r>
        <w:rPr>
          <w:color w:val="FF0000"/>
        </w:rPr>
        <w:t xml:space="preserve"> 'genomic' or 'ldonly'</w:t>
      </w:r>
    </w:p>
    <w:p w14:paraId="2EE3FA70" w14:textId="77777777" w:rsidR="001D6ADA" w:rsidRDefault="001D6ADA"/>
    <w:p w14:paraId="7B0B59C6" w14:textId="77777777" w:rsidR="001D6ADA" w:rsidRDefault="00000000">
      <w:r>
        <w:t xml:space="preserve">  **Properties of names**</w:t>
      </w:r>
    </w:p>
    <w:p w14:paraId="7D7FFEE1" w14:textId="77777777" w:rsidR="001D6ADA" w:rsidRDefault="00000000">
      <w:r>
        <w:t xml:space="preserve">  </w:t>
      </w:r>
      <w:r>
        <w:rPr>
          <w:i/>
        </w:rPr>
        <w:t>ploidy</w:t>
      </w:r>
      <w:r>
        <w:t xml:space="preserve">                Definition: the number of complete sets of chromosomes. </w:t>
      </w:r>
    </w:p>
    <w:p w14:paraId="32620AFB" w14:textId="77777777" w:rsidR="001D6ADA" w:rsidRDefault="00000000">
      <w:r>
        <w:lastRenderedPageBreak/>
        <w:t xml:space="preserve">                                    Even number: 2n (diploid),4n (tetraploid),6n,8n...</w:t>
      </w:r>
    </w:p>
    <w:p w14:paraId="764C01CB" w14:textId="77777777" w:rsidR="001D6ADA" w:rsidRDefault="00000000">
      <w:r>
        <w:t xml:space="preserve">                        Type: Integer</w:t>
      </w:r>
    </w:p>
    <w:p w14:paraId="5CEDB4F1" w14:textId="77777777" w:rsidR="001D6ADA" w:rsidRDefault="00000000">
      <w:r>
        <w:t xml:space="preserve">                        Options: </w:t>
      </w:r>
      <w:r>
        <w:sym w:font="Symbol" w:char="00B3"/>
      </w:r>
      <w:r>
        <w:t>2</w:t>
      </w:r>
    </w:p>
    <w:p w14:paraId="2643667B" w14:textId="77777777" w:rsidR="001D6ADA" w:rsidRDefault="00000000">
      <w:r>
        <w:t xml:space="preserve">                        Default: 2</w:t>
      </w:r>
    </w:p>
    <w:p w14:paraId="02BF49DD" w14:textId="77777777" w:rsidR="001D6ADA" w:rsidRDefault="001D6ADA"/>
    <w:p w14:paraId="7F815A34" w14:textId="77777777" w:rsidR="001D6ADA" w:rsidRDefault="00000000">
      <w:r>
        <w:t xml:space="preserve">  </w:t>
      </w:r>
      <w:proofErr w:type="gramStart"/>
      <w:r>
        <w:rPr>
          <w:i/>
        </w:rPr>
        <w:t>recombCrossoverModel</w:t>
      </w:r>
      <w:r>
        <w:t xml:space="preserve">  Definition</w:t>
      </w:r>
      <w:proofErr w:type="gramEnd"/>
      <w:r>
        <w:t>: methods for recombinations and cross-over in meosis</w:t>
      </w:r>
    </w:p>
    <w:p w14:paraId="206E8291" w14:textId="77777777" w:rsidR="001D6ADA" w:rsidRDefault="00000000">
      <w:r>
        <w:t xml:space="preserve">                                    use if ploidy &gt;2.</w:t>
      </w:r>
    </w:p>
    <w:p w14:paraId="4A93C107" w14:textId="77777777" w:rsidR="001D6ADA" w:rsidRDefault="00000000">
      <w:r>
        <w:t xml:space="preserve">                        Type: Integer</w:t>
      </w:r>
    </w:p>
    <w:p w14:paraId="216106E8" w14:textId="77777777" w:rsidR="001D6ADA" w:rsidRDefault="00000000">
      <w:r>
        <w:t xml:space="preserve">                        Options: 100: multi-somic, random bivalent pairing </w:t>
      </w:r>
    </w:p>
    <w:p w14:paraId="2252B232" w14:textId="77777777" w:rsidR="001D6ADA" w:rsidRDefault="00000000">
      <w:r>
        <w:t xml:space="preserve">                                 102: disomic.</w:t>
      </w:r>
    </w:p>
    <w:p w14:paraId="598AFFAE" w14:textId="77777777" w:rsidR="001D6ADA" w:rsidRDefault="00000000">
      <w:r>
        <w:t xml:space="preserve">                        Default: 100</w:t>
      </w:r>
    </w:p>
    <w:p w14:paraId="447F960B" w14:textId="77777777" w:rsidR="001D6ADA" w:rsidRDefault="001D6ADA"/>
    <w:p w14:paraId="6DAC0A0C" w14:textId="77777777" w:rsidR="001D6ADA" w:rsidRDefault="00000000">
      <w:r>
        <w:t xml:space="preserve">  </w:t>
      </w:r>
      <w:r>
        <w:rPr>
          <w:i/>
        </w:rPr>
        <w:t>nchrom</w:t>
      </w:r>
      <w:r>
        <w:t xml:space="preserve">                Definition: Number of chromosomes in the genome. A</w:t>
      </w:r>
    </w:p>
    <w:p w14:paraId="7C0A5755" w14:textId="77777777" w:rsidR="001D6ADA" w:rsidRDefault="00000000">
      <w:r>
        <w:t xml:space="preserve">                                    chromosome is defined as a single segment of</w:t>
      </w:r>
    </w:p>
    <w:p w14:paraId="33C54427" w14:textId="77777777" w:rsidR="001D6ADA" w:rsidRDefault="00000000">
      <w:r>
        <w:t xml:space="preserve">                                    DNA, whose inheritance is completely</w:t>
      </w:r>
    </w:p>
    <w:p w14:paraId="31D451C7" w14:textId="77777777" w:rsidR="001D6ADA" w:rsidRDefault="00000000">
      <w:r>
        <w:t xml:space="preserve">                                    independent of any other chromosomes.</w:t>
      </w:r>
    </w:p>
    <w:p w14:paraId="39520F51" w14:textId="77777777" w:rsidR="001D6ADA" w:rsidRDefault="00000000">
      <w:r>
        <w:t xml:space="preserve">                        Type: Integer</w:t>
      </w:r>
    </w:p>
    <w:p w14:paraId="1C226FF8" w14:textId="77777777" w:rsidR="001D6ADA" w:rsidRDefault="00000000">
      <w:r>
        <w:t xml:space="preserve">                        Options: </w:t>
      </w:r>
      <w:r>
        <w:sym w:font="Symbol" w:char="00B3"/>
      </w:r>
      <w:r>
        <w:t>1</w:t>
      </w:r>
    </w:p>
    <w:p w14:paraId="702E32E4" w14:textId="77777777" w:rsidR="001D6ADA" w:rsidRDefault="00000000">
      <w:r>
        <w:t xml:space="preserve">                        Default: 0</w:t>
      </w:r>
    </w:p>
    <w:p w14:paraId="37633EB4" w14:textId="77777777" w:rsidR="001D6ADA" w:rsidRDefault="001D6ADA"/>
    <w:p w14:paraId="75694C30" w14:textId="77777777" w:rsidR="001D6ADA" w:rsidRDefault="00000000">
      <w:r>
        <w:t xml:space="preserve">  </w:t>
      </w:r>
      <w:r>
        <w:rPr>
          <w:i/>
        </w:rPr>
        <w:t>ChromLengths</w:t>
      </w:r>
      <w:r>
        <w:t xml:space="preserve">          Definition: Length (cM) of each chromosome</w:t>
      </w:r>
    </w:p>
    <w:p w14:paraId="639CD49B" w14:textId="77777777" w:rsidR="001D6ADA" w:rsidRDefault="00000000">
      <w:r>
        <w:t xml:space="preserve">                        Type: Integer</w:t>
      </w:r>
    </w:p>
    <w:p w14:paraId="1295323A" w14:textId="77777777" w:rsidR="001D6ADA" w:rsidRDefault="00000000">
      <w:r>
        <w:t xml:space="preserve">                        Dimension: </w:t>
      </w:r>
      <w:r>
        <w:rPr>
          <w:i/>
        </w:rPr>
        <w:t>nchrom</w:t>
      </w:r>
      <w:r>
        <w:t>*1; a length required for each chromosome</w:t>
      </w:r>
    </w:p>
    <w:p w14:paraId="00B48E7A" w14:textId="77777777" w:rsidR="001D6ADA" w:rsidRDefault="00000000">
      <w:r>
        <w:t xml:space="preserve">                        Options: </w:t>
      </w:r>
      <w:r>
        <w:sym w:font="Symbol" w:char="00B3"/>
      </w:r>
      <w:r>
        <w:t>0</w:t>
      </w:r>
    </w:p>
    <w:p w14:paraId="29CA82AA" w14:textId="77777777" w:rsidR="001D6ADA" w:rsidRDefault="00000000">
      <w:r>
        <w:t xml:space="preserve">                        Default: -1</w:t>
      </w:r>
    </w:p>
    <w:p w14:paraId="59036AE8" w14:textId="77777777" w:rsidR="001D6ADA" w:rsidRDefault="001D6ADA"/>
    <w:p w14:paraId="73291FA1" w14:textId="77777777" w:rsidR="001D6ADA" w:rsidRDefault="00000000">
      <w:r>
        <w:rPr>
          <w:bCs/>
        </w:rPr>
        <w:t xml:space="preserve">  </w:t>
      </w:r>
      <w:r>
        <w:rPr>
          <w:bCs/>
          <w:i/>
        </w:rPr>
        <w:t>genotyped_at_birth</w:t>
      </w:r>
      <w:r>
        <w:rPr>
          <w:bCs/>
        </w:rPr>
        <w:t xml:space="preserve">    </w:t>
      </w:r>
      <w:r>
        <w:t>Definition: Animals genotyped at birth</w:t>
      </w:r>
    </w:p>
    <w:p w14:paraId="0BAF67D1" w14:textId="77777777" w:rsidR="001D6ADA" w:rsidRDefault="00000000">
      <w:r>
        <w:t xml:space="preserve">                        Type: character</w:t>
      </w:r>
    </w:p>
    <w:p w14:paraId="632E6802" w14:textId="77777777" w:rsidR="001D6ADA" w:rsidRDefault="00000000">
      <w:r>
        <w:t xml:space="preserve">                        Options:</w:t>
      </w:r>
    </w:p>
    <w:p w14:paraId="0658FF94" w14:textId="77777777" w:rsidR="001D6ADA" w:rsidRDefault="00000000">
      <w:r>
        <w:t xml:space="preserve">                           </w:t>
      </w:r>
      <w:proofErr w:type="gramStart"/>
      <w:r>
        <w:t>yes</w:t>
      </w:r>
      <w:proofErr w:type="gramEnd"/>
      <w:r>
        <w:t xml:space="preserve"> Animals are genotyped at birth</w:t>
      </w:r>
    </w:p>
    <w:p w14:paraId="1F5184FE" w14:textId="77777777" w:rsidR="001D6ADA" w:rsidRDefault="00000000">
      <w:r>
        <w:t xml:space="preserve">                            no Animals are not genotyped at birth</w:t>
      </w:r>
    </w:p>
    <w:p w14:paraId="1567CEE8" w14:textId="77777777" w:rsidR="001D6ADA" w:rsidRDefault="00000000">
      <w:r>
        <w:t xml:space="preserve">                        Default: no</w:t>
      </w:r>
    </w:p>
    <w:p w14:paraId="4A794A76" w14:textId="77777777" w:rsidR="001D6ADA" w:rsidRDefault="001D6ADA"/>
    <w:p w14:paraId="2A2A62D7" w14:textId="77777777" w:rsidR="001D6ADA" w:rsidRDefault="00000000">
      <w:pPr>
        <w:rPr>
          <w:color w:val="FF0000"/>
        </w:rPr>
      </w:pPr>
      <w:r>
        <w:rPr>
          <w:color w:val="FF0000"/>
        </w:rPr>
        <w:t xml:space="preserve">  </w:t>
      </w:r>
      <w:r>
        <w:rPr>
          <w:i/>
          <w:color w:val="FF0000"/>
        </w:rPr>
        <w:t>templateDensity</w:t>
      </w:r>
      <w:r>
        <w:rPr>
          <w:color w:val="FF0000"/>
        </w:rPr>
        <w:t xml:space="preserve">       Definition: Density of markers on marker template; number of </w:t>
      </w:r>
    </w:p>
    <w:p w14:paraId="371EA101" w14:textId="77777777" w:rsidR="001D6ADA" w:rsidRDefault="00000000">
      <w:pPr>
        <w:rPr>
          <w:color w:val="FF0000"/>
        </w:rPr>
      </w:pPr>
      <w:r>
        <w:rPr>
          <w:color w:val="FF0000"/>
        </w:rPr>
        <w:t xml:space="preserve">                                    markers per cM. </w:t>
      </w:r>
      <w:r>
        <w:rPr>
          <w:i/>
          <w:color w:val="FF0000"/>
        </w:rPr>
        <w:t>templateDensity</w:t>
      </w:r>
      <w:r>
        <w:rPr>
          <w:color w:val="FF0000"/>
        </w:rPr>
        <w:t xml:space="preserve">&gt;0.0 generates </w:t>
      </w:r>
    </w:p>
    <w:p w14:paraId="2D138778" w14:textId="77777777" w:rsidR="001D6ADA" w:rsidRDefault="00000000">
      <w:pPr>
        <w:rPr>
          <w:color w:val="FF0000"/>
        </w:rPr>
      </w:pPr>
      <w:r>
        <w:rPr>
          <w:color w:val="FF0000"/>
        </w:rPr>
        <w:t xml:space="preserve">                                    marker and QTL templates. </w:t>
      </w:r>
    </w:p>
    <w:p w14:paraId="6140D3D8" w14:textId="77777777" w:rsidR="001D6ADA" w:rsidRDefault="00000000">
      <w:r>
        <w:t xml:space="preserve">Marker template </w:t>
      </w:r>
    </w:p>
    <w:p w14:paraId="0F0BE9BA" w14:textId="77777777" w:rsidR="001D6ADA" w:rsidRDefault="00000000">
      <w:r>
        <w:t xml:space="preserve">  is a dense marker map that provides unique genotypes for all base individuals. </w:t>
      </w:r>
    </w:p>
    <w:p w14:paraId="57123965" w14:textId="77777777" w:rsidR="001D6ADA" w:rsidRDefault="00000000">
      <w:r>
        <w:t xml:space="preserve">  It is sampled for all offspring according to Mendelian sampling terms allowing </w:t>
      </w:r>
    </w:p>
    <w:p w14:paraId="7130B3B3" w14:textId="77777777" w:rsidR="001D6ADA" w:rsidRDefault="00000000">
      <w:r>
        <w:t xml:space="preserve">  for recombination. The markers are not available for selection purposes but </w:t>
      </w:r>
    </w:p>
    <w:p w14:paraId="746ADC53" w14:textId="77777777" w:rsidR="001D6ADA" w:rsidRDefault="00000000">
      <w:r>
        <w:t xml:space="preserve">  only serve to monitor inbreeding.</w:t>
      </w:r>
    </w:p>
    <w:p w14:paraId="4293578F" w14:textId="77777777" w:rsidR="001D6ADA" w:rsidRDefault="00000000">
      <w:pPr>
        <w:rPr>
          <w:color w:val="FF0000"/>
        </w:rPr>
      </w:pPr>
      <w:r>
        <w:rPr>
          <w:color w:val="FF0000"/>
        </w:rPr>
        <w:t xml:space="preserve">                        Type: Real</w:t>
      </w:r>
    </w:p>
    <w:p w14:paraId="2992E915" w14:textId="77777777" w:rsidR="001D6ADA" w:rsidRDefault="00000000">
      <w:pPr>
        <w:rPr>
          <w:color w:val="FF0000"/>
        </w:rPr>
      </w:pPr>
      <w:r>
        <w:rPr>
          <w:color w:val="FF0000"/>
        </w:rPr>
        <w:t xml:space="preserve">                        Options:</w:t>
      </w:r>
    </w:p>
    <w:p w14:paraId="0404A632" w14:textId="77777777" w:rsidR="001D6ADA" w:rsidRDefault="00000000">
      <w:pPr>
        <w:rPr>
          <w:color w:val="FF0000"/>
        </w:rPr>
      </w:pPr>
      <w:r>
        <w:rPr>
          <w:color w:val="FF0000"/>
        </w:rPr>
        <w:t xml:space="preserve">                            0.0 Marker template is not created</w:t>
      </w:r>
    </w:p>
    <w:p w14:paraId="41687E4B" w14:textId="77777777" w:rsidR="001D6ADA" w:rsidRDefault="00000000">
      <w:pPr>
        <w:rPr>
          <w:color w:val="FF0000"/>
        </w:rPr>
      </w:pPr>
      <w:r>
        <w:rPr>
          <w:color w:val="FF0000"/>
        </w:rPr>
        <w:t xml:space="preserve">                           &gt;0.0 Marker template is created with marker density </w:t>
      </w:r>
    </w:p>
    <w:p w14:paraId="60C1CA93" w14:textId="77777777" w:rsidR="001D6ADA" w:rsidRDefault="00000000">
      <w:pPr>
        <w:rPr>
          <w:color w:val="FF0000"/>
        </w:rPr>
      </w:pPr>
      <w:r>
        <w:rPr>
          <w:color w:val="FF0000"/>
        </w:rPr>
        <w:t xml:space="preserve">                                </w:t>
      </w:r>
      <w:r>
        <w:rPr>
          <w:i/>
          <w:color w:val="FF0000"/>
        </w:rPr>
        <w:t>templateDensity</w:t>
      </w:r>
    </w:p>
    <w:p w14:paraId="0585669D" w14:textId="77777777" w:rsidR="001D6ADA" w:rsidRDefault="00000000">
      <w:pPr>
        <w:rPr>
          <w:color w:val="FF0000"/>
        </w:rPr>
      </w:pPr>
      <w:r>
        <w:rPr>
          <w:color w:val="FF0000"/>
        </w:rPr>
        <w:t xml:space="preserve">                        Default: 0.0</w:t>
      </w:r>
    </w:p>
    <w:p w14:paraId="69BE3627" w14:textId="77777777" w:rsidR="001D6ADA" w:rsidRDefault="001D6ADA"/>
    <w:p w14:paraId="41305AF2" w14:textId="77777777" w:rsidR="001D6ADA" w:rsidRDefault="001D6ADA"/>
    <w:p w14:paraId="771DDB84" w14:textId="77777777" w:rsidR="001D6ADA" w:rsidRDefault="00000000">
      <w:pPr>
        <w:rPr>
          <w:color w:val="FF0000"/>
        </w:rPr>
      </w:pPr>
      <w:r>
        <w:rPr>
          <w:color w:val="FF0000"/>
        </w:rPr>
        <w:t xml:space="preserve">  </w:t>
      </w:r>
      <w:r>
        <w:rPr>
          <w:i/>
          <w:color w:val="FF0000"/>
        </w:rPr>
        <w:t>nSingleGenes</w:t>
      </w:r>
      <w:r>
        <w:rPr>
          <w:color w:val="FF0000"/>
        </w:rPr>
        <w:t xml:space="preserve">          Definition:</w:t>
      </w:r>
    </w:p>
    <w:p w14:paraId="4F7B3C7B" w14:textId="77777777" w:rsidR="001D6ADA" w:rsidRDefault="001D6ADA"/>
    <w:p w14:paraId="45CC1951" w14:textId="77777777" w:rsidR="001D6ADA" w:rsidRDefault="00000000">
      <w:pPr>
        <w:tabs>
          <w:tab w:val="left" w:pos="2270"/>
        </w:tabs>
      </w:pPr>
      <w:r>
        <w:tab/>
      </w:r>
    </w:p>
    <w:p w14:paraId="41F42213" w14:textId="77777777" w:rsidR="001D6ADA" w:rsidRDefault="00000000">
      <w:pPr>
        <w:tabs>
          <w:tab w:val="left" w:pos="2270"/>
        </w:tabs>
      </w:pPr>
      <w:r>
        <w:t>nAlleleInLocus</w:t>
      </w:r>
    </w:p>
    <w:p w14:paraId="4DCC1116" w14:textId="77777777" w:rsidR="001D6ADA" w:rsidRDefault="00000000">
      <w:pPr>
        <w:ind w:left="1304" w:firstLine="120"/>
      </w:pPr>
      <w:r>
        <w:t>Definition: (max) number of alleles at a locus (simulate multi-allelic QTL)</w:t>
      </w:r>
    </w:p>
    <w:p w14:paraId="28B85F32" w14:textId="77777777" w:rsidR="001D6ADA" w:rsidRDefault="00000000">
      <w:r>
        <w:t xml:space="preserve">                        Type: Integer</w:t>
      </w:r>
    </w:p>
    <w:p w14:paraId="4428D1B6" w14:textId="77777777" w:rsidR="001D6ADA" w:rsidRDefault="00000000">
      <w:pPr>
        <w:tabs>
          <w:tab w:val="left" w:pos="2270"/>
        </w:tabs>
      </w:pPr>
      <w:r>
        <w:t xml:space="preserve">                        Options: nAlleleInLocus&gt;=2</w:t>
      </w:r>
    </w:p>
    <w:p w14:paraId="6D021712" w14:textId="77777777" w:rsidR="001D6ADA" w:rsidRDefault="00000000">
      <w:r>
        <w:lastRenderedPageBreak/>
        <w:t xml:space="preserve">                        Default: 2</w:t>
      </w:r>
    </w:p>
    <w:p w14:paraId="043BF339" w14:textId="77777777" w:rsidR="001D6ADA" w:rsidRDefault="001D6ADA">
      <w:pPr>
        <w:tabs>
          <w:tab w:val="left" w:pos="2270"/>
        </w:tabs>
      </w:pPr>
    </w:p>
    <w:p w14:paraId="0AEE718E" w14:textId="77777777" w:rsidR="001D6ADA" w:rsidRDefault="00000000">
      <w:r>
        <w:t xml:space="preserve">nQtlEachQtlPairwithEpistasis </w:t>
      </w:r>
    </w:p>
    <w:p w14:paraId="78870FA0" w14:textId="77777777" w:rsidR="001D6ADA" w:rsidRDefault="00000000">
      <w:pPr>
        <w:ind w:left="1304" w:firstLine="120"/>
      </w:pPr>
      <w:r>
        <w:t xml:space="preserve">Definition: (max) number of Qtl that each QTL interacts/pairs with when </w:t>
      </w:r>
    </w:p>
    <w:p w14:paraId="706F726B" w14:textId="77777777" w:rsidR="001D6ADA" w:rsidRDefault="00000000">
      <w:pPr>
        <w:ind w:left="1304" w:firstLine="120"/>
      </w:pPr>
      <w:r>
        <w:t xml:space="preserve">                simulating epistasis.</w:t>
      </w:r>
    </w:p>
    <w:p w14:paraId="7E857877" w14:textId="77777777" w:rsidR="001D6ADA" w:rsidRDefault="00000000">
      <w:r>
        <w:t xml:space="preserve">                        Type: Integer</w:t>
      </w:r>
    </w:p>
    <w:p w14:paraId="616B6856" w14:textId="77777777" w:rsidR="001D6ADA" w:rsidRDefault="00000000">
      <w:r>
        <w:t xml:space="preserve">                        Options: 0&lt;nQtlEachQtlPairwithEpistasis&lt;(nQtl-1).</w:t>
      </w:r>
    </w:p>
    <w:p w14:paraId="708E95DD" w14:textId="77777777" w:rsidR="001D6ADA" w:rsidRDefault="00000000">
      <w:r>
        <w:t xml:space="preserve">                        Default: 1</w:t>
      </w:r>
    </w:p>
    <w:p w14:paraId="29182B55" w14:textId="77777777" w:rsidR="001D6ADA" w:rsidRDefault="00000000">
      <w:pPr>
        <w:ind w:left="1304" w:firstLine="1304"/>
      </w:pPr>
      <w:r>
        <w:t>No need to provide in input.prm if SimulatePairEpistasis=30.</w:t>
      </w:r>
    </w:p>
    <w:p w14:paraId="1F433306" w14:textId="77777777" w:rsidR="001D6ADA" w:rsidRDefault="001D6ADA"/>
    <w:p w14:paraId="70092A2B" w14:textId="77777777" w:rsidR="001D6ADA" w:rsidRDefault="00000000">
      <w:r>
        <w:t xml:space="preserve">nEpisPairLoci </w:t>
      </w:r>
    </w:p>
    <w:p w14:paraId="2AA3AE48" w14:textId="77777777" w:rsidR="001D6ADA" w:rsidRDefault="00000000">
      <w:pPr>
        <w:ind w:left="1304" w:firstLine="120"/>
      </w:pPr>
      <w:r>
        <w:t>Definition: number of nEpisPairLoci pairs. (</w:t>
      </w:r>
      <w:proofErr w:type="gramStart"/>
      <w:r>
        <w:t>can</w:t>
      </w:r>
      <w:proofErr w:type="gramEnd"/>
      <w:r>
        <w:t xml:space="preserve"> be defined by user. This means not all interactions pairs used. default (max used).)</w:t>
      </w:r>
    </w:p>
    <w:p w14:paraId="6461C0F8" w14:textId="77777777" w:rsidR="001D6ADA" w:rsidRDefault="00000000">
      <w:r>
        <w:t xml:space="preserve">                        Type: Integer</w:t>
      </w:r>
    </w:p>
    <w:p w14:paraId="1534C882" w14:textId="77777777" w:rsidR="001D6ADA" w:rsidRDefault="00000000">
      <w:r>
        <w:t xml:space="preserve">                        Options: 1 &lt; nEpisPairLoci &lt; nqtl*nQtlEachQtlPairEpis/2.</w:t>
      </w:r>
    </w:p>
    <w:p w14:paraId="24FCD19C" w14:textId="77777777" w:rsidR="001D6ADA" w:rsidRDefault="00000000">
      <w:r>
        <w:t xml:space="preserve">                        Default: nqtl*nQtlEachQtlPairEpis/2</w:t>
      </w:r>
    </w:p>
    <w:p w14:paraId="120211DC" w14:textId="77777777" w:rsidR="001D6ADA" w:rsidRDefault="00000000">
      <w:pPr>
        <w:ind w:left="1304" w:firstLine="1304"/>
      </w:pPr>
      <w:r>
        <w:t>No need to provide in input.prm if SimulatePairEpistasis=30.</w:t>
      </w:r>
    </w:p>
    <w:p w14:paraId="7473E3A2" w14:textId="77777777" w:rsidR="001D6ADA" w:rsidRDefault="001D6ADA"/>
    <w:p w14:paraId="1CF0BF55" w14:textId="77777777" w:rsidR="001D6ADA" w:rsidRDefault="00000000">
      <w:pPr>
        <w:rPr>
          <w:lang w:val="en-US"/>
        </w:rPr>
      </w:pPr>
      <w:r>
        <w:rPr>
          <w:i/>
        </w:rPr>
        <w:t xml:space="preserve">ModelOfParameters  </w:t>
      </w:r>
      <w:r>
        <w:t xml:space="preserve">     </w:t>
      </w:r>
      <w:r>
        <w:rPr>
          <w:lang w:val="en-US"/>
        </w:rPr>
        <w:t>Type: Integer</w:t>
      </w:r>
    </w:p>
    <w:p w14:paraId="5AE8CE8F" w14:textId="77777777" w:rsidR="001D6ADA" w:rsidRDefault="00000000">
      <w:pPr>
        <w:rPr>
          <w:lang w:val="en-US"/>
        </w:rPr>
      </w:pPr>
      <w:r>
        <w:rPr>
          <w:lang w:val="en-US"/>
        </w:rPr>
        <w:t xml:space="preserve">                        Options: </w:t>
      </w:r>
      <w:r>
        <w:t>0, 11, 12, 21, 22</w:t>
      </w:r>
    </w:p>
    <w:p w14:paraId="30492402" w14:textId="77777777" w:rsidR="001D6ADA" w:rsidRDefault="00000000">
      <w:pPr>
        <w:rPr>
          <w:lang w:val="en-US"/>
        </w:rPr>
      </w:pPr>
      <w:r>
        <w:rPr>
          <w:lang w:val="en-US"/>
        </w:rPr>
        <w:t xml:space="preserve">                        Default: 0 or 11</w:t>
      </w:r>
    </w:p>
    <w:p w14:paraId="00F73553" w14:textId="77777777" w:rsidR="001D6ADA" w:rsidRDefault="001D6ADA"/>
    <w:p w14:paraId="26C56767" w14:textId="77777777" w:rsidR="001D6ADA" w:rsidRDefault="00000000">
      <w:r>
        <w:t xml:space="preserve">! 0 (default) genomic model not simulated. </w:t>
      </w:r>
    </w:p>
    <w:p w14:paraId="7E1CA15F" w14:textId="77777777" w:rsidR="001D6ADA" w:rsidRDefault="00000000">
      <w:r>
        <w:t xml:space="preserve"> ! 11 (default) Functional biological model. Variance by chromosome &amp; individuals (Chu 2023). </w:t>
      </w:r>
    </w:p>
    <w:p w14:paraId="2B67C5BE" w14:textId="77777777" w:rsidR="001D6ADA" w:rsidRDefault="001D6ADA"/>
    <w:p w14:paraId="4719CE6F" w14:textId="77777777" w:rsidR="001D6ADA" w:rsidRDefault="00000000">
      <w:r>
        <w:t xml:space="preserve"> ! TTC: following methods are under development. </w:t>
      </w:r>
    </w:p>
    <w:p w14:paraId="44114BF2" w14:textId="77777777" w:rsidR="001D6ADA" w:rsidRDefault="00000000">
      <w:r>
        <w:t xml:space="preserve"> ! 12 Functional biological model. Variance by loci (Chu 2023). (only works for nAlleleInLocus=2)</w:t>
      </w:r>
    </w:p>
    <w:p w14:paraId="669B51A9" w14:textId="77777777" w:rsidR="001D6ADA" w:rsidRDefault="00000000">
      <w:r>
        <w:t xml:space="preserve"> ! 21 statistical model (only work with nAlleleInLocus=2 &amp; nQtlEachQtlPairEpis=1). Variance by individuals (Chu 2023). </w:t>
      </w:r>
    </w:p>
    <w:p w14:paraId="6F98BCEC" w14:textId="77777777" w:rsidR="001D6ADA" w:rsidRDefault="00000000">
      <w:r>
        <w:t xml:space="preserve"> ! Parameter inputs of variances are from a statistical model. </w:t>
      </w:r>
    </w:p>
    <w:p w14:paraId="5194A597" w14:textId="77777777" w:rsidR="001D6ADA" w:rsidRDefault="00000000">
      <w:r>
        <w:t xml:space="preserve"> ! This method: Statistical effects are sampled, then converted to functional effects by NOIA formula (Chu 2023).</w:t>
      </w:r>
    </w:p>
    <w:p w14:paraId="4EA1756F" w14:textId="77777777" w:rsidR="001D6ADA" w:rsidRDefault="00000000">
      <w:r>
        <w:t xml:space="preserve"> ! 22 statistical model (only work with nAlleleInLocus=2 &amp; nQtlEachQtlPairEpis=1). Variance by loci (Chu 2023). </w:t>
      </w:r>
    </w:p>
    <w:p w14:paraId="23230C87" w14:textId="77777777" w:rsidR="001D6ADA" w:rsidRDefault="00000000">
      <w:r>
        <w:t xml:space="preserve"> ! Parameter inputs of variances are from a statistical model. </w:t>
      </w:r>
    </w:p>
    <w:p w14:paraId="12A44B6C" w14:textId="77777777" w:rsidR="001D6ADA" w:rsidRDefault="00000000">
      <w:r>
        <w:t xml:space="preserve"> ! This method: Statistical effects are sampled, then converted to functional effects by NOIA formula (Chu 2023).</w:t>
      </w:r>
    </w:p>
    <w:p w14:paraId="43EE2070" w14:textId="77777777" w:rsidR="001D6ADA" w:rsidRDefault="001D6ADA"/>
    <w:p w14:paraId="215F36FD" w14:textId="77777777" w:rsidR="001D6ADA" w:rsidRDefault="001D6ADA"/>
    <w:p w14:paraId="5CCD5AA1" w14:textId="77777777" w:rsidR="001D6ADA" w:rsidRDefault="00000000">
      <w:r>
        <w:t xml:space="preserve">  **Relation to subsequent namelists**</w:t>
      </w:r>
    </w:p>
    <w:p w14:paraId="4D1AC0B5" w14:textId="77777777" w:rsidR="001D6ADA" w:rsidRDefault="00000000">
      <w:r>
        <w:t xml:space="preserve">  Subsequent namelists required is largely determined by </w:t>
      </w:r>
      <w:r>
        <w:rPr>
          <w:i/>
        </w:rPr>
        <w:t>geneticModel</w:t>
      </w:r>
      <w:r>
        <w:t xml:space="preserve"> in namelist </w:t>
      </w:r>
    </w:p>
    <w:p w14:paraId="165FC104" w14:textId="77777777" w:rsidR="001D6ADA" w:rsidRDefault="00000000">
      <w:r>
        <w:t xml:space="preserve">  &amp;CONTROLPARAMETERS. The relevant options for </w:t>
      </w:r>
      <w:r>
        <w:rPr>
          <w:i/>
        </w:rPr>
        <w:t>geneticModel</w:t>
      </w:r>
      <w:r>
        <w:t xml:space="preserve"> are ‘genomic’ and ‘ldonly’.</w:t>
      </w:r>
    </w:p>
    <w:p w14:paraId="727C6116" w14:textId="77777777" w:rsidR="001D6ADA" w:rsidRDefault="001D6ADA"/>
    <w:p w14:paraId="28A57065" w14:textId="77777777" w:rsidR="001D6ADA" w:rsidRDefault="00000000">
      <w:r>
        <w:t xml:space="preserve">  **Additional information**</w:t>
      </w:r>
    </w:p>
    <w:p w14:paraId="6DD59FA4" w14:textId="77777777" w:rsidR="001D6ADA" w:rsidRDefault="00000000">
      <w:pPr>
        <w:rPr>
          <w:color w:val="FF0000"/>
        </w:rPr>
      </w:pPr>
      <w:r>
        <w:rPr>
          <w:color w:val="FF0000"/>
        </w:rPr>
        <w:t xml:space="preserve">  1) </w:t>
      </w:r>
      <w:r>
        <w:rPr>
          <w:i/>
          <w:color w:val="FF0000"/>
        </w:rPr>
        <w:t>templateDensity</w:t>
      </w:r>
      <w:r>
        <w:rPr>
          <w:color w:val="FF0000"/>
        </w:rPr>
        <w:t xml:space="preserve"> can only be greater than 0.0 when </w:t>
      </w:r>
      <w:r>
        <w:rPr>
          <w:i/>
          <w:color w:val="FF0000"/>
        </w:rPr>
        <w:t>geneticModel</w:t>
      </w:r>
      <w:r>
        <w:rPr>
          <w:color w:val="FF0000"/>
        </w:rPr>
        <w:t xml:space="preserve"> ‘genomic’.</w:t>
      </w:r>
    </w:p>
    <w:p w14:paraId="375A4553" w14:textId="77777777" w:rsidR="001D6ADA" w:rsidRDefault="001D6ADA"/>
    <w:p w14:paraId="1D22469D" w14:textId="77777777" w:rsidR="001D6ADA" w:rsidRDefault="00000000">
      <w:pPr>
        <w:rPr>
          <w:color w:val="FF0000"/>
        </w:rPr>
      </w:pPr>
      <w:r>
        <w:rPr>
          <w:color w:val="FF0000"/>
        </w:rPr>
        <w:t xml:space="preserve">  2) </w:t>
      </w:r>
      <w:r>
        <w:rPr>
          <w:i/>
          <w:color w:val="FF0000"/>
        </w:rPr>
        <w:t>templateDensity</w:t>
      </w:r>
      <w:r>
        <w:rPr>
          <w:color w:val="FF0000"/>
        </w:rPr>
        <w:t>&gt;0.0 generates marker and QTL templates.</w:t>
      </w:r>
    </w:p>
    <w:p w14:paraId="46FBB71F" w14:textId="77777777" w:rsidR="001D6ADA" w:rsidRDefault="001D6ADA">
      <w:pPr>
        <w:rPr>
          <w:color w:val="FF0000"/>
        </w:rPr>
      </w:pPr>
    </w:p>
    <w:p w14:paraId="41AD020B" w14:textId="77777777" w:rsidR="001D6ADA" w:rsidRDefault="00000000">
      <w:pPr>
        <w:rPr>
          <w:color w:val="FF0000"/>
        </w:rPr>
      </w:pPr>
      <w:r>
        <w:rPr>
          <w:i/>
          <w:color w:val="FF0000"/>
        </w:rPr>
        <w:t>templateDensity</w:t>
      </w:r>
      <w:r>
        <w:rPr>
          <w:color w:val="FF0000"/>
        </w:rPr>
        <w:t xml:space="preserve">&gt;0.0 is the trigger to generate marker and QTL templates. IBD-inbreeding </w:t>
      </w:r>
    </w:p>
    <w:p w14:paraId="25343B69" w14:textId="77777777" w:rsidR="001D6ADA" w:rsidRDefault="00000000">
      <w:pPr>
        <w:rPr>
          <w:color w:val="FF0000"/>
        </w:rPr>
      </w:pPr>
      <w:r>
        <w:rPr>
          <w:color w:val="FF0000"/>
        </w:rPr>
        <w:t>coefficients are reported in output file(s). Selection method ‘ibdBlup’ can be used for prediction and ‘ibd’ relationship matrix can be used to restrict average relationship with EVA.</w:t>
      </w:r>
    </w:p>
    <w:p w14:paraId="5FD7F5B2" w14:textId="77777777" w:rsidR="001D6ADA" w:rsidRDefault="00000000">
      <w:pPr>
        <w:rPr>
          <w:color w:val="FF0000"/>
        </w:rPr>
      </w:pPr>
      <w:r>
        <w:rPr>
          <w:color w:val="FF0000"/>
        </w:rPr>
        <w:t xml:space="preserve">If </w:t>
      </w:r>
      <w:r>
        <w:rPr>
          <w:i/>
          <w:color w:val="FF0000"/>
        </w:rPr>
        <w:t>templateDensity</w:t>
      </w:r>
      <w:r>
        <w:rPr>
          <w:color w:val="FF0000"/>
        </w:rPr>
        <w:t xml:space="preserve"> 0.0, the templates are not generated and selection method ‘ibdBlup’ and ‘ibd’ relationship matrix are not valid.</w:t>
      </w:r>
    </w:p>
    <w:p w14:paraId="7AF9A399" w14:textId="77777777" w:rsidR="001D6ADA" w:rsidRDefault="001D6ADA"/>
    <w:p w14:paraId="56062109" w14:textId="77777777" w:rsidR="001D6ADA" w:rsidRDefault="00000000">
      <w:r>
        <w:lastRenderedPageBreak/>
        <w:t xml:space="preserve">  **Example**</w:t>
      </w:r>
    </w:p>
    <w:p w14:paraId="442E4B3C" w14:textId="77777777" w:rsidR="001D6ADA" w:rsidRDefault="00000000">
      <w:r>
        <w:t xml:space="preserve">  The following illustrates how the input for this namelist is provided. In the </w:t>
      </w:r>
    </w:p>
    <w:p w14:paraId="3F090507" w14:textId="77777777" w:rsidR="001D6ADA" w:rsidRDefault="00000000">
      <w:r>
        <w:t xml:space="preserve">  example, there are two chromosomes. The lengths of the chromosomes are 110 and</w:t>
      </w:r>
    </w:p>
    <w:p w14:paraId="5812BB47" w14:textId="77777777" w:rsidR="001D6ADA" w:rsidRDefault="00000000">
      <w:r>
        <w:t xml:space="preserve">  97 cM. Only variables </w:t>
      </w:r>
      <w:r>
        <w:rPr>
          <w:i/>
        </w:rPr>
        <w:t>nchrom</w:t>
      </w:r>
      <w:r>
        <w:t xml:space="preserve"> and </w:t>
      </w:r>
      <w:r>
        <w:rPr>
          <w:i/>
        </w:rPr>
        <w:t>ChromLength</w:t>
      </w:r>
      <w:r>
        <w:t xml:space="preserve"> are illustrated.</w:t>
      </w:r>
    </w:p>
    <w:p w14:paraId="61A7758C" w14:textId="77777777" w:rsidR="001D6ADA" w:rsidRDefault="001D6ADA"/>
    <w:p w14:paraId="70556522" w14:textId="77777777" w:rsidR="001D6ADA" w:rsidRDefault="00000000">
      <w:r>
        <w:t xml:space="preserve">  &amp;CONTROL_GENOME</w:t>
      </w:r>
    </w:p>
    <w:p w14:paraId="1715AB10" w14:textId="77777777" w:rsidR="001D6ADA" w:rsidRDefault="00000000">
      <w:r>
        <w:t xml:space="preserve">  nchrom=2</w:t>
      </w:r>
    </w:p>
    <w:p w14:paraId="355032E5" w14:textId="77777777" w:rsidR="001D6ADA" w:rsidRDefault="00000000">
      <w:pPr>
        <w:rPr>
          <w:highlight w:val="yellow"/>
        </w:rPr>
      </w:pPr>
      <w:r>
        <w:t xml:space="preserve">  ChromLength=</w:t>
      </w:r>
    </w:p>
    <w:p w14:paraId="60BD49DD" w14:textId="77777777" w:rsidR="001D6ADA" w:rsidRDefault="00000000">
      <w:r>
        <w:t xml:space="preserve">   110</w:t>
      </w:r>
    </w:p>
    <w:p w14:paraId="58C798D9" w14:textId="77777777" w:rsidR="001D6ADA" w:rsidRDefault="00000000">
      <w:r>
        <w:t xml:space="preserve">    97</w:t>
      </w:r>
    </w:p>
    <w:p w14:paraId="7C3F9671" w14:textId="77777777" w:rsidR="001D6ADA" w:rsidRDefault="00000000">
      <w:r>
        <w:t xml:space="preserve">  genotyped_at_birth=</w:t>
      </w:r>
      <w:proofErr w:type="gramStart"/>
      <w:r>
        <w:t>no  /</w:t>
      </w:r>
      <w:proofErr w:type="gramEnd"/>
    </w:p>
    <w:p w14:paraId="2E7B768C" w14:textId="77777777" w:rsidR="001D6ADA" w:rsidRDefault="001D6ADA"/>
    <w:p w14:paraId="517F9853" w14:textId="77777777" w:rsidR="001D6ADA" w:rsidRDefault="00000000">
      <w:r>
        <w:t xml:space="preserve">  **Additional information**</w:t>
      </w:r>
    </w:p>
    <w:p w14:paraId="27037C39" w14:textId="77777777" w:rsidR="001D6ADA" w:rsidRDefault="00000000">
      <w:r>
        <w:t xml:space="preserve">  1) </w:t>
      </w:r>
      <w:r>
        <w:rPr>
          <w:i/>
        </w:rPr>
        <w:t>genotyped_at_birth</w:t>
      </w:r>
      <w:r>
        <w:t xml:space="preserve"> is only used when </w:t>
      </w:r>
      <w:r>
        <w:rPr>
          <w:i/>
        </w:rPr>
        <w:t>geneticModel</w:t>
      </w:r>
      <w:r>
        <w:t xml:space="preserve"> ‘genomic’. </w:t>
      </w:r>
    </w:p>
    <w:p w14:paraId="4BC168E7" w14:textId="77777777" w:rsidR="001D6ADA" w:rsidRDefault="00000000">
      <w:r>
        <w:t xml:space="preserve">     When </w:t>
      </w:r>
      <w:r>
        <w:rPr>
          <w:i/>
        </w:rPr>
        <w:t>geneticModel</w:t>
      </w:r>
      <w:r>
        <w:t xml:space="preserve"> ‘ldOnly’, </w:t>
      </w:r>
      <w:r>
        <w:rPr>
          <w:i/>
        </w:rPr>
        <w:t>genotyped_at_birth</w:t>
      </w:r>
      <w:r>
        <w:t xml:space="preserve"> is set to ‘no’.</w:t>
      </w:r>
    </w:p>
    <w:p w14:paraId="55E249B9" w14:textId="77777777" w:rsidR="001D6ADA" w:rsidRDefault="001D6ADA"/>
    <w:p w14:paraId="653315F2" w14:textId="77777777" w:rsidR="001D6ADA" w:rsidRDefault="00000000">
      <w:pPr>
        <w:pStyle w:val="Overskrift2"/>
        <w:rPr>
          <w:rStyle w:val="Strk"/>
          <w:lang w:val="en-US"/>
        </w:rPr>
      </w:pPr>
      <w:bookmarkStart w:id="51" w:name="_Toc187214879"/>
      <w:bookmarkStart w:id="52" w:name="_Toc187214959"/>
      <w:bookmarkStart w:id="53" w:name="_Toc109904128"/>
      <w:r>
        <w:rPr>
          <w:rStyle w:val="Strk"/>
          <w:lang w:val="en-US"/>
        </w:rPr>
        <w:t>&amp;LD</w:t>
      </w:r>
      <w:bookmarkEnd w:id="51"/>
      <w:bookmarkEnd w:id="52"/>
      <w:bookmarkEnd w:id="53"/>
    </w:p>
    <w:p w14:paraId="73DDD9A6" w14:textId="77777777" w:rsidR="001D6ADA" w:rsidRDefault="00000000">
      <w:pPr>
        <w:rPr>
          <w:i/>
        </w:rPr>
      </w:pPr>
      <w:r>
        <w:t xml:space="preserve">  useStoredHaplotypes=</w:t>
      </w:r>
      <w:r>
        <w:rPr>
          <w:i/>
        </w:rPr>
        <w:t>useStoredHaplotypes</w:t>
      </w:r>
    </w:p>
    <w:p w14:paraId="20F3B55C" w14:textId="77777777" w:rsidR="001D6ADA" w:rsidRDefault="00000000">
      <w:r>
        <w:t xml:space="preserve">  npopBaseHaplotype=</w:t>
      </w:r>
      <w:r>
        <w:rPr>
          <w:i/>
        </w:rPr>
        <w:t>npopBaseHaplotype</w:t>
      </w:r>
    </w:p>
    <w:p w14:paraId="40814E3B" w14:textId="77777777" w:rsidR="001D6ADA" w:rsidRDefault="00000000">
      <w:pPr>
        <w:rPr>
          <w:i/>
        </w:rPr>
      </w:pPr>
      <w:r>
        <w:t xml:space="preserve">  useStoredHaplotypesDirectory=</w:t>
      </w:r>
      <w:r>
        <w:rPr>
          <w:i/>
        </w:rPr>
        <w:t>useStoredHaplotypesDirectory</w:t>
      </w:r>
    </w:p>
    <w:p w14:paraId="3BA31609" w14:textId="77777777" w:rsidR="001D6ADA" w:rsidRDefault="00000000">
      <w:pPr>
        <w:rPr>
          <w:i/>
        </w:rPr>
      </w:pPr>
      <w:r>
        <w:t xml:space="preserve">  StoredArchitectureOneAlleleFreq=</w:t>
      </w:r>
      <w:r>
        <w:rPr>
          <w:i/>
        </w:rPr>
        <w:t>StoredArchitectureOneAlleleFreq</w:t>
      </w:r>
    </w:p>
    <w:p w14:paraId="7A91209F" w14:textId="77777777" w:rsidR="001D6ADA" w:rsidRDefault="00000000">
      <w:r>
        <w:t xml:space="preserve">  userDefinedPairEpis=</w:t>
      </w:r>
      <w:r>
        <w:rPr>
          <w:i/>
        </w:rPr>
        <w:t>userDefinedPairEpis</w:t>
      </w:r>
    </w:p>
    <w:p w14:paraId="2C9D6D4C" w14:textId="77777777" w:rsidR="001D6ADA" w:rsidRDefault="00000000">
      <w:pPr>
        <w:rPr>
          <w:i/>
        </w:rPr>
      </w:pPr>
      <w:r>
        <w:t xml:space="preserve">  historicalPopulation=</w:t>
      </w:r>
      <w:r>
        <w:rPr>
          <w:i/>
        </w:rPr>
        <w:t>historicalPopulation</w:t>
      </w:r>
    </w:p>
    <w:p w14:paraId="2E76C810" w14:textId="77777777" w:rsidR="001D6ADA" w:rsidRDefault="00000000">
      <w:pPr>
        <w:rPr>
          <w:lang w:val="en-US"/>
        </w:rPr>
      </w:pPr>
      <w:r>
        <w:rPr>
          <w:lang w:val="en-US"/>
        </w:rPr>
        <w:t xml:space="preserve">  LD_ngen=</w:t>
      </w:r>
      <w:r>
        <w:rPr>
          <w:i/>
          <w:lang w:val="en-US"/>
        </w:rPr>
        <w:t>LD_ngen</w:t>
      </w:r>
    </w:p>
    <w:p w14:paraId="1DE5E448" w14:textId="77777777" w:rsidR="001D6ADA" w:rsidRDefault="00000000">
      <w:pPr>
        <w:rPr>
          <w:i/>
          <w:lang w:val="en-US"/>
        </w:rPr>
      </w:pPr>
      <w:r>
        <w:rPr>
          <w:lang w:val="en-US"/>
        </w:rPr>
        <w:t xml:space="preserve">  nPotentialLoci=</w:t>
      </w:r>
      <w:r>
        <w:rPr>
          <w:i/>
          <w:lang w:val="en-US"/>
        </w:rPr>
        <w:t>nPotentialLoci</w:t>
      </w:r>
    </w:p>
    <w:p w14:paraId="1773692A" w14:textId="77777777" w:rsidR="001D6ADA" w:rsidRDefault="00000000">
      <w:pPr>
        <w:rPr>
          <w:lang w:val="sv-SE"/>
        </w:rPr>
      </w:pPr>
      <w:r>
        <w:rPr>
          <w:lang w:val="en-US"/>
        </w:rPr>
        <w:t xml:space="preserve">  </w:t>
      </w:r>
      <w:r>
        <w:rPr>
          <w:lang w:val="sv-SE"/>
        </w:rPr>
        <w:t>nmarker_per_qtl=</w:t>
      </w:r>
      <w:r>
        <w:rPr>
          <w:i/>
          <w:lang w:val="sv-SE"/>
        </w:rPr>
        <w:t>nmarker_per_qtl</w:t>
      </w:r>
    </w:p>
    <w:p w14:paraId="41961CEA" w14:textId="77777777" w:rsidR="001D6ADA" w:rsidRDefault="00000000">
      <w:pPr>
        <w:rPr>
          <w:i/>
          <w:lang w:val="en-US"/>
        </w:rPr>
      </w:pPr>
      <w:r>
        <w:rPr>
          <w:lang w:val="sv-SE"/>
        </w:rPr>
        <w:t xml:space="preserve">  </w:t>
      </w:r>
      <w:r>
        <w:rPr>
          <w:lang w:val="en-US"/>
        </w:rPr>
        <w:t>mutation_rate=</w:t>
      </w:r>
      <w:r>
        <w:rPr>
          <w:i/>
          <w:lang w:val="en-US"/>
        </w:rPr>
        <w:t>mutation_rate</w:t>
      </w:r>
    </w:p>
    <w:p w14:paraId="36E020BD" w14:textId="77777777" w:rsidR="001D6ADA" w:rsidRDefault="00000000">
      <w:pPr>
        <w:rPr>
          <w:i/>
          <w:lang w:val="en-US"/>
        </w:rPr>
      </w:pPr>
      <w:r>
        <w:rPr>
          <w:lang w:val="en-US"/>
        </w:rPr>
        <w:t xml:space="preserve">  CullingProportion=</w:t>
      </w:r>
      <w:r>
        <w:rPr>
          <w:i/>
          <w:lang w:val="en-US"/>
        </w:rPr>
        <w:t>CullingProportion</w:t>
      </w:r>
    </w:p>
    <w:p w14:paraId="4F54C36F" w14:textId="77777777" w:rsidR="001D6ADA" w:rsidRDefault="00000000">
      <w:pPr>
        <w:rPr>
          <w:lang w:val="en-US"/>
        </w:rPr>
      </w:pPr>
      <w:r>
        <w:rPr>
          <w:lang w:val="en-US"/>
        </w:rPr>
        <w:t xml:space="preserve">  ProportionPositiveMutations=</w:t>
      </w:r>
      <w:r>
        <w:rPr>
          <w:i/>
          <w:lang w:val="en-US"/>
        </w:rPr>
        <w:t>ProportionPositiveMutations</w:t>
      </w:r>
    </w:p>
    <w:p w14:paraId="01DA4BD3" w14:textId="77777777" w:rsidR="001D6ADA" w:rsidRDefault="00000000">
      <w:pPr>
        <w:rPr>
          <w:lang w:val="en-US"/>
        </w:rPr>
      </w:pPr>
      <w:r>
        <w:rPr>
          <w:lang w:val="en-US"/>
        </w:rPr>
        <w:t xml:space="preserve">  populationHistory=</w:t>
      </w:r>
      <w:r>
        <w:rPr>
          <w:i/>
          <w:lang w:val="en-US"/>
        </w:rPr>
        <w:t>populationHistory</w:t>
      </w:r>
    </w:p>
    <w:p w14:paraId="2E9B909B" w14:textId="77777777" w:rsidR="001D6ADA" w:rsidRDefault="00000000">
      <w:r>
        <w:rPr>
          <w:lang w:val="en-US"/>
        </w:rPr>
        <w:t xml:space="preserve">  </w:t>
      </w:r>
      <w:r>
        <w:t>nmale_start=</w:t>
      </w:r>
      <w:r>
        <w:rPr>
          <w:i/>
        </w:rPr>
        <w:t>nmale_start</w:t>
      </w:r>
    </w:p>
    <w:p w14:paraId="21075192" w14:textId="77777777" w:rsidR="001D6ADA" w:rsidRDefault="00000000">
      <w:r>
        <w:t xml:space="preserve">  nfemale_start=</w:t>
      </w:r>
      <w:r>
        <w:rPr>
          <w:i/>
        </w:rPr>
        <w:t>nfemale_start</w:t>
      </w:r>
    </w:p>
    <w:p w14:paraId="30D10E8E" w14:textId="77777777" w:rsidR="001D6ADA" w:rsidRPr="008D4488" w:rsidRDefault="00000000">
      <w:pPr>
        <w:rPr>
          <w:lang w:val="da-DK"/>
        </w:rPr>
      </w:pPr>
      <w:r>
        <w:t xml:space="preserve">  </w:t>
      </w:r>
      <w:r w:rsidRPr="008D4488">
        <w:rPr>
          <w:lang w:val="da-DK"/>
        </w:rPr>
        <w:t>nmale_end=</w:t>
      </w:r>
      <w:r w:rsidRPr="008D4488">
        <w:rPr>
          <w:i/>
          <w:lang w:val="da-DK"/>
        </w:rPr>
        <w:t>nmale_end</w:t>
      </w:r>
    </w:p>
    <w:p w14:paraId="5F28201F" w14:textId="77777777" w:rsidR="001D6ADA" w:rsidRPr="008D4488" w:rsidRDefault="00000000">
      <w:pPr>
        <w:rPr>
          <w:lang w:val="da-DK"/>
        </w:rPr>
      </w:pPr>
      <w:r w:rsidRPr="008D4488">
        <w:rPr>
          <w:lang w:val="da-DK"/>
        </w:rPr>
        <w:t xml:space="preserve">  nfemale_end=</w:t>
      </w:r>
      <w:r w:rsidRPr="008D4488">
        <w:rPr>
          <w:i/>
          <w:lang w:val="da-DK"/>
        </w:rPr>
        <w:t>nfemale_end</w:t>
      </w:r>
    </w:p>
    <w:p w14:paraId="21652A7E" w14:textId="77777777" w:rsidR="001D6ADA" w:rsidRDefault="00000000">
      <w:r w:rsidRPr="008D4488">
        <w:rPr>
          <w:lang w:val="da-DK"/>
        </w:rPr>
        <w:t xml:space="preserve">  </w:t>
      </w:r>
      <w:r>
        <w:t>nmale_bottleneck=</w:t>
      </w:r>
      <w:r>
        <w:rPr>
          <w:i/>
        </w:rPr>
        <w:t>nmale_bottleneck</w:t>
      </w:r>
    </w:p>
    <w:p w14:paraId="411BE676" w14:textId="77777777" w:rsidR="001D6ADA" w:rsidRDefault="00000000">
      <w:r>
        <w:t xml:space="preserve">  nfemale_bottleneck=</w:t>
      </w:r>
      <w:r>
        <w:rPr>
          <w:i/>
        </w:rPr>
        <w:t>nfemale_bottleneck</w:t>
      </w:r>
    </w:p>
    <w:p w14:paraId="666509AB" w14:textId="77777777" w:rsidR="001D6ADA" w:rsidRDefault="00000000">
      <w:r>
        <w:t xml:space="preserve">  gen_bottle=</w:t>
      </w:r>
      <w:r>
        <w:rPr>
          <w:i/>
        </w:rPr>
        <w:t>gen_bottle</w:t>
      </w:r>
    </w:p>
    <w:p w14:paraId="4D30C5EE" w14:textId="77777777" w:rsidR="001D6ADA" w:rsidRDefault="00000000">
      <w:r>
        <w:t xml:space="preserve">  nmale_mean=</w:t>
      </w:r>
      <w:r>
        <w:rPr>
          <w:i/>
        </w:rPr>
        <w:t>nmale_mean</w:t>
      </w:r>
    </w:p>
    <w:p w14:paraId="63260903" w14:textId="77777777" w:rsidR="001D6ADA" w:rsidRDefault="00000000">
      <w:r>
        <w:t xml:space="preserve">  nmale_std=</w:t>
      </w:r>
      <w:r>
        <w:rPr>
          <w:i/>
        </w:rPr>
        <w:t>nmale_std</w:t>
      </w:r>
    </w:p>
    <w:p w14:paraId="453491DB" w14:textId="77777777" w:rsidR="001D6ADA" w:rsidRDefault="00000000">
      <w:r>
        <w:t xml:space="preserve">  nfemale_mean=</w:t>
      </w:r>
      <w:r>
        <w:rPr>
          <w:i/>
        </w:rPr>
        <w:t>nfemale_mean</w:t>
      </w:r>
    </w:p>
    <w:p w14:paraId="0CCC4944" w14:textId="77777777" w:rsidR="001D6ADA" w:rsidRDefault="00000000">
      <w:r>
        <w:t xml:space="preserve">  nfemale_std=</w:t>
      </w:r>
      <w:r>
        <w:rPr>
          <w:i/>
        </w:rPr>
        <w:t>nfemale_std</w:t>
      </w:r>
    </w:p>
    <w:p w14:paraId="14236CDA" w14:textId="77777777" w:rsidR="001D6ADA" w:rsidRDefault="00000000">
      <w:r>
        <w:t xml:space="preserve">  ldInterval=</w:t>
      </w:r>
      <w:r>
        <w:rPr>
          <w:i/>
        </w:rPr>
        <w:t>ldInterval</w:t>
      </w:r>
      <w:r>
        <w:t xml:space="preserve">  </w:t>
      </w:r>
    </w:p>
    <w:p w14:paraId="2E13B50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maxNQtls=</w:t>
      </w:r>
      <w:r>
        <w:rPr>
          <w:rFonts w:eastAsiaTheme="minorHAnsi"/>
          <w:i/>
          <w:lang w:val="en-US" w:eastAsia="en-US"/>
        </w:rPr>
        <w:t>maxNQtls</w:t>
      </w:r>
    </w:p>
    <w:p w14:paraId="45155CA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markersMaf=</w:t>
      </w:r>
      <w:r>
        <w:rPr>
          <w:rFonts w:eastAsiaTheme="minorHAnsi"/>
          <w:i/>
          <w:lang w:val="en-US" w:eastAsia="en-US"/>
        </w:rPr>
        <w:t>markersMaf</w:t>
      </w:r>
    </w:p>
    <w:p w14:paraId="5F8F936F"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maxNMarkers=</w:t>
      </w:r>
      <w:r>
        <w:rPr>
          <w:rFonts w:eastAsiaTheme="minorHAnsi"/>
          <w:i/>
          <w:lang w:val="en-US" w:eastAsia="en-US"/>
        </w:rPr>
        <w:t>maxNMarkers</w:t>
      </w:r>
    </w:p>
    <w:p w14:paraId="2217E856" w14:textId="77777777" w:rsidR="001D6ADA" w:rsidRDefault="00000000">
      <w:pPr>
        <w:rPr>
          <w:rFonts w:eastAsiaTheme="minorHAnsi"/>
          <w:lang w:val="en-US" w:eastAsia="en-US"/>
        </w:rPr>
      </w:pPr>
      <w:r>
        <w:rPr>
          <w:rFonts w:eastAsiaTheme="minorHAnsi"/>
          <w:lang w:val="en-US" w:eastAsia="en-US"/>
        </w:rPr>
        <w:t xml:space="preserve">  nMarkersMaxMaf=</w:t>
      </w:r>
      <w:r>
        <w:rPr>
          <w:rFonts w:eastAsiaTheme="minorHAnsi"/>
          <w:i/>
          <w:lang w:val="en-US" w:eastAsia="en-US"/>
        </w:rPr>
        <w:t>nMarkersMaxMaf</w:t>
      </w:r>
    </w:p>
    <w:p w14:paraId="0A38EB03" w14:textId="77777777" w:rsidR="001D6ADA" w:rsidRDefault="00000000">
      <w:pPr>
        <w:rPr>
          <w:i/>
        </w:rPr>
      </w:pPr>
      <w:r>
        <w:t xml:space="preserve">  qtlDistribution=</w:t>
      </w:r>
      <w:r>
        <w:rPr>
          <w:i/>
        </w:rPr>
        <w:t>qtlDistribution</w:t>
      </w:r>
    </w:p>
    <w:p w14:paraId="449C754E" w14:textId="77777777" w:rsidR="001D6ADA" w:rsidRDefault="00000000">
      <w:pPr>
        <w:rPr>
          <w:i/>
        </w:rPr>
      </w:pPr>
      <w:r>
        <w:t xml:space="preserve">  storeHaplotypes=</w:t>
      </w:r>
      <w:r>
        <w:rPr>
          <w:i/>
        </w:rPr>
        <w:t>storeHaplotypes</w:t>
      </w:r>
    </w:p>
    <w:p w14:paraId="414D1969" w14:textId="77777777" w:rsidR="001D6ADA" w:rsidRDefault="00000000">
      <w:r>
        <w:t xml:space="preserve">  storeHaplotypesDirectory=</w:t>
      </w:r>
      <w:proofErr w:type="gramStart"/>
      <w:r>
        <w:rPr>
          <w:i/>
        </w:rPr>
        <w:t>storeHaplotypesDirectory</w:t>
      </w:r>
      <w:r>
        <w:rPr>
          <w:rFonts w:eastAsiaTheme="minorHAnsi"/>
          <w:lang w:val="en-US" w:eastAsia="en-US"/>
        </w:rPr>
        <w:t xml:space="preserve"> </w:t>
      </w:r>
      <w:r>
        <w:t xml:space="preserve"> /</w:t>
      </w:r>
      <w:proofErr w:type="gramEnd"/>
    </w:p>
    <w:p w14:paraId="45D4B673" w14:textId="77777777" w:rsidR="001D6ADA" w:rsidRDefault="001D6ADA"/>
    <w:p w14:paraId="0C68236F" w14:textId="77777777" w:rsidR="001D6ADA" w:rsidRDefault="00000000">
      <w:r>
        <w:t xml:space="preserve">  **Task**</w:t>
      </w:r>
    </w:p>
    <w:p w14:paraId="12242202" w14:textId="77777777" w:rsidR="001D6ADA" w:rsidRDefault="00000000">
      <w:r>
        <w:t xml:space="preserve">  Parameters to generate founder population with linkage disequilibrium between QTL and </w:t>
      </w:r>
    </w:p>
    <w:p w14:paraId="0F39618C" w14:textId="77777777" w:rsidR="001D6ADA" w:rsidRDefault="00000000">
      <w:r>
        <w:t xml:space="preserve">  marker alleles</w:t>
      </w:r>
    </w:p>
    <w:p w14:paraId="276001E4" w14:textId="77777777" w:rsidR="001D6ADA" w:rsidRDefault="001D6ADA"/>
    <w:p w14:paraId="29354CFD" w14:textId="77777777" w:rsidR="001D6ADA" w:rsidRDefault="00000000">
      <w:r>
        <w:t xml:space="preserve">  **Properties of names**</w:t>
      </w:r>
    </w:p>
    <w:p w14:paraId="7CD7527C" w14:textId="77777777" w:rsidR="001D6ADA" w:rsidRDefault="00000000">
      <w:r>
        <w:lastRenderedPageBreak/>
        <w:t xml:space="preserve">  </w:t>
      </w:r>
      <w:r>
        <w:rPr>
          <w:i/>
        </w:rPr>
        <w:t>useStoredHaplotypes</w:t>
      </w:r>
      <w:r>
        <w:t xml:space="preserve">   Definition: Founder population(s) read from saved </w:t>
      </w:r>
      <w:proofErr w:type="gramStart"/>
      <w:r>
        <w:t>external-data</w:t>
      </w:r>
      <w:proofErr w:type="gramEnd"/>
      <w:r>
        <w:t xml:space="preserve"> </w:t>
      </w:r>
    </w:p>
    <w:p w14:paraId="6B84514F" w14:textId="77777777" w:rsidR="001D6ADA" w:rsidRDefault="00000000">
      <w:pPr>
        <w:rPr>
          <w:color w:val="FF0000"/>
        </w:rPr>
      </w:pPr>
      <w:r>
        <w:t xml:space="preserve">                                    files</w:t>
      </w:r>
      <w:r>
        <w:rPr>
          <w:color w:val="FF0000"/>
        </w:rPr>
        <w:t xml:space="preserve">; </w:t>
      </w:r>
      <w:r>
        <w:rPr>
          <w:i/>
          <w:color w:val="FF0000"/>
        </w:rPr>
        <w:t>geneticarchitecture.dat</w:t>
      </w:r>
      <w:r>
        <w:rPr>
          <w:color w:val="FF0000"/>
        </w:rPr>
        <w:t xml:space="preserve"> and</w:t>
      </w:r>
    </w:p>
    <w:p w14:paraId="4E30440D" w14:textId="77777777" w:rsidR="001D6ADA" w:rsidRDefault="00000000">
      <w:pPr>
        <w:rPr>
          <w:color w:val="FF0000"/>
        </w:rPr>
      </w:pPr>
      <w:r>
        <w:rPr>
          <w:color w:val="FF0000"/>
        </w:rPr>
        <w:t xml:space="preserve">                                    </w:t>
      </w:r>
      <w:r>
        <w:rPr>
          <w:i/>
          <w:color w:val="FF0000"/>
        </w:rPr>
        <w:t>basehaplotypes.dat</w:t>
      </w:r>
      <w:r>
        <w:rPr>
          <w:color w:val="FF0000"/>
        </w:rPr>
        <w:t xml:space="preserve"> or </w:t>
      </w:r>
    </w:p>
    <w:p w14:paraId="2CAF8668" w14:textId="77777777" w:rsidR="001D6ADA" w:rsidRDefault="00000000">
      <w:pPr>
        <w:rPr>
          <w:color w:val="FF0000"/>
        </w:rPr>
      </w:pPr>
      <w:r>
        <w:rPr>
          <w:color w:val="FF0000"/>
        </w:rPr>
        <w:t xml:space="preserve">                                    </w:t>
      </w:r>
      <w:r>
        <w:rPr>
          <w:i/>
          <w:color w:val="FF0000"/>
        </w:rPr>
        <w:t>geneticarchitectureRep&lt;rep&gt;.dat</w:t>
      </w:r>
      <w:r>
        <w:rPr>
          <w:color w:val="FF0000"/>
        </w:rPr>
        <w:t xml:space="preserve"> and</w:t>
      </w:r>
    </w:p>
    <w:p w14:paraId="64C41BE5" w14:textId="77777777" w:rsidR="001D6ADA" w:rsidRDefault="00000000">
      <w:pPr>
        <w:rPr>
          <w:color w:val="FF0000"/>
        </w:rPr>
      </w:pPr>
      <w:r>
        <w:rPr>
          <w:color w:val="FF0000"/>
        </w:rPr>
        <w:t xml:space="preserve">                                    </w:t>
      </w:r>
      <w:r>
        <w:rPr>
          <w:i/>
          <w:color w:val="FF0000"/>
        </w:rPr>
        <w:t>basehaplotypesRep&lt;rep&gt;.dat</w:t>
      </w:r>
      <w:r>
        <w:rPr>
          <w:color w:val="FF0000"/>
        </w:rPr>
        <w:t xml:space="preserve">, where </w:t>
      </w:r>
      <w:r>
        <w:rPr>
          <w:i/>
          <w:color w:val="FF0000"/>
        </w:rPr>
        <w:t>rep</w:t>
      </w:r>
      <w:r>
        <w:rPr>
          <w:color w:val="FF0000"/>
        </w:rPr>
        <w:t xml:space="preserve"> is replicate </w:t>
      </w:r>
    </w:p>
    <w:p w14:paraId="526F1168" w14:textId="77777777" w:rsidR="001D6ADA" w:rsidRDefault="00000000">
      <w:r>
        <w:rPr>
          <w:color w:val="FF0000"/>
        </w:rPr>
        <w:t xml:space="preserve">                                    number</w:t>
      </w:r>
    </w:p>
    <w:p w14:paraId="09FBAE3B" w14:textId="77777777" w:rsidR="001D6ADA" w:rsidRDefault="00000000">
      <w:r>
        <w:t xml:space="preserve">                        Type: Character</w:t>
      </w:r>
    </w:p>
    <w:p w14:paraId="1757D30B" w14:textId="77777777" w:rsidR="001D6ADA" w:rsidRDefault="00000000">
      <w:r>
        <w:t xml:space="preserve">                        Options:</w:t>
      </w:r>
    </w:p>
    <w:p w14:paraId="1F481D06" w14:textId="77777777" w:rsidR="001D6ADA" w:rsidRDefault="00000000">
      <w:r>
        <w:t xml:space="preserve">                          </w:t>
      </w:r>
      <w:proofErr w:type="gramStart"/>
      <w:r>
        <w:t>yes</w:t>
      </w:r>
      <w:proofErr w:type="gramEnd"/>
      <w:r>
        <w:t xml:space="preserve">       Founder population(s) read from external-data files</w:t>
      </w:r>
    </w:p>
    <w:p w14:paraId="2C8E225B" w14:textId="77777777" w:rsidR="001D6ADA" w:rsidRDefault="00000000">
      <w:r>
        <w:t xml:space="preserve">                          no        Founder population(s) sampled by generating linkage </w:t>
      </w:r>
    </w:p>
    <w:p w14:paraId="63C8D938" w14:textId="77777777" w:rsidR="001D6ADA" w:rsidRDefault="00000000">
      <w:r>
        <w:t xml:space="preserve">                                    disequilibrium</w:t>
      </w:r>
    </w:p>
    <w:p w14:paraId="2B422338" w14:textId="77777777" w:rsidR="001D6ADA" w:rsidRDefault="00000000">
      <w:r>
        <w:t xml:space="preserve">                        Default: no</w:t>
      </w:r>
    </w:p>
    <w:p w14:paraId="234DE813" w14:textId="77777777" w:rsidR="001D6ADA" w:rsidRDefault="001D6ADA">
      <w:pPr>
        <w:rPr>
          <w:i/>
        </w:rPr>
      </w:pPr>
    </w:p>
    <w:p w14:paraId="7ECCD460" w14:textId="77777777" w:rsidR="001D6ADA" w:rsidRDefault="00000000">
      <w:r>
        <w:rPr>
          <w:i/>
        </w:rPr>
        <w:t xml:space="preserve">  npopBaseHaplotype</w:t>
      </w:r>
      <w:r>
        <w:t xml:space="preserve">     Definition: Number of base populations with Haplotypes </w:t>
      </w:r>
    </w:p>
    <w:p w14:paraId="12FC5EEA" w14:textId="77777777" w:rsidR="001D6ADA" w:rsidRDefault="00000000">
      <w:pPr>
        <w:ind w:left="1304" w:firstLine="1304"/>
      </w:pPr>
      <w:r>
        <w:t xml:space="preserve">  provided. All pops must be provided in </w:t>
      </w:r>
      <w:r>
        <w:rPr>
          <w:i/>
          <w:color w:val="FF0000"/>
        </w:rPr>
        <w:t>basehaplotypes.dat</w:t>
      </w:r>
    </w:p>
    <w:p w14:paraId="76D1EA2E" w14:textId="77777777" w:rsidR="001D6ADA" w:rsidRDefault="00000000">
      <w:pPr>
        <w:rPr>
          <w:lang w:val="en-US"/>
        </w:rPr>
      </w:pPr>
      <w:r>
        <w:t xml:space="preserve">                        </w:t>
      </w:r>
      <w:r>
        <w:rPr>
          <w:lang w:val="en-US"/>
        </w:rPr>
        <w:t>Type: Integer</w:t>
      </w:r>
    </w:p>
    <w:p w14:paraId="6E11E93C" w14:textId="77777777" w:rsidR="001D6ADA" w:rsidRDefault="00000000">
      <w:pPr>
        <w:rPr>
          <w:lang w:val="en-US"/>
        </w:rPr>
      </w:pPr>
      <w:r>
        <w:rPr>
          <w:lang w:val="en-US"/>
        </w:rPr>
        <w:t xml:space="preserve">                        Options: </w:t>
      </w:r>
      <w:r>
        <w:sym w:font="Symbol" w:char="00B3"/>
      </w:r>
      <w:r>
        <w:t>1</w:t>
      </w:r>
    </w:p>
    <w:p w14:paraId="402D8CD2" w14:textId="77777777" w:rsidR="001D6ADA" w:rsidRDefault="00000000">
      <w:pPr>
        <w:rPr>
          <w:lang w:val="en-US"/>
        </w:rPr>
      </w:pPr>
      <w:r>
        <w:rPr>
          <w:lang w:val="en-US"/>
        </w:rPr>
        <w:t xml:space="preserve">                        Default: 1</w:t>
      </w:r>
    </w:p>
    <w:p w14:paraId="2E802F07" w14:textId="77777777" w:rsidR="001D6ADA" w:rsidRDefault="00000000">
      <w:pPr>
        <w:rPr>
          <w:color w:val="FF0000"/>
        </w:rPr>
      </w:pPr>
      <w:r>
        <w:rPr>
          <w:color w:val="FF0000"/>
          <w:lang w:val="en-US"/>
        </w:rPr>
        <w:t>Haplotype of p</w:t>
      </w:r>
      <w:r>
        <w:rPr>
          <w:color w:val="FF0000"/>
        </w:rPr>
        <w:t xml:space="preserve">op </w:t>
      </w:r>
      <w:proofErr w:type="gramStart"/>
      <w:r>
        <w:rPr>
          <w:color w:val="FF0000"/>
        </w:rPr>
        <w:t>1,2,..</w:t>
      </w:r>
      <w:proofErr w:type="gramEnd"/>
      <w:r>
        <w:rPr>
          <w:color w:val="FF0000"/>
        </w:rPr>
        <w:t>n will be used to generate base animals in pop 1,2,..n, respectively.</w:t>
      </w:r>
    </w:p>
    <w:p w14:paraId="0698F81D" w14:textId="77777777" w:rsidR="001D6ADA" w:rsidRDefault="001D6ADA"/>
    <w:p w14:paraId="35731879" w14:textId="77777777" w:rsidR="001D6ADA" w:rsidRDefault="00000000">
      <w:pPr>
        <w:rPr>
          <w:i/>
        </w:rPr>
      </w:pPr>
      <w:r>
        <w:t xml:space="preserve">  </w:t>
      </w:r>
      <w:r>
        <w:rPr>
          <w:i/>
        </w:rPr>
        <w:t>useStoredHaplotypesDirectory</w:t>
      </w:r>
    </w:p>
    <w:p w14:paraId="1B7EACAE" w14:textId="77777777" w:rsidR="001D6ADA" w:rsidRDefault="00000000">
      <w:r>
        <w:t xml:space="preserve">                        Definition: Directory where external-data files with founder </w:t>
      </w:r>
    </w:p>
    <w:p w14:paraId="65B35711" w14:textId="77777777" w:rsidR="001D6ADA" w:rsidRDefault="00000000">
      <w:r>
        <w:t xml:space="preserve">                                    population(s) are saved</w:t>
      </w:r>
    </w:p>
    <w:p w14:paraId="2C20086F" w14:textId="77777777" w:rsidR="001D6ADA" w:rsidRDefault="00000000">
      <w:r>
        <w:t xml:space="preserve">                        Type: Character</w:t>
      </w:r>
    </w:p>
    <w:p w14:paraId="63F05B52" w14:textId="77777777" w:rsidR="001D6ADA" w:rsidRDefault="00000000">
      <w:r>
        <w:t xml:space="preserve">                        Options:</w:t>
      </w:r>
    </w:p>
    <w:p w14:paraId="16EC4031" w14:textId="77777777" w:rsidR="001D6ADA" w:rsidRDefault="00000000">
      <w:r>
        <w:t xml:space="preserve">                          Existing directory</w:t>
      </w:r>
    </w:p>
    <w:p w14:paraId="006764C2" w14:textId="77777777" w:rsidR="001D6ADA" w:rsidRDefault="00000000">
      <w:r>
        <w:t xml:space="preserve">                        Default: </w:t>
      </w:r>
      <w:r>
        <w:rPr>
          <w:i/>
        </w:rPr>
        <w:t>OutDirectory</w:t>
      </w:r>
    </w:p>
    <w:p w14:paraId="1991087F" w14:textId="77777777" w:rsidR="001D6ADA" w:rsidRDefault="001D6ADA"/>
    <w:p w14:paraId="6BFFB572" w14:textId="77777777" w:rsidR="001D6ADA" w:rsidRDefault="00000000">
      <w:pPr>
        <w:rPr>
          <w:i/>
        </w:rPr>
      </w:pPr>
      <w:r>
        <w:t xml:space="preserve">  </w:t>
      </w:r>
      <w:r>
        <w:rPr>
          <w:i/>
        </w:rPr>
        <w:t>userDefinedPairEpis</w:t>
      </w:r>
    </w:p>
    <w:p w14:paraId="4BE0BF4B" w14:textId="77777777" w:rsidR="001D6ADA" w:rsidRDefault="00000000">
      <w:r>
        <w:t xml:space="preserve">                        Definition: specify whether epistasis pairs are defined by users or not. </w:t>
      </w:r>
      <w:proofErr w:type="gramStart"/>
      <w:r>
        <w:t>If  qtlEffectsProvided</w:t>
      </w:r>
      <w:proofErr w:type="gramEnd"/>
      <w:r>
        <w:t xml:space="preserve"> /=0, this option will not be read.</w:t>
      </w:r>
    </w:p>
    <w:p w14:paraId="08178D6C" w14:textId="77777777" w:rsidR="001D6ADA" w:rsidRDefault="00000000">
      <w:r>
        <w:t xml:space="preserve">                        Type: integer</w:t>
      </w:r>
    </w:p>
    <w:p w14:paraId="0A990E4D" w14:textId="77777777" w:rsidR="001D6ADA" w:rsidRDefault="00000000">
      <w:r>
        <w:t xml:space="preserve">                        Default: 0 (default) defined by ADAM or qtlEffectsProvided /=0</w:t>
      </w:r>
    </w:p>
    <w:p w14:paraId="2CC65DF1" w14:textId="77777777" w:rsidR="001D6ADA" w:rsidRDefault="00000000">
      <w:r>
        <w:t xml:space="preserve">                        Options: 1 </w:t>
      </w:r>
    </w:p>
    <w:p w14:paraId="510EA258" w14:textId="77777777" w:rsidR="001D6ADA" w:rsidRDefault="00000000">
      <w:r>
        <w:t xml:space="preserve">!  Format of file </w:t>
      </w:r>
      <w:proofErr w:type="gramStart"/>
      <w:r>
        <w:t>episPairLoci(</w:t>
      </w:r>
      <w:proofErr w:type="gramEnd"/>
      <w:r>
        <w:t>Rep(rep)).dat</w:t>
      </w:r>
      <w:r>
        <w:tab/>
      </w:r>
      <w:r>
        <w:tab/>
      </w:r>
      <w:r>
        <w:tab/>
      </w:r>
      <w:r>
        <w:tab/>
        <w:t xml:space="preserve"> !        READ (UNIT=io_</w:t>
      </w:r>
      <w:proofErr w:type="gramStart"/>
      <w:r>
        <w:t>dat,FMT</w:t>
      </w:r>
      <w:proofErr w:type="gramEnd"/>
      <w:r>
        <w:t>=*,IOSTAT=ier) nEpisPairLoci</w:t>
      </w:r>
    </w:p>
    <w:p w14:paraId="3976E1DC" w14:textId="77777777" w:rsidR="001D6ADA" w:rsidRDefault="00000000">
      <w:r>
        <w:t>!        READ (UNIT=io_</w:t>
      </w:r>
      <w:proofErr w:type="gramStart"/>
      <w:r>
        <w:t>dat,FMT</w:t>
      </w:r>
      <w:proofErr w:type="gramEnd"/>
      <w:r>
        <w:t>=*,IOSTAT=ier) EpisPairLoci(ipair)%locusOne, EpisPairLoci(ipair)%locusTwo</w:t>
      </w:r>
    </w:p>
    <w:p w14:paraId="20C3913C" w14:textId="77777777" w:rsidR="001D6ADA" w:rsidRDefault="001D6ADA"/>
    <w:p w14:paraId="09A77C3F" w14:textId="77777777" w:rsidR="001D6ADA" w:rsidRDefault="00000000">
      <w:r>
        <w:t xml:space="preserve">  </w:t>
      </w:r>
      <w:proofErr w:type="gramStart"/>
      <w:r>
        <w:rPr>
          <w:i/>
        </w:rPr>
        <w:t>historicalPopulation</w:t>
      </w:r>
      <w:r>
        <w:t xml:space="preserve">  Definition</w:t>
      </w:r>
      <w:proofErr w:type="gramEnd"/>
      <w:r>
        <w:t xml:space="preserve">: Defines founder population(s) used across </w:t>
      </w:r>
    </w:p>
    <w:p w14:paraId="7956415E" w14:textId="77777777" w:rsidR="001D6ADA" w:rsidRDefault="00000000">
      <w:r>
        <w:t xml:space="preserve">                                    replicates</w:t>
      </w:r>
    </w:p>
    <w:p w14:paraId="7D16B419" w14:textId="77777777" w:rsidR="001D6ADA" w:rsidRDefault="00000000">
      <w:r>
        <w:t xml:space="preserve">                        Type: Character</w:t>
      </w:r>
    </w:p>
    <w:p w14:paraId="6B081426" w14:textId="77777777" w:rsidR="001D6ADA" w:rsidRDefault="00000000">
      <w:r>
        <w:t xml:space="preserve">                        Options:</w:t>
      </w:r>
    </w:p>
    <w:p w14:paraId="2FF9D364" w14:textId="77777777" w:rsidR="001D6ADA" w:rsidRDefault="00000000">
      <w:r>
        <w:t xml:space="preserve">                           same      Same founder population used across replicates. </w:t>
      </w:r>
    </w:p>
    <w:p w14:paraId="1E2F7839" w14:textId="77777777" w:rsidR="001D6ADA" w:rsidRDefault="00000000">
      <w:r>
        <w:t xml:space="preserve">                                     Founder population read (</w:t>
      </w:r>
      <w:r>
        <w:rPr>
          <w:i/>
        </w:rPr>
        <w:t>useStoredHaplotypes</w:t>
      </w:r>
      <w:r>
        <w:t xml:space="preserve"> </w:t>
      </w:r>
    </w:p>
    <w:p w14:paraId="1E23F4D5" w14:textId="77777777" w:rsidR="001D6ADA" w:rsidRDefault="00000000">
      <w:r>
        <w:t xml:space="preserve">                                     ‘yes’) or generated (</w:t>
      </w:r>
      <w:r>
        <w:rPr>
          <w:i/>
        </w:rPr>
        <w:t>useStoredHaplotypes</w:t>
      </w:r>
      <w:r>
        <w:t xml:space="preserve"> ‘no’) and </w:t>
      </w:r>
    </w:p>
    <w:p w14:paraId="647445DA" w14:textId="77777777" w:rsidR="001D6ADA" w:rsidRDefault="00000000">
      <w:r>
        <w:t xml:space="preserve">                                     QTL and markers sampled from segregating loci </w:t>
      </w:r>
    </w:p>
    <w:p w14:paraId="5BA8980E" w14:textId="77777777" w:rsidR="001D6ADA" w:rsidRDefault="00000000">
      <w:pPr>
        <w:rPr>
          <w:rFonts w:eastAsiaTheme="minorHAnsi"/>
          <w:lang w:val="en-US" w:eastAsia="en-US"/>
        </w:rPr>
      </w:pPr>
      <w:r>
        <w:t xml:space="preserve">                                     (</w:t>
      </w:r>
      <w:r>
        <w:rPr>
          <w:rFonts w:eastAsiaTheme="minorHAnsi"/>
          <w:i/>
          <w:lang w:val="en-US" w:eastAsia="en-US"/>
        </w:rPr>
        <w:t>maxNQtls</w:t>
      </w:r>
      <w:r>
        <w:rPr>
          <w:rFonts w:eastAsiaTheme="minorHAnsi"/>
          <w:lang w:val="en-US" w:eastAsia="en-US"/>
        </w:rPr>
        <w:t xml:space="preserve">, </w:t>
      </w:r>
      <w:r>
        <w:rPr>
          <w:rFonts w:eastAsiaTheme="minorHAnsi"/>
          <w:i/>
          <w:lang w:val="en-US" w:eastAsia="en-US"/>
        </w:rPr>
        <w:t>markersMaf</w:t>
      </w:r>
      <w:r>
        <w:rPr>
          <w:rFonts w:eastAsiaTheme="minorHAnsi"/>
          <w:lang w:val="en-US" w:eastAsia="en-US"/>
        </w:rPr>
        <w:t xml:space="preserve">, </w:t>
      </w:r>
      <w:r>
        <w:rPr>
          <w:rFonts w:eastAsiaTheme="minorHAnsi"/>
          <w:i/>
          <w:lang w:val="en-US" w:eastAsia="en-US"/>
        </w:rPr>
        <w:t>maxNMarkers</w:t>
      </w:r>
      <w:r>
        <w:rPr>
          <w:rFonts w:eastAsiaTheme="minorHAnsi"/>
          <w:lang w:val="en-US" w:eastAsia="en-US"/>
        </w:rPr>
        <w:t xml:space="preserve">, or </w:t>
      </w:r>
    </w:p>
    <w:p w14:paraId="6DDE4572" w14:textId="77777777" w:rsidR="001D6ADA" w:rsidRDefault="00000000">
      <w:r>
        <w:rPr>
          <w:rFonts w:eastAsiaTheme="minorHAnsi"/>
          <w:lang w:val="en-US" w:eastAsia="en-US"/>
        </w:rPr>
        <w:t xml:space="preserve">                                     </w:t>
      </w:r>
      <w:r>
        <w:rPr>
          <w:rFonts w:eastAsiaTheme="minorHAnsi"/>
          <w:i/>
          <w:lang w:val="en-US" w:eastAsia="en-US"/>
        </w:rPr>
        <w:t>nMarkersMaxMaf</w:t>
      </w:r>
      <w:r>
        <w:t xml:space="preserve">) in first replicate; founder </w:t>
      </w:r>
    </w:p>
    <w:p w14:paraId="031B29FE" w14:textId="77777777" w:rsidR="001D6ADA" w:rsidRDefault="00000000">
      <w:r>
        <w:t xml:space="preserve">                                     population with sampled QTL and markers used as </w:t>
      </w:r>
    </w:p>
    <w:p w14:paraId="4426A740" w14:textId="77777777" w:rsidR="001D6ADA" w:rsidRDefault="00000000">
      <w:r>
        <w:t xml:space="preserve">                                     founder population across replicates.</w:t>
      </w:r>
    </w:p>
    <w:p w14:paraId="19EB2203" w14:textId="77777777" w:rsidR="001D6ADA" w:rsidRDefault="00000000">
      <w:r>
        <w:t xml:space="preserve">                           reshuffle Different founder populations used across </w:t>
      </w:r>
    </w:p>
    <w:p w14:paraId="6C849CD0" w14:textId="77777777" w:rsidR="001D6ADA" w:rsidRDefault="00000000">
      <w:r>
        <w:t xml:space="preserve">                                     replicates. Same founder population read from </w:t>
      </w:r>
    </w:p>
    <w:p w14:paraId="3680BB98" w14:textId="77777777" w:rsidR="001D6ADA" w:rsidRDefault="00000000">
      <w:r>
        <w:t xml:space="preserve">                                     external-data files across replicates </w:t>
      </w:r>
    </w:p>
    <w:p w14:paraId="03A97C95" w14:textId="77777777" w:rsidR="001D6ADA" w:rsidRDefault="00000000">
      <w:r>
        <w:t xml:space="preserve">                                     (</w:t>
      </w:r>
      <w:r>
        <w:rPr>
          <w:i/>
        </w:rPr>
        <w:t>useStoredHaplotypes</w:t>
      </w:r>
      <w:r>
        <w:t xml:space="preserve"> ‘yes’) or founder population </w:t>
      </w:r>
    </w:p>
    <w:p w14:paraId="181D02C0" w14:textId="77777777" w:rsidR="001D6ADA" w:rsidRDefault="00000000">
      <w:r>
        <w:t xml:space="preserve">                                     generated in first replicate and read from </w:t>
      </w:r>
    </w:p>
    <w:p w14:paraId="2BFF3015" w14:textId="77777777" w:rsidR="001D6ADA" w:rsidRDefault="00000000">
      <w:r>
        <w:lastRenderedPageBreak/>
        <w:t xml:space="preserve">                                     external-data files in subsequent replicates </w:t>
      </w:r>
    </w:p>
    <w:p w14:paraId="77E44F2C" w14:textId="77777777" w:rsidR="001D6ADA" w:rsidRDefault="00000000">
      <w:r>
        <w:t xml:space="preserve">                                     (</w:t>
      </w:r>
      <w:r>
        <w:rPr>
          <w:i/>
        </w:rPr>
        <w:t>useStoredHaplotypes</w:t>
      </w:r>
      <w:r>
        <w:t xml:space="preserve"> ‘no’). In each replicate, </w:t>
      </w:r>
    </w:p>
    <w:p w14:paraId="0CBE3802" w14:textId="77777777" w:rsidR="001D6ADA" w:rsidRDefault="00000000">
      <w:r>
        <w:t xml:space="preserve">                                     different QTL and markers sampled from segregating </w:t>
      </w:r>
    </w:p>
    <w:p w14:paraId="7877634A" w14:textId="77777777" w:rsidR="001D6ADA" w:rsidRDefault="00000000">
      <w:pPr>
        <w:rPr>
          <w:rFonts w:eastAsiaTheme="minorHAnsi"/>
          <w:lang w:val="en-US" w:eastAsia="en-US"/>
        </w:rPr>
      </w:pPr>
      <w:r>
        <w:t xml:space="preserve">                                     loci (</w:t>
      </w:r>
      <w:r>
        <w:rPr>
          <w:rFonts w:eastAsiaTheme="minorHAnsi"/>
          <w:i/>
          <w:lang w:val="en-US" w:eastAsia="en-US"/>
        </w:rPr>
        <w:t>maxNQtls</w:t>
      </w:r>
      <w:r>
        <w:rPr>
          <w:rFonts w:eastAsiaTheme="minorHAnsi"/>
          <w:lang w:val="en-US" w:eastAsia="en-US"/>
        </w:rPr>
        <w:t xml:space="preserve">, </w:t>
      </w:r>
      <w:r>
        <w:rPr>
          <w:rFonts w:eastAsiaTheme="minorHAnsi"/>
          <w:i/>
          <w:lang w:val="en-US" w:eastAsia="en-US"/>
        </w:rPr>
        <w:t>markersMaf</w:t>
      </w:r>
      <w:r>
        <w:rPr>
          <w:rFonts w:eastAsiaTheme="minorHAnsi"/>
          <w:lang w:val="en-US" w:eastAsia="en-US"/>
        </w:rPr>
        <w:t xml:space="preserve">, </w:t>
      </w:r>
      <w:r>
        <w:rPr>
          <w:rFonts w:eastAsiaTheme="minorHAnsi"/>
          <w:i/>
          <w:lang w:val="en-US" w:eastAsia="en-US"/>
        </w:rPr>
        <w:t>maxNMarkers</w:t>
      </w:r>
      <w:r>
        <w:rPr>
          <w:rFonts w:eastAsiaTheme="minorHAnsi"/>
          <w:lang w:val="en-US" w:eastAsia="en-US"/>
        </w:rPr>
        <w:t xml:space="preserve">, or </w:t>
      </w:r>
    </w:p>
    <w:p w14:paraId="1729016D" w14:textId="77777777" w:rsidR="001D6ADA" w:rsidRDefault="00000000">
      <w:r>
        <w:rPr>
          <w:rFonts w:eastAsiaTheme="minorHAnsi"/>
          <w:lang w:val="en-US" w:eastAsia="en-US"/>
        </w:rPr>
        <w:t xml:space="preserve">                                     </w:t>
      </w:r>
      <w:r>
        <w:rPr>
          <w:rFonts w:eastAsiaTheme="minorHAnsi"/>
          <w:i/>
          <w:lang w:val="en-US" w:eastAsia="en-US"/>
        </w:rPr>
        <w:t>nMarkersMaxMaf</w:t>
      </w:r>
      <w:r>
        <w:t xml:space="preserve">) to generate unique founder </w:t>
      </w:r>
    </w:p>
    <w:p w14:paraId="1B2869AC" w14:textId="77777777" w:rsidR="001D6ADA" w:rsidRDefault="00000000">
      <w:r>
        <w:t xml:space="preserve">                                     populations across replicates.</w:t>
      </w:r>
    </w:p>
    <w:p w14:paraId="786AB25D" w14:textId="77777777" w:rsidR="001D6ADA" w:rsidRDefault="00000000">
      <w:r>
        <w:t xml:space="preserve">                           unique    Different founder populations used across </w:t>
      </w:r>
    </w:p>
    <w:p w14:paraId="3049938B" w14:textId="77777777" w:rsidR="001D6ADA" w:rsidRDefault="00000000">
      <w:r>
        <w:t xml:space="preserve">                                     replicates. In each replicate, different founder </w:t>
      </w:r>
    </w:p>
    <w:p w14:paraId="11AE1BC8" w14:textId="77777777" w:rsidR="001D6ADA" w:rsidRDefault="00000000">
      <w:r>
        <w:t xml:space="preserve">                                     population read from external-data files </w:t>
      </w:r>
    </w:p>
    <w:p w14:paraId="5F6C8ACA" w14:textId="77777777" w:rsidR="001D6ADA" w:rsidRDefault="00000000">
      <w:r>
        <w:t xml:space="preserve">                                     (</w:t>
      </w:r>
      <w:r>
        <w:rPr>
          <w:i/>
        </w:rPr>
        <w:t>useStoredHaplotypes</w:t>
      </w:r>
      <w:r>
        <w:t xml:space="preserve"> ‘yes’) or new founder </w:t>
      </w:r>
    </w:p>
    <w:p w14:paraId="62155DFE" w14:textId="77777777" w:rsidR="001D6ADA" w:rsidRDefault="00000000">
      <w:r>
        <w:t xml:space="preserve">                                     population generated (</w:t>
      </w:r>
      <w:r>
        <w:rPr>
          <w:i/>
        </w:rPr>
        <w:t>useStoredHaplotypes</w:t>
      </w:r>
      <w:r>
        <w:t xml:space="preserve"> ‘no’) </w:t>
      </w:r>
    </w:p>
    <w:p w14:paraId="68C3C7B7" w14:textId="77777777" w:rsidR="001D6ADA" w:rsidRDefault="00000000">
      <w:r>
        <w:t xml:space="preserve">                                     and different QTL and markers sampled from </w:t>
      </w:r>
    </w:p>
    <w:p w14:paraId="39D1ADA5" w14:textId="77777777" w:rsidR="001D6ADA" w:rsidRDefault="00000000">
      <w:pPr>
        <w:rPr>
          <w:rFonts w:eastAsiaTheme="minorHAnsi"/>
          <w:lang w:val="en-US" w:eastAsia="en-US"/>
        </w:rPr>
      </w:pPr>
      <w:r>
        <w:t xml:space="preserve">                                     segregating loci (</w:t>
      </w:r>
      <w:r>
        <w:rPr>
          <w:rFonts w:eastAsiaTheme="minorHAnsi"/>
          <w:i/>
          <w:lang w:val="en-US" w:eastAsia="en-US"/>
        </w:rPr>
        <w:t>maxNQtls</w:t>
      </w:r>
      <w:r>
        <w:rPr>
          <w:rFonts w:eastAsiaTheme="minorHAnsi"/>
          <w:lang w:val="en-US" w:eastAsia="en-US"/>
        </w:rPr>
        <w:t xml:space="preserve">, </w:t>
      </w:r>
      <w:r>
        <w:rPr>
          <w:rFonts w:eastAsiaTheme="minorHAnsi"/>
          <w:i/>
          <w:lang w:val="en-US" w:eastAsia="en-US"/>
        </w:rPr>
        <w:t>markersMaf</w:t>
      </w:r>
      <w:r>
        <w:rPr>
          <w:rFonts w:eastAsiaTheme="minorHAnsi"/>
          <w:lang w:val="en-US" w:eastAsia="en-US"/>
        </w:rPr>
        <w:t xml:space="preserve">, </w:t>
      </w:r>
    </w:p>
    <w:p w14:paraId="3BFF5794" w14:textId="77777777" w:rsidR="001D6ADA" w:rsidRDefault="00000000">
      <w:r>
        <w:rPr>
          <w:rFonts w:eastAsiaTheme="minorHAnsi"/>
          <w:lang w:val="en-US" w:eastAsia="en-US"/>
        </w:rPr>
        <w:t xml:space="preserve">                                     </w:t>
      </w:r>
      <w:r>
        <w:rPr>
          <w:rFonts w:eastAsiaTheme="minorHAnsi"/>
          <w:i/>
          <w:lang w:val="en-US" w:eastAsia="en-US"/>
        </w:rPr>
        <w:t>maxNMarkers</w:t>
      </w:r>
      <w:r>
        <w:rPr>
          <w:rFonts w:eastAsiaTheme="minorHAnsi"/>
          <w:lang w:val="en-US" w:eastAsia="en-US"/>
        </w:rPr>
        <w:t xml:space="preserve">, or </w:t>
      </w:r>
      <w:r>
        <w:rPr>
          <w:rFonts w:eastAsiaTheme="minorHAnsi"/>
          <w:i/>
          <w:lang w:val="en-US" w:eastAsia="en-US"/>
        </w:rPr>
        <w:t>nMarkersMaxMaf</w:t>
      </w:r>
      <w:r>
        <w:t>).</w:t>
      </w:r>
    </w:p>
    <w:p w14:paraId="4DCF8AED" w14:textId="77777777" w:rsidR="001D6ADA" w:rsidRDefault="00000000">
      <w:r>
        <w:t xml:space="preserve">                        Default: same</w:t>
      </w:r>
    </w:p>
    <w:p w14:paraId="2E118ED9" w14:textId="77777777" w:rsidR="001D6ADA" w:rsidRDefault="001D6ADA"/>
    <w:p w14:paraId="72A1F21F" w14:textId="77777777" w:rsidR="001D6ADA" w:rsidRDefault="00000000">
      <w:r>
        <w:t xml:space="preserve">  </w:t>
      </w:r>
      <w:r>
        <w:rPr>
          <w:i/>
        </w:rPr>
        <w:t xml:space="preserve">LD_ngen </w:t>
      </w:r>
      <w:r>
        <w:t xml:space="preserve">              Definition: Number of generations simulated to generate LD</w:t>
      </w:r>
    </w:p>
    <w:p w14:paraId="49D2808E" w14:textId="77777777" w:rsidR="001D6ADA" w:rsidRDefault="00000000">
      <w:r>
        <w:t xml:space="preserve">                        Type: Integer</w:t>
      </w:r>
    </w:p>
    <w:p w14:paraId="2B9A93A4" w14:textId="77777777" w:rsidR="001D6ADA" w:rsidRDefault="00000000">
      <w:r>
        <w:t xml:space="preserve">                        Options: </w:t>
      </w:r>
      <w:r>
        <w:sym w:font="Symbol" w:char="00B3"/>
      </w:r>
      <w:r>
        <w:t>1</w:t>
      </w:r>
    </w:p>
    <w:p w14:paraId="641EBC10" w14:textId="77777777" w:rsidR="001D6ADA" w:rsidRDefault="00000000">
      <w:r>
        <w:t xml:space="preserve">                        Default: 1000</w:t>
      </w:r>
    </w:p>
    <w:p w14:paraId="0A21A894" w14:textId="77777777" w:rsidR="001D6ADA" w:rsidRDefault="001D6ADA"/>
    <w:p w14:paraId="484CE56B" w14:textId="77777777" w:rsidR="001D6ADA" w:rsidRDefault="00000000">
      <w:r>
        <w:t xml:space="preserve">  </w:t>
      </w:r>
      <w:r>
        <w:rPr>
          <w:i/>
        </w:rPr>
        <w:t>nPotentialLoci</w:t>
      </w:r>
      <w:r>
        <w:t xml:space="preserve">        Definition: Number of QTL and marker loci on the genome</w:t>
      </w:r>
    </w:p>
    <w:p w14:paraId="490A27CA" w14:textId="77777777" w:rsidR="001D6ADA" w:rsidRDefault="00000000">
      <w:r>
        <w:t xml:space="preserve">                        Type: Integer</w:t>
      </w:r>
    </w:p>
    <w:p w14:paraId="25A55C22" w14:textId="77777777" w:rsidR="001D6ADA" w:rsidRDefault="00000000">
      <w:r>
        <w:t xml:space="preserve">                        Options: </w:t>
      </w:r>
      <w:r>
        <w:sym w:font="Symbol" w:char="00B3"/>
      </w:r>
      <w:r>
        <w:t>1</w:t>
      </w:r>
    </w:p>
    <w:p w14:paraId="53CC3F78" w14:textId="77777777" w:rsidR="001D6ADA" w:rsidRDefault="00000000">
      <w:r>
        <w:t xml:space="preserve">                        Default: 1</w:t>
      </w:r>
    </w:p>
    <w:p w14:paraId="5DABC47F" w14:textId="77777777" w:rsidR="001D6ADA" w:rsidRDefault="001D6ADA"/>
    <w:p w14:paraId="219E172D" w14:textId="77777777" w:rsidR="001D6ADA" w:rsidRDefault="00000000">
      <w:r>
        <w:t xml:space="preserve">  </w:t>
      </w:r>
      <w:r>
        <w:rPr>
          <w:i/>
        </w:rPr>
        <w:t>nmarker_per_qtl</w:t>
      </w:r>
      <w:r>
        <w:t xml:space="preserve">       Definition: Ratio of marker to QTL loci</w:t>
      </w:r>
    </w:p>
    <w:p w14:paraId="48EBE76C" w14:textId="77777777" w:rsidR="001D6ADA" w:rsidRDefault="00000000">
      <w:r>
        <w:t xml:space="preserve">                        Type: Integer</w:t>
      </w:r>
    </w:p>
    <w:p w14:paraId="1D19FE6A" w14:textId="77777777" w:rsidR="001D6ADA" w:rsidRDefault="00000000">
      <w:r>
        <w:t xml:space="preserve">                        Options: 7, 15, 31</w:t>
      </w:r>
    </w:p>
    <w:p w14:paraId="0941FCBB" w14:textId="77777777" w:rsidR="001D6ADA" w:rsidRDefault="00000000">
      <w:r>
        <w:t xml:space="preserve">                        Default: 7</w:t>
      </w:r>
    </w:p>
    <w:p w14:paraId="43894BB4" w14:textId="77777777" w:rsidR="001D6ADA" w:rsidRDefault="001D6ADA"/>
    <w:p w14:paraId="052A13F5" w14:textId="77777777" w:rsidR="001D6ADA" w:rsidRDefault="00000000">
      <w:r>
        <w:t xml:space="preserve">  </w:t>
      </w:r>
      <w:r>
        <w:rPr>
          <w:i/>
        </w:rPr>
        <w:t xml:space="preserve">mutation_rate  </w:t>
      </w:r>
      <w:r>
        <w:t xml:space="preserve">       Definition: Mutation rate; probability of a mutation occurring </w:t>
      </w:r>
    </w:p>
    <w:p w14:paraId="3A4C5022" w14:textId="77777777" w:rsidR="001D6ADA" w:rsidRDefault="00000000">
      <w:r>
        <w:t xml:space="preserve">                                    at each diploid locus in </w:t>
      </w:r>
      <w:proofErr w:type="gramStart"/>
      <w:r>
        <w:t>each individual</w:t>
      </w:r>
      <w:proofErr w:type="gramEnd"/>
      <w:r>
        <w:t>. The rate</w:t>
      </w:r>
    </w:p>
    <w:p w14:paraId="1CAAEFB0" w14:textId="77777777" w:rsidR="001D6ADA" w:rsidRDefault="00000000">
      <w:r>
        <w:t xml:space="preserve">                                    of mutation at each locus allele in </w:t>
      </w:r>
      <w:proofErr w:type="gramStart"/>
      <w:r>
        <w:t>each individual</w:t>
      </w:r>
      <w:proofErr w:type="gramEnd"/>
    </w:p>
    <w:p w14:paraId="64B9E36A" w14:textId="77777777" w:rsidR="001D6ADA" w:rsidRDefault="00000000">
      <w:r>
        <w:t xml:space="preserve">                                    is 0.5*</w:t>
      </w:r>
      <w:r>
        <w:rPr>
          <w:i/>
        </w:rPr>
        <w:t>mutation_rate</w:t>
      </w:r>
      <w:r>
        <w:t>.</w:t>
      </w:r>
    </w:p>
    <w:p w14:paraId="4A56475A" w14:textId="77777777" w:rsidR="001D6ADA" w:rsidRDefault="00000000">
      <w:r>
        <w:t xml:space="preserve">                        Type: Real</w:t>
      </w:r>
    </w:p>
    <w:p w14:paraId="6AFC2C79" w14:textId="77777777" w:rsidR="001D6ADA" w:rsidRDefault="00000000">
      <w:r>
        <w:t xml:space="preserve">                        Options: 0.0≤</w:t>
      </w:r>
      <w:r>
        <w:rPr>
          <w:i/>
        </w:rPr>
        <w:t>mutation_rate</w:t>
      </w:r>
      <w:r>
        <w:t>≤1.0</w:t>
      </w:r>
    </w:p>
    <w:p w14:paraId="6743038F" w14:textId="77777777" w:rsidR="001D6ADA" w:rsidRDefault="00000000">
      <w:r>
        <w:t xml:space="preserve">                        Default: 0.0</w:t>
      </w:r>
    </w:p>
    <w:p w14:paraId="10EC6A7B" w14:textId="77777777" w:rsidR="001D6ADA" w:rsidRDefault="001D6ADA"/>
    <w:p w14:paraId="58BDA8E1" w14:textId="77777777" w:rsidR="001D6ADA" w:rsidRDefault="00000000">
      <w:pPr>
        <w:rPr>
          <w:color w:val="FF0000"/>
        </w:rPr>
      </w:pPr>
      <w:r>
        <w:rPr>
          <w:color w:val="FF0000"/>
        </w:rPr>
        <w:t>sample_nmutation=random_</w:t>
      </w:r>
      <w:proofErr w:type="gramStart"/>
      <w:r>
        <w:rPr>
          <w:color w:val="FF0000"/>
        </w:rPr>
        <w:t>poisson(</w:t>
      </w:r>
      <w:proofErr w:type="gramEnd"/>
      <w:r>
        <w:rPr>
          <w:color w:val="FF0000"/>
        </w:rPr>
        <w:t>0.5*mutation_rate*REAL(nPotentialLoci))</w:t>
      </w:r>
    </w:p>
    <w:p w14:paraId="7F04A26A" w14:textId="77777777" w:rsidR="001D6ADA" w:rsidRDefault="001D6ADA"/>
    <w:p w14:paraId="6FD7C52D" w14:textId="77777777" w:rsidR="001D6ADA" w:rsidRDefault="00000000">
      <w:pPr>
        <w:rPr>
          <w:highlight w:val="yellow"/>
        </w:rPr>
      </w:pPr>
      <w:r>
        <w:t xml:space="preserve">  </w:t>
      </w:r>
      <w:r>
        <w:rPr>
          <w:i/>
        </w:rPr>
        <w:t>CullingProportion</w:t>
      </w:r>
      <w:r>
        <w:t xml:space="preserve">     Definition: </w:t>
      </w:r>
      <w:r>
        <w:rPr>
          <w:highlight w:val="yellow"/>
        </w:rPr>
        <w:t>Desired proportion of sampled animals culled</w:t>
      </w:r>
    </w:p>
    <w:p w14:paraId="43B4352D" w14:textId="77777777" w:rsidR="001D6ADA" w:rsidRDefault="00000000">
      <w:pPr>
        <w:rPr>
          <w:color w:val="FF0000"/>
          <w:highlight w:val="yellow"/>
        </w:rPr>
      </w:pPr>
      <w:r>
        <w:rPr>
          <w:highlight w:val="yellow"/>
        </w:rPr>
        <w:t xml:space="preserve">                                    before becoming founders </w:t>
      </w:r>
      <w:r>
        <w:rPr>
          <w:color w:val="FF0000"/>
          <w:highlight w:val="yellow"/>
        </w:rPr>
        <w:t xml:space="preserve">[ancestor in founder </w:t>
      </w:r>
    </w:p>
    <w:p w14:paraId="7368D37D" w14:textId="77777777" w:rsidR="001D6ADA" w:rsidRDefault="00000000">
      <w:r>
        <w:rPr>
          <w:color w:val="FF0000"/>
          <w:highlight w:val="yellow"/>
        </w:rPr>
        <w:t xml:space="preserve">                                    population]</w:t>
      </w:r>
    </w:p>
    <w:p w14:paraId="178661F1" w14:textId="77777777" w:rsidR="001D6ADA" w:rsidRDefault="00000000">
      <w:pPr>
        <w:rPr>
          <w:lang w:val="en-US"/>
        </w:rPr>
      </w:pPr>
      <w:r>
        <w:t xml:space="preserve">                        </w:t>
      </w:r>
      <w:r>
        <w:rPr>
          <w:lang w:val="en-US"/>
        </w:rPr>
        <w:t>Type: Real</w:t>
      </w:r>
    </w:p>
    <w:p w14:paraId="19681406" w14:textId="77777777" w:rsidR="001D6ADA" w:rsidRDefault="00000000">
      <w:pPr>
        <w:rPr>
          <w:lang w:val="en-US"/>
        </w:rPr>
      </w:pPr>
      <w:r>
        <w:rPr>
          <w:lang w:val="en-US"/>
        </w:rPr>
        <w:t xml:space="preserve">                        Options: </w:t>
      </w:r>
      <w:r>
        <w:t>0.0≤</w:t>
      </w:r>
      <w:r>
        <w:rPr>
          <w:i/>
        </w:rPr>
        <w:t>CullingProportion</w:t>
      </w:r>
      <w:r>
        <w:t>≤0.5</w:t>
      </w:r>
    </w:p>
    <w:p w14:paraId="48D4E9DE" w14:textId="77777777" w:rsidR="001D6ADA" w:rsidRDefault="00000000">
      <w:pPr>
        <w:rPr>
          <w:lang w:val="en-US"/>
        </w:rPr>
      </w:pPr>
      <w:r>
        <w:rPr>
          <w:lang w:val="en-US"/>
        </w:rPr>
        <w:t xml:space="preserve">                        Default: 0.0</w:t>
      </w:r>
    </w:p>
    <w:p w14:paraId="2B1CD2A0" w14:textId="77777777" w:rsidR="001D6ADA" w:rsidRDefault="001D6ADA">
      <w:pPr>
        <w:rPr>
          <w:lang w:val="en-US"/>
        </w:rPr>
      </w:pPr>
    </w:p>
    <w:p w14:paraId="0BC909F6" w14:textId="77777777" w:rsidR="001D6ADA" w:rsidRDefault="00000000">
      <w:pPr>
        <w:rPr>
          <w:i/>
          <w:lang w:val="en-US"/>
        </w:rPr>
      </w:pPr>
      <w:r>
        <w:rPr>
          <w:lang w:val="en-US"/>
        </w:rPr>
        <w:t xml:space="preserve">  </w:t>
      </w:r>
      <w:r>
        <w:rPr>
          <w:i/>
          <w:lang w:val="en-US"/>
        </w:rPr>
        <w:t>ProportionPositiveMutations</w:t>
      </w:r>
    </w:p>
    <w:p w14:paraId="3A8FE0EF" w14:textId="77777777" w:rsidR="001D6ADA" w:rsidRDefault="00000000">
      <w:pPr>
        <w:rPr>
          <w:lang w:val="en-US"/>
        </w:rPr>
      </w:pPr>
      <w:r>
        <w:rPr>
          <w:lang w:val="en-US"/>
        </w:rPr>
        <w:t xml:space="preserve">                        Definition: Proportion of mutations that generate a positive </w:t>
      </w:r>
    </w:p>
    <w:p w14:paraId="3CB4FE00" w14:textId="77777777" w:rsidR="001D6ADA" w:rsidRDefault="00000000">
      <w:pPr>
        <w:rPr>
          <w:lang w:val="en-US"/>
        </w:rPr>
      </w:pPr>
      <w:r>
        <w:rPr>
          <w:lang w:val="en-US"/>
        </w:rPr>
        <w:t xml:space="preserve">                                    effect at QTL loci</w:t>
      </w:r>
    </w:p>
    <w:p w14:paraId="0681234A" w14:textId="77777777" w:rsidR="001D6ADA" w:rsidRDefault="00000000">
      <w:r>
        <w:rPr>
          <w:lang w:val="en-US"/>
        </w:rPr>
        <w:t xml:space="preserve">                        </w:t>
      </w:r>
      <w:r>
        <w:t>Type: Real</w:t>
      </w:r>
    </w:p>
    <w:p w14:paraId="233386D5" w14:textId="77777777" w:rsidR="001D6ADA" w:rsidRDefault="00000000">
      <w:r>
        <w:t xml:space="preserve">                        Options: 0.0&lt;</w:t>
      </w:r>
      <w:r>
        <w:rPr>
          <w:i/>
        </w:rPr>
        <w:t>ProportionPositiveMutations</w:t>
      </w:r>
      <w:r>
        <w:t>&lt;1.0</w:t>
      </w:r>
    </w:p>
    <w:p w14:paraId="0AC84EA8" w14:textId="77777777" w:rsidR="001D6ADA" w:rsidRDefault="00000000">
      <w:r>
        <w:t xml:space="preserve">                        Default: 0.0</w:t>
      </w:r>
    </w:p>
    <w:p w14:paraId="417E3C20" w14:textId="77777777" w:rsidR="001D6ADA" w:rsidRDefault="001D6ADA"/>
    <w:p w14:paraId="22D58133" w14:textId="77777777" w:rsidR="001D6ADA" w:rsidRDefault="00000000">
      <w:r>
        <w:t xml:space="preserve">  </w:t>
      </w:r>
      <w:r>
        <w:rPr>
          <w:i/>
        </w:rPr>
        <w:t>populationHistory</w:t>
      </w:r>
      <w:r>
        <w:t xml:space="preserve">    Definition: Population size over generations</w:t>
      </w:r>
    </w:p>
    <w:p w14:paraId="73CA58BE" w14:textId="77777777" w:rsidR="001D6ADA" w:rsidRDefault="00000000">
      <w:r>
        <w:lastRenderedPageBreak/>
        <w:t xml:space="preserve">                        Type: Character</w:t>
      </w:r>
    </w:p>
    <w:p w14:paraId="34BB5B59" w14:textId="77777777" w:rsidR="001D6ADA" w:rsidRDefault="00000000">
      <w:r>
        <w:t xml:space="preserve">                        Options:</w:t>
      </w:r>
    </w:p>
    <w:p w14:paraId="12AC3595" w14:textId="77777777" w:rsidR="001D6ADA" w:rsidRDefault="00000000">
      <w:r>
        <w:t xml:space="preserve">                           constant       Constant population size</w:t>
      </w:r>
    </w:p>
    <w:p w14:paraId="73905D35" w14:textId="77777777" w:rsidR="001D6ADA" w:rsidRDefault="00000000">
      <w:r>
        <w:t xml:space="preserve">                           expanding      Population size increases</w:t>
      </w:r>
    </w:p>
    <w:p w14:paraId="0454B06B" w14:textId="77777777" w:rsidR="001D6ADA" w:rsidRDefault="00000000">
      <w:r>
        <w:t xml:space="preserve">                           decreasing     Population size decreases</w:t>
      </w:r>
    </w:p>
    <w:p w14:paraId="4000BD95" w14:textId="77777777" w:rsidR="001D6ADA" w:rsidRDefault="00000000">
      <w:r>
        <w:t xml:space="preserve">                           bottlenecked   Population size goes through a bottleneck</w:t>
      </w:r>
    </w:p>
    <w:p w14:paraId="7775C642" w14:textId="77777777" w:rsidR="001D6ADA" w:rsidRDefault="00000000">
      <w:r>
        <w:t xml:space="preserve">                           fluctuating    Random population size at each generation</w:t>
      </w:r>
    </w:p>
    <w:p w14:paraId="7C43B69A" w14:textId="77777777" w:rsidR="001D6ADA" w:rsidRDefault="00000000">
      <w:r>
        <w:t xml:space="preserve">                        Default: constant</w:t>
      </w:r>
    </w:p>
    <w:p w14:paraId="4CC1300D" w14:textId="77777777" w:rsidR="001D6ADA" w:rsidRDefault="001D6ADA"/>
    <w:p w14:paraId="2A5D312D" w14:textId="77777777" w:rsidR="001D6ADA" w:rsidRDefault="00000000">
      <w:r>
        <w:t xml:space="preserve">  </w:t>
      </w:r>
      <w:r>
        <w:rPr>
          <w:i/>
        </w:rPr>
        <w:t>nmale_start</w:t>
      </w:r>
      <w:r>
        <w:t xml:space="preserve">           Definition: Number of male parents; number in first generation</w:t>
      </w:r>
    </w:p>
    <w:p w14:paraId="543445A4" w14:textId="77777777" w:rsidR="001D6ADA" w:rsidRDefault="00000000">
      <w:r>
        <w:t xml:space="preserve">                        Type: Integer</w:t>
      </w:r>
    </w:p>
    <w:p w14:paraId="74608A8D" w14:textId="77777777" w:rsidR="001D6ADA" w:rsidRDefault="00000000">
      <w:r>
        <w:t xml:space="preserve">                        Options: </w:t>
      </w:r>
      <w:r>
        <w:sym w:font="Symbol" w:char="00B3"/>
      </w:r>
      <w:r>
        <w:t>1</w:t>
      </w:r>
    </w:p>
    <w:p w14:paraId="36B04B98" w14:textId="77777777" w:rsidR="001D6ADA" w:rsidRDefault="00000000">
      <w:r>
        <w:t xml:space="preserve">                        Default: 100</w:t>
      </w:r>
    </w:p>
    <w:p w14:paraId="2450D02D" w14:textId="77777777" w:rsidR="001D6ADA" w:rsidRDefault="001D6ADA"/>
    <w:p w14:paraId="4B4F0C8A" w14:textId="77777777" w:rsidR="001D6ADA" w:rsidRDefault="00000000">
      <w:r>
        <w:t xml:space="preserve">  </w:t>
      </w:r>
      <w:r>
        <w:rPr>
          <w:i/>
        </w:rPr>
        <w:t>nfemale_start</w:t>
      </w:r>
      <w:r>
        <w:t xml:space="preserve">         Definition: Number of female parents; number in first </w:t>
      </w:r>
    </w:p>
    <w:p w14:paraId="32A0DAD5" w14:textId="77777777" w:rsidR="001D6ADA" w:rsidRDefault="00000000">
      <w:r>
        <w:t xml:space="preserve">                                    generation</w:t>
      </w:r>
    </w:p>
    <w:p w14:paraId="5FF7E8E8" w14:textId="77777777" w:rsidR="001D6ADA" w:rsidRDefault="00000000">
      <w:r>
        <w:t xml:space="preserve">                        Type: Integer</w:t>
      </w:r>
    </w:p>
    <w:p w14:paraId="44AEE9B8" w14:textId="77777777" w:rsidR="001D6ADA" w:rsidRDefault="00000000">
      <w:r>
        <w:t xml:space="preserve">                        Options: </w:t>
      </w:r>
      <w:r>
        <w:sym w:font="Symbol" w:char="00B3"/>
      </w:r>
      <w:r>
        <w:t>1</w:t>
      </w:r>
    </w:p>
    <w:p w14:paraId="0548FEBB" w14:textId="77777777" w:rsidR="001D6ADA" w:rsidRDefault="00000000">
      <w:r>
        <w:t xml:space="preserve">                        Default: 100</w:t>
      </w:r>
    </w:p>
    <w:p w14:paraId="5C60F8F7" w14:textId="77777777" w:rsidR="001D6ADA" w:rsidRDefault="001D6ADA"/>
    <w:p w14:paraId="0F3BFBF1" w14:textId="77777777" w:rsidR="001D6ADA" w:rsidRDefault="00000000">
      <w:r>
        <w:t xml:space="preserve">  </w:t>
      </w:r>
      <w:r>
        <w:rPr>
          <w:i/>
        </w:rPr>
        <w:t>nmale_end</w:t>
      </w:r>
      <w:r>
        <w:t xml:space="preserve">             Definition: Number of male parents at in the final </w:t>
      </w:r>
    </w:p>
    <w:p w14:paraId="0B3D08B9" w14:textId="77777777" w:rsidR="001D6ADA" w:rsidRDefault="00000000">
      <w:r>
        <w:t xml:space="preserve">                                    generation</w:t>
      </w:r>
    </w:p>
    <w:p w14:paraId="3F844F37" w14:textId="77777777" w:rsidR="001D6ADA" w:rsidRDefault="00000000">
      <w:r>
        <w:t xml:space="preserve">                        Type: Integer</w:t>
      </w:r>
    </w:p>
    <w:p w14:paraId="51DFB8B0" w14:textId="77777777" w:rsidR="001D6ADA" w:rsidRDefault="00000000">
      <w:r>
        <w:t xml:space="preserve">                        Options: </w:t>
      </w:r>
      <w:r>
        <w:sym w:font="Symbol" w:char="00B3"/>
      </w:r>
      <w:r>
        <w:t>1</w:t>
      </w:r>
    </w:p>
    <w:p w14:paraId="0EBD0B43" w14:textId="77777777" w:rsidR="001D6ADA" w:rsidRDefault="00000000">
      <w:r>
        <w:t xml:space="preserve">                        Default: 100</w:t>
      </w:r>
    </w:p>
    <w:p w14:paraId="0565BC38" w14:textId="77777777" w:rsidR="001D6ADA" w:rsidRDefault="001D6ADA"/>
    <w:p w14:paraId="2AF270A2" w14:textId="77777777" w:rsidR="001D6ADA" w:rsidRDefault="00000000">
      <w:r>
        <w:t xml:space="preserve">  </w:t>
      </w:r>
      <w:r>
        <w:rPr>
          <w:i/>
        </w:rPr>
        <w:t xml:space="preserve">nfemale_end       </w:t>
      </w:r>
      <w:r>
        <w:t xml:space="preserve">    Definition: Number of female parents in the final generation</w:t>
      </w:r>
    </w:p>
    <w:p w14:paraId="31D7CAD9" w14:textId="77777777" w:rsidR="001D6ADA" w:rsidRDefault="00000000">
      <w:r>
        <w:t xml:space="preserve">                        Type: Integer</w:t>
      </w:r>
    </w:p>
    <w:p w14:paraId="3E8DB20F" w14:textId="77777777" w:rsidR="001D6ADA" w:rsidRDefault="00000000">
      <w:r>
        <w:t xml:space="preserve">                        Options: </w:t>
      </w:r>
      <w:r>
        <w:sym w:font="Symbol" w:char="00B3"/>
      </w:r>
      <w:r>
        <w:t>1</w:t>
      </w:r>
    </w:p>
    <w:p w14:paraId="5CF4D160" w14:textId="77777777" w:rsidR="001D6ADA" w:rsidRDefault="00000000">
      <w:r>
        <w:t xml:space="preserve">                        Default: 100</w:t>
      </w:r>
    </w:p>
    <w:p w14:paraId="3711273E" w14:textId="77777777" w:rsidR="001D6ADA" w:rsidRDefault="001D6ADA"/>
    <w:p w14:paraId="281B476C" w14:textId="77777777" w:rsidR="001D6ADA" w:rsidRDefault="00000000">
      <w:r>
        <w:t xml:space="preserve">  </w:t>
      </w:r>
      <w:r>
        <w:rPr>
          <w:i/>
        </w:rPr>
        <w:t xml:space="preserve">nmale_bottleneck  </w:t>
      </w:r>
      <w:r>
        <w:t xml:space="preserve">    Definition: Number of male parents at peak of population </w:t>
      </w:r>
    </w:p>
    <w:p w14:paraId="398FC22B" w14:textId="77777777" w:rsidR="001D6ADA" w:rsidRDefault="00000000">
      <w:r>
        <w:t xml:space="preserve">                                    </w:t>
      </w:r>
      <w:proofErr w:type="gramStart"/>
      <w:r>
        <w:t>bottleneck;</w:t>
      </w:r>
      <w:proofErr w:type="gramEnd"/>
      <w:r>
        <w:t xml:space="preserve"> when population size is lowest</w:t>
      </w:r>
    </w:p>
    <w:p w14:paraId="5B18AD7B" w14:textId="77777777" w:rsidR="001D6ADA" w:rsidRDefault="00000000">
      <w:r>
        <w:t xml:space="preserve">                        Type: Integer</w:t>
      </w:r>
    </w:p>
    <w:p w14:paraId="5CC43AEC" w14:textId="77777777" w:rsidR="001D6ADA" w:rsidRDefault="00000000">
      <w:r>
        <w:t xml:space="preserve">                        Options: </w:t>
      </w:r>
      <w:r>
        <w:sym w:font="Symbol" w:char="00B3"/>
      </w:r>
      <w:r>
        <w:t>1</w:t>
      </w:r>
    </w:p>
    <w:p w14:paraId="6F155782" w14:textId="77777777" w:rsidR="001D6ADA" w:rsidRDefault="00000000">
      <w:r>
        <w:t xml:space="preserve">                        Default: 100</w:t>
      </w:r>
    </w:p>
    <w:p w14:paraId="20CB0606" w14:textId="77777777" w:rsidR="001D6ADA" w:rsidRDefault="001D6ADA"/>
    <w:p w14:paraId="27B2C7F5" w14:textId="77777777" w:rsidR="001D6ADA" w:rsidRDefault="00000000">
      <w:r>
        <w:t xml:space="preserve">  </w:t>
      </w:r>
      <w:r>
        <w:rPr>
          <w:i/>
        </w:rPr>
        <w:t>nfemale_bottleneck</w:t>
      </w:r>
      <w:r>
        <w:t xml:space="preserve">    Definition: Number of female parents at peak of population </w:t>
      </w:r>
    </w:p>
    <w:p w14:paraId="10ADC930" w14:textId="77777777" w:rsidR="001D6ADA" w:rsidRDefault="00000000">
      <w:r>
        <w:t xml:space="preserve">                                    bottleneck</w:t>
      </w:r>
    </w:p>
    <w:p w14:paraId="760BFF57" w14:textId="77777777" w:rsidR="001D6ADA" w:rsidRDefault="00000000">
      <w:r>
        <w:t xml:space="preserve">                        Type: Integer</w:t>
      </w:r>
    </w:p>
    <w:p w14:paraId="454FA2B1" w14:textId="77777777" w:rsidR="001D6ADA" w:rsidRDefault="00000000">
      <w:r>
        <w:t xml:space="preserve">                        Options: </w:t>
      </w:r>
      <w:r>
        <w:sym w:font="Symbol" w:char="00B3"/>
      </w:r>
      <w:r>
        <w:t>1</w:t>
      </w:r>
    </w:p>
    <w:p w14:paraId="1B214455" w14:textId="77777777" w:rsidR="001D6ADA" w:rsidRDefault="00000000">
      <w:r>
        <w:t xml:space="preserve">                        Default: 100</w:t>
      </w:r>
    </w:p>
    <w:p w14:paraId="66473729" w14:textId="77777777" w:rsidR="001D6ADA" w:rsidRDefault="001D6ADA"/>
    <w:p w14:paraId="551C0845" w14:textId="77777777" w:rsidR="001D6ADA" w:rsidRDefault="00000000">
      <w:r>
        <w:t xml:space="preserve">  </w:t>
      </w:r>
      <w:r>
        <w:rPr>
          <w:i/>
        </w:rPr>
        <w:t xml:space="preserve">gen_bottle        </w:t>
      </w:r>
      <w:r>
        <w:t xml:space="preserve">    Definition: Generation in which population bottleneck peaks</w:t>
      </w:r>
    </w:p>
    <w:p w14:paraId="2F7619E1" w14:textId="77777777" w:rsidR="001D6ADA" w:rsidRDefault="00000000">
      <w:pPr>
        <w:rPr>
          <w:lang w:val="da-DK"/>
        </w:rPr>
      </w:pPr>
      <w:r>
        <w:t xml:space="preserve">                        </w:t>
      </w:r>
      <w:r>
        <w:rPr>
          <w:lang w:val="da-DK"/>
        </w:rPr>
        <w:t>Type: Integer</w:t>
      </w:r>
    </w:p>
    <w:p w14:paraId="60CBAC45" w14:textId="77777777" w:rsidR="001D6ADA" w:rsidRDefault="00000000">
      <w:pPr>
        <w:rPr>
          <w:lang w:val="da-DK"/>
        </w:rPr>
      </w:pPr>
      <w:r>
        <w:rPr>
          <w:lang w:val="da-DK"/>
        </w:rPr>
        <w:t xml:space="preserve">                        Options: 1≤</w:t>
      </w:r>
      <w:r>
        <w:rPr>
          <w:i/>
          <w:lang w:val="da-DK"/>
        </w:rPr>
        <w:t>gen_bottle</w:t>
      </w:r>
      <w:r>
        <w:rPr>
          <w:lang w:val="da-DK"/>
        </w:rPr>
        <w:t>≤</w:t>
      </w:r>
      <w:r>
        <w:rPr>
          <w:i/>
          <w:lang w:val="da-DK"/>
        </w:rPr>
        <w:t>LD_ngen</w:t>
      </w:r>
    </w:p>
    <w:p w14:paraId="009CC39D" w14:textId="77777777" w:rsidR="001D6ADA" w:rsidRDefault="00000000">
      <w:r>
        <w:rPr>
          <w:lang w:val="da-DK"/>
        </w:rPr>
        <w:t xml:space="preserve">                        </w:t>
      </w:r>
      <w:r>
        <w:t>Default: 500</w:t>
      </w:r>
    </w:p>
    <w:p w14:paraId="19090AC5" w14:textId="77777777" w:rsidR="001D6ADA" w:rsidRDefault="001D6ADA"/>
    <w:p w14:paraId="0AEEEBE8" w14:textId="77777777" w:rsidR="001D6ADA" w:rsidRDefault="00000000">
      <w:r>
        <w:t xml:space="preserve">  </w:t>
      </w:r>
      <w:r>
        <w:rPr>
          <w:i/>
        </w:rPr>
        <w:t xml:space="preserve">nmale_mean        </w:t>
      </w:r>
      <w:r>
        <w:t xml:space="preserve">    Definition: Mean number of male parents in each generation</w:t>
      </w:r>
    </w:p>
    <w:p w14:paraId="0ADCD513" w14:textId="77777777" w:rsidR="001D6ADA" w:rsidRDefault="00000000">
      <w:r>
        <w:t xml:space="preserve">                        Type: Integer</w:t>
      </w:r>
    </w:p>
    <w:p w14:paraId="54E6F50F" w14:textId="77777777" w:rsidR="001D6ADA" w:rsidRDefault="00000000">
      <w:r>
        <w:t xml:space="preserve">                        Options: </w:t>
      </w:r>
      <w:r>
        <w:sym w:font="Symbol" w:char="00B3"/>
      </w:r>
      <w:r>
        <w:t>1</w:t>
      </w:r>
    </w:p>
    <w:p w14:paraId="3B5416A8" w14:textId="77777777" w:rsidR="001D6ADA" w:rsidRDefault="00000000">
      <w:r>
        <w:t xml:space="preserve">                        Default: 100</w:t>
      </w:r>
    </w:p>
    <w:p w14:paraId="23F5F0DE" w14:textId="77777777" w:rsidR="001D6ADA" w:rsidRDefault="001D6ADA"/>
    <w:p w14:paraId="2D263337" w14:textId="77777777" w:rsidR="001D6ADA" w:rsidRDefault="00000000">
      <w:r>
        <w:t xml:space="preserve">  </w:t>
      </w:r>
      <w:r>
        <w:rPr>
          <w:i/>
        </w:rPr>
        <w:t xml:space="preserve">nmale_std         </w:t>
      </w:r>
      <w:r>
        <w:t xml:space="preserve">    Definition: Standard deviation of number of male parents in </w:t>
      </w:r>
    </w:p>
    <w:p w14:paraId="2D879228" w14:textId="77777777" w:rsidR="001D6ADA" w:rsidRDefault="00000000">
      <w:r>
        <w:t xml:space="preserve">                                    each generation</w:t>
      </w:r>
    </w:p>
    <w:p w14:paraId="44FEE5D1" w14:textId="77777777" w:rsidR="001D6ADA" w:rsidRDefault="00000000">
      <w:r>
        <w:t xml:space="preserve">                        Type: Integer</w:t>
      </w:r>
    </w:p>
    <w:p w14:paraId="01C3623D" w14:textId="77777777" w:rsidR="001D6ADA" w:rsidRDefault="00000000">
      <w:r>
        <w:lastRenderedPageBreak/>
        <w:t xml:space="preserve">                        Options: </w:t>
      </w:r>
      <w:r>
        <w:sym w:font="Symbol" w:char="00B3"/>
      </w:r>
      <w:r>
        <w:t>1</w:t>
      </w:r>
    </w:p>
    <w:p w14:paraId="3F9C736F" w14:textId="77777777" w:rsidR="001D6ADA" w:rsidRDefault="00000000">
      <w:r>
        <w:t xml:space="preserve">                        Default: 10</w:t>
      </w:r>
    </w:p>
    <w:p w14:paraId="700548C8" w14:textId="77777777" w:rsidR="001D6ADA" w:rsidRDefault="001D6ADA"/>
    <w:p w14:paraId="15C6213C" w14:textId="77777777" w:rsidR="001D6ADA" w:rsidRDefault="00000000">
      <w:r>
        <w:t xml:space="preserve">  </w:t>
      </w:r>
      <w:r>
        <w:rPr>
          <w:i/>
        </w:rPr>
        <w:t xml:space="preserve">nfemale_mean      </w:t>
      </w:r>
      <w:r>
        <w:t xml:space="preserve">    Definition: Mean number of female parents in each generation</w:t>
      </w:r>
    </w:p>
    <w:p w14:paraId="6CF5C8F2" w14:textId="77777777" w:rsidR="001D6ADA" w:rsidRDefault="00000000">
      <w:r>
        <w:t xml:space="preserve">                        Type: Integer</w:t>
      </w:r>
    </w:p>
    <w:p w14:paraId="2C2AD710" w14:textId="77777777" w:rsidR="001D6ADA" w:rsidRDefault="00000000">
      <w:r>
        <w:t xml:space="preserve">                        Options: </w:t>
      </w:r>
      <w:r>
        <w:sym w:font="Symbol" w:char="00B3"/>
      </w:r>
      <w:r>
        <w:t>1</w:t>
      </w:r>
    </w:p>
    <w:p w14:paraId="02895111" w14:textId="77777777" w:rsidR="001D6ADA" w:rsidRDefault="00000000">
      <w:r>
        <w:t xml:space="preserve">                        Default: 100</w:t>
      </w:r>
    </w:p>
    <w:p w14:paraId="68F79AE4" w14:textId="77777777" w:rsidR="001D6ADA" w:rsidRDefault="001D6ADA"/>
    <w:p w14:paraId="7DFE12FD" w14:textId="77777777" w:rsidR="001D6ADA" w:rsidRDefault="00000000">
      <w:r>
        <w:t xml:space="preserve">  </w:t>
      </w:r>
      <w:r>
        <w:rPr>
          <w:i/>
        </w:rPr>
        <w:t xml:space="preserve">nfemale_std       </w:t>
      </w:r>
      <w:r>
        <w:t xml:space="preserve">    Definition: Standard deviation of number of female parents </w:t>
      </w:r>
    </w:p>
    <w:p w14:paraId="172B75EA" w14:textId="77777777" w:rsidR="001D6ADA" w:rsidRDefault="00000000">
      <w:r>
        <w:t xml:space="preserve">                                    in each generation</w:t>
      </w:r>
    </w:p>
    <w:p w14:paraId="79574B2D" w14:textId="77777777" w:rsidR="001D6ADA" w:rsidRDefault="00000000">
      <w:r>
        <w:t xml:space="preserve">                        Type: Integer</w:t>
      </w:r>
    </w:p>
    <w:p w14:paraId="24EBEDE4" w14:textId="77777777" w:rsidR="001D6ADA" w:rsidRDefault="00000000">
      <w:r>
        <w:t xml:space="preserve">                        Options: </w:t>
      </w:r>
      <w:r>
        <w:sym w:font="Symbol" w:char="00B3"/>
      </w:r>
      <w:r>
        <w:t>1</w:t>
      </w:r>
    </w:p>
    <w:p w14:paraId="0A121714" w14:textId="77777777" w:rsidR="001D6ADA" w:rsidRDefault="00000000">
      <w:r>
        <w:t xml:space="preserve">                        Default: 10</w:t>
      </w:r>
    </w:p>
    <w:p w14:paraId="730C062C" w14:textId="77777777" w:rsidR="001D6ADA" w:rsidRDefault="001D6ADA"/>
    <w:p w14:paraId="2F55B0C2" w14:textId="77777777" w:rsidR="001D6ADA" w:rsidRDefault="00000000">
      <w:pPr>
        <w:rPr>
          <w:highlight w:val="yellow"/>
          <w:lang w:val="en-US"/>
        </w:rPr>
      </w:pPr>
      <w:r>
        <w:t xml:space="preserve">  </w:t>
      </w:r>
      <w:r>
        <w:rPr>
          <w:i/>
          <w:highlight w:val="yellow"/>
        </w:rPr>
        <w:t xml:space="preserve">ldInterval     </w:t>
      </w:r>
      <w:r>
        <w:rPr>
          <w:highlight w:val="yellow"/>
        </w:rPr>
        <w:t xml:space="preserve">       Definition: </w:t>
      </w:r>
      <w:proofErr w:type="gramStart"/>
      <w:r>
        <w:rPr>
          <w:highlight w:val="yellow"/>
          <w:lang w:val="en-US"/>
        </w:rPr>
        <w:t>Genomic-distance</w:t>
      </w:r>
      <w:proofErr w:type="gramEnd"/>
      <w:r>
        <w:rPr>
          <w:highlight w:val="yellow"/>
          <w:lang w:val="en-US"/>
        </w:rPr>
        <w:t xml:space="preserve"> (cM) between loci used to</w:t>
      </w:r>
    </w:p>
    <w:p w14:paraId="056AD62D" w14:textId="77777777" w:rsidR="001D6ADA" w:rsidRDefault="00000000">
      <w:pPr>
        <w:rPr>
          <w:highlight w:val="yellow"/>
          <w:lang w:val="en-US"/>
        </w:rPr>
      </w:pPr>
      <w:r>
        <w:rPr>
          <w:highlight w:val="yellow"/>
          <w:lang w:val="en-US"/>
        </w:rPr>
        <w:t xml:space="preserve">                                    generate output files with LD versus genomic </w:t>
      </w:r>
    </w:p>
    <w:p w14:paraId="6EA72BB3" w14:textId="77777777" w:rsidR="001D6ADA" w:rsidRDefault="00000000">
      <w:r>
        <w:rPr>
          <w:highlight w:val="yellow"/>
          <w:lang w:val="en-US"/>
        </w:rPr>
        <w:t xml:space="preserve">                                    distance</w:t>
      </w:r>
    </w:p>
    <w:p w14:paraId="1E446A71" w14:textId="77777777" w:rsidR="001D6ADA" w:rsidRDefault="00000000">
      <w:r>
        <w:t xml:space="preserve">                        Type: Real</w:t>
      </w:r>
    </w:p>
    <w:p w14:paraId="41B420A1" w14:textId="77777777" w:rsidR="001D6ADA" w:rsidRDefault="00000000">
      <w:r>
        <w:t xml:space="preserve">                        Options: 0.0125≤</w:t>
      </w:r>
      <w:r>
        <w:rPr>
          <w:i/>
        </w:rPr>
        <w:t>ldInterval</w:t>
      </w:r>
      <w:r>
        <w:t>≤</w:t>
      </w:r>
      <w:proofErr w:type="gramStart"/>
      <w:r>
        <w:t>sum(</w:t>
      </w:r>
      <w:proofErr w:type="gramEnd"/>
      <w:r>
        <w:rPr>
          <w:i/>
        </w:rPr>
        <w:t>ChromLengths</w:t>
      </w:r>
      <w:r>
        <w:t>)/40</w:t>
      </w:r>
    </w:p>
    <w:p w14:paraId="3654A771" w14:textId="77777777" w:rsidR="001D6ADA" w:rsidRDefault="00000000">
      <w:r>
        <w:t xml:space="preserve">                        Default: 0.25 </w:t>
      </w:r>
      <w:r>
        <w:rPr>
          <w:color w:val="FF0000"/>
          <w:highlight w:val="yellow"/>
        </w:rPr>
        <w:t>(0-10cM)</w:t>
      </w:r>
    </w:p>
    <w:p w14:paraId="68A8638E" w14:textId="77777777" w:rsidR="001D6ADA" w:rsidRDefault="001D6ADA"/>
    <w:p w14:paraId="1F001FB2" w14:textId="77777777" w:rsidR="001D6ADA" w:rsidRDefault="00000000">
      <w:pPr>
        <w:rPr>
          <w:rFonts w:eastAsiaTheme="minorHAnsi"/>
          <w:lang w:val="en-US" w:eastAsia="en-US"/>
        </w:rPr>
      </w:pPr>
      <w:r>
        <w:rPr>
          <w:rFonts w:eastAsiaTheme="minorHAnsi"/>
          <w:lang w:val="en-US" w:eastAsia="en-US"/>
        </w:rPr>
        <w:t xml:space="preserve">  </w:t>
      </w:r>
      <w:r>
        <w:rPr>
          <w:rFonts w:eastAsiaTheme="minorHAnsi"/>
          <w:i/>
          <w:lang w:val="en-US" w:eastAsia="en-US"/>
        </w:rPr>
        <w:t>maxNQtls</w:t>
      </w:r>
      <w:r>
        <w:rPr>
          <w:rFonts w:eastAsiaTheme="minorHAnsi"/>
          <w:lang w:val="en-US" w:eastAsia="en-US"/>
        </w:rPr>
        <w:t xml:space="preserve">              </w:t>
      </w:r>
      <w:r>
        <w:t xml:space="preserve">Definition: </w:t>
      </w:r>
      <w:r>
        <w:rPr>
          <w:rFonts w:eastAsiaTheme="minorHAnsi"/>
          <w:lang w:val="en-US" w:eastAsia="en-US"/>
        </w:rPr>
        <w:t xml:space="preserve">Maximum number of QTL sampled for each chromosome. </w:t>
      </w:r>
    </w:p>
    <w:p w14:paraId="62CCB2B9" w14:textId="77777777" w:rsidR="001D6ADA" w:rsidRDefault="00000000">
      <w:pPr>
        <w:rPr>
          <w:rFonts w:eastAsiaTheme="minorHAnsi"/>
          <w:lang w:val="en-US" w:eastAsia="en-US"/>
        </w:rPr>
      </w:pPr>
      <w:r>
        <w:rPr>
          <w:rFonts w:eastAsiaTheme="minorHAnsi"/>
          <w:lang w:val="en-US" w:eastAsia="en-US"/>
        </w:rPr>
        <w:t xml:space="preserve">                                    QTL are randomly sampled from segregating QTL-loci </w:t>
      </w:r>
    </w:p>
    <w:p w14:paraId="61F152D9" w14:textId="77777777" w:rsidR="001D6ADA" w:rsidRDefault="00000000">
      <w:pPr>
        <w:rPr>
          <w:rFonts w:eastAsiaTheme="minorHAnsi"/>
          <w:lang w:val="en-US" w:eastAsia="en-US"/>
        </w:rPr>
      </w:pPr>
      <w:r>
        <w:rPr>
          <w:rFonts w:eastAsiaTheme="minorHAnsi"/>
          <w:lang w:val="en-US" w:eastAsia="en-US"/>
        </w:rPr>
        <w:t xml:space="preserve">                                    generated by linkage disequilibrium. Sampled QTL </w:t>
      </w:r>
    </w:p>
    <w:p w14:paraId="02044167" w14:textId="77777777" w:rsidR="001D6ADA" w:rsidRDefault="00000000">
      <w:pPr>
        <w:rPr>
          <w:rFonts w:eastAsiaTheme="minorHAnsi"/>
          <w:lang w:val="en-US" w:eastAsia="en-US"/>
        </w:rPr>
      </w:pPr>
      <w:r>
        <w:rPr>
          <w:rFonts w:eastAsiaTheme="minorHAnsi"/>
          <w:lang w:val="en-US" w:eastAsia="en-US"/>
        </w:rPr>
        <w:t xml:space="preserve">                                    are used in subsequent simulations.</w:t>
      </w:r>
    </w:p>
    <w:p w14:paraId="784DB57A" w14:textId="77777777" w:rsidR="001D6ADA" w:rsidRDefault="00000000">
      <w:r>
        <w:t xml:space="preserve">                        Type: Integer</w:t>
      </w:r>
    </w:p>
    <w:p w14:paraId="5837F7D7" w14:textId="77777777" w:rsidR="001D6ADA" w:rsidRDefault="00000000">
      <w:pPr>
        <w:pStyle w:val="Almindeligtekst"/>
      </w:pPr>
      <w:r>
        <w:t xml:space="preserve">                        Dimension: </w:t>
      </w:r>
      <w:r>
        <w:rPr>
          <w:i/>
        </w:rPr>
        <w:t>nchrom,</w:t>
      </w:r>
      <w:r>
        <w:t xml:space="preserve"> where </w:t>
      </w:r>
      <w:r>
        <w:rPr>
          <w:i/>
        </w:rPr>
        <w:t>nchrom</w:t>
      </w:r>
      <w:r>
        <w:t xml:space="preserve"> is the number of chromosomes in </w:t>
      </w:r>
    </w:p>
    <w:p w14:paraId="762BE0DF" w14:textId="77777777" w:rsidR="001D6ADA" w:rsidRDefault="00000000">
      <w:pPr>
        <w:pStyle w:val="Almindeligtekst"/>
      </w:pPr>
      <w:r>
        <w:t xml:space="preserve">                                   the genome provided in namelist &amp;CONTROL_GENOME</w:t>
      </w:r>
    </w:p>
    <w:p w14:paraId="0C5ECF30" w14:textId="77777777" w:rsidR="001D6ADA" w:rsidRDefault="00000000">
      <w:r>
        <w:t xml:space="preserve">                        Options: </w:t>
      </w:r>
      <w:r>
        <w:sym w:font="Symbol" w:char="00B3"/>
      </w:r>
      <w:r>
        <w:t>0</w:t>
      </w:r>
    </w:p>
    <w:p w14:paraId="2C3F27CD" w14:textId="77777777" w:rsidR="001D6ADA" w:rsidRDefault="00000000">
      <w:r>
        <w:t xml:space="preserve">                        Default: </w:t>
      </w:r>
      <w:proofErr w:type="gramStart"/>
      <w:r>
        <w:t>huge(</w:t>
      </w:r>
      <w:proofErr w:type="gramEnd"/>
      <w:r>
        <w:t>1)</w:t>
      </w:r>
    </w:p>
    <w:p w14:paraId="0DE6A244" w14:textId="77777777" w:rsidR="001D6ADA" w:rsidRDefault="001D6ADA"/>
    <w:p w14:paraId="63EBC66B" w14:textId="77777777" w:rsidR="001D6ADA" w:rsidRDefault="00000000">
      <w:pPr>
        <w:rPr>
          <w:rFonts w:eastAsiaTheme="minorHAnsi"/>
          <w:lang w:val="en-US" w:eastAsia="en-US"/>
        </w:rPr>
      </w:pPr>
      <w:r>
        <w:rPr>
          <w:rFonts w:eastAsiaTheme="minorHAnsi"/>
          <w:lang w:val="en-US" w:eastAsia="en-US"/>
        </w:rPr>
        <w:t xml:space="preserve">  </w:t>
      </w:r>
      <w:r>
        <w:rPr>
          <w:rFonts w:eastAsiaTheme="minorHAnsi"/>
          <w:i/>
          <w:lang w:val="en-US" w:eastAsia="en-US"/>
        </w:rPr>
        <w:t>maxNMarkers</w:t>
      </w:r>
      <w:r>
        <w:rPr>
          <w:rFonts w:eastAsiaTheme="minorHAnsi"/>
          <w:lang w:val="en-US" w:eastAsia="en-US"/>
        </w:rPr>
        <w:t xml:space="preserve">           </w:t>
      </w:r>
      <w:r>
        <w:t xml:space="preserve">Definition: </w:t>
      </w:r>
      <w:r>
        <w:rPr>
          <w:rFonts w:eastAsiaTheme="minorHAnsi"/>
          <w:lang w:val="en-US" w:eastAsia="en-US"/>
        </w:rPr>
        <w:t xml:space="preserve">Maximum number of markers sampled for each </w:t>
      </w:r>
    </w:p>
    <w:p w14:paraId="6727EE28" w14:textId="77777777" w:rsidR="001D6ADA" w:rsidRDefault="00000000">
      <w:pPr>
        <w:rPr>
          <w:rFonts w:eastAsiaTheme="minorHAnsi"/>
          <w:lang w:val="en-US" w:eastAsia="en-US"/>
        </w:rPr>
      </w:pPr>
      <w:r>
        <w:rPr>
          <w:rFonts w:eastAsiaTheme="minorHAnsi"/>
          <w:lang w:val="en-US" w:eastAsia="en-US"/>
        </w:rPr>
        <w:t xml:space="preserve">                                    chromosome. Markers are randomly sampled from </w:t>
      </w:r>
    </w:p>
    <w:p w14:paraId="01E854F8" w14:textId="77777777" w:rsidR="001D6ADA" w:rsidRDefault="00000000">
      <w:pPr>
        <w:rPr>
          <w:rFonts w:eastAsiaTheme="minorHAnsi"/>
          <w:lang w:val="en-US" w:eastAsia="en-US"/>
        </w:rPr>
      </w:pPr>
      <w:r>
        <w:rPr>
          <w:rFonts w:eastAsiaTheme="minorHAnsi"/>
          <w:lang w:val="en-US" w:eastAsia="en-US"/>
        </w:rPr>
        <w:t xml:space="preserve">                                    segregating marker-loci generated by linkage </w:t>
      </w:r>
    </w:p>
    <w:p w14:paraId="491058CD" w14:textId="77777777" w:rsidR="001D6ADA" w:rsidRDefault="00000000">
      <w:pPr>
        <w:rPr>
          <w:rFonts w:eastAsiaTheme="minorHAnsi"/>
          <w:lang w:val="en-US" w:eastAsia="en-US"/>
        </w:rPr>
      </w:pPr>
      <w:r>
        <w:rPr>
          <w:rFonts w:eastAsiaTheme="minorHAnsi"/>
          <w:lang w:val="en-US" w:eastAsia="en-US"/>
        </w:rPr>
        <w:t xml:space="preserve">                                    disequilibrium. Sampled markers are used in </w:t>
      </w:r>
    </w:p>
    <w:p w14:paraId="132B9ED9" w14:textId="77777777" w:rsidR="001D6ADA" w:rsidRDefault="00000000">
      <w:r>
        <w:rPr>
          <w:rFonts w:eastAsiaTheme="minorHAnsi"/>
          <w:lang w:val="en-US" w:eastAsia="en-US"/>
        </w:rPr>
        <w:t xml:space="preserve">                                    subsequent simulations.</w:t>
      </w:r>
    </w:p>
    <w:p w14:paraId="0B79A44E" w14:textId="77777777" w:rsidR="001D6ADA" w:rsidRDefault="00000000">
      <w:r>
        <w:t xml:space="preserve">                        Type: Integer</w:t>
      </w:r>
    </w:p>
    <w:p w14:paraId="54A10406" w14:textId="77777777" w:rsidR="001D6ADA" w:rsidRDefault="00000000">
      <w:pPr>
        <w:pStyle w:val="Almindeligtekst"/>
      </w:pPr>
      <w:r>
        <w:t xml:space="preserve">                        Dimension: </w:t>
      </w:r>
      <w:r>
        <w:rPr>
          <w:i/>
        </w:rPr>
        <w:t>nchrom,</w:t>
      </w:r>
      <w:r>
        <w:t xml:space="preserve"> where </w:t>
      </w:r>
      <w:r>
        <w:rPr>
          <w:i/>
        </w:rPr>
        <w:t>nchrom</w:t>
      </w:r>
      <w:r>
        <w:t xml:space="preserve"> is the number of chromosomes in </w:t>
      </w:r>
    </w:p>
    <w:p w14:paraId="40244328" w14:textId="77777777" w:rsidR="001D6ADA" w:rsidRDefault="00000000">
      <w:pPr>
        <w:pStyle w:val="Almindeligtekst"/>
      </w:pPr>
      <w:r>
        <w:t xml:space="preserve">                                   the genome provided in namelist &amp;CONTROL_GENOME</w:t>
      </w:r>
    </w:p>
    <w:p w14:paraId="4A311B5D" w14:textId="77777777" w:rsidR="001D6ADA" w:rsidRDefault="00000000">
      <w:r>
        <w:t xml:space="preserve">                        Options: </w:t>
      </w:r>
      <w:r>
        <w:sym w:font="Symbol" w:char="00B3"/>
      </w:r>
      <w:r>
        <w:t>0 with sum(</w:t>
      </w:r>
      <w:r>
        <w:rPr>
          <w:rFonts w:eastAsiaTheme="minorHAnsi"/>
          <w:i/>
          <w:lang w:val="en-US" w:eastAsia="en-US"/>
        </w:rPr>
        <w:t>maxNMarkers</w:t>
      </w:r>
      <w:r>
        <w:rPr>
          <w:rFonts w:eastAsiaTheme="minorHAnsi"/>
          <w:lang w:val="en-US" w:eastAsia="en-US"/>
        </w:rPr>
        <w:t>)</w:t>
      </w:r>
      <w:r>
        <w:sym w:font="Symbol" w:char="00B3"/>
      </w:r>
      <w:r>
        <w:t>1</w:t>
      </w:r>
    </w:p>
    <w:p w14:paraId="58F3A3B6" w14:textId="77777777" w:rsidR="001D6ADA" w:rsidRDefault="00000000">
      <w:r>
        <w:t xml:space="preserve">                        Default: </w:t>
      </w:r>
      <w:proofErr w:type="gramStart"/>
      <w:r>
        <w:t>huge(</w:t>
      </w:r>
      <w:proofErr w:type="gramEnd"/>
      <w:r>
        <w:t>1)</w:t>
      </w:r>
    </w:p>
    <w:p w14:paraId="15DC70A9" w14:textId="77777777" w:rsidR="001D6ADA" w:rsidRDefault="001D6ADA"/>
    <w:p w14:paraId="44DABA51" w14:textId="77777777" w:rsidR="001D6ADA" w:rsidRDefault="00000000">
      <w:r>
        <w:rPr>
          <w:rFonts w:eastAsiaTheme="minorHAnsi"/>
          <w:lang w:val="en-US" w:eastAsia="en-US"/>
        </w:rPr>
        <w:t xml:space="preserve">  </w:t>
      </w:r>
      <w:r>
        <w:rPr>
          <w:rFonts w:eastAsiaTheme="minorHAnsi"/>
          <w:i/>
          <w:lang w:val="en-US" w:eastAsia="en-US"/>
        </w:rPr>
        <w:t>markersMaf</w:t>
      </w:r>
      <w:r>
        <w:rPr>
          <w:rFonts w:eastAsiaTheme="minorHAnsi"/>
          <w:lang w:val="en-US" w:eastAsia="en-US"/>
        </w:rPr>
        <w:t xml:space="preserve">            </w:t>
      </w:r>
      <w:r>
        <w:t xml:space="preserve">Definition: Threshold for marker minimum-allele frequency on </w:t>
      </w:r>
    </w:p>
    <w:p w14:paraId="162A94BD" w14:textId="77777777" w:rsidR="001D6ADA" w:rsidRDefault="00000000">
      <w:r>
        <w:t xml:space="preserve">                                    each chromosome; segregating markers generated by </w:t>
      </w:r>
    </w:p>
    <w:p w14:paraId="7A98CBEE" w14:textId="77777777" w:rsidR="001D6ADA" w:rsidRDefault="00000000">
      <w:pPr>
        <w:rPr>
          <w:rFonts w:eastAsiaTheme="minorHAnsi"/>
          <w:lang w:val="en-US" w:eastAsia="en-US"/>
        </w:rPr>
      </w:pPr>
      <w:r>
        <w:t xml:space="preserve">                                    linkage disequilibrium with minimum-</w:t>
      </w:r>
      <w:r>
        <w:rPr>
          <w:rFonts w:eastAsiaTheme="minorHAnsi"/>
          <w:lang w:val="en-US" w:eastAsia="en-US"/>
        </w:rPr>
        <w:t xml:space="preserve">allele </w:t>
      </w:r>
    </w:p>
    <w:p w14:paraId="52D46F48" w14:textId="77777777" w:rsidR="001D6ADA" w:rsidRDefault="00000000">
      <w:pPr>
        <w:rPr>
          <w:rFonts w:eastAsiaTheme="minorHAnsi"/>
          <w:lang w:val="en-US" w:eastAsia="en-US"/>
        </w:rPr>
      </w:pPr>
      <w:r>
        <w:rPr>
          <w:rFonts w:eastAsiaTheme="minorHAnsi"/>
          <w:lang w:val="en-US" w:eastAsia="en-US"/>
        </w:rPr>
        <w:t xml:space="preserve">                                    frequency </w:t>
      </w:r>
      <w:r>
        <w:t xml:space="preserve">larger than </w:t>
      </w:r>
      <w:r>
        <w:rPr>
          <w:rFonts w:eastAsiaTheme="minorHAnsi"/>
          <w:i/>
          <w:lang w:val="en-US" w:eastAsia="en-US"/>
        </w:rPr>
        <w:t>markersMaf</w:t>
      </w:r>
      <w:r>
        <w:rPr>
          <w:rFonts w:eastAsiaTheme="minorHAnsi"/>
          <w:lang w:val="en-US" w:eastAsia="en-US"/>
        </w:rPr>
        <w:t xml:space="preserve"> sampled and used </w:t>
      </w:r>
    </w:p>
    <w:p w14:paraId="3ABE06E1" w14:textId="77777777" w:rsidR="001D6ADA" w:rsidRDefault="00000000">
      <w:pPr>
        <w:rPr>
          <w:rFonts w:eastAsiaTheme="minorHAnsi"/>
          <w:lang w:val="en-US" w:eastAsia="en-US"/>
        </w:rPr>
      </w:pPr>
      <w:r>
        <w:rPr>
          <w:rFonts w:eastAsiaTheme="minorHAnsi"/>
          <w:lang w:val="en-US" w:eastAsia="en-US"/>
        </w:rPr>
        <w:t xml:space="preserve">                                    in simulations, where </w:t>
      </w:r>
      <w:r>
        <w:t>minimum-</w:t>
      </w:r>
      <w:r>
        <w:rPr>
          <w:rFonts w:eastAsiaTheme="minorHAnsi"/>
          <w:lang w:val="en-US" w:eastAsia="en-US"/>
        </w:rPr>
        <w:t xml:space="preserve">allele frequency is </w:t>
      </w:r>
    </w:p>
    <w:p w14:paraId="271ACAE5" w14:textId="77777777" w:rsidR="001D6ADA" w:rsidRDefault="00000000">
      <w:r>
        <w:rPr>
          <w:rFonts w:eastAsiaTheme="minorHAnsi"/>
          <w:lang w:val="en-US" w:eastAsia="en-US"/>
        </w:rPr>
        <w:t xml:space="preserve">                                    calculated using founder animals</w:t>
      </w:r>
    </w:p>
    <w:p w14:paraId="49E66EE9" w14:textId="77777777" w:rsidR="001D6ADA" w:rsidRDefault="00000000">
      <w:r>
        <w:t xml:space="preserve">                        Type: Real</w:t>
      </w:r>
    </w:p>
    <w:p w14:paraId="2839B192" w14:textId="77777777" w:rsidR="001D6ADA" w:rsidRDefault="00000000">
      <w:pPr>
        <w:pStyle w:val="Almindeligtekst"/>
      </w:pPr>
      <w:r>
        <w:t xml:space="preserve">                        Dimension: </w:t>
      </w:r>
      <w:r>
        <w:rPr>
          <w:i/>
        </w:rPr>
        <w:t>nchrom,</w:t>
      </w:r>
      <w:r>
        <w:t xml:space="preserve"> where </w:t>
      </w:r>
      <w:r>
        <w:rPr>
          <w:i/>
        </w:rPr>
        <w:t>nchrom</w:t>
      </w:r>
      <w:r>
        <w:t xml:space="preserve"> is the number of chromosomes in </w:t>
      </w:r>
    </w:p>
    <w:p w14:paraId="485DE81C" w14:textId="77777777" w:rsidR="001D6ADA" w:rsidRDefault="00000000">
      <w:pPr>
        <w:pStyle w:val="Almindeligtekst"/>
      </w:pPr>
      <w:r>
        <w:t xml:space="preserve">                                   the genome provided in namelist &amp;CONTROL_GENOME</w:t>
      </w:r>
    </w:p>
    <w:p w14:paraId="559E4B3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t xml:space="preserve">                        Options: 0.0≤</w:t>
      </w:r>
      <w:r>
        <w:rPr>
          <w:rFonts w:eastAsiaTheme="minorHAnsi"/>
          <w:i/>
          <w:lang w:val="en-US" w:eastAsia="en-US"/>
        </w:rPr>
        <w:t>markersMaf</w:t>
      </w:r>
      <w:r>
        <w:t>≤0.5</w:t>
      </w:r>
    </w:p>
    <w:p w14:paraId="34B977E5" w14:textId="77777777" w:rsidR="001D6ADA" w:rsidRDefault="00000000">
      <w:r>
        <w:t xml:space="preserve">                        Default: 0.0</w:t>
      </w:r>
    </w:p>
    <w:p w14:paraId="4A395505" w14:textId="77777777" w:rsidR="001D6ADA" w:rsidRDefault="001D6ADA"/>
    <w:p w14:paraId="147F8FF0" w14:textId="77777777" w:rsidR="001D6ADA" w:rsidRDefault="00000000">
      <w:pPr>
        <w:rPr>
          <w:rFonts w:eastAsiaTheme="minorHAnsi"/>
          <w:lang w:val="en-US" w:eastAsia="en-US"/>
        </w:rPr>
      </w:pPr>
      <w:r>
        <w:rPr>
          <w:rFonts w:eastAsiaTheme="minorHAnsi"/>
          <w:lang w:val="en-US" w:eastAsia="en-US"/>
        </w:rPr>
        <w:t xml:space="preserve">  </w:t>
      </w:r>
      <w:r>
        <w:rPr>
          <w:rFonts w:eastAsiaTheme="minorHAnsi"/>
          <w:i/>
          <w:lang w:val="en-US" w:eastAsia="en-US"/>
        </w:rPr>
        <w:t>nMarkersMaxMaf</w:t>
      </w:r>
      <w:r>
        <w:rPr>
          <w:rFonts w:eastAsiaTheme="minorHAnsi"/>
          <w:lang w:val="en-US" w:eastAsia="en-US"/>
        </w:rPr>
        <w:t xml:space="preserve">        </w:t>
      </w:r>
      <w:r>
        <w:t xml:space="preserve">Definition: </w:t>
      </w:r>
      <w:r>
        <w:rPr>
          <w:rFonts w:eastAsiaTheme="minorHAnsi"/>
          <w:lang w:val="en-US" w:eastAsia="en-US"/>
        </w:rPr>
        <w:t xml:space="preserve">Maximum number of markers retained on each </w:t>
      </w:r>
    </w:p>
    <w:p w14:paraId="7CC1ABF9" w14:textId="77777777" w:rsidR="001D6ADA" w:rsidRDefault="00000000">
      <w:r>
        <w:rPr>
          <w:rFonts w:eastAsiaTheme="minorHAnsi"/>
          <w:lang w:val="en-US" w:eastAsia="en-US"/>
        </w:rPr>
        <w:t xml:space="preserve">                                    chromosome, where the </w:t>
      </w:r>
      <w:r>
        <w:rPr>
          <w:rFonts w:eastAsiaTheme="minorHAnsi"/>
          <w:i/>
          <w:lang w:val="en-US" w:eastAsia="en-US"/>
        </w:rPr>
        <w:t>nMarkersMaxMaf</w:t>
      </w:r>
      <w:r>
        <w:rPr>
          <w:rFonts w:eastAsiaTheme="minorHAnsi"/>
          <w:lang w:val="en-US" w:eastAsia="en-US"/>
        </w:rPr>
        <w:t xml:space="preserve"> </w:t>
      </w:r>
      <w:r>
        <w:t xml:space="preserve">segregating </w:t>
      </w:r>
    </w:p>
    <w:p w14:paraId="2CEF5BBB" w14:textId="77777777" w:rsidR="001D6ADA" w:rsidRDefault="00000000">
      <w:pPr>
        <w:rPr>
          <w:rFonts w:eastAsiaTheme="minorHAnsi"/>
          <w:lang w:val="en-US" w:eastAsia="en-US"/>
        </w:rPr>
      </w:pPr>
      <w:r>
        <w:lastRenderedPageBreak/>
        <w:t xml:space="preserve">                                    </w:t>
      </w:r>
      <w:r>
        <w:rPr>
          <w:rFonts w:eastAsiaTheme="minorHAnsi"/>
          <w:lang w:val="en-US" w:eastAsia="en-US"/>
        </w:rPr>
        <w:t xml:space="preserve">markers </w:t>
      </w:r>
      <w:r>
        <w:t>generated by linkage disequilibrium</w:t>
      </w:r>
      <w:r>
        <w:rPr>
          <w:rFonts w:eastAsiaTheme="minorHAnsi"/>
          <w:lang w:val="en-US" w:eastAsia="en-US"/>
        </w:rPr>
        <w:t xml:space="preserve"> with </w:t>
      </w:r>
    </w:p>
    <w:p w14:paraId="759EDA8A" w14:textId="77777777" w:rsidR="001D6ADA" w:rsidRDefault="00000000">
      <w:pPr>
        <w:rPr>
          <w:rFonts w:eastAsiaTheme="minorHAnsi"/>
          <w:lang w:val="en-US" w:eastAsia="en-US"/>
        </w:rPr>
      </w:pPr>
      <w:r>
        <w:rPr>
          <w:rFonts w:eastAsiaTheme="minorHAnsi"/>
          <w:lang w:val="en-US" w:eastAsia="en-US"/>
        </w:rPr>
        <w:t xml:space="preserve">                                    the highest minimum-allele frequencies are retained </w:t>
      </w:r>
    </w:p>
    <w:p w14:paraId="6A32D684" w14:textId="77777777" w:rsidR="001D6ADA" w:rsidRDefault="00000000">
      <w:pPr>
        <w:rPr>
          <w:rFonts w:eastAsiaTheme="minorHAnsi"/>
          <w:lang w:val="en-US" w:eastAsia="en-US"/>
        </w:rPr>
      </w:pPr>
      <w:r>
        <w:rPr>
          <w:rFonts w:eastAsiaTheme="minorHAnsi"/>
          <w:lang w:val="en-US" w:eastAsia="en-US"/>
        </w:rPr>
        <w:t xml:space="preserve">                                    and </w:t>
      </w:r>
      <w:r>
        <w:t>minimum-</w:t>
      </w:r>
      <w:r>
        <w:rPr>
          <w:rFonts w:eastAsiaTheme="minorHAnsi"/>
          <w:lang w:val="en-US" w:eastAsia="en-US"/>
        </w:rPr>
        <w:t xml:space="preserve">allele frequency is calculated using </w:t>
      </w:r>
    </w:p>
    <w:p w14:paraId="3B5C85DB" w14:textId="77777777" w:rsidR="001D6ADA" w:rsidRDefault="00000000">
      <w:pPr>
        <w:rPr>
          <w:rFonts w:eastAsiaTheme="minorHAnsi"/>
          <w:lang w:val="en-US" w:eastAsia="en-US"/>
        </w:rPr>
      </w:pPr>
      <w:r>
        <w:rPr>
          <w:rFonts w:eastAsiaTheme="minorHAnsi"/>
          <w:lang w:val="en-US" w:eastAsia="en-US"/>
        </w:rPr>
        <w:t xml:space="preserve">                                    founder animals. Maximum number of markers sampled </w:t>
      </w:r>
    </w:p>
    <w:p w14:paraId="6787FEB8" w14:textId="77777777" w:rsidR="001D6ADA" w:rsidRDefault="00000000">
      <w:pPr>
        <w:rPr>
          <w:rFonts w:eastAsiaTheme="minorHAnsi"/>
          <w:lang w:val="en-US" w:eastAsia="en-US"/>
        </w:rPr>
      </w:pPr>
      <w:r>
        <w:rPr>
          <w:rFonts w:eastAsiaTheme="minorHAnsi"/>
          <w:lang w:val="en-US" w:eastAsia="en-US"/>
        </w:rPr>
        <w:t xml:space="preserve">                                    for each chromosome. Markers are sampled from </w:t>
      </w:r>
    </w:p>
    <w:p w14:paraId="6743C2B7" w14:textId="77777777" w:rsidR="001D6ADA" w:rsidRDefault="00000000">
      <w:pPr>
        <w:rPr>
          <w:rFonts w:eastAsiaTheme="minorHAnsi"/>
          <w:lang w:val="en-US" w:eastAsia="en-US"/>
        </w:rPr>
      </w:pPr>
      <w:r>
        <w:rPr>
          <w:rFonts w:eastAsiaTheme="minorHAnsi"/>
          <w:lang w:val="en-US" w:eastAsia="en-US"/>
        </w:rPr>
        <w:t xml:space="preserve">                                    segregating marker-loci generated by linkage </w:t>
      </w:r>
    </w:p>
    <w:p w14:paraId="2D91D992" w14:textId="77777777" w:rsidR="001D6ADA" w:rsidRDefault="00000000">
      <w:pPr>
        <w:rPr>
          <w:rFonts w:eastAsiaTheme="minorHAnsi"/>
          <w:lang w:val="en-US" w:eastAsia="en-US"/>
        </w:rPr>
      </w:pPr>
      <w:r>
        <w:rPr>
          <w:rFonts w:eastAsiaTheme="minorHAnsi"/>
          <w:lang w:val="en-US" w:eastAsia="en-US"/>
        </w:rPr>
        <w:t xml:space="preserve">                                    disequilibrium. Sampled markers are used in </w:t>
      </w:r>
    </w:p>
    <w:p w14:paraId="4F548FE1" w14:textId="77777777" w:rsidR="001D6ADA" w:rsidRDefault="00000000">
      <w:r>
        <w:rPr>
          <w:rFonts w:eastAsiaTheme="minorHAnsi"/>
          <w:lang w:val="en-US" w:eastAsia="en-US"/>
        </w:rPr>
        <w:t xml:space="preserve">                                    subsequent simulations.</w:t>
      </w:r>
    </w:p>
    <w:p w14:paraId="7A207C68" w14:textId="77777777" w:rsidR="001D6ADA" w:rsidRDefault="00000000">
      <w:r>
        <w:t xml:space="preserve">                        Type: Integer</w:t>
      </w:r>
    </w:p>
    <w:p w14:paraId="4B51A189" w14:textId="77777777" w:rsidR="001D6ADA" w:rsidRDefault="00000000">
      <w:pPr>
        <w:pStyle w:val="Almindeligtekst"/>
      </w:pPr>
      <w:r>
        <w:t xml:space="preserve">                        Dimension: </w:t>
      </w:r>
      <w:r>
        <w:rPr>
          <w:i/>
        </w:rPr>
        <w:t>nchrom,</w:t>
      </w:r>
      <w:r>
        <w:t xml:space="preserve"> where </w:t>
      </w:r>
      <w:r>
        <w:rPr>
          <w:i/>
        </w:rPr>
        <w:t>nchrom</w:t>
      </w:r>
      <w:r>
        <w:t xml:space="preserve"> is the number of chromosomes in </w:t>
      </w:r>
    </w:p>
    <w:p w14:paraId="15AED313" w14:textId="77777777" w:rsidR="001D6ADA" w:rsidRDefault="00000000">
      <w:pPr>
        <w:pStyle w:val="Almindeligtekst"/>
      </w:pPr>
      <w:r>
        <w:t xml:space="preserve">                                   the genome provided in namelist &amp;CONTROL_GENOME</w:t>
      </w:r>
    </w:p>
    <w:p w14:paraId="6EE42C42" w14:textId="77777777" w:rsidR="001D6ADA" w:rsidRDefault="00000000">
      <w:r>
        <w:t xml:space="preserve">                        Options: </w:t>
      </w:r>
      <w:r>
        <w:sym w:font="Symbol" w:char="00B3"/>
      </w:r>
      <w:r>
        <w:t>0 with sum(</w:t>
      </w:r>
      <w:r>
        <w:rPr>
          <w:rFonts w:eastAsiaTheme="minorHAnsi"/>
          <w:i/>
          <w:lang w:val="en-US" w:eastAsia="en-US"/>
        </w:rPr>
        <w:t>nMarkersMaxMaf</w:t>
      </w:r>
      <w:r>
        <w:t>)</w:t>
      </w:r>
      <w:r>
        <w:sym w:font="Symbol" w:char="00B3"/>
      </w:r>
      <w:r>
        <w:t>1</w:t>
      </w:r>
    </w:p>
    <w:p w14:paraId="4282CE32" w14:textId="77777777" w:rsidR="001D6ADA" w:rsidRDefault="00000000">
      <w:r>
        <w:t xml:space="preserve">                        Default: </w:t>
      </w:r>
      <w:proofErr w:type="gramStart"/>
      <w:r>
        <w:t>huge(</w:t>
      </w:r>
      <w:proofErr w:type="gramEnd"/>
      <w:r>
        <w:t>1)</w:t>
      </w:r>
    </w:p>
    <w:p w14:paraId="2F2D357F" w14:textId="77777777" w:rsidR="001D6ADA" w:rsidRDefault="001D6ADA"/>
    <w:p w14:paraId="746A211A" w14:textId="77777777" w:rsidR="001D6ADA" w:rsidRDefault="00000000">
      <w:r>
        <w:t xml:space="preserve">  </w:t>
      </w:r>
      <w:r>
        <w:rPr>
          <w:i/>
        </w:rPr>
        <w:t>qtlDistribution</w:t>
      </w:r>
      <w:r>
        <w:t xml:space="preserve">       Definition: Distribution of QTL-effects</w:t>
      </w:r>
    </w:p>
    <w:p w14:paraId="2684C5BA" w14:textId="77777777" w:rsidR="001D6ADA" w:rsidRDefault="00000000">
      <w:r>
        <w:t xml:space="preserve">                        Type: Character</w:t>
      </w:r>
    </w:p>
    <w:p w14:paraId="4EA23DF8" w14:textId="77777777" w:rsidR="001D6ADA" w:rsidRDefault="00000000">
      <w:r>
        <w:t xml:space="preserve">                        Options:</w:t>
      </w:r>
    </w:p>
    <w:p w14:paraId="41304549" w14:textId="77777777" w:rsidR="001D6ADA" w:rsidRDefault="00000000">
      <w:r>
        <w:t xml:space="preserve">                          </w:t>
      </w:r>
      <w:proofErr w:type="gramStart"/>
      <w:r>
        <w:t>exponential  Exponential</w:t>
      </w:r>
      <w:proofErr w:type="gramEnd"/>
      <w:r>
        <w:t xml:space="preserve"> distribution (only for </w:t>
      </w:r>
      <w:r>
        <w:rPr>
          <w:i/>
        </w:rPr>
        <w:t>ntbv</w:t>
      </w:r>
      <w:r>
        <w:t xml:space="preserve">=1) </w:t>
      </w:r>
    </w:p>
    <w:p w14:paraId="73DED476" w14:textId="77777777" w:rsidR="001D6ADA" w:rsidRDefault="00000000">
      <w:r>
        <w:t xml:space="preserve">                                       with scale parameter (1/rate) of the </w:t>
      </w:r>
    </w:p>
    <w:p w14:paraId="4689B5FE" w14:textId="77777777" w:rsidR="001D6ADA" w:rsidRDefault="00000000">
      <w:r>
        <w:t xml:space="preserve">                                       exponential set to 0.01</w:t>
      </w:r>
    </w:p>
    <w:p w14:paraId="2C17A652" w14:textId="77777777" w:rsidR="001D6ADA" w:rsidRDefault="00000000">
      <w:r>
        <w:t xml:space="preserve">                          normal       </w:t>
      </w:r>
      <w:r>
        <w:rPr>
          <w:highlight w:val="yellow"/>
        </w:rPr>
        <w:t>Normal distribution with mean 0</w:t>
      </w:r>
    </w:p>
    <w:p w14:paraId="2254517C" w14:textId="77777777" w:rsidR="001D6ADA" w:rsidRDefault="00000000">
      <w:r>
        <w:t xml:space="preserve">                        Default: exponential</w:t>
      </w:r>
    </w:p>
    <w:p w14:paraId="17C6D6A5" w14:textId="77777777" w:rsidR="001D6ADA" w:rsidRDefault="001D6ADA"/>
    <w:p w14:paraId="42252E31" w14:textId="77777777" w:rsidR="001D6ADA" w:rsidRDefault="00000000">
      <w:r>
        <w:t xml:space="preserve">  </w:t>
      </w:r>
      <w:r>
        <w:rPr>
          <w:i/>
        </w:rPr>
        <w:t>storeHaplotypes</w:t>
      </w:r>
      <w:r>
        <w:t xml:space="preserve">       Definition: Founder population(s) saved in </w:t>
      </w:r>
      <w:proofErr w:type="gramStart"/>
      <w:r>
        <w:t>external-data</w:t>
      </w:r>
      <w:proofErr w:type="gramEnd"/>
      <w:r>
        <w:t xml:space="preserve"> </w:t>
      </w:r>
    </w:p>
    <w:p w14:paraId="2769D4C2" w14:textId="77777777" w:rsidR="001D6ADA" w:rsidRDefault="00000000">
      <w:pPr>
        <w:rPr>
          <w:color w:val="FF0000"/>
        </w:rPr>
      </w:pPr>
      <w:r>
        <w:t xml:space="preserve">                                    files</w:t>
      </w:r>
      <w:r>
        <w:rPr>
          <w:color w:val="FF0000"/>
        </w:rPr>
        <w:t xml:space="preserve">; </w:t>
      </w:r>
      <w:r>
        <w:rPr>
          <w:i/>
          <w:color w:val="FF0000"/>
        </w:rPr>
        <w:t>geneticarchitecture.dat</w:t>
      </w:r>
      <w:r>
        <w:rPr>
          <w:color w:val="FF0000"/>
        </w:rPr>
        <w:t xml:space="preserve"> and</w:t>
      </w:r>
    </w:p>
    <w:p w14:paraId="2213F0D8" w14:textId="77777777" w:rsidR="001D6ADA" w:rsidRDefault="00000000">
      <w:pPr>
        <w:rPr>
          <w:color w:val="FF0000"/>
        </w:rPr>
      </w:pPr>
      <w:r>
        <w:rPr>
          <w:color w:val="FF0000"/>
        </w:rPr>
        <w:t xml:space="preserve">                                    </w:t>
      </w:r>
      <w:r>
        <w:rPr>
          <w:i/>
          <w:color w:val="FF0000"/>
        </w:rPr>
        <w:t>basehaplotypes.dat</w:t>
      </w:r>
      <w:r>
        <w:rPr>
          <w:color w:val="FF0000"/>
        </w:rPr>
        <w:t xml:space="preserve"> or</w:t>
      </w:r>
    </w:p>
    <w:p w14:paraId="720B4431" w14:textId="77777777" w:rsidR="001D6ADA" w:rsidRDefault="00000000">
      <w:pPr>
        <w:rPr>
          <w:color w:val="FF0000"/>
        </w:rPr>
      </w:pPr>
      <w:r>
        <w:rPr>
          <w:color w:val="FF0000"/>
        </w:rPr>
        <w:t xml:space="preserve">                                    </w:t>
      </w:r>
      <w:r>
        <w:rPr>
          <w:i/>
          <w:color w:val="FF0000"/>
        </w:rPr>
        <w:t>geneticarchitectureRep&lt;rep&gt;.dat</w:t>
      </w:r>
      <w:r>
        <w:rPr>
          <w:color w:val="FF0000"/>
        </w:rPr>
        <w:t xml:space="preserve"> and</w:t>
      </w:r>
    </w:p>
    <w:p w14:paraId="3543EEB5" w14:textId="77777777" w:rsidR="001D6ADA" w:rsidRDefault="00000000">
      <w:pPr>
        <w:rPr>
          <w:color w:val="FF0000"/>
        </w:rPr>
      </w:pPr>
      <w:r>
        <w:rPr>
          <w:color w:val="FF0000"/>
        </w:rPr>
        <w:t xml:space="preserve">                                    </w:t>
      </w:r>
      <w:r>
        <w:rPr>
          <w:i/>
          <w:color w:val="FF0000"/>
        </w:rPr>
        <w:t>basehaplotypesRep&lt;rep&gt;.dat</w:t>
      </w:r>
      <w:r>
        <w:rPr>
          <w:color w:val="FF0000"/>
        </w:rPr>
        <w:t xml:space="preserve">, where </w:t>
      </w:r>
      <w:r>
        <w:rPr>
          <w:i/>
          <w:color w:val="FF0000"/>
        </w:rPr>
        <w:t>rep</w:t>
      </w:r>
      <w:r>
        <w:rPr>
          <w:color w:val="FF0000"/>
        </w:rPr>
        <w:t xml:space="preserve"> is replicate </w:t>
      </w:r>
    </w:p>
    <w:p w14:paraId="0A29669B" w14:textId="77777777" w:rsidR="001D6ADA" w:rsidRDefault="00000000">
      <w:r>
        <w:rPr>
          <w:color w:val="FF0000"/>
        </w:rPr>
        <w:t xml:space="preserve">                                    number</w:t>
      </w:r>
    </w:p>
    <w:p w14:paraId="7151FB68" w14:textId="77777777" w:rsidR="001D6ADA" w:rsidRDefault="00000000">
      <w:r>
        <w:t xml:space="preserve">                        Type: Character</w:t>
      </w:r>
    </w:p>
    <w:p w14:paraId="7126C056" w14:textId="77777777" w:rsidR="001D6ADA" w:rsidRDefault="00000000">
      <w:r>
        <w:t xml:space="preserve">                        Options:</w:t>
      </w:r>
    </w:p>
    <w:p w14:paraId="76AD914F" w14:textId="77777777" w:rsidR="001D6ADA" w:rsidRDefault="00000000">
      <w:r>
        <w:t xml:space="preserve">                          </w:t>
      </w:r>
      <w:proofErr w:type="gramStart"/>
      <w:r>
        <w:t>yes</w:t>
      </w:r>
      <w:proofErr w:type="gramEnd"/>
      <w:r>
        <w:t xml:space="preserve">       Founder population(s) saved in external-data files</w:t>
      </w:r>
    </w:p>
    <w:p w14:paraId="7BAC7D74" w14:textId="77777777" w:rsidR="001D6ADA" w:rsidRDefault="00000000">
      <w:r>
        <w:t xml:space="preserve">                          no        Founder population(s) not saved</w:t>
      </w:r>
    </w:p>
    <w:p w14:paraId="2355D1CA" w14:textId="77777777" w:rsidR="001D6ADA" w:rsidRDefault="00000000">
      <w:r>
        <w:t xml:space="preserve">                        Default: no</w:t>
      </w:r>
    </w:p>
    <w:p w14:paraId="2E5DF598" w14:textId="77777777" w:rsidR="001D6ADA" w:rsidRDefault="001D6ADA"/>
    <w:p w14:paraId="65A39F6F" w14:textId="77777777" w:rsidR="001D6ADA" w:rsidRDefault="00000000">
      <w:pPr>
        <w:rPr>
          <w:i/>
        </w:rPr>
      </w:pPr>
      <w:r>
        <w:t xml:space="preserve">  </w:t>
      </w:r>
      <w:r>
        <w:rPr>
          <w:i/>
        </w:rPr>
        <w:t>storeHaplotypesDirectory</w:t>
      </w:r>
    </w:p>
    <w:p w14:paraId="51284FA6" w14:textId="77777777" w:rsidR="001D6ADA" w:rsidRDefault="00000000">
      <w:r>
        <w:t xml:space="preserve">                        Definition: Directory to save founder population(s) in </w:t>
      </w:r>
    </w:p>
    <w:p w14:paraId="1284637B" w14:textId="77777777" w:rsidR="001D6ADA" w:rsidRDefault="00000000">
      <w:r>
        <w:t xml:space="preserve">                                    external-data files haplotype files</w:t>
      </w:r>
    </w:p>
    <w:p w14:paraId="7BE926CB" w14:textId="77777777" w:rsidR="001D6ADA" w:rsidRDefault="00000000">
      <w:r>
        <w:t xml:space="preserve">                        Type: Character</w:t>
      </w:r>
    </w:p>
    <w:p w14:paraId="3A823408" w14:textId="77777777" w:rsidR="001D6ADA" w:rsidRDefault="00000000">
      <w:r>
        <w:t xml:space="preserve">                        Options:</w:t>
      </w:r>
    </w:p>
    <w:p w14:paraId="3012DB2B" w14:textId="77777777" w:rsidR="001D6ADA" w:rsidRDefault="00000000">
      <w:r>
        <w:t xml:space="preserve">                          Existing directory or directory that can be created</w:t>
      </w:r>
    </w:p>
    <w:p w14:paraId="5E6EC64E" w14:textId="77777777" w:rsidR="001D6ADA" w:rsidRDefault="00000000">
      <w:r>
        <w:t xml:space="preserve">                        Default: </w:t>
      </w:r>
      <w:r>
        <w:rPr>
          <w:i/>
        </w:rPr>
        <w:t>OutDirectory</w:t>
      </w:r>
    </w:p>
    <w:p w14:paraId="5ABA7554" w14:textId="77777777" w:rsidR="001D6ADA" w:rsidRDefault="001D6ADA"/>
    <w:p w14:paraId="3E33ECEF" w14:textId="77777777" w:rsidR="001D6ADA" w:rsidRDefault="00000000">
      <w:pPr>
        <w:rPr>
          <w:i/>
        </w:rPr>
      </w:pPr>
      <w:r>
        <w:rPr>
          <w:i/>
        </w:rPr>
        <w:t>StoredArchitectureOneAlleleFreq</w:t>
      </w:r>
    </w:p>
    <w:p w14:paraId="6915695C" w14:textId="77777777" w:rsidR="001D6ADA" w:rsidRDefault="00000000">
      <w:r>
        <w:t xml:space="preserve">                        Definition: Genetic architecture format has one allele freq column only.</w:t>
      </w:r>
    </w:p>
    <w:p w14:paraId="7577D4C5" w14:textId="77777777" w:rsidR="001D6ADA" w:rsidRDefault="00000000">
      <w:r>
        <w:t xml:space="preserve">                        Type: Character</w:t>
      </w:r>
    </w:p>
    <w:p w14:paraId="112A8E6B" w14:textId="77777777" w:rsidR="001D6ADA" w:rsidRDefault="00000000">
      <w:r>
        <w:t xml:space="preserve">                        Options: ‘yes’, ‘no’</w:t>
      </w:r>
    </w:p>
    <w:p w14:paraId="28A6544C" w14:textId="77777777" w:rsidR="001D6ADA" w:rsidRDefault="00000000">
      <w:r>
        <w:t xml:space="preserve">                        Default: ‘no’</w:t>
      </w:r>
    </w:p>
    <w:p w14:paraId="0FFCAEA5" w14:textId="77777777" w:rsidR="001D6ADA" w:rsidRDefault="00000000">
      <w:r>
        <w:t xml:space="preserve">! Genetic architecture format has one allele freq column only. </w:t>
      </w:r>
    </w:p>
    <w:p w14:paraId="6BC4AAE8" w14:textId="77777777" w:rsidR="001D6ADA" w:rsidRDefault="00000000">
      <w:r>
        <w:t xml:space="preserve">Default: 'no' (allele of p and p... &amp; for nAlleleInLocus&gt;2). </w:t>
      </w:r>
    </w:p>
    <w:p w14:paraId="72DD849C" w14:textId="77777777" w:rsidR="001D6ADA" w:rsidRDefault="00000000">
      <w:r>
        <w:t xml:space="preserve">         'yes' (allele of p only. this is to read old ADAM input where nAlleleInLocus=2).</w:t>
      </w:r>
    </w:p>
    <w:p w14:paraId="3735381A" w14:textId="77777777" w:rsidR="001D6ADA" w:rsidRDefault="001D6ADA"/>
    <w:p w14:paraId="0FB618C9" w14:textId="77777777" w:rsidR="001D6ADA" w:rsidRDefault="00000000">
      <w:r>
        <w:t xml:space="preserve">  **Additional information**</w:t>
      </w:r>
    </w:p>
    <w:p w14:paraId="57E19A9B" w14:textId="77777777" w:rsidR="001D6ADA" w:rsidRDefault="00000000">
      <w:r>
        <w:t xml:space="preserve">  </w:t>
      </w:r>
      <w:r>
        <w:sym w:font="Symbol" w:char="F0B7"/>
      </w:r>
      <w:r>
        <w:t xml:space="preserve"> Namelist &amp;LD only read when </w:t>
      </w:r>
      <w:r>
        <w:rPr>
          <w:i/>
        </w:rPr>
        <w:t>geneticModel</w:t>
      </w:r>
      <w:r>
        <w:t xml:space="preserve"> ‘genomic’ or ‘ldonly’</w:t>
      </w:r>
    </w:p>
    <w:p w14:paraId="04F50002" w14:textId="77777777" w:rsidR="001D6ADA" w:rsidRDefault="001D6ADA"/>
    <w:p w14:paraId="460DFC15" w14:textId="77777777" w:rsidR="001D6ADA" w:rsidRDefault="00000000">
      <w:r>
        <w:t xml:space="preserve">  </w:t>
      </w:r>
      <w:r>
        <w:sym w:font="Symbol" w:char="F0B7"/>
      </w:r>
      <w:r>
        <w:t xml:space="preserve"> Parameters required is determined by </w:t>
      </w:r>
      <w:r>
        <w:rPr>
          <w:i/>
        </w:rPr>
        <w:t>geneticModel</w:t>
      </w:r>
      <w:r>
        <w:t xml:space="preserve"> and </w:t>
      </w:r>
      <w:r>
        <w:rPr>
          <w:i/>
        </w:rPr>
        <w:t>populationHistory</w:t>
      </w:r>
      <w:r>
        <w:t>:</w:t>
      </w:r>
    </w:p>
    <w:p w14:paraId="218C83AD" w14:textId="77777777" w:rsidR="001D6ADA" w:rsidRDefault="001D6ADA"/>
    <w:p w14:paraId="26A459B8" w14:textId="77777777" w:rsidR="001D6ADA" w:rsidRDefault="00000000">
      <w:r>
        <w:t xml:space="preserve">    (a)</w:t>
      </w:r>
      <w:r>
        <w:rPr>
          <w:i/>
        </w:rPr>
        <w:t xml:space="preserve"> geneticModel</w:t>
      </w:r>
      <w:r>
        <w:t xml:space="preserve"> ‘genomic’</w:t>
      </w:r>
    </w:p>
    <w:p w14:paraId="0A12A178" w14:textId="77777777" w:rsidR="001D6ADA" w:rsidRDefault="001D6ADA"/>
    <w:p w14:paraId="07C91FDC" w14:textId="77777777" w:rsidR="001D6ADA" w:rsidRDefault="00000000">
      <w:pPr>
        <w:rPr>
          <w:i/>
        </w:rPr>
      </w:pPr>
      <w:r>
        <w:t xml:space="preserve">          </w:t>
      </w:r>
      <w:r>
        <w:rPr>
          <w:i/>
        </w:rPr>
        <w:t>useStoredHaplotypes</w:t>
      </w:r>
    </w:p>
    <w:p w14:paraId="49D7F54A" w14:textId="77777777" w:rsidR="001D6ADA" w:rsidRDefault="00000000">
      <w:r>
        <w:t xml:space="preserve">          </w:t>
      </w:r>
      <w:r>
        <w:rPr>
          <w:i/>
          <w:lang w:val="en-US"/>
        </w:rPr>
        <w:t>useStoredHaplotypesDirectory</w:t>
      </w:r>
    </w:p>
    <w:p w14:paraId="7CEA04D3" w14:textId="77777777" w:rsidR="001D6ADA" w:rsidRDefault="00000000">
      <w:r>
        <w:t xml:space="preserve">          </w:t>
      </w:r>
      <w:r>
        <w:rPr>
          <w:i/>
        </w:rPr>
        <w:t>historicalPopulation</w:t>
      </w:r>
    </w:p>
    <w:p w14:paraId="38C816E7" w14:textId="77777777" w:rsidR="001D6ADA" w:rsidRDefault="00000000">
      <w:r>
        <w:t xml:space="preserve">          </w:t>
      </w:r>
      <w:r>
        <w:rPr>
          <w:i/>
        </w:rPr>
        <w:t>LD_ngen</w:t>
      </w:r>
    </w:p>
    <w:p w14:paraId="6F236652" w14:textId="77777777" w:rsidR="001D6ADA" w:rsidRDefault="00000000">
      <w:pPr>
        <w:rPr>
          <w:i/>
          <w:lang w:val="en-US"/>
        </w:rPr>
      </w:pPr>
      <w:r>
        <w:t xml:space="preserve">          </w:t>
      </w:r>
      <w:r>
        <w:rPr>
          <w:i/>
          <w:lang w:val="en-US"/>
        </w:rPr>
        <w:t>nPotentialLoci</w:t>
      </w:r>
    </w:p>
    <w:p w14:paraId="3C193FCA" w14:textId="77777777" w:rsidR="001D6ADA" w:rsidRDefault="00000000">
      <w:pPr>
        <w:rPr>
          <w:lang w:val="sv-SE"/>
        </w:rPr>
      </w:pPr>
      <w:r>
        <w:rPr>
          <w:lang w:val="en-US"/>
        </w:rPr>
        <w:t xml:space="preserve">          </w:t>
      </w:r>
      <w:r>
        <w:rPr>
          <w:i/>
          <w:lang w:val="sv-SE"/>
        </w:rPr>
        <w:t>nmarker_per_qtl</w:t>
      </w:r>
    </w:p>
    <w:p w14:paraId="2FB106B8" w14:textId="77777777" w:rsidR="001D6ADA" w:rsidRDefault="00000000">
      <w:pPr>
        <w:rPr>
          <w:lang w:val="en-US"/>
        </w:rPr>
      </w:pPr>
      <w:r>
        <w:rPr>
          <w:lang w:val="sv-SE"/>
        </w:rPr>
        <w:t xml:space="preserve">          </w:t>
      </w:r>
      <w:r>
        <w:rPr>
          <w:i/>
          <w:lang w:val="en-US"/>
        </w:rPr>
        <w:t>mutation_rate</w:t>
      </w:r>
    </w:p>
    <w:p w14:paraId="355B8E9F" w14:textId="77777777" w:rsidR="001D6ADA" w:rsidRDefault="00000000">
      <w:pPr>
        <w:rPr>
          <w:lang w:val="en-US"/>
        </w:rPr>
      </w:pPr>
      <w:r>
        <w:t xml:space="preserve">          </w:t>
      </w:r>
      <w:r>
        <w:rPr>
          <w:i/>
        </w:rPr>
        <w:t>CullingProportion</w:t>
      </w:r>
    </w:p>
    <w:p w14:paraId="147B3212" w14:textId="77777777" w:rsidR="001D6ADA" w:rsidRDefault="00000000">
      <w:pPr>
        <w:rPr>
          <w:lang w:val="en-US"/>
        </w:rPr>
      </w:pPr>
      <w:r>
        <w:rPr>
          <w:lang w:val="en-US"/>
        </w:rPr>
        <w:t xml:space="preserve">          </w:t>
      </w:r>
      <w:r>
        <w:rPr>
          <w:i/>
          <w:lang w:val="en-US"/>
        </w:rPr>
        <w:t>ProportionPositiveMutations</w:t>
      </w:r>
    </w:p>
    <w:p w14:paraId="553C9AE1" w14:textId="77777777" w:rsidR="001D6ADA" w:rsidRDefault="00000000">
      <w:r>
        <w:rPr>
          <w:lang w:val="en-US"/>
        </w:rPr>
        <w:t xml:space="preserve">          </w:t>
      </w:r>
      <w:r>
        <w:rPr>
          <w:i/>
        </w:rPr>
        <w:t>populationHistory</w:t>
      </w:r>
    </w:p>
    <w:p w14:paraId="110E8860" w14:textId="77777777" w:rsidR="001D6ADA" w:rsidRDefault="001D6ADA"/>
    <w:p w14:paraId="75928E28" w14:textId="77777777" w:rsidR="001D6ADA" w:rsidRDefault="00000000">
      <w:r>
        <w:t xml:space="preserve">          </w:t>
      </w:r>
      <w:r>
        <w:rPr>
          <w:i/>
        </w:rPr>
        <w:t>populationHistory</w:t>
      </w:r>
      <w:r>
        <w:t xml:space="preserve"> ‘constant’, ‘expanding’, ‘decreasing’, ‘bottlenecked’</w:t>
      </w:r>
    </w:p>
    <w:p w14:paraId="12649915" w14:textId="77777777" w:rsidR="001D6ADA" w:rsidRDefault="00000000">
      <w:r>
        <w:t xml:space="preserve">            </w:t>
      </w:r>
      <w:r>
        <w:rPr>
          <w:i/>
        </w:rPr>
        <w:t>nmale_start</w:t>
      </w:r>
    </w:p>
    <w:p w14:paraId="38517A8B" w14:textId="77777777" w:rsidR="001D6ADA" w:rsidRDefault="00000000">
      <w:r>
        <w:t xml:space="preserve">            </w:t>
      </w:r>
      <w:r>
        <w:rPr>
          <w:i/>
        </w:rPr>
        <w:t>nfemale_start</w:t>
      </w:r>
    </w:p>
    <w:p w14:paraId="28D6FE04" w14:textId="77777777" w:rsidR="001D6ADA" w:rsidRDefault="001D6ADA"/>
    <w:p w14:paraId="5ADB98EC" w14:textId="77777777" w:rsidR="001D6ADA" w:rsidRDefault="00000000">
      <w:r>
        <w:t xml:space="preserve">          </w:t>
      </w:r>
      <w:r>
        <w:rPr>
          <w:i/>
        </w:rPr>
        <w:t>populationHistory</w:t>
      </w:r>
      <w:r>
        <w:t xml:space="preserve"> ‘expanding’, ‘decreasing’, ‘bottlenecked’</w:t>
      </w:r>
    </w:p>
    <w:p w14:paraId="35867BCA" w14:textId="77777777" w:rsidR="001D6ADA" w:rsidRDefault="00000000">
      <w:pPr>
        <w:rPr>
          <w:lang w:val="en-US"/>
        </w:rPr>
      </w:pPr>
      <w:r>
        <w:rPr>
          <w:lang w:val="en-US"/>
        </w:rPr>
        <w:t xml:space="preserve">            </w:t>
      </w:r>
      <w:r>
        <w:rPr>
          <w:i/>
          <w:lang w:val="en-US"/>
        </w:rPr>
        <w:t>nmale_end</w:t>
      </w:r>
    </w:p>
    <w:p w14:paraId="0347B700" w14:textId="77777777" w:rsidR="001D6ADA" w:rsidRDefault="00000000">
      <w:pPr>
        <w:rPr>
          <w:lang w:val="en-US"/>
        </w:rPr>
      </w:pPr>
      <w:r>
        <w:rPr>
          <w:lang w:val="en-US"/>
        </w:rPr>
        <w:t xml:space="preserve">            </w:t>
      </w:r>
      <w:r>
        <w:rPr>
          <w:i/>
          <w:lang w:val="en-US"/>
        </w:rPr>
        <w:t>nfemale_end</w:t>
      </w:r>
    </w:p>
    <w:p w14:paraId="71441A78" w14:textId="77777777" w:rsidR="001D6ADA" w:rsidRDefault="001D6ADA">
      <w:pPr>
        <w:rPr>
          <w:lang w:val="en-US"/>
        </w:rPr>
      </w:pPr>
    </w:p>
    <w:p w14:paraId="5CB85286" w14:textId="77777777" w:rsidR="001D6ADA" w:rsidRDefault="00000000">
      <w:r>
        <w:rPr>
          <w:lang w:val="en-US"/>
        </w:rPr>
        <w:t xml:space="preserve">          </w:t>
      </w:r>
      <w:r>
        <w:rPr>
          <w:i/>
        </w:rPr>
        <w:t>populationHistory</w:t>
      </w:r>
      <w:r>
        <w:t xml:space="preserve"> ‘bottlenecked’</w:t>
      </w:r>
    </w:p>
    <w:p w14:paraId="2642C2DC" w14:textId="77777777" w:rsidR="001D6ADA" w:rsidRDefault="00000000">
      <w:r>
        <w:t xml:space="preserve">            </w:t>
      </w:r>
      <w:r>
        <w:rPr>
          <w:i/>
        </w:rPr>
        <w:t>nmale_bottleneck</w:t>
      </w:r>
    </w:p>
    <w:p w14:paraId="6A3A4624" w14:textId="77777777" w:rsidR="001D6ADA" w:rsidRDefault="00000000">
      <w:r>
        <w:t xml:space="preserve">            </w:t>
      </w:r>
      <w:r>
        <w:rPr>
          <w:i/>
        </w:rPr>
        <w:t>nfemale_bottleneck</w:t>
      </w:r>
    </w:p>
    <w:p w14:paraId="58A1B336" w14:textId="77777777" w:rsidR="001D6ADA" w:rsidRDefault="00000000">
      <w:r>
        <w:t xml:space="preserve">            </w:t>
      </w:r>
      <w:r>
        <w:rPr>
          <w:i/>
        </w:rPr>
        <w:t>gen_bottle</w:t>
      </w:r>
    </w:p>
    <w:p w14:paraId="4E64FA2E" w14:textId="77777777" w:rsidR="001D6ADA" w:rsidRDefault="001D6ADA"/>
    <w:p w14:paraId="12DE8F34" w14:textId="77777777" w:rsidR="001D6ADA" w:rsidRDefault="00000000">
      <w:r>
        <w:t xml:space="preserve">          </w:t>
      </w:r>
      <w:r>
        <w:rPr>
          <w:i/>
        </w:rPr>
        <w:t>populationHistory</w:t>
      </w:r>
      <w:r>
        <w:t xml:space="preserve"> ‘fluctuating’</w:t>
      </w:r>
    </w:p>
    <w:p w14:paraId="7F288538" w14:textId="77777777" w:rsidR="001D6ADA" w:rsidRDefault="00000000">
      <w:r>
        <w:t xml:space="preserve">            </w:t>
      </w:r>
      <w:r>
        <w:rPr>
          <w:i/>
        </w:rPr>
        <w:t>nmale_mean</w:t>
      </w:r>
    </w:p>
    <w:p w14:paraId="508BB28C" w14:textId="77777777" w:rsidR="001D6ADA" w:rsidRDefault="00000000">
      <w:r>
        <w:t xml:space="preserve">            </w:t>
      </w:r>
      <w:r>
        <w:rPr>
          <w:i/>
        </w:rPr>
        <w:t>nmale_std</w:t>
      </w:r>
    </w:p>
    <w:p w14:paraId="1A4D92C8" w14:textId="77777777" w:rsidR="001D6ADA" w:rsidRDefault="00000000">
      <w:r>
        <w:t xml:space="preserve">            </w:t>
      </w:r>
      <w:r>
        <w:rPr>
          <w:i/>
        </w:rPr>
        <w:t>nfemale_mean</w:t>
      </w:r>
    </w:p>
    <w:p w14:paraId="2D04C80B" w14:textId="77777777" w:rsidR="001D6ADA" w:rsidRDefault="00000000">
      <w:r>
        <w:t xml:space="preserve">            </w:t>
      </w:r>
      <w:r>
        <w:rPr>
          <w:i/>
        </w:rPr>
        <w:t>nfemale_std</w:t>
      </w:r>
    </w:p>
    <w:p w14:paraId="2B7B091E" w14:textId="77777777" w:rsidR="001D6ADA" w:rsidRDefault="001D6ADA"/>
    <w:p w14:paraId="2A198370" w14:textId="77777777" w:rsidR="001D6ADA" w:rsidRDefault="00000000">
      <w:pPr>
        <w:rPr>
          <w:i/>
        </w:rPr>
      </w:pPr>
      <w:r>
        <w:t xml:space="preserve">          </w:t>
      </w:r>
      <w:r>
        <w:rPr>
          <w:i/>
        </w:rPr>
        <w:t>ldInterval</w:t>
      </w:r>
    </w:p>
    <w:p w14:paraId="2FD43ABA"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w:t>
      </w:r>
      <w:r>
        <w:rPr>
          <w:rFonts w:eastAsiaTheme="minorHAnsi"/>
          <w:i/>
          <w:lang w:val="en-US" w:eastAsia="en-US"/>
        </w:rPr>
        <w:t>maxNQtls</w:t>
      </w:r>
    </w:p>
    <w:p w14:paraId="7BDDBFA4"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w:t>
      </w:r>
      <w:r>
        <w:rPr>
          <w:rFonts w:eastAsiaTheme="minorHAnsi"/>
          <w:i/>
          <w:lang w:val="en-US" w:eastAsia="en-US"/>
        </w:rPr>
        <w:t>markersMaf</w:t>
      </w:r>
    </w:p>
    <w:p w14:paraId="050E0120"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w:t>
      </w:r>
      <w:r>
        <w:rPr>
          <w:rFonts w:eastAsiaTheme="minorHAnsi"/>
          <w:i/>
          <w:lang w:val="en-US" w:eastAsia="en-US"/>
        </w:rPr>
        <w:t>maxNMarkers</w:t>
      </w:r>
    </w:p>
    <w:p w14:paraId="054DD68F" w14:textId="77777777" w:rsidR="001D6ADA" w:rsidRDefault="00000000">
      <w:pPr>
        <w:rPr>
          <w:rFonts w:eastAsiaTheme="minorHAnsi"/>
          <w:lang w:val="en-US" w:eastAsia="en-US"/>
        </w:rPr>
      </w:pPr>
      <w:r>
        <w:rPr>
          <w:rFonts w:eastAsiaTheme="minorHAnsi"/>
          <w:lang w:val="en-US" w:eastAsia="en-US"/>
        </w:rPr>
        <w:t xml:space="preserve">          </w:t>
      </w:r>
      <w:r>
        <w:rPr>
          <w:rFonts w:eastAsiaTheme="minorHAnsi"/>
          <w:i/>
          <w:lang w:val="en-US" w:eastAsia="en-US"/>
        </w:rPr>
        <w:t>nMarkersMaxMaf</w:t>
      </w:r>
    </w:p>
    <w:p w14:paraId="162CECB1" w14:textId="77777777" w:rsidR="001D6ADA" w:rsidRDefault="00000000">
      <w:pPr>
        <w:rPr>
          <w:i/>
        </w:rPr>
      </w:pPr>
      <w:r>
        <w:t xml:space="preserve">          </w:t>
      </w:r>
      <w:r>
        <w:rPr>
          <w:i/>
        </w:rPr>
        <w:t>qtlDistribution</w:t>
      </w:r>
    </w:p>
    <w:p w14:paraId="5480F361" w14:textId="77777777" w:rsidR="001D6ADA" w:rsidRDefault="00000000">
      <w:pPr>
        <w:rPr>
          <w:lang w:val="en-US"/>
        </w:rPr>
      </w:pPr>
      <w:r>
        <w:t xml:space="preserve">          </w:t>
      </w:r>
      <w:r>
        <w:rPr>
          <w:i/>
        </w:rPr>
        <w:t>storeHaplotypes</w:t>
      </w:r>
    </w:p>
    <w:p w14:paraId="7205A91A" w14:textId="77777777" w:rsidR="001D6ADA" w:rsidRDefault="00000000">
      <w:pPr>
        <w:rPr>
          <w:lang w:val="en-US"/>
        </w:rPr>
      </w:pPr>
      <w:r>
        <w:rPr>
          <w:lang w:val="en-US"/>
        </w:rPr>
        <w:t xml:space="preserve">          </w:t>
      </w:r>
      <w:r>
        <w:rPr>
          <w:i/>
          <w:lang w:val="en-US"/>
        </w:rPr>
        <w:t>storeHaplotypesDirectory</w:t>
      </w:r>
    </w:p>
    <w:p w14:paraId="5E35349E" w14:textId="77777777" w:rsidR="001D6ADA" w:rsidRDefault="001D6ADA">
      <w:pPr>
        <w:rPr>
          <w:lang w:val="en-US"/>
        </w:rPr>
      </w:pPr>
    </w:p>
    <w:p w14:paraId="3A307A13" w14:textId="77777777" w:rsidR="001D6ADA" w:rsidRDefault="00000000">
      <w:r>
        <w:t xml:space="preserve">    (b) </w:t>
      </w:r>
      <w:r>
        <w:rPr>
          <w:i/>
        </w:rPr>
        <w:t>geneticModel</w:t>
      </w:r>
      <w:r>
        <w:t xml:space="preserve"> ‘ldonly’</w:t>
      </w:r>
    </w:p>
    <w:p w14:paraId="70C7FB39" w14:textId="77777777" w:rsidR="001D6ADA" w:rsidRDefault="001D6ADA"/>
    <w:p w14:paraId="42FDAF1F" w14:textId="77777777" w:rsidR="001D6ADA" w:rsidRDefault="00000000">
      <w:r>
        <w:t xml:space="preserve">          </w:t>
      </w:r>
      <w:r>
        <w:rPr>
          <w:i/>
        </w:rPr>
        <w:t>LD_ngen</w:t>
      </w:r>
    </w:p>
    <w:p w14:paraId="19340404" w14:textId="77777777" w:rsidR="001D6ADA" w:rsidRDefault="00000000">
      <w:pPr>
        <w:rPr>
          <w:i/>
          <w:lang w:val="en-US"/>
        </w:rPr>
      </w:pPr>
      <w:r>
        <w:t xml:space="preserve">          </w:t>
      </w:r>
      <w:r>
        <w:rPr>
          <w:i/>
          <w:lang w:val="en-US"/>
        </w:rPr>
        <w:t>nPotentialLoci</w:t>
      </w:r>
    </w:p>
    <w:p w14:paraId="7B8AD96D" w14:textId="77777777" w:rsidR="001D6ADA" w:rsidRDefault="00000000">
      <w:pPr>
        <w:rPr>
          <w:lang w:val="sv-SE"/>
        </w:rPr>
      </w:pPr>
      <w:r>
        <w:rPr>
          <w:lang w:val="en-US"/>
        </w:rPr>
        <w:t xml:space="preserve">          </w:t>
      </w:r>
      <w:r>
        <w:rPr>
          <w:i/>
          <w:lang w:val="sv-SE"/>
        </w:rPr>
        <w:t>nmarker_per_qtl</w:t>
      </w:r>
    </w:p>
    <w:p w14:paraId="18C431D9" w14:textId="77777777" w:rsidR="001D6ADA" w:rsidRDefault="00000000">
      <w:pPr>
        <w:rPr>
          <w:lang w:val="en-US"/>
        </w:rPr>
      </w:pPr>
      <w:r>
        <w:rPr>
          <w:lang w:val="sv-SE"/>
        </w:rPr>
        <w:t xml:space="preserve">          </w:t>
      </w:r>
      <w:r>
        <w:rPr>
          <w:i/>
          <w:lang w:val="en-US"/>
        </w:rPr>
        <w:t>mutation_rate</w:t>
      </w:r>
    </w:p>
    <w:p w14:paraId="39B90010" w14:textId="77777777" w:rsidR="001D6ADA" w:rsidRDefault="00000000">
      <w:pPr>
        <w:rPr>
          <w:lang w:val="en-US"/>
        </w:rPr>
      </w:pPr>
      <w:r>
        <w:t xml:space="preserve">          </w:t>
      </w:r>
      <w:r>
        <w:rPr>
          <w:i/>
        </w:rPr>
        <w:t>CullingProportion</w:t>
      </w:r>
    </w:p>
    <w:p w14:paraId="0944426D" w14:textId="77777777" w:rsidR="001D6ADA" w:rsidRDefault="00000000">
      <w:pPr>
        <w:rPr>
          <w:lang w:val="en-US"/>
        </w:rPr>
      </w:pPr>
      <w:r>
        <w:rPr>
          <w:lang w:val="en-US"/>
        </w:rPr>
        <w:t xml:space="preserve">          </w:t>
      </w:r>
      <w:r>
        <w:rPr>
          <w:i/>
          <w:lang w:val="en-US"/>
        </w:rPr>
        <w:t>ProportionPositiveMutations</w:t>
      </w:r>
    </w:p>
    <w:p w14:paraId="1AB5168F" w14:textId="77777777" w:rsidR="001D6ADA" w:rsidRDefault="00000000">
      <w:r>
        <w:rPr>
          <w:lang w:val="en-US"/>
        </w:rPr>
        <w:t xml:space="preserve">          </w:t>
      </w:r>
      <w:r>
        <w:rPr>
          <w:i/>
        </w:rPr>
        <w:t>populationHistory</w:t>
      </w:r>
    </w:p>
    <w:p w14:paraId="302F1FF3" w14:textId="77777777" w:rsidR="001D6ADA" w:rsidRDefault="001D6ADA"/>
    <w:p w14:paraId="1AE9895E" w14:textId="77777777" w:rsidR="001D6ADA" w:rsidRDefault="00000000">
      <w:r>
        <w:t xml:space="preserve">          </w:t>
      </w:r>
      <w:r>
        <w:rPr>
          <w:i/>
        </w:rPr>
        <w:t>populationHistory</w:t>
      </w:r>
      <w:r>
        <w:t xml:space="preserve"> ‘constant’, ‘expanding’, ‘decreasing’, ‘bottlenecked’</w:t>
      </w:r>
    </w:p>
    <w:p w14:paraId="0C4797B2" w14:textId="77777777" w:rsidR="001D6ADA" w:rsidRDefault="00000000">
      <w:r>
        <w:t xml:space="preserve">            </w:t>
      </w:r>
      <w:r>
        <w:rPr>
          <w:i/>
        </w:rPr>
        <w:t>nmale_start</w:t>
      </w:r>
    </w:p>
    <w:p w14:paraId="31933226" w14:textId="77777777" w:rsidR="001D6ADA" w:rsidRDefault="00000000">
      <w:r>
        <w:t xml:space="preserve">            </w:t>
      </w:r>
      <w:r>
        <w:rPr>
          <w:i/>
        </w:rPr>
        <w:t>nfemale_start</w:t>
      </w:r>
    </w:p>
    <w:p w14:paraId="76F7B544" w14:textId="77777777" w:rsidR="001D6ADA" w:rsidRDefault="001D6ADA"/>
    <w:p w14:paraId="17F1ED43" w14:textId="77777777" w:rsidR="001D6ADA" w:rsidRDefault="00000000">
      <w:r>
        <w:t xml:space="preserve">          </w:t>
      </w:r>
      <w:r>
        <w:rPr>
          <w:i/>
        </w:rPr>
        <w:t>populationHistory</w:t>
      </w:r>
      <w:r>
        <w:t xml:space="preserve"> ‘expanding’, ‘decreasing’, ’bottlenecked’</w:t>
      </w:r>
    </w:p>
    <w:p w14:paraId="3727EB0C" w14:textId="77777777" w:rsidR="001D6ADA" w:rsidRDefault="00000000">
      <w:pPr>
        <w:rPr>
          <w:lang w:val="en-US"/>
        </w:rPr>
      </w:pPr>
      <w:r>
        <w:rPr>
          <w:lang w:val="en-US"/>
        </w:rPr>
        <w:t xml:space="preserve">            </w:t>
      </w:r>
      <w:r>
        <w:rPr>
          <w:i/>
          <w:lang w:val="en-US"/>
        </w:rPr>
        <w:t>nmale_end</w:t>
      </w:r>
    </w:p>
    <w:p w14:paraId="1170FEAF" w14:textId="77777777" w:rsidR="001D6ADA" w:rsidRDefault="00000000">
      <w:pPr>
        <w:rPr>
          <w:lang w:val="en-US"/>
        </w:rPr>
      </w:pPr>
      <w:r>
        <w:rPr>
          <w:lang w:val="en-US"/>
        </w:rPr>
        <w:t xml:space="preserve">            </w:t>
      </w:r>
      <w:r>
        <w:rPr>
          <w:i/>
          <w:lang w:val="en-US"/>
        </w:rPr>
        <w:t>nfemale_end</w:t>
      </w:r>
    </w:p>
    <w:p w14:paraId="36E73274" w14:textId="77777777" w:rsidR="001D6ADA" w:rsidRDefault="001D6ADA">
      <w:pPr>
        <w:rPr>
          <w:lang w:val="en-US"/>
        </w:rPr>
      </w:pPr>
    </w:p>
    <w:p w14:paraId="5E874C6D" w14:textId="77777777" w:rsidR="001D6ADA" w:rsidRDefault="00000000">
      <w:r>
        <w:rPr>
          <w:lang w:val="en-US"/>
        </w:rPr>
        <w:t xml:space="preserve">          </w:t>
      </w:r>
      <w:r>
        <w:rPr>
          <w:i/>
        </w:rPr>
        <w:t>populationHistory</w:t>
      </w:r>
      <w:r>
        <w:t xml:space="preserve"> ‘bottlenecked’</w:t>
      </w:r>
    </w:p>
    <w:p w14:paraId="078BEBF6" w14:textId="77777777" w:rsidR="001D6ADA" w:rsidRDefault="00000000">
      <w:r>
        <w:t xml:space="preserve">            </w:t>
      </w:r>
      <w:r>
        <w:rPr>
          <w:i/>
        </w:rPr>
        <w:t>nmale_bottleneck</w:t>
      </w:r>
    </w:p>
    <w:p w14:paraId="1DE7E13C" w14:textId="77777777" w:rsidR="001D6ADA" w:rsidRDefault="00000000">
      <w:r>
        <w:t xml:space="preserve">            </w:t>
      </w:r>
      <w:r>
        <w:rPr>
          <w:i/>
        </w:rPr>
        <w:t>nfemale_bottleneck</w:t>
      </w:r>
    </w:p>
    <w:p w14:paraId="63B87C5B" w14:textId="77777777" w:rsidR="001D6ADA" w:rsidRDefault="00000000">
      <w:r>
        <w:t xml:space="preserve">            </w:t>
      </w:r>
      <w:r>
        <w:rPr>
          <w:i/>
        </w:rPr>
        <w:t>gen_bottle</w:t>
      </w:r>
    </w:p>
    <w:p w14:paraId="3787ACCA" w14:textId="77777777" w:rsidR="001D6ADA" w:rsidRDefault="001D6ADA"/>
    <w:p w14:paraId="6AFC9347" w14:textId="77777777" w:rsidR="001D6ADA" w:rsidRDefault="00000000">
      <w:r>
        <w:t xml:space="preserve">          </w:t>
      </w:r>
      <w:r>
        <w:rPr>
          <w:i/>
        </w:rPr>
        <w:t xml:space="preserve">populationHistory </w:t>
      </w:r>
      <w:r>
        <w:t>‘fluctuating’</w:t>
      </w:r>
    </w:p>
    <w:p w14:paraId="76AAF916" w14:textId="77777777" w:rsidR="001D6ADA" w:rsidRDefault="00000000">
      <w:r>
        <w:t xml:space="preserve">            </w:t>
      </w:r>
      <w:r>
        <w:rPr>
          <w:i/>
        </w:rPr>
        <w:t>nmale_mean</w:t>
      </w:r>
    </w:p>
    <w:p w14:paraId="1822A938" w14:textId="77777777" w:rsidR="001D6ADA" w:rsidRDefault="00000000">
      <w:r>
        <w:t xml:space="preserve">            </w:t>
      </w:r>
      <w:r>
        <w:rPr>
          <w:i/>
        </w:rPr>
        <w:t>nmale_std</w:t>
      </w:r>
    </w:p>
    <w:p w14:paraId="04C2964D" w14:textId="77777777" w:rsidR="001D6ADA" w:rsidRDefault="00000000">
      <w:r>
        <w:t xml:space="preserve">            </w:t>
      </w:r>
      <w:r>
        <w:rPr>
          <w:i/>
        </w:rPr>
        <w:t>nfemale_mean</w:t>
      </w:r>
    </w:p>
    <w:p w14:paraId="380CA9FE" w14:textId="77777777" w:rsidR="001D6ADA" w:rsidRDefault="00000000">
      <w:pPr>
        <w:rPr>
          <w:i/>
        </w:rPr>
      </w:pPr>
      <w:r>
        <w:t xml:space="preserve">            </w:t>
      </w:r>
      <w:r>
        <w:rPr>
          <w:i/>
        </w:rPr>
        <w:t>nfemale_std</w:t>
      </w:r>
    </w:p>
    <w:p w14:paraId="58E23A95" w14:textId="77777777" w:rsidR="001D6ADA" w:rsidRDefault="001D6ADA"/>
    <w:p w14:paraId="79EE40A4" w14:textId="77777777" w:rsidR="001D6ADA" w:rsidRDefault="00000000">
      <w:pPr>
        <w:rPr>
          <w:i/>
        </w:rPr>
      </w:pPr>
      <w:r>
        <w:t xml:space="preserve">            </w:t>
      </w:r>
      <w:r>
        <w:rPr>
          <w:i/>
        </w:rPr>
        <w:t>ldInterval</w:t>
      </w:r>
    </w:p>
    <w:p w14:paraId="4432BD9A" w14:textId="77777777" w:rsidR="001D6ADA" w:rsidRDefault="00000000">
      <w:pPr>
        <w:rPr>
          <w:lang w:val="en-US"/>
        </w:rPr>
      </w:pPr>
      <w:r>
        <w:t xml:space="preserve">            </w:t>
      </w:r>
      <w:r>
        <w:rPr>
          <w:i/>
        </w:rPr>
        <w:t>storeHaplotypes</w:t>
      </w:r>
    </w:p>
    <w:p w14:paraId="69A097AE" w14:textId="77777777" w:rsidR="001D6ADA" w:rsidRDefault="00000000">
      <w:pPr>
        <w:rPr>
          <w:lang w:val="en-US"/>
        </w:rPr>
      </w:pPr>
      <w:r>
        <w:rPr>
          <w:lang w:val="en-US"/>
        </w:rPr>
        <w:t xml:space="preserve">            </w:t>
      </w:r>
      <w:r>
        <w:rPr>
          <w:i/>
          <w:lang w:val="en-US"/>
        </w:rPr>
        <w:t>storeHaplotypesDirectory</w:t>
      </w:r>
    </w:p>
    <w:p w14:paraId="50E7ED2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6C814C60"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t xml:space="preserve">    Parameters </w:t>
      </w:r>
      <w:r>
        <w:rPr>
          <w:i/>
        </w:rPr>
        <w:t>useStoredHaplotypes</w:t>
      </w:r>
      <w:r>
        <w:t xml:space="preserve">, </w:t>
      </w:r>
      <w:r>
        <w:rPr>
          <w:i/>
          <w:lang w:val="en-US"/>
        </w:rPr>
        <w:t>useStoredHaplotypesDirectory</w:t>
      </w:r>
      <w:r>
        <w:rPr>
          <w:lang w:val="en-US"/>
        </w:rPr>
        <w:t xml:space="preserve">, </w:t>
      </w:r>
      <w:r>
        <w:rPr>
          <w:i/>
        </w:rPr>
        <w:t>historicalPopulation</w:t>
      </w:r>
      <w:r>
        <w:t>,</w:t>
      </w:r>
      <w:r>
        <w:rPr>
          <w:rFonts w:eastAsiaTheme="minorHAnsi"/>
          <w:lang w:val="en-US" w:eastAsia="en-US"/>
        </w:rPr>
        <w:t xml:space="preserve"> </w:t>
      </w:r>
    </w:p>
    <w:p w14:paraId="375BF7F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w:t>
      </w:r>
      <w:r>
        <w:rPr>
          <w:rFonts w:eastAsiaTheme="minorHAnsi"/>
          <w:i/>
          <w:lang w:val="en-US" w:eastAsia="en-US"/>
        </w:rPr>
        <w:t>maxNQtls</w:t>
      </w:r>
      <w:r>
        <w:rPr>
          <w:rFonts w:eastAsiaTheme="minorHAnsi"/>
          <w:lang w:val="en-US" w:eastAsia="en-US"/>
        </w:rPr>
        <w:t xml:space="preserve">, </w:t>
      </w:r>
      <w:r>
        <w:rPr>
          <w:rFonts w:eastAsiaTheme="minorHAnsi"/>
          <w:i/>
          <w:lang w:val="en-US" w:eastAsia="en-US"/>
        </w:rPr>
        <w:t>markersMaf</w:t>
      </w:r>
      <w:r>
        <w:rPr>
          <w:rFonts w:eastAsiaTheme="minorHAnsi"/>
          <w:lang w:val="en-US" w:eastAsia="en-US"/>
        </w:rPr>
        <w:t xml:space="preserve">, </w:t>
      </w:r>
      <w:r>
        <w:rPr>
          <w:rFonts w:eastAsiaTheme="minorHAnsi"/>
          <w:i/>
          <w:lang w:val="en-US" w:eastAsia="en-US"/>
        </w:rPr>
        <w:t>maxNMarkers</w:t>
      </w:r>
      <w:r>
        <w:rPr>
          <w:rFonts w:eastAsiaTheme="minorHAnsi"/>
          <w:lang w:val="en-US" w:eastAsia="en-US"/>
        </w:rPr>
        <w:t xml:space="preserve">, </w:t>
      </w:r>
      <w:r>
        <w:rPr>
          <w:rFonts w:eastAsiaTheme="minorHAnsi"/>
          <w:i/>
          <w:lang w:val="en-US" w:eastAsia="en-US"/>
        </w:rPr>
        <w:t>nMarkersMaxMaf</w:t>
      </w:r>
      <w:r>
        <w:rPr>
          <w:rFonts w:eastAsiaTheme="minorHAnsi"/>
          <w:lang w:val="en-US" w:eastAsia="en-US"/>
        </w:rPr>
        <w:t xml:space="preserve">, and </w:t>
      </w:r>
      <w:r>
        <w:rPr>
          <w:i/>
        </w:rPr>
        <w:t>qtlDistribution</w:t>
      </w:r>
      <w:r>
        <w:rPr>
          <w:rFonts w:eastAsiaTheme="minorHAnsi"/>
          <w:lang w:val="en-US" w:eastAsia="en-US"/>
        </w:rPr>
        <w:t xml:space="preserve"> are only </w:t>
      </w:r>
    </w:p>
    <w:p w14:paraId="5E446039"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used when </w:t>
      </w:r>
      <w:r>
        <w:rPr>
          <w:rFonts w:eastAsiaTheme="minorHAnsi"/>
          <w:i/>
          <w:lang w:val="en-US" w:eastAsia="en-US"/>
        </w:rPr>
        <w:t>geneticModel</w:t>
      </w:r>
      <w:r>
        <w:rPr>
          <w:rFonts w:eastAsiaTheme="minorHAnsi"/>
          <w:lang w:val="en-US" w:eastAsia="en-US"/>
        </w:rPr>
        <w:t xml:space="preserve"> ‘genomic’.</w:t>
      </w:r>
    </w:p>
    <w:p w14:paraId="002C4BF8" w14:textId="77777777" w:rsidR="001D6ADA" w:rsidRDefault="001D6ADA"/>
    <w:p w14:paraId="3E6B13BA" w14:textId="77777777" w:rsidR="001D6ADA" w:rsidRDefault="00000000">
      <w:r>
        <w:t xml:space="preserve">  </w:t>
      </w:r>
      <w:r>
        <w:sym w:font="Symbol" w:char="F0B7"/>
      </w:r>
      <w:r>
        <w:t xml:space="preserve"> </w:t>
      </w:r>
      <w:r>
        <w:rPr>
          <w:i/>
        </w:rPr>
        <w:t>useStoredHaplotypesDirectory</w:t>
      </w:r>
      <w:r>
        <w:t xml:space="preserve"> only used when </w:t>
      </w:r>
      <w:r>
        <w:rPr>
          <w:i/>
        </w:rPr>
        <w:t xml:space="preserve">useStoredHaplotypes </w:t>
      </w:r>
      <w:r>
        <w:t>‘yes’.</w:t>
      </w:r>
    </w:p>
    <w:p w14:paraId="2CE0ADF9" w14:textId="77777777" w:rsidR="001D6ADA" w:rsidRDefault="00000000">
      <w:r>
        <w:t xml:space="preserve">    </w:t>
      </w:r>
      <w:r>
        <w:rPr>
          <w:i/>
        </w:rPr>
        <w:t>useStoredHaplotypesDirectory</w:t>
      </w:r>
      <w:r>
        <w:t xml:space="preserve"> must end with ‘/’ and be provided in inverted commas </w:t>
      </w:r>
    </w:p>
    <w:p w14:paraId="427F04CB" w14:textId="77777777" w:rsidR="001D6ADA" w:rsidRDefault="00000000">
      <w:r>
        <w:t xml:space="preserve">    (‘’ or “”) e.g., </w:t>
      </w:r>
      <w:r>
        <w:rPr>
          <w:i/>
        </w:rPr>
        <w:t>useStoredHaplotypesDirectory</w:t>
      </w:r>
      <w:proofErr w:type="gramStart"/>
      <w:r>
        <w:t>=‘</w:t>
      </w:r>
      <w:proofErr w:type="gramEnd"/>
      <w:r>
        <w:t>/user/donald/duck/’.</w:t>
      </w:r>
    </w:p>
    <w:p w14:paraId="1DE7C9B2" w14:textId="77777777" w:rsidR="001D6ADA" w:rsidRDefault="001D6ADA"/>
    <w:p w14:paraId="6031855B" w14:textId="77777777" w:rsidR="001D6ADA" w:rsidRDefault="00000000">
      <w:r>
        <w:t xml:space="preserve">  </w:t>
      </w:r>
      <w:r>
        <w:sym w:font="Symbol" w:char="F0B7"/>
      </w:r>
      <w:r>
        <w:t xml:space="preserve"> When </w:t>
      </w:r>
      <w:r>
        <w:rPr>
          <w:i/>
        </w:rPr>
        <w:t>useStoredHaplotypes</w:t>
      </w:r>
      <w:r>
        <w:t xml:space="preserve"> ‘yes’ and </w:t>
      </w:r>
      <w:r>
        <w:rPr>
          <w:i/>
        </w:rPr>
        <w:t>historicalPopulation</w:t>
      </w:r>
      <w:r>
        <w:t xml:space="preserve"> ‘same’ or ‘reshuffle’, </w:t>
      </w:r>
    </w:p>
    <w:p w14:paraId="66D5F023" w14:textId="77777777" w:rsidR="001D6ADA" w:rsidRDefault="00000000">
      <w:r>
        <w:t xml:space="preserve">    files </w:t>
      </w:r>
      <w:r>
        <w:rPr>
          <w:i/>
        </w:rPr>
        <w:t>geneticarchitecture.dat</w:t>
      </w:r>
      <w:r>
        <w:t xml:space="preserve"> and </w:t>
      </w:r>
      <w:r>
        <w:rPr>
          <w:i/>
        </w:rPr>
        <w:t>basehaplotypes.dat</w:t>
      </w:r>
      <w:r>
        <w:t xml:space="preserve"> must exist in directory </w:t>
      </w:r>
    </w:p>
    <w:p w14:paraId="386A6720" w14:textId="77777777" w:rsidR="001D6ADA" w:rsidRDefault="00000000">
      <w:r>
        <w:t xml:space="preserve">    </w:t>
      </w:r>
      <w:r>
        <w:rPr>
          <w:i/>
        </w:rPr>
        <w:t>useStoredHaplotypesDirectory.</w:t>
      </w:r>
    </w:p>
    <w:p w14:paraId="65030C7E" w14:textId="77777777" w:rsidR="001D6ADA" w:rsidRDefault="001D6ADA"/>
    <w:p w14:paraId="41031DC2" w14:textId="77777777" w:rsidR="001D6ADA" w:rsidRDefault="00000000">
      <w:r>
        <w:t xml:space="preserve">    When </w:t>
      </w:r>
      <w:r>
        <w:rPr>
          <w:i/>
        </w:rPr>
        <w:t>useStoredHaplotypes</w:t>
      </w:r>
      <w:r>
        <w:t xml:space="preserve"> ‘yes’ and </w:t>
      </w:r>
      <w:r>
        <w:rPr>
          <w:i/>
        </w:rPr>
        <w:t>historicalPopulation</w:t>
      </w:r>
      <w:r>
        <w:t xml:space="preserve"> ‘unique’, files </w:t>
      </w:r>
    </w:p>
    <w:p w14:paraId="2F99691B" w14:textId="77777777" w:rsidR="001D6ADA" w:rsidRDefault="00000000">
      <w:r>
        <w:t xml:space="preserve">    </w:t>
      </w:r>
      <w:r>
        <w:rPr>
          <w:i/>
        </w:rPr>
        <w:t>geneticarchitectureRep&lt;rep&gt;.dat</w:t>
      </w:r>
      <w:r>
        <w:t xml:space="preserve"> and </w:t>
      </w:r>
      <w:r>
        <w:rPr>
          <w:i/>
        </w:rPr>
        <w:t>basehaplotypes Rep&lt;rep&gt;.dat</w:t>
      </w:r>
      <w:r>
        <w:t xml:space="preserve"> must exist in </w:t>
      </w:r>
    </w:p>
    <w:p w14:paraId="2B61EB2E" w14:textId="77777777" w:rsidR="001D6ADA" w:rsidRDefault="00000000">
      <w:r>
        <w:t xml:space="preserve">    directory </w:t>
      </w:r>
      <w:r>
        <w:rPr>
          <w:i/>
        </w:rPr>
        <w:t>useStoredHaplotypesDirectory</w:t>
      </w:r>
      <w:r>
        <w:t xml:space="preserve">, where </w:t>
      </w:r>
      <w:r>
        <w:rPr>
          <w:i/>
        </w:rPr>
        <w:t>rep</w:t>
      </w:r>
      <w:r>
        <w:t xml:space="preserve"> is replicate number </w:t>
      </w:r>
    </w:p>
    <w:p w14:paraId="66880A4B" w14:textId="77777777" w:rsidR="001D6ADA" w:rsidRDefault="00000000">
      <w:pPr>
        <w:jc w:val="both"/>
      </w:pPr>
      <w:r>
        <w:t xml:space="preserve">    (</w:t>
      </w:r>
      <w:r>
        <w:rPr>
          <w:i/>
        </w:rPr>
        <w:t>rep</w:t>
      </w:r>
      <w:r>
        <w:t>=</w:t>
      </w:r>
      <w:r>
        <w:rPr>
          <w:i/>
        </w:rPr>
        <w:t>start_</w:t>
      </w:r>
      <w:proofErr w:type="gramStart"/>
      <w:r>
        <w:rPr>
          <w:i/>
        </w:rPr>
        <w:t>rep</w:t>
      </w:r>
      <w:r>
        <w:t>:</w:t>
      </w:r>
      <w:r>
        <w:rPr>
          <w:i/>
        </w:rPr>
        <w:t>start</w:t>
      </w:r>
      <w:proofErr w:type="gramEnd"/>
      <w:r>
        <w:rPr>
          <w:i/>
        </w:rPr>
        <w:t>_rep</w:t>
      </w:r>
      <w:r>
        <w:t>+</w:t>
      </w:r>
      <w:r>
        <w:rPr>
          <w:i/>
        </w:rPr>
        <w:t>nrep</w:t>
      </w:r>
      <w:r>
        <w:t>-1)</w:t>
      </w:r>
      <w:r>
        <w:rPr>
          <w:i/>
        </w:rPr>
        <w:t>.</w:t>
      </w:r>
    </w:p>
    <w:p w14:paraId="0BFFBD22" w14:textId="77777777" w:rsidR="001D6ADA" w:rsidRDefault="001D6ADA">
      <w:pPr>
        <w:rPr>
          <w:rFonts w:eastAsiaTheme="minorHAnsi"/>
          <w:lang w:val="en-US" w:eastAsia="en-US"/>
        </w:rPr>
      </w:pPr>
    </w:p>
    <w:p w14:paraId="6D078BAE" w14:textId="77777777" w:rsidR="001D6ADA" w:rsidRDefault="00000000">
      <w:pPr>
        <w:rPr>
          <w:color w:val="FF0000"/>
        </w:rPr>
      </w:pPr>
      <w:r>
        <w:t xml:space="preserve">  </w:t>
      </w:r>
      <w:r>
        <w:sym w:font="Symbol" w:char="F0B7"/>
      </w:r>
      <w:r>
        <w:t xml:space="preserve"> </w:t>
      </w:r>
      <w:r>
        <w:rPr>
          <w:color w:val="FF0000"/>
        </w:rPr>
        <w:t xml:space="preserve">(a) When </w:t>
      </w:r>
      <w:r>
        <w:rPr>
          <w:i/>
          <w:color w:val="FF0000"/>
        </w:rPr>
        <w:t xml:space="preserve">geneticModel </w:t>
      </w:r>
      <w:r>
        <w:rPr>
          <w:color w:val="FF0000"/>
        </w:rPr>
        <w:t xml:space="preserve">‘genomic’ and </w:t>
      </w:r>
      <w:r>
        <w:rPr>
          <w:i/>
          <w:color w:val="FF0000"/>
        </w:rPr>
        <w:t>useStoredHaplotypes</w:t>
      </w:r>
      <w:r>
        <w:rPr>
          <w:color w:val="FF0000"/>
        </w:rPr>
        <w:t xml:space="preserve"> ‘no’, a founder </w:t>
      </w:r>
    </w:p>
    <w:p w14:paraId="5586733E" w14:textId="77777777" w:rsidR="001D6ADA" w:rsidRDefault="00000000">
      <w:pPr>
        <w:rPr>
          <w:color w:val="FF0000"/>
        </w:rPr>
      </w:pPr>
      <w:r>
        <w:rPr>
          <w:color w:val="FF0000"/>
        </w:rPr>
        <w:t xml:space="preserve">        population(s) with QTL and markers in linkage disequilibrium is generated. The </w:t>
      </w:r>
    </w:p>
    <w:p w14:paraId="21FFF40E" w14:textId="77777777" w:rsidR="001D6ADA" w:rsidRDefault="00000000">
      <w:pPr>
        <w:rPr>
          <w:color w:val="FF0000"/>
        </w:rPr>
      </w:pPr>
      <w:r>
        <w:rPr>
          <w:color w:val="FF0000"/>
        </w:rPr>
        <w:t xml:space="preserve">        pool of genotypes for these animals is sampled </w:t>
      </w:r>
      <w:r>
        <w:rPr>
          <w:color w:val="FF0000"/>
          <w:highlight w:val="yellow"/>
        </w:rPr>
        <w:t>with replacement</w:t>
      </w:r>
      <w:r>
        <w:rPr>
          <w:color w:val="FF0000"/>
        </w:rPr>
        <w:t xml:space="preserve"> to generate </w:t>
      </w:r>
    </w:p>
    <w:p w14:paraId="73429174" w14:textId="77777777" w:rsidR="001D6ADA" w:rsidRDefault="00000000">
      <w:pPr>
        <w:rPr>
          <w:color w:val="FF0000"/>
        </w:rPr>
      </w:pPr>
      <w:r>
        <w:rPr>
          <w:color w:val="FF0000"/>
        </w:rPr>
        <w:t xml:space="preserve">        base populations used in subsequent breeding scheme.</w:t>
      </w:r>
    </w:p>
    <w:p w14:paraId="5BD2FD35" w14:textId="77777777" w:rsidR="001D6ADA" w:rsidRDefault="00000000">
      <w:pPr>
        <w:rPr>
          <w:color w:val="FF0000"/>
        </w:rPr>
      </w:pPr>
      <w:r>
        <w:rPr>
          <w:color w:val="FF0000"/>
        </w:rPr>
        <w:t xml:space="preserve">    (b) When </w:t>
      </w:r>
      <w:r>
        <w:rPr>
          <w:i/>
          <w:color w:val="FF0000"/>
        </w:rPr>
        <w:t>geneticModel</w:t>
      </w:r>
      <w:r>
        <w:rPr>
          <w:color w:val="FF0000"/>
        </w:rPr>
        <w:t xml:space="preserve"> ‘ldonly’, LD is generated to study linkage disequilibrium. A </w:t>
      </w:r>
    </w:p>
    <w:p w14:paraId="4848D403" w14:textId="77777777" w:rsidR="001D6ADA" w:rsidRDefault="00000000">
      <w:pPr>
        <w:rPr>
          <w:color w:val="FF0000"/>
        </w:rPr>
      </w:pPr>
      <w:r>
        <w:rPr>
          <w:color w:val="FF0000"/>
        </w:rPr>
        <w:t xml:space="preserve">        subsequent breeding scheme is not simulated and, therefore, the pool of </w:t>
      </w:r>
    </w:p>
    <w:p w14:paraId="2CFA574D" w14:textId="77777777" w:rsidR="001D6ADA" w:rsidRDefault="00000000">
      <w:pPr>
        <w:rPr>
          <w:color w:val="FF0000"/>
        </w:rPr>
      </w:pPr>
      <w:r>
        <w:rPr>
          <w:color w:val="FF0000"/>
        </w:rPr>
        <w:t xml:space="preserve">        genotypes </w:t>
      </w:r>
      <w:proofErr w:type="gramStart"/>
      <w:r>
        <w:rPr>
          <w:color w:val="FF0000"/>
        </w:rPr>
        <w:t>is</w:t>
      </w:r>
      <w:proofErr w:type="gramEnd"/>
      <w:r>
        <w:rPr>
          <w:color w:val="FF0000"/>
        </w:rPr>
        <w:t xml:space="preserve"> not used to generate the base population. Founder populations can </w:t>
      </w:r>
    </w:p>
    <w:p w14:paraId="1AF3E125" w14:textId="77777777" w:rsidR="001D6ADA" w:rsidRDefault="00000000">
      <w:pPr>
        <w:rPr>
          <w:color w:val="FF0000"/>
        </w:rPr>
      </w:pPr>
      <w:r>
        <w:rPr>
          <w:color w:val="FF0000"/>
        </w:rPr>
        <w:t xml:space="preserve">        be saved saved in external-data files.</w:t>
      </w:r>
    </w:p>
    <w:p w14:paraId="1910F673" w14:textId="77777777" w:rsidR="001D6ADA" w:rsidRDefault="001D6ADA"/>
    <w:p w14:paraId="3ACB617C" w14:textId="77777777" w:rsidR="001D6ADA" w:rsidRDefault="00000000">
      <w:r>
        <w:t xml:space="preserve">    </w:t>
      </w:r>
      <w:r>
        <w:rPr>
          <w:color w:val="FF0000"/>
          <w:highlight w:val="yellow"/>
        </w:rPr>
        <w:t>Describe how genotypes of base animals are sampled from founder genotypes</w:t>
      </w:r>
      <w:r>
        <w:rPr>
          <w:color w:val="FF0000"/>
        </w:rPr>
        <w:t>.</w:t>
      </w:r>
    </w:p>
    <w:p w14:paraId="2767A55E" w14:textId="77777777" w:rsidR="001D6ADA" w:rsidRDefault="001D6ADA">
      <w:pPr>
        <w:rPr>
          <w:rFonts w:eastAsiaTheme="minorHAnsi"/>
          <w:lang w:val="en-US" w:eastAsia="en-US"/>
        </w:rPr>
      </w:pPr>
    </w:p>
    <w:p w14:paraId="4E3FE063" w14:textId="77777777" w:rsidR="001D6ADA" w:rsidRDefault="001D6ADA">
      <w:pPr>
        <w:rPr>
          <w:rFonts w:eastAsiaTheme="minorHAnsi"/>
          <w:lang w:val="en-US" w:eastAsia="en-US"/>
        </w:rPr>
      </w:pPr>
    </w:p>
    <w:p w14:paraId="03901C9F" w14:textId="77777777" w:rsidR="001D6ADA" w:rsidRDefault="00000000">
      <w:r>
        <w:t xml:space="preserve">  </w:t>
      </w:r>
      <w:r>
        <w:sym w:font="Symbol" w:char="F0B7"/>
      </w:r>
      <w:r>
        <w:t xml:space="preserve"> When </w:t>
      </w:r>
      <w:r>
        <w:rPr>
          <w:i/>
        </w:rPr>
        <w:t>geneticModel</w:t>
      </w:r>
      <w:r>
        <w:t xml:space="preserve"> ‘genomic’ and </w:t>
      </w:r>
      <w:r>
        <w:rPr>
          <w:i/>
        </w:rPr>
        <w:t>useStoredHaplotypes</w:t>
      </w:r>
      <w:r>
        <w:t xml:space="preserve"> ‘no’ or </w:t>
      </w:r>
      <w:r>
        <w:rPr>
          <w:i/>
        </w:rPr>
        <w:t>geneticModel</w:t>
      </w:r>
      <w:r>
        <w:t xml:space="preserve"> ‘ldonly’, </w:t>
      </w:r>
    </w:p>
    <w:p w14:paraId="4AA6AD65" w14:textId="77777777" w:rsidR="001D6ADA" w:rsidRDefault="00000000">
      <w:r>
        <w:t xml:space="preserve">    output from analyses of linkage disequilibrium is written to files in </w:t>
      </w:r>
    </w:p>
    <w:p w14:paraId="7756C6EB" w14:textId="77777777" w:rsidR="001D6ADA" w:rsidRDefault="00000000">
      <w:r>
        <w:t xml:space="preserve">    </w:t>
      </w:r>
      <w:r>
        <w:rPr>
          <w:i/>
        </w:rPr>
        <w:t>OutDirectory</w:t>
      </w:r>
      <w:r>
        <w:t>.</w:t>
      </w:r>
    </w:p>
    <w:p w14:paraId="571A0D4C" w14:textId="77777777" w:rsidR="001D6ADA" w:rsidRDefault="001D6ADA"/>
    <w:p w14:paraId="1D7CF40E" w14:textId="77777777" w:rsidR="001D6ADA" w:rsidRDefault="00000000">
      <w:r>
        <w:t xml:space="preserve">    Files heterozygosityRep&lt;</w:t>
      </w:r>
      <w:r>
        <w:rPr>
          <w:i/>
        </w:rPr>
        <w:t>rep</w:t>
      </w:r>
      <w:r>
        <w:t>&gt;.dat, QTLdistributionRep&lt;</w:t>
      </w:r>
      <w:r>
        <w:rPr>
          <w:i/>
        </w:rPr>
        <w:t>rep</w:t>
      </w:r>
      <w:r>
        <w:t xml:space="preserve">&gt;.dat, </w:t>
      </w:r>
    </w:p>
    <w:p w14:paraId="5DAB6F96" w14:textId="77777777" w:rsidR="001D6ADA" w:rsidRDefault="00000000">
      <w:pPr>
        <w:rPr>
          <w:lang w:val="en-US"/>
        </w:rPr>
      </w:pPr>
      <w:r>
        <w:t xml:space="preserve">    markerDistributionRep&lt;</w:t>
      </w:r>
      <w:r>
        <w:rPr>
          <w:i/>
        </w:rPr>
        <w:t>rep</w:t>
      </w:r>
      <w:r>
        <w:t>&gt;.dat, LD_binRep&lt;</w:t>
      </w:r>
      <w:r>
        <w:rPr>
          <w:i/>
        </w:rPr>
        <w:t>rep</w:t>
      </w:r>
      <w:r>
        <w:t xml:space="preserve">&gt;.dat, and </w:t>
      </w:r>
      <w:r>
        <w:rPr>
          <w:lang w:val="en-US"/>
        </w:rPr>
        <w:t>ldPlots</w:t>
      </w:r>
      <w:r>
        <w:t>Rep&lt;</w:t>
      </w:r>
      <w:r>
        <w:rPr>
          <w:i/>
        </w:rPr>
        <w:t>rep</w:t>
      </w:r>
      <w:r>
        <w:t>&gt;</w:t>
      </w:r>
      <w:r>
        <w:rPr>
          <w:lang w:val="en-US"/>
        </w:rPr>
        <w:t xml:space="preserve">.pdf, where </w:t>
      </w:r>
    </w:p>
    <w:p w14:paraId="14E4B7AB" w14:textId="77777777" w:rsidR="001D6ADA" w:rsidRDefault="00000000">
      <w:pPr>
        <w:rPr>
          <w:lang w:val="en-US"/>
        </w:rPr>
      </w:pPr>
      <w:r>
        <w:rPr>
          <w:lang w:val="en-US"/>
        </w:rPr>
        <w:t xml:space="preserve">    </w:t>
      </w:r>
      <w:r>
        <w:rPr>
          <w:i/>
          <w:lang w:val="en-US"/>
        </w:rPr>
        <w:t>rep</w:t>
      </w:r>
      <w:r>
        <w:rPr>
          <w:lang w:val="en-US"/>
        </w:rPr>
        <w:t xml:space="preserve"> is replicate number, are written when </w:t>
      </w:r>
      <w:r>
        <w:rPr>
          <w:i/>
        </w:rPr>
        <w:t>printLdHayesFiles</w:t>
      </w:r>
      <w:r>
        <w:rPr>
          <w:lang w:val="en-US"/>
        </w:rPr>
        <w:t xml:space="preserve"> ‘yes’.</w:t>
      </w:r>
    </w:p>
    <w:p w14:paraId="2566DD5C" w14:textId="77777777" w:rsidR="001D6ADA" w:rsidRDefault="001D6ADA">
      <w:pPr>
        <w:rPr>
          <w:lang w:val="en-US"/>
        </w:rPr>
      </w:pPr>
    </w:p>
    <w:p w14:paraId="7646DBC6" w14:textId="77777777" w:rsidR="001D6ADA" w:rsidRDefault="00000000">
      <w:r>
        <w:rPr>
          <w:lang w:val="en-US"/>
        </w:rPr>
        <w:t xml:space="preserve">    When </w:t>
      </w:r>
      <w:r>
        <w:rPr>
          <w:i/>
        </w:rPr>
        <w:t>printLdMutations</w:t>
      </w:r>
      <w:r>
        <w:t xml:space="preserve"> ‘yes’, mutationsRep&lt;</w:t>
      </w:r>
      <w:r>
        <w:rPr>
          <w:i/>
        </w:rPr>
        <w:t>rep</w:t>
      </w:r>
      <w:r>
        <w:t xml:space="preserve">&gt;.dat is written to </w:t>
      </w:r>
      <w:r>
        <w:rPr>
          <w:i/>
        </w:rPr>
        <w:t>OutDirectory</w:t>
      </w:r>
      <w:r>
        <w:rPr>
          <w:color w:val="00B050"/>
        </w:rPr>
        <w:t>.</w:t>
      </w:r>
    </w:p>
    <w:p w14:paraId="176A3477" w14:textId="77777777" w:rsidR="001D6ADA" w:rsidRDefault="001D6ADA"/>
    <w:p w14:paraId="606B84AE" w14:textId="77777777" w:rsidR="001D6ADA" w:rsidRDefault="00000000">
      <w:r>
        <w:t xml:space="preserve">  </w:t>
      </w:r>
      <w:r>
        <w:sym w:font="Symbol" w:char="F0B7"/>
      </w:r>
      <w:r>
        <w:t xml:space="preserve"> </w:t>
      </w:r>
      <w:r>
        <w:rPr>
          <w:i/>
          <w:highlight w:val="yellow"/>
        </w:rPr>
        <w:t>nmarker_per_qtl</w:t>
      </w:r>
      <w:r>
        <w:rPr>
          <w:highlight w:val="yellow"/>
        </w:rPr>
        <w:t>&lt;nBits</w:t>
      </w:r>
    </w:p>
    <w:p w14:paraId="17CE040B" w14:textId="77777777" w:rsidR="001D6ADA" w:rsidRDefault="001D6ADA"/>
    <w:p w14:paraId="557DE500" w14:textId="77777777" w:rsidR="001D6ADA" w:rsidRDefault="00000000">
      <w:r>
        <w:t xml:space="preserve">  </w:t>
      </w:r>
      <w:r>
        <w:sym w:font="Symbol" w:char="F0B7"/>
      </w:r>
      <w:r>
        <w:t xml:space="preserve"> </w:t>
      </w:r>
      <w:r>
        <w:rPr>
          <w:i/>
          <w:highlight w:val="yellow"/>
        </w:rPr>
        <w:t>CullingProportion</w:t>
      </w:r>
      <w:r>
        <w:t xml:space="preserve"> … (Expected) number of offspring that are culled by ‘natural’ </w:t>
      </w:r>
    </w:p>
    <w:p w14:paraId="59C70405" w14:textId="77777777" w:rsidR="001D6ADA" w:rsidRDefault="00000000">
      <w:r>
        <w:t xml:space="preserve">    selection.</w:t>
      </w:r>
    </w:p>
    <w:p w14:paraId="42F2178C" w14:textId="77777777" w:rsidR="001D6ADA" w:rsidRDefault="00000000">
      <w:pPr>
        <w:rPr>
          <w:color w:val="FF0000"/>
          <w:lang w:val="en-US"/>
        </w:rPr>
      </w:pPr>
      <w:r>
        <w:rPr>
          <w:color w:val="FF0000"/>
          <w:highlight w:val="yellow"/>
          <w:lang w:val="en-US"/>
        </w:rPr>
        <w:t xml:space="preserve">ACS: I’ve eplaced the variable SelectionCoefficient used in sampling genomic LD by the variables CullingProportion, which gives the desired proportion of animals culled in each generation of the founder population, and ExponentialScale, which gives the scale parameter for the exponential distribution for sampling QTL effects. Notice the parametrisation of the exponential distribution here. It is the scale parameter (1/lambda), which is the inverse of the rate parameter, lambda. ExponentialScale is </w:t>
      </w:r>
      <w:r>
        <w:rPr>
          <w:strike/>
          <w:color w:val="FF0000"/>
          <w:highlight w:val="yellow"/>
          <w:lang w:val="en-US"/>
        </w:rPr>
        <w:t>only</w:t>
      </w:r>
      <w:r>
        <w:rPr>
          <w:color w:val="FF0000"/>
          <w:highlight w:val="yellow"/>
          <w:lang w:val="en-US"/>
        </w:rPr>
        <w:t xml:space="preserve"> used </w:t>
      </w:r>
      <w:ins w:id="54" w:author="Mark Antione Henryon" w:date="2013-04-11T02:54:00Z">
        <w:r>
          <w:rPr>
            <w:color w:val="FF0000"/>
            <w:highlight w:val="yellow"/>
            <w:lang w:val="en-US"/>
          </w:rPr>
          <w:t xml:space="preserve">to </w:t>
        </w:r>
      </w:ins>
      <w:ins w:id="55" w:author="Mark Antione Henryon" w:date="2013-04-11T02:56:00Z">
        <w:r>
          <w:rPr>
            <w:color w:val="FF0000"/>
            <w:highlight w:val="yellow"/>
            <w:lang w:val="en-US"/>
          </w:rPr>
          <w:t>sample</w:t>
        </w:r>
      </w:ins>
      <w:ins w:id="56" w:author="Mark Antione Henryon" w:date="2013-04-11T02:54:00Z">
        <w:r>
          <w:rPr>
            <w:color w:val="FF0000"/>
            <w:highlight w:val="yellow"/>
            <w:lang w:val="en-US"/>
          </w:rPr>
          <w:t xml:space="preserve"> </w:t>
        </w:r>
      </w:ins>
      <w:ins w:id="57" w:author="Mark Antione Henryon" w:date="2013-04-11T02:56:00Z">
        <w:r>
          <w:rPr>
            <w:color w:val="FF0000"/>
            <w:highlight w:val="yellow"/>
            <w:lang w:val="en-US"/>
          </w:rPr>
          <w:t xml:space="preserve">QTL effects when generating </w:t>
        </w:r>
      </w:ins>
      <w:ins w:id="58" w:author="Mark Antione Henryon" w:date="2013-04-11T02:54:00Z">
        <w:r>
          <w:rPr>
            <w:color w:val="FF0000"/>
            <w:highlight w:val="yellow"/>
            <w:lang w:val="en-US"/>
          </w:rPr>
          <w:t xml:space="preserve">LD. </w:t>
        </w:r>
      </w:ins>
      <w:del w:id="59" w:author="Mark Antione Henryon" w:date="2013-04-11T02:56:00Z">
        <w:r>
          <w:rPr>
            <w:color w:val="FF0000"/>
            <w:highlight w:val="yellow"/>
            <w:lang w:val="en-US"/>
          </w:rPr>
          <w:delText xml:space="preserve">if </w:delText>
        </w:r>
      </w:del>
      <w:ins w:id="60" w:author="Mark Antione Henryon" w:date="2013-04-11T02:56:00Z">
        <w:r>
          <w:rPr>
            <w:color w:val="FF0000"/>
            <w:highlight w:val="yellow"/>
            <w:lang w:val="en-US"/>
          </w:rPr>
          <w:t xml:space="preserve">If </w:t>
        </w:r>
      </w:ins>
      <w:r>
        <w:rPr>
          <w:color w:val="FF0000"/>
          <w:highlight w:val="yellow"/>
          <w:lang w:val="en-US"/>
        </w:rPr>
        <w:t>the exponential distribution is chosen for sampling QTL effects</w:t>
      </w:r>
      <w:ins w:id="61" w:author="Mark Antione Henryon" w:date="2013-04-11T02:56:00Z">
        <w:r>
          <w:rPr>
            <w:color w:val="FF0000"/>
            <w:highlight w:val="yellow"/>
            <w:lang w:val="en-US"/>
          </w:rPr>
          <w:t xml:space="preserve"> in breeding scheme, these effects are maintained. </w:t>
        </w:r>
      </w:ins>
      <w:ins w:id="62" w:author="Mark Antione Henryon" w:date="2013-04-11T02:57:00Z">
        <w:r>
          <w:rPr>
            <w:color w:val="FF0000"/>
            <w:highlight w:val="yellow"/>
            <w:lang w:val="en-US"/>
          </w:rPr>
          <w:t>If normal distribution is used instead, normal deviates are sampled for segregating alleles</w:t>
        </w:r>
      </w:ins>
      <w:r>
        <w:rPr>
          <w:color w:val="FF0000"/>
          <w:highlight w:val="yellow"/>
          <w:lang w:val="en-US"/>
        </w:rPr>
        <w:t>.</w:t>
      </w:r>
    </w:p>
    <w:p w14:paraId="5C7E26A1" w14:textId="77777777" w:rsidR="001D6ADA" w:rsidRDefault="001D6ADA">
      <w:pPr>
        <w:rPr>
          <w:lang w:val="en-US"/>
        </w:rPr>
      </w:pPr>
    </w:p>
    <w:p w14:paraId="6E9CE758" w14:textId="77777777" w:rsidR="001D6ADA" w:rsidRDefault="00000000">
      <w:r>
        <w:t xml:space="preserve">  </w:t>
      </w:r>
      <w:r>
        <w:sym w:font="Symbol" w:char="F0B7"/>
      </w:r>
      <w:r>
        <w:t xml:space="preserve"> </w:t>
      </w:r>
      <w:r>
        <w:rPr>
          <w:color w:val="000000"/>
        </w:rPr>
        <w:t xml:space="preserve">When </w:t>
      </w:r>
      <w:r>
        <w:rPr>
          <w:i/>
        </w:rPr>
        <w:t>populationHistory</w:t>
      </w:r>
      <w:r>
        <w:t xml:space="preserve"> ‘constant’, only </w:t>
      </w:r>
      <w:r>
        <w:rPr>
          <w:i/>
        </w:rPr>
        <w:t>nmale_start</w:t>
      </w:r>
      <w:r>
        <w:t xml:space="preserve"> and </w:t>
      </w:r>
      <w:r>
        <w:rPr>
          <w:i/>
        </w:rPr>
        <w:t>nfemale_start</w:t>
      </w:r>
      <w:r>
        <w:t xml:space="preserve"> are used</w:t>
      </w:r>
    </w:p>
    <w:p w14:paraId="14641AA6" w14:textId="77777777" w:rsidR="001D6ADA" w:rsidRDefault="001D6ADA"/>
    <w:p w14:paraId="5F5F198F" w14:textId="77777777" w:rsidR="001D6ADA" w:rsidRDefault="00000000">
      <w:r>
        <w:t xml:space="preserve">    </w:t>
      </w:r>
      <w:r>
        <w:rPr>
          <w:color w:val="000000"/>
        </w:rPr>
        <w:t xml:space="preserve">When </w:t>
      </w:r>
      <w:r>
        <w:rPr>
          <w:i/>
        </w:rPr>
        <w:t>populationHistory</w:t>
      </w:r>
      <w:r>
        <w:t xml:space="preserve"> ‘expanding’ or ‘decreasing’, </w:t>
      </w:r>
      <w:r>
        <w:rPr>
          <w:i/>
        </w:rPr>
        <w:t>nmale_start,</w:t>
      </w:r>
      <w:r>
        <w:t xml:space="preserve"> </w:t>
      </w:r>
      <w:r>
        <w:rPr>
          <w:i/>
        </w:rPr>
        <w:t>nfemale_start</w:t>
      </w:r>
      <w:r>
        <w:t>,</w:t>
      </w:r>
    </w:p>
    <w:p w14:paraId="5E64792F" w14:textId="77777777" w:rsidR="001D6ADA" w:rsidRDefault="00000000">
      <w:r>
        <w:t xml:space="preserve">    </w:t>
      </w:r>
      <w:r>
        <w:rPr>
          <w:i/>
        </w:rPr>
        <w:t>nmale_end</w:t>
      </w:r>
      <w:r>
        <w:t xml:space="preserve">, and </w:t>
      </w:r>
      <w:r>
        <w:rPr>
          <w:i/>
        </w:rPr>
        <w:t>nfemale_end</w:t>
      </w:r>
      <w:r>
        <w:t xml:space="preserve"> are used</w:t>
      </w:r>
    </w:p>
    <w:p w14:paraId="4F89F20A" w14:textId="77777777" w:rsidR="001D6ADA" w:rsidRDefault="001D6ADA"/>
    <w:p w14:paraId="7A174E09" w14:textId="77777777" w:rsidR="001D6ADA" w:rsidRDefault="00000000">
      <w:r>
        <w:t xml:space="preserve">    </w:t>
      </w:r>
      <w:r>
        <w:rPr>
          <w:color w:val="000000"/>
        </w:rPr>
        <w:t xml:space="preserve">When </w:t>
      </w:r>
      <w:r>
        <w:t xml:space="preserve">populationHistory ‘bottlenecked’, </w:t>
      </w:r>
      <w:r>
        <w:rPr>
          <w:i/>
        </w:rPr>
        <w:t>nmale_start</w:t>
      </w:r>
      <w:r>
        <w:t xml:space="preserve">, </w:t>
      </w:r>
      <w:r>
        <w:rPr>
          <w:i/>
        </w:rPr>
        <w:t>nfemale_start</w:t>
      </w:r>
      <w:r>
        <w:t xml:space="preserve">, </w:t>
      </w:r>
      <w:r>
        <w:rPr>
          <w:i/>
        </w:rPr>
        <w:t>nmale_end</w:t>
      </w:r>
      <w:r>
        <w:t>,</w:t>
      </w:r>
    </w:p>
    <w:p w14:paraId="6B199864" w14:textId="77777777" w:rsidR="001D6ADA" w:rsidRDefault="00000000">
      <w:pPr>
        <w:jc w:val="both"/>
      </w:pPr>
      <w:r>
        <w:t xml:space="preserve">    </w:t>
      </w:r>
      <w:r>
        <w:rPr>
          <w:i/>
        </w:rPr>
        <w:t>nfemale_end</w:t>
      </w:r>
      <w:r>
        <w:t xml:space="preserve">, </w:t>
      </w:r>
      <w:r>
        <w:rPr>
          <w:i/>
        </w:rPr>
        <w:t>nmale_bottleneck</w:t>
      </w:r>
      <w:r>
        <w:t xml:space="preserve">, </w:t>
      </w:r>
      <w:r>
        <w:rPr>
          <w:i/>
        </w:rPr>
        <w:t>nfemale_bottleneck</w:t>
      </w:r>
      <w:r>
        <w:t xml:space="preserve">, and </w:t>
      </w:r>
      <w:r>
        <w:rPr>
          <w:i/>
        </w:rPr>
        <w:t>gen_bottle</w:t>
      </w:r>
      <w:r>
        <w:t xml:space="preserve"> are used</w:t>
      </w:r>
    </w:p>
    <w:p w14:paraId="4FF82E89" w14:textId="77777777" w:rsidR="001D6ADA" w:rsidRDefault="001D6ADA"/>
    <w:p w14:paraId="7F1E217F" w14:textId="77777777" w:rsidR="001D6ADA" w:rsidRDefault="00000000">
      <w:r>
        <w:t xml:space="preserve">    </w:t>
      </w:r>
      <w:r>
        <w:rPr>
          <w:color w:val="000000"/>
        </w:rPr>
        <w:t xml:space="preserve">When </w:t>
      </w:r>
      <w:r>
        <w:t xml:space="preserve">populationHistory ‘fluctuating’, </w:t>
      </w:r>
      <w:r>
        <w:rPr>
          <w:i/>
        </w:rPr>
        <w:t>nmale_mean</w:t>
      </w:r>
      <w:r>
        <w:t xml:space="preserve">, </w:t>
      </w:r>
      <w:r>
        <w:rPr>
          <w:i/>
        </w:rPr>
        <w:t>nmale_std</w:t>
      </w:r>
      <w:r>
        <w:t xml:space="preserve">, </w:t>
      </w:r>
      <w:r>
        <w:rPr>
          <w:i/>
        </w:rPr>
        <w:t>nfemale_mean</w:t>
      </w:r>
      <w:r>
        <w:t xml:space="preserve">, and </w:t>
      </w:r>
    </w:p>
    <w:p w14:paraId="41F7FC46" w14:textId="77777777" w:rsidR="001D6ADA" w:rsidRDefault="00000000">
      <w:pPr>
        <w:rPr>
          <w:color w:val="000000"/>
        </w:rPr>
      </w:pPr>
      <w:r>
        <w:t xml:space="preserve">    </w:t>
      </w:r>
      <w:r>
        <w:rPr>
          <w:i/>
        </w:rPr>
        <w:t>nfemale_std</w:t>
      </w:r>
      <w:r>
        <w:t xml:space="preserve"> are used</w:t>
      </w:r>
    </w:p>
    <w:p w14:paraId="6195DC13" w14:textId="77777777" w:rsidR="001D6ADA" w:rsidRDefault="001D6ADA"/>
    <w:p w14:paraId="4D28AC27" w14:textId="77777777" w:rsidR="001D6ADA" w:rsidRDefault="00000000">
      <w:r>
        <w:t xml:space="preserve">  </w:t>
      </w:r>
      <w:r>
        <w:sym w:font="Symbol" w:char="F0B7"/>
      </w:r>
      <w:r>
        <w:t xml:space="preserve"> </w:t>
      </w:r>
      <w:r>
        <w:rPr>
          <w:i/>
          <w:highlight w:val="yellow"/>
        </w:rPr>
        <w:t>ldInterval</w:t>
      </w:r>
      <w:r>
        <w:rPr>
          <w:highlight w:val="yellow"/>
        </w:rPr>
        <w:t xml:space="preserve"> only used when printLdHayesFiles ‘yes’ [mh: CHECK?].</w:t>
      </w:r>
      <w:r>
        <w:t xml:space="preserve"> Otherwise, file </w:t>
      </w:r>
    </w:p>
    <w:p w14:paraId="2C61398C" w14:textId="77777777" w:rsidR="001D6ADA" w:rsidRDefault="00000000">
      <w:r>
        <w:t xml:space="preserve">    with LD versus genomic distance are not generated and ldInterval not required.</w:t>
      </w:r>
    </w:p>
    <w:p w14:paraId="28E9807C" w14:textId="77777777" w:rsidR="001D6ADA" w:rsidRDefault="001D6ADA"/>
    <w:p w14:paraId="20F2D99C" w14:textId="77777777" w:rsidR="001D6ADA" w:rsidRDefault="00000000">
      <w:pPr>
        <w:rPr>
          <w:rFonts w:eastAsiaTheme="minorHAnsi"/>
          <w:lang w:val="en-US" w:eastAsia="en-US"/>
        </w:rPr>
      </w:pPr>
      <w:r>
        <w:t xml:space="preserve">  </w:t>
      </w:r>
      <w:r>
        <w:sym w:font="Symbol" w:char="F0B7"/>
      </w:r>
      <w:r>
        <w:t xml:space="preserve"> </w:t>
      </w:r>
      <w:r>
        <w:rPr>
          <w:rFonts w:eastAsiaTheme="minorHAnsi"/>
          <w:lang w:val="en-US" w:eastAsia="en-US"/>
        </w:rPr>
        <w:t xml:space="preserve">If </w:t>
      </w:r>
      <w:r>
        <w:rPr>
          <w:rFonts w:eastAsiaTheme="minorHAnsi"/>
          <w:i/>
          <w:lang w:val="en-US" w:eastAsia="en-US"/>
        </w:rPr>
        <w:t>maxNQtls</w:t>
      </w:r>
      <w:r>
        <w:rPr>
          <w:rFonts w:eastAsiaTheme="minorHAnsi"/>
          <w:lang w:val="en-US" w:eastAsia="en-US"/>
        </w:rPr>
        <w:t xml:space="preserve"> is provided for one chromosome, it must be provided for all </w:t>
      </w:r>
      <w:r>
        <w:rPr>
          <w:rFonts w:eastAsiaTheme="minorHAnsi"/>
          <w:i/>
          <w:lang w:val="en-US" w:eastAsia="en-US"/>
        </w:rPr>
        <w:t>nchrom</w:t>
      </w:r>
      <w:r>
        <w:rPr>
          <w:rFonts w:eastAsiaTheme="minorHAnsi"/>
          <w:lang w:val="en-US" w:eastAsia="en-US"/>
        </w:rPr>
        <w:t xml:space="preserve"> </w:t>
      </w:r>
    </w:p>
    <w:p w14:paraId="1F92F0DE" w14:textId="77777777" w:rsidR="001D6ADA" w:rsidRDefault="00000000">
      <w:pPr>
        <w:rPr>
          <w:rFonts w:eastAsiaTheme="minorHAnsi"/>
          <w:lang w:val="en-US" w:eastAsia="en-US"/>
        </w:rPr>
      </w:pPr>
      <w:r>
        <w:rPr>
          <w:rFonts w:eastAsiaTheme="minorHAnsi"/>
          <w:lang w:val="en-US" w:eastAsia="en-US"/>
        </w:rPr>
        <w:t xml:space="preserve">    chromosomes (</w:t>
      </w:r>
      <w:r>
        <w:rPr>
          <w:rFonts w:eastAsiaTheme="minorHAnsi"/>
          <w:i/>
          <w:lang w:val="en-US" w:eastAsia="en-US"/>
        </w:rPr>
        <w:t>maxNQtls</w:t>
      </w:r>
      <w:r>
        <w:rPr>
          <w:rFonts w:eastAsiaTheme="minorHAnsi"/>
          <w:lang w:val="en-US" w:eastAsia="en-US"/>
        </w:rPr>
        <w:t>&lt;</w:t>
      </w:r>
      <w:proofErr w:type="gramStart"/>
      <w:r>
        <w:rPr>
          <w:rFonts w:eastAsiaTheme="minorHAnsi"/>
          <w:lang w:val="en-US" w:eastAsia="en-US"/>
        </w:rPr>
        <w:t>huge(</w:t>
      </w:r>
      <w:proofErr w:type="gramEnd"/>
      <w:r>
        <w:rPr>
          <w:rFonts w:eastAsiaTheme="minorHAnsi"/>
          <w:lang w:val="en-US" w:eastAsia="en-US"/>
        </w:rPr>
        <w:t xml:space="preserve">1)). If </w:t>
      </w:r>
      <w:r>
        <w:rPr>
          <w:rFonts w:eastAsiaTheme="minorHAnsi"/>
          <w:i/>
          <w:lang w:val="en-US" w:eastAsia="en-US"/>
        </w:rPr>
        <w:t>maxNQtls</w:t>
      </w:r>
      <w:r>
        <w:rPr>
          <w:rFonts w:eastAsiaTheme="minorHAnsi"/>
          <w:lang w:val="en-US" w:eastAsia="en-US"/>
        </w:rPr>
        <w:t xml:space="preserve"> is not provided, all segregating QTL </w:t>
      </w:r>
    </w:p>
    <w:p w14:paraId="632F3B27" w14:textId="77777777" w:rsidR="001D6ADA" w:rsidRDefault="00000000">
      <w:pPr>
        <w:rPr>
          <w:rFonts w:eastAsiaTheme="minorHAnsi"/>
          <w:lang w:val="en-US" w:eastAsia="en-US"/>
        </w:rPr>
      </w:pPr>
      <w:r>
        <w:rPr>
          <w:rFonts w:eastAsiaTheme="minorHAnsi"/>
          <w:lang w:val="en-US" w:eastAsia="en-US"/>
        </w:rPr>
        <w:t xml:space="preserve">    are sampled/used in subsequent simulations. All segregating QTL are used</w:t>
      </w:r>
      <w:r>
        <w:t xml:space="preserve"> when </w:t>
      </w:r>
      <w:r>
        <w:rPr>
          <w:rFonts w:eastAsiaTheme="minorHAnsi"/>
          <w:lang w:val="en-US" w:eastAsia="en-US"/>
        </w:rPr>
        <w:t xml:space="preserve">the </w:t>
      </w:r>
    </w:p>
    <w:p w14:paraId="25FD4473" w14:textId="77777777" w:rsidR="001D6ADA" w:rsidRDefault="00000000">
      <w:r>
        <w:rPr>
          <w:rFonts w:eastAsiaTheme="minorHAnsi"/>
          <w:lang w:val="en-US" w:eastAsia="en-US"/>
        </w:rPr>
        <w:t xml:space="preserve">    number of segregating QTL-loci</w:t>
      </w:r>
      <w:r>
        <w:t xml:space="preserve"> on each</w:t>
      </w:r>
      <w:r>
        <w:rPr>
          <w:rFonts w:eastAsiaTheme="minorHAnsi"/>
          <w:lang w:val="en-US" w:eastAsia="en-US"/>
        </w:rPr>
        <w:t xml:space="preserve"> </w:t>
      </w:r>
      <w:r>
        <w:t xml:space="preserve">chrosomome is less than or equal to the </w:t>
      </w:r>
    </w:p>
    <w:p w14:paraId="0037BE3B" w14:textId="77777777" w:rsidR="001D6ADA" w:rsidRDefault="00000000">
      <w:pPr>
        <w:rPr>
          <w:rFonts w:eastAsiaTheme="minorHAnsi"/>
          <w:lang w:val="en-US" w:eastAsia="en-US"/>
        </w:rPr>
      </w:pPr>
      <w:r>
        <w:t xml:space="preserve">    corresponding elements of </w:t>
      </w:r>
      <w:r>
        <w:rPr>
          <w:rFonts w:eastAsiaTheme="minorHAnsi"/>
          <w:i/>
          <w:lang w:val="en-US" w:eastAsia="en-US"/>
        </w:rPr>
        <w:t>maxNQtls</w:t>
      </w:r>
      <w:r>
        <w:rPr>
          <w:rFonts w:eastAsiaTheme="minorHAnsi"/>
          <w:lang w:val="en-US" w:eastAsia="en-US"/>
        </w:rPr>
        <w:t>.</w:t>
      </w:r>
    </w:p>
    <w:p w14:paraId="758997BA" w14:textId="77777777" w:rsidR="001D6ADA" w:rsidRDefault="001D6ADA">
      <w:pPr>
        <w:rPr>
          <w:lang w:val="en-US"/>
        </w:rPr>
      </w:pPr>
    </w:p>
    <w:p w14:paraId="3A8EA08D" w14:textId="77777777" w:rsidR="001D6ADA" w:rsidRDefault="00000000">
      <w:pPr>
        <w:rPr>
          <w:rFonts w:eastAsiaTheme="minorHAnsi"/>
          <w:lang w:val="en-US" w:eastAsia="en-US"/>
        </w:rPr>
      </w:pPr>
      <w:r>
        <w:t xml:space="preserve">    </w:t>
      </w:r>
      <w:r>
        <w:rPr>
          <w:rFonts w:eastAsiaTheme="minorHAnsi"/>
          <w:lang w:val="en-US" w:eastAsia="en-US"/>
        </w:rPr>
        <w:t xml:space="preserve">If </w:t>
      </w:r>
      <w:r>
        <w:rPr>
          <w:rFonts w:eastAsiaTheme="minorHAnsi"/>
          <w:i/>
          <w:lang w:val="en-US" w:eastAsia="en-US"/>
        </w:rPr>
        <w:t>maxNMarkers</w:t>
      </w:r>
      <w:r>
        <w:rPr>
          <w:rFonts w:eastAsiaTheme="minorHAnsi"/>
          <w:lang w:val="en-US" w:eastAsia="en-US"/>
        </w:rPr>
        <w:t xml:space="preserve"> is provided for one chromosome, it must be provided for all </w:t>
      </w:r>
      <w:r>
        <w:rPr>
          <w:rFonts w:eastAsiaTheme="minorHAnsi"/>
          <w:i/>
          <w:lang w:val="en-US" w:eastAsia="en-US"/>
        </w:rPr>
        <w:t>nchrom</w:t>
      </w:r>
      <w:r>
        <w:rPr>
          <w:rFonts w:eastAsiaTheme="minorHAnsi"/>
          <w:lang w:val="en-US" w:eastAsia="en-US"/>
        </w:rPr>
        <w:t xml:space="preserve"> </w:t>
      </w:r>
    </w:p>
    <w:p w14:paraId="0CB20B55" w14:textId="77777777" w:rsidR="001D6ADA" w:rsidRDefault="00000000">
      <w:pPr>
        <w:rPr>
          <w:rFonts w:eastAsiaTheme="minorHAnsi"/>
          <w:lang w:val="en-US" w:eastAsia="en-US"/>
        </w:rPr>
      </w:pPr>
      <w:r>
        <w:rPr>
          <w:rFonts w:eastAsiaTheme="minorHAnsi"/>
          <w:lang w:val="en-US" w:eastAsia="en-US"/>
        </w:rPr>
        <w:t xml:space="preserve">    Chromosomes (</w:t>
      </w:r>
      <w:r>
        <w:rPr>
          <w:rFonts w:eastAsiaTheme="minorHAnsi"/>
          <w:i/>
          <w:lang w:val="en-US" w:eastAsia="en-US"/>
        </w:rPr>
        <w:t>maxNMarkers</w:t>
      </w:r>
      <w:r>
        <w:rPr>
          <w:rFonts w:eastAsiaTheme="minorHAnsi"/>
          <w:lang w:val="en-US" w:eastAsia="en-US"/>
        </w:rPr>
        <w:t>&lt;</w:t>
      </w:r>
      <w:proofErr w:type="gramStart"/>
      <w:r>
        <w:rPr>
          <w:rFonts w:eastAsiaTheme="minorHAnsi"/>
          <w:lang w:val="en-US" w:eastAsia="en-US"/>
        </w:rPr>
        <w:t>huge(</w:t>
      </w:r>
      <w:proofErr w:type="gramEnd"/>
      <w:r>
        <w:rPr>
          <w:rFonts w:eastAsiaTheme="minorHAnsi"/>
          <w:lang w:val="en-US" w:eastAsia="en-US"/>
        </w:rPr>
        <w:t xml:space="preserve">1)). If </w:t>
      </w:r>
      <w:r>
        <w:rPr>
          <w:rFonts w:eastAsiaTheme="minorHAnsi"/>
          <w:i/>
          <w:lang w:val="en-US" w:eastAsia="en-US"/>
        </w:rPr>
        <w:t>maxNMarkers</w:t>
      </w:r>
      <w:r>
        <w:rPr>
          <w:rFonts w:eastAsiaTheme="minorHAnsi"/>
          <w:lang w:val="en-US" w:eastAsia="en-US"/>
        </w:rPr>
        <w:t xml:space="preserve"> is not provided, no segregating </w:t>
      </w:r>
    </w:p>
    <w:p w14:paraId="256961A5" w14:textId="77777777" w:rsidR="001D6ADA" w:rsidRDefault="00000000">
      <w:pPr>
        <w:rPr>
          <w:rFonts w:eastAsiaTheme="minorHAnsi"/>
          <w:lang w:val="en-US" w:eastAsia="en-US"/>
        </w:rPr>
      </w:pPr>
      <w:r>
        <w:rPr>
          <w:rFonts w:eastAsiaTheme="minorHAnsi"/>
          <w:lang w:val="en-US" w:eastAsia="en-US"/>
        </w:rPr>
        <w:t xml:space="preserve">    markers are removed from subsequent simulations due to </w:t>
      </w:r>
      <w:r>
        <w:rPr>
          <w:rFonts w:eastAsiaTheme="minorHAnsi"/>
          <w:i/>
          <w:lang w:val="en-US" w:eastAsia="en-US"/>
        </w:rPr>
        <w:t>maxNMarkers</w:t>
      </w:r>
      <w:r>
        <w:rPr>
          <w:rFonts w:eastAsiaTheme="minorHAnsi"/>
          <w:lang w:val="en-US" w:eastAsia="en-US"/>
        </w:rPr>
        <w:t xml:space="preserve">. No marker-loci </w:t>
      </w:r>
    </w:p>
    <w:p w14:paraId="56D3BF65" w14:textId="77777777" w:rsidR="001D6ADA" w:rsidRDefault="00000000">
      <w:r>
        <w:rPr>
          <w:rFonts w:eastAsiaTheme="minorHAnsi"/>
          <w:lang w:val="en-US" w:eastAsia="en-US"/>
        </w:rPr>
        <w:t xml:space="preserve">    are removed</w:t>
      </w:r>
      <w:r>
        <w:t xml:space="preserve"> </w:t>
      </w:r>
      <w:r>
        <w:rPr>
          <w:rFonts w:eastAsiaTheme="minorHAnsi"/>
          <w:lang w:val="en-US" w:eastAsia="en-US"/>
        </w:rPr>
        <w:t xml:space="preserve">due to </w:t>
      </w:r>
      <w:r>
        <w:rPr>
          <w:rFonts w:eastAsiaTheme="minorHAnsi"/>
          <w:i/>
          <w:lang w:val="en-US" w:eastAsia="en-US"/>
        </w:rPr>
        <w:t>maxNMarkers</w:t>
      </w:r>
      <w:r>
        <w:t xml:space="preserve"> when </w:t>
      </w:r>
      <w:r>
        <w:rPr>
          <w:rFonts w:eastAsiaTheme="minorHAnsi"/>
          <w:lang w:val="en-US" w:eastAsia="en-US"/>
        </w:rPr>
        <w:t>the number of segregating marker-loci</w:t>
      </w:r>
      <w:r>
        <w:t xml:space="preserve"> on each </w:t>
      </w:r>
    </w:p>
    <w:p w14:paraId="14627856" w14:textId="77777777" w:rsidR="001D6ADA" w:rsidRDefault="00000000">
      <w:pPr>
        <w:rPr>
          <w:rFonts w:eastAsiaTheme="minorHAnsi"/>
          <w:lang w:val="en-US" w:eastAsia="en-US"/>
        </w:rPr>
      </w:pPr>
      <w:r>
        <w:t xml:space="preserve">    </w:t>
      </w:r>
      <w:r>
        <w:rPr>
          <w:rFonts w:eastAsiaTheme="minorHAnsi"/>
          <w:lang w:val="en-US" w:eastAsia="en-US"/>
        </w:rPr>
        <w:t>chromosome</w:t>
      </w:r>
      <w:r>
        <w:t xml:space="preserve"> is less than or equal to the corresponding elements of </w:t>
      </w:r>
      <w:r>
        <w:rPr>
          <w:rFonts w:eastAsiaTheme="minorHAnsi"/>
          <w:i/>
          <w:lang w:val="en-US" w:eastAsia="en-US"/>
        </w:rPr>
        <w:t>maxNMarkers</w:t>
      </w:r>
      <w:r>
        <w:rPr>
          <w:rFonts w:eastAsiaTheme="minorHAnsi"/>
          <w:lang w:val="en-US" w:eastAsia="en-US"/>
        </w:rPr>
        <w:t>.</w:t>
      </w:r>
    </w:p>
    <w:p w14:paraId="20AF2B46" w14:textId="77777777" w:rsidR="001D6ADA" w:rsidRDefault="001D6ADA">
      <w:pPr>
        <w:rPr>
          <w:rFonts w:eastAsiaTheme="minorHAnsi"/>
          <w:lang w:val="en-US" w:eastAsia="en-US"/>
        </w:rPr>
      </w:pPr>
    </w:p>
    <w:p w14:paraId="7B1BE076" w14:textId="77777777" w:rsidR="001D6ADA" w:rsidRDefault="00000000">
      <w:pPr>
        <w:rPr>
          <w:rFonts w:eastAsiaTheme="minorHAnsi"/>
          <w:lang w:val="en-US" w:eastAsia="en-US"/>
        </w:rPr>
      </w:pPr>
      <w:r>
        <w:t xml:space="preserve">    </w:t>
      </w:r>
      <w:r>
        <w:rPr>
          <w:rFonts w:eastAsiaTheme="minorHAnsi"/>
          <w:lang w:val="en-US" w:eastAsia="en-US"/>
        </w:rPr>
        <w:t xml:space="preserve">If </w:t>
      </w:r>
      <w:r>
        <w:rPr>
          <w:rFonts w:eastAsiaTheme="minorHAnsi"/>
          <w:i/>
          <w:lang w:val="en-US" w:eastAsia="en-US"/>
        </w:rPr>
        <w:t>markersMaf</w:t>
      </w:r>
      <w:r>
        <w:rPr>
          <w:rFonts w:eastAsiaTheme="minorHAnsi"/>
          <w:lang w:val="en-US" w:eastAsia="en-US"/>
        </w:rPr>
        <w:t xml:space="preserve"> is provided for one chromosome, it must be provided for all </w:t>
      </w:r>
      <w:r>
        <w:rPr>
          <w:rFonts w:eastAsiaTheme="minorHAnsi"/>
          <w:i/>
          <w:lang w:val="en-US" w:eastAsia="en-US"/>
        </w:rPr>
        <w:t>nchrom</w:t>
      </w:r>
      <w:r>
        <w:rPr>
          <w:rFonts w:eastAsiaTheme="minorHAnsi"/>
          <w:lang w:val="en-US" w:eastAsia="en-US"/>
        </w:rPr>
        <w:t xml:space="preserve"> </w:t>
      </w:r>
    </w:p>
    <w:p w14:paraId="777F0C5E" w14:textId="77777777" w:rsidR="001D6ADA" w:rsidRDefault="00000000">
      <w:pPr>
        <w:rPr>
          <w:rFonts w:eastAsiaTheme="minorHAnsi"/>
          <w:lang w:val="en-US" w:eastAsia="en-US"/>
        </w:rPr>
      </w:pPr>
      <w:r>
        <w:rPr>
          <w:rFonts w:eastAsiaTheme="minorHAnsi"/>
          <w:lang w:val="en-US" w:eastAsia="en-US"/>
        </w:rPr>
        <w:t xml:space="preserve">    Chromosomes (</w:t>
      </w:r>
      <w:r>
        <w:rPr>
          <w:rFonts w:eastAsiaTheme="minorHAnsi"/>
          <w:i/>
          <w:lang w:val="en-US" w:eastAsia="en-US"/>
        </w:rPr>
        <w:t>markersMaf</w:t>
      </w:r>
      <w:r>
        <w:rPr>
          <w:rFonts w:eastAsiaTheme="minorHAnsi"/>
          <w:lang w:val="en-US" w:eastAsia="en-US"/>
        </w:rPr>
        <w:t xml:space="preserve">&gt;0.0). If </w:t>
      </w:r>
      <w:r>
        <w:rPr>
          <w:rFonts w:eastAsiaTheme="minorHAnsi"/>
          <w:i/>
          <w:lang w:val="en-US" w:eastAsia="en-US"/>
        </w:rPr>
        <w:t>markersMaf</w:t>
      </w:r>
      <w:r>
        <w:rPr>
          <w:rFonts w:eastAsiaTheme="minorHAnsi"/>
          <w:lang w:val="en-US" w:eastAsia="en-US"/>
        </w:rPr>
        <w:t xml:space="preserve"> is not provided, no segregating markers </w:t>
      </w:r>
    </w:p>
    <w:p w14:paraId="600A7BF1" w14:textId="77777777" w:rsidR="001D6ADA" w:rsidRDefault="00000000">
      <w:pPr>
        <w:rPr>
          <w:rFonts w:eastAsiaTheme="minorHAnsi"/>
          <w:lang w:val="en-US" w:eastAsia="en-US"/>
        </w:rPr>
      </w:pPr>
      <w:r>
        <w:rPr>
          <w:rFonts w:eastAsiaTheme="minorHAnsi"/>
          <w:lang w:val="en-US" w:eastAsia="en-US"/>
        </w:rPr>
        <w:t xml:space="preserve">    are removed from subsequent simulations due to </w:t>
      </w:r>
      <w:r>
        <w:rPr>
          <w:rFonts w:eastAsiaTheme="minorHAnsi"/>
          <w:i/>
          <w:lang w:val="en-US" w:eastAsia="en-US"/>
        </w:rPr>
        <w:t>markersMaf</w:t>
      </w:r>
      <w:r>
        <w:rPr>
          <w:rFonts w:eastAsiaTheme="minorHAnsi"/>
          <w:lang w:val="en-US" w:eastAsia="en-US"/>
        </w:rPr>
        <w:t>.</w:t>
      </w:r>
    </w:p>
    <w:p w14:paraId="0D41A7E4" w14:textId="77777777" w:rsidR="001D6ADA" w:rsidRDefault="001D6ADA">
      <w:pPr>
        <w:rPr>
          <w:rFonts w:eastAsiaTheme="minorHAnsi"/>
          <w:lang w:val="en-US" w:eastAsia="en-US"/>
        </w:rPr>
      </w:pPr>
    </w:p>
    <w:p w14:paraId="2AD2996A" w14:textId="77777777" w:rsidR="001D6ADA" w:rsidRDefault="00000000">
      <w:pPr>
        <w:rPr>
          <w:rFonts w:eastAsiaTheme="minorHAnsi"/>
          <w:lang w:val="en-US" w:eastAsia="en-US"/>
        </w:rPr>
      </w:pPr>
      <w:r>
        <w:rPr>
          <w:rFonts w:eastAsiaTheme="minorHAnsi"/>
          <w:lang w:val="en-US" w:eastAsia="en-US"/>
        </w:rPr>
        <w:t xml:space="preserve">    If </w:t>
      </w:r>
      <w:r>
        <w:rPr>
          <w:rFonts w:eastAsiaTheme="minorHAnsi"/>
          <w:i/>
          <w:lang w:val="en-US" w:eastAsia="en-US"/>
        </w:rPr>
        <w:t>nMarkersMaxMaf</w:t>
      </w:r>
      <w:r>
        <w:rPr>
          <w:rFonts w:eastAsiaTheme="minorHAnsi"/>
          <w:lang w:val="en-US" w:eastAsia="en-US"/>
        </w:rPr>
        <w:t xml:space="preserve"> is provided for one chromosome, it must be provided for all </w:t>
      </w:r>
    </w:p>
    <w:p w14:paraId="6C544B33" w14:textId="77777777" w:rsidR="001D6ADA" w:rsidRDefault="00000000">
      <w:pPr>
        <w:rPr>
          <w:rFonts w:eastAsiaTheme="minorHAnsi"/>
          <w:lang w:val="en-US" w:eastAsia="en-US"/>
        </w:rPr>
      </w:pPr>
      <w:r>
        <w:rPr>
          <w:rFonts w:eastAsiaTheme="minorHAnsi"/>
          <w:lang w:val="en-US" w:eastAsia="en-US"/>
        </w:rPr>
        <w:t xml:space="preserve">    </w:t>
      </w:r>
      <w:r>
        <w:rPr>
          <w:rFonts w:eastAsiaTheme="minorHAnsi"/>
          <w:i/>
          <w:lang w:val="en-US" w:eastAsia="en-US"/>
        </w:rPr>
        <w:t xml:space="preserve">nchrom </w:t>
      </w:r>
      <w:r>
        <w:rPr>
          <w:rFonts w:eastAsiaTheme="minorHAnsi"/>
          <w:lang w:val="en-US" w:eastAsia="en-US"/>
        </w:rPr>
        <w:t xml:space="preserve">chromosomes </w:t>
      </w:r>
      <w:r>
        <w:rPr>
          <w:rFonts w:eastAsiaTheme="minorHAnsi"/>
          <w:i/>
          <w:lang w:val="en-US" w:eastAsia="en-US"/>
        </w:rPr>
        <w:t>nMarkersMaxMaf</w:t>
      </w:r>
      <w:r>
        <w:rPr>
          <w:rFonts w:eastAsiaTheme="minorHAnsi"/>
          <w:lang w:val="en-US" w:eastAsia="en-US"/>
        </w:rPr>
        <w:t xml:space="preserve"> (</w:t>
      </w:r>
      <w:r>
        <w:rPr>
          <w:rFonts w:eastAsiaTheme="minorHAnsi"/>
          <w:i/>
          <w:lang w:val="en-US" w:eastAsia="en-US"/>
        </w:rPr>
        <w:t>nMarkersMaxMaf</w:t>
      </w:r>
      <w:r>
        <w:rPr>
          <w:rFonts w:eastAsiaTheme="minorHAnsi"/>
          <w:lang w:val="en-US" w:eastAsia="en-US"/>
        </w:rPr>
        <w:t>&lt;</w:t>
      </w:r>
      <w:proofErr w:type="gramStart"/>
      <w:r>
        <w:rPr>
          <w:rFonts w:eastAsiaTheme="minorHAnsi"/>
          <w:lang w:val="en-US" w:eastAsia="en-US"/>
        </w:rPr>
        <w:t>huge(</w:t>
      </w:r>
      <w:proofErr w:type="gramEnd"/>
      <w:r>
        <w:rPr>
          <w:rFonts w:eastAsiaTheme="minorHAnsi"/>
          <w:lang w:val="en-US" w:eastAsia="en-US"/>
        </w:rPr>
        <w:t xml:space="preserve">1)). If </w:t>
      </w:r>
      <w:r>
        <w:rPr>
          <w:rFonts w:eastAsiaTheme="minorHAnsi"/>
          <w:i/>
          <w:lang w:val="en-US" w:eastAsia="en-US"/>
        </w:rPr>
        <w:t>nMarkersMaxMaf</w:t>
      </w:r>
      <w:r>
        <w:rPr>
          <w:rFonts w:eastAsiaTheme="minorHAnsi"/>
          <w:lang w:val="en-US" w:eastAsia="en-US"/>
        </w:rPr>
        <w:t xml:space="preserve"> is </w:t>
      </w:r>
    </w:p>
    <w:p w14:paraId="78D5DF9B" w14:textId="77777777" w:rsidR="001D6ADA" w:rsidRDefault="00000000">
      <w:pPr>
        <w:rPr>
          <w:rFonts w:eastAsiaTheme="minorHAnsi"/>
          <w:lang w:val="en-US" w:eastAsia="en-US"/>
        </w:rPr>
      </w:pPr>
      <w:r>
        <w:rPr>
          <w:rFonts w:eastAsiaTheme="minorHAnsi"/>
          <w:lang w:val="en-US" w:eastAsia="en-US"/>
        </w:rPr>
        <w:t xml:space="preserve">    not provided, no segregating markers are removed from subsequent simulations due to </w:t>
      </w:r>
    </w:p>
    <w:p w14:paraId="3FF035B8" w14:textId="77777777" w:rsidR="001D6ADA" w:rsidRDefault="00000000">
      <w:pPr>
        <w:rPr>
          <w:rFonts w:eastAsiaTheme="minorHAnsi"/>
          <w:lang w:val="en-US" w:eastAsia="en-US"/>
        </w:rPr>
      </w:pPr>
      <w:r>
        <w:rPr>
          <w:rFonts w:eastAsiaTheme="minorHAnsi"/>
          <w:lang w:val="en-US" w:eastAsia="en-US"/>
        </w:rPr>
        <w:t xml:space="preserve">    </w:t>
      </w:r>
      <w:r>
        <w:rPr>
          <w:rFonts w:eastAsiaTheme="minorHAnsi"/>
          <w:i/>
          <w:lang w:val="en-US" w:eastAsia="en-US"/>
        </w:rPr>
        <w:t>nMarkersMaxMaf</w:t>
      </w:r>
      <w:r>
        <w:rPr>
          <w:rFonts w:eastAsiaTheme="minorHAnsi"/>
          <w:lang w:val="en-US" w:eastAsia="en-US"/>
        </w:rPr>
        <w:t>. No marker-loci are removed</w:t>
      </w:r>
      <w:r>
        <w:t xml:space="preserve"> </w:t>
      </w:r>
      <w:r>
        <w:rPr>
          <w:rFonts w:eastAsiaTheme="minorHAnsi"/>
          <w:lang w:val="en-US" w:eastAsia="en-US"/>
        </w:rPr>
        <w:t xml:space="preserve">due to </w:t>
      </w:r>
      <w:r>
        <w:rPr>
          <w:rFonts w:eastAsiaTheme="minorHAnsi"/>
          <w:i/>
          <w:lang w:val="en-US" w:eastAsia="en-US"/>
        </w:rPr>
        <w:t>nMarkersMaxMaf</w:t>
      </w:r>
      <w:r>
        <w:rPr>
          <w:rFonts w:eastAsiaTheme="minorHAnsi"/>
          <w:lang w:val="en-US" w:eastAsia="en-US"/>
        </w:rPr>
        <w:t xml:space="preserve"> </w:t>
      </w:r>
      <w:r>
        <w:t xml:space="preserve">when </w:t>
      </w:r>
      <w:r>
        <w:rPr>
          <w:rFonts w:eastAsiaTheme="minorHAnsi"/>
          <w:lang w:val="en-US" w:eastAsia="en-US"/>
        </w:rPr>
        <w:t xml:space="preserve">the number of </w:t>
      </w:r>
    </w:p>
    <w:p w14:paraId="7D49A9C8" w14:textId="77777777" w:rsidR="001D6ADA" w:rsidRDefault="00000000">
      <w:r>
        <w:rPr>
          <w:rFonts w:eastAsiaTheme="minorHAnsi"/>
          <w:lang w:val="en-US" w:eastAsia="en-US"/>
        </w:rPr>
        <w:t xml:space="preserve">    segregating marker-loci</w:t>
      </w:r>
      <w:r>
        <w:t xml:space="preserve"> on each </w:t>
      </w:r>
      <w:r>
        <w:rPr>
          <w:rFonts w:eastAsiaTheme="minorHAnsi"/>
          <w:lang w:val="en-US" w:eastAsia="en-US"/>
        </w:rPr>
        <w:t>chromosome</w:t>
      </w:r>
      <w:r>
        <w:t xml:space="preserve"> is less than or equal to the </w:t>
      </w:r>
    </w:p>
    <w:p w14:paraId="0E036AF9" w14:textId="77777777" w:rsidR="001D6ADA" w:rsidRDefault="00000000">
      <w:pPr>
        <w:rPr>
          <w:rFonts w:eastAsiaTheme="minorHAnsi"/>
          <w:lang w:val="en-US" w:eastAsia="en-US"/>
        </w:rPr>
      </w:pPr>
      <w:r>
        <w:t xml:space="preserve">    corresponding elements of </w:t>
      </w:r>
      <w:r>
        <w:rPr>
          <w:rFonts w:eastAsiaTheme="minorHAnsi"/>
          <w:i/>
          <w:lang w:val="en-US" w:eastAsia="en-US"/>
        </w:rPr>
        <w:t>nMarkersMaxMaf</w:t>
      </w:r>
      <w:r>
        <w:rPr>
          <w:rFonts w:eastAsiaTheme="minorHAnsi"/>
          <w:lang w:val="en-US" w:eastAsia="en-US"/>
        </w:rPr>
        <w:t>.</w:t>
      </w:r>
    </w:p>
    <w:p w14:paraId="342B9C1D" w14:textId="77777777" w:rsidR="001D6ADA" w:rsidRDefault="001D6ADA">
      <w:pPr>
        <w:rPr>
          <w:rFonts w:eastAsiaTheme="minorHAnsi"/>
          <w:lang w:val="en-US" w:eastAsia="en-US"/>
        </w:rPr>
      </w:pPr>
    </w:p>
    <w:p w14:paraId="0810CD38" w14:textId="77777777" w:rsidR="001D6ADA" w:rsidRDefault="00000000">
      <w:pPr>
        <w:rPr>
          <w:rFonts w:eastAsiaTheme="minorHAnsi"/>
          <w:lang w:val="en-US" w:eastAsia="en-US"/>
        </w:rPr>
      </w:pPr>
      <w:r>
        <w:t xml:space="preserve">  </w:t>
      </w:r>
      <w:r>
        <w:sym w:font="Symbol" w:char="F0B7"/>
      </w:r>
      <w:r>
        <w:t xml:space="preserve"> </w:t>
      </w:r>
      <w:r>
        <w:rPr>
          <w:rFonts w:eastAsiaTheme="minorHAnsi"/>
          <w:lang w:val="en-US" w:eastAsia="en-US"/>
        </w:rPr>
        <w:t xml:space="preserve">If neither </w:t>
      </w:r>
      <w:r>
        <w:rPr>
          <w:rFonts w:eastAsiaTheme="minorHAnsi"/>
          <w:i/>
          <w:lang w:val="en-US" w:eastAsia="en-US"/>
        </w:rPr>
        <w:t>maxNMarkers</w:t>
      </w:r>
      <w:r>
        <w:rPr>
          <w:rFonts w:eastAsiaTheme="minorHAnsi"/>
          <w:lang w:val="en-US" w:eastAsia="en-US"/>
        </w:rPr>
        <w:t xml:space="preserve">, </w:t>
      </w:r>
      <w:r>
        <w:rPr>
          <w:rFonts w:eastAsiaTheme="minorHAnsi"/>
          <w:i/>
          <w:lang w:val="en-US" w:eastAsia="en-US"/>
        </w:rPr>
        <w:t>markersMaf</w:t>
      </w:r>
      <w:r>
        <w:rPr>
          <w:rFonts w:eastAsiaTheme="minorHAnsi"/>
          <w:lang w:val="en-US" w:eastAsia="en-US"/>
        </w:rPr>
        <w:t xml:space="preserve">, or </w:t>
      </w:r>
      <w:r>
        <w:rPr>
          <w:rFonts w:eastAsiaTheme="minorHAnsi"/>
          <w:i/>
          <w:lang w:val="en-US" w:eastAsia="en-US"/>
        </w:rPr>
        <w:t>nMarkersMaxMaf</w:t>
      </w:r>
      <w:r>
        <w:rPr>
          <w:rFonts w:eastAsiaTheme="minorHAnsi"/>
          <w:lang w:val="en-US" w:eastAsia="en-US"/>
        </w:rPr>
        <w:t xml:space="preserve"> are not provided, all </w:t>
      </w:r>
    </w:p>
    <w:p w14:paraId="079D982B" w14:textId="77777777" w:rsidR="001D6ADA" w:rsidRDefault="00000000">
      <w:r>
        <w:rPr>
          <w:rFonts w:eastAsiaTheme="minorHAnsi"/>
          <w:lang w:val="en-US" w:eastAsia="en-US"/>
        </w:rPr>
        <w:lastRenderedPageBreak/>
        <w:t xml:space="preserve">    segregating markers are sampled/used in subsequent simulations.</w:t>
      </w:r>
    </w:p>
    <w:p w14:paraId="43E34D49" w14:textId="77777777" w:rsidR="001D6ADA" w:rsidRDefault="001D6ADA">
      <w:pPr>
        <w:rPr>
          <w:rFonts w:eastAsiaTheme="minorHAnsi"/>
          <w:lang w:val="en-US" w:eastAsia="en-US"/>
        </w:rPr>
      </w:pPr>
    </w:p>
    <w:p w14:paraId="0218D50C" w14:textId="77777777" w:rsidR="001D6ADA" w:rsidRDefault="00000000">
      <w:pPr>
        <w:rPr>
          <w:rFonts w:eastAsiaTheme="minorHAnsi"/>
          <w:lang w:val="en-US" w:eastAsia="en-US"/>
        </w:rPr>
      </w:pPr>
      <w:r>
        <w:t xml:space="preserve">  </w:t>
      </w:r>
      <w:r>
        <w:sym w:font="Symbol" w:char="F0B7"/>
      </w:r>
      <w:r>
        <w:t xml:space="preserve"> </w:t>
      </w:r>
      <w:r>
        <w:rPr>
          <w:rFonts w:eastAsiaTheme="minorHAnsi"/>
          <w:i/>
          <w:lang w:val="en-US" w:eastAsia="en-US"/>
        </w:rPr>
        <w:t>maxNMarkers</w:t>
      </w:r>
      <w:r>
        <w:rPr>
          <w:rFonts w:eastAsiaTheme="minorHAnsi"/>
          <w:lang w:val="en-US" w:eastAsia="en-US"/>
        </w:rPr>
        <w:t xml:space="preserve"> and </w:t>
      </w:r>
      <w:r>
        <w:rPr>
          <w:rFonts w:eastAsiaTheme="minorHAnsi"/>
          <w:i/>
          <w:lang w:val="en-US" w:eastAsia="en-US"/>
        </w:rPr>
        <w:t>markerMaf</w:t>
      </w:r>
      <w:r>
        <w:rPr>
          <w:rFonts w:eastAsiaTheme="minorHAnsi"/>
          <w:lang w:val="en-US" w:eastAsia="en-US"/>
        </w:rPr>
        <w:t xml:space="preserve"> can be used together; neither </w:t>
      </w:r>
      <w:r>
        <w:rPr>
          <w:rFonts w:eastAsiaTheme="minorHAnsi"/>
          <w:i/>
          <w:lang w:val="en-US" w:eastAsia="en-US"/>
        </w:rPr>
        <w:t>maxNMarkers</w:t>
      </w:r>
      <w:r>
        <w:rPr>
          <w:rFonts w:eastAsiaTheme="minorHAnsi"/>
          <w:lang w:val="en-US" w:eastAsia="en-US"/>
        </w:rPr>
        <w:t xml:space="preserve"> </w:t>
      </w:r>
      <w:proofErr w:type="gramStart"/>
      <w:r>
        <w:rPr>
          <w:rFonts w:eastAsiaTheme="minorHAnsi"/>
          <w:lang w:val="en-US" w:eastAsia="en-US"/>
        </w:rPr>
        <w:t>or</w:t>
      </w:r>
      <w:proofErr w:type="gramEnd"/>
      <w:r>
        <w:rPr>
          <w:rFonts w:eastAsiaTheme="minorHAnsi"/>
          <w:lang w:val="en-US" w:eastAsia="en-US"/>
        </w:rPr>
        <w:t xml:space="preserve"> </w:t>
      </w:r>
      <w:r>
        <w:rPr>
          <w:rFonts w:eastAsiaTheme="minorHAnsi"/>
          <w:i/>
          <w:lang w:val="en-US" w:eastAsia="en-US"/>
        </w:rPr>
        <w:t>markerMaf</w:t>
      </w:r>
      <w:r>
        <w:rPr>
          <w:rFonts w:eastAsiaTheme="minorHAnsi"/>
          <w:lang w:val="en-US" w:eastAsia="en-US"/>
        </w:rPr>
        <w:t xml:space="preserve"> </w:t>
      </w:r>
    </w:p>
    <w:p w14:paraId="0DB1D394" w14:textId="77777777" w:rsidR="001D6ADA" w:rsidRDefault="00000000">
      <w:pPr>
        <w:rPr>
          <w:rFonts w:eastAsiaTheme="minorHAnsi"/>
          <w:lang w:val="en-US" w:eastAsia="en-US"/>
        </w:rPr>
      </w:pPr>
      <w:r>
        <w:rPr>
          <w:rFonts w:eastAsiaTheme="minorHAnsi"/>
          <w:lang w:val="en-US" w:eastAsia="en-US"/>
        </w:rPr>
        <w:t xml:space="preserve">    can be used with </w:t>
      </w:r>
      <w:r>
        <w:rPr>
          <w:rFonts w:eastAsiaTheme="minorHAnsi"/>
          <w:i/>
          <w:lang w:val="en-US" w:eastAsia="en-US"/>
        </w:rPr>
        <w:t>nMarkersMaxMaf</w:t>
      </w:r>
      <w:r>
        <w:rPr>
          <w:rFonts w:eastAsiaTheme="minorHAnsi"/>
          <w:lang w:val="en-US" w:eastAsia="en-US"/>
        </w:rPr>
        <w:t>.</w:t>
      </w:r>
    </w:p>
    <w:p w14:paraId="7A0E7A4E" w14:textId="77777777" w:rsidR="001D6ADA" w:rsidRDefault="001D6ADA"/>
    <w:p w14:paraId="1876F341" w14:textId="77777777" w:rsidR="001D6ADA" w:rsidRDefault="00000000">
      <w:pPr>
        <w:rPr>
          <w:rFonts w:eastAsiaTheme="minorHAnsi"/>
          <w:lang w:val="en-US" w:eastAsia="en-US"/>
        </w:rPr>
      </w:pPr>
      <w:r>
        <w:t xml:space="preserve">  </w:t>
      </w:r>
      <w:r>
        <w:sym w:font="Symbol" w:char="F0B7"/>
      </w:r>
      <w:r>
        <w:t xml:space="preserve"> </w:t>
      </w:r>
      <w:r>
        <w:rPr>
          <w:rFonts w:eastAsiaTheme="minorHAnsi"/>
          <w:i/>
          <w:lang w:val="en-US" w:eastAsia="en-US"/>
        </w:rPr>
        <w:t>markerMaf</w:t>
      </w:r>
      <w:r>
        <w:rPr>
          <w:rFonts w:eastAsiaTheme="minorHAnsi"/>
          <w:lang w:val="en-US" w:eastAsia="en-US"/>
        </w:rPr>
        <w:t xml:space="preserve"> has higher precedence over </w:t>
      </w:r>
      <w:r>
        <w:rPr>
          <w:rFonts w:eastAsiaTheme="minorHAnsi"/>
          <w:i/>
          <w:lang w:val="en-US" w:eastAsia="en-US"/>
        </w:rPr>
        <w:t>maxNMarkers</w:t>
      </w:r>
      <w:r>
        <w:rPr>
          <w:rFonts w:eastAsiaTheme="minorHAnsi"/>
          <w:lang w:val="en-US" w:eastAsia="en-US"/>
        </w:rPr>
        <w:t>. Markers are sampled for</w:t>
      </w:r>
      <w:r>
        <w:rPr>
          <w:rFonts w:eastAsiaTheme="minorHAnsi"/>
          <w:i/>
          <w:lang w:val="en-US" w:eastAsia="en-US"/>
        </w:rPr>
        <w:t xml:space="preserve"> markerMaf</w:t>
      </w:r>
      <w:r>
        <w:rPr>
          <w:rFonts w:eastAsiaTheme="minorHAnsi"/>
          <w:lang w:val="en-US" w:eastAsia="en-US"/>
        </w:rPr>
        <w:t xml:space="preserve"> </w:t>
      </w:r>
    </w:p>
    <w:p w14:paraId="265ED444" w14:textId="77777777" w:rsidR="001D6ADA" w:rsidRDefault="00000000">
      <w:pPr>
        <w:rPr>
          <w:rFonts w:eastAsiaTheme="minorHAnsi"/>
          <w:lang w:val="en-US" w:eastAsia="en-US"/>
        </w:rPr>
      </w:pPr>
      <w:r>
        <w:rPr>
          <w:rFonts w:eastAsiaTheme="minorHAnsi"/>
          <w:lang w:val="en-US" w:eastAsia="en-US"/>
        </w:rPr>
        <w:t xml:space="preserve">    before </w:t>
      </w:r>
      <w:r>
        <w:rPr>
          <w:rFonts w:eastAsiaTheme="minorHAnsi"/>
          <w:i/>
          <w:lang w:val="en-US" w:eastAsia="en-US"/>
        </w:rPr>
        <w:t>maxNMarkers</w:t>
      </w:r>
      <w:r>
        <w:rPr>
          <w:rFonts w:eastAsiaTheme="minorHAnsi"/>
          <w:lang w:val="en-US" w:eastAsia="en-US"/>
        </w:rPr>
        <w:t>.</w:t>
      </w:r>
    </w:p>
    <w:p w14:paraId="1F01EB67" w14:textId="77777777" w:rsidR="001D6ADA" w:rsidRDefault="001D6ADA">
      <w:pPr>
        <w:rPr>
          <w:rFonts w:eastAsiaTheme="minorHAnsi"/>
          <w:lang w:val="en-US" w:eastAsia="en-US"/>
        </w:rPr>
      </w:pPr>
    </w:p>
    <w:p w14:paraId="27B098D3" w14:textId="77777777" w:rsidR="001D6ADA" w:rsidRDefault="00000000">
      <w:pPr>
        <w:rPr>
          <w:rFonts w:eastAsiaTheme="minorHAnsi"/>
          <w:lang w:val="en-US" w:eastAsia="en-US"/>
        </w:rPr>
      </w:pPr>
      <w:r>
        <w:t xml:space="preserve">  </w:t>
      </w:r>
      <w:r>
        <w:sym w:font="Symbol" w:char="F0B7"/>
      </w:r>
      <w:r>
        <w:t xml:space="preserve"> </w:t>
      </w:r>
      <w:r>
        <w:rPr>
          <w:rFonts w:eastAsiaTheme="minorHAnsi"/>
          <w:lang w:val="en-US" w:eastAsia="en-US"/>
        </w:rPr>
        <w:t xml:space="preserve">If </w:t>
      </w:r>
      <w:r>
        <w:rPr>
          <w:rFonts w:eastAsiaTheme="minorHAnsi"/>
          <w:i/>
          <w:lang w:val="en-US" w:eastAsia="en-US"/>
        </w:rPr>
        <w:t xml:space="preserve">historicalPopulation </w:t>
      </w:r>
      <w:r>
        <w:rPr>
          <w:rFonts w:eastAsiaTheme="minorHAnsi"/>
          <w:lang w:val="en-US" w:eastAsia="en-US"/>
        </w:rPr>
        <w:t xml:space="preserve">'reshuffle', </w:t>
      </w:r>
      <w:r>
        <w:rPr>
          <w:rFonts w:eastAsiaTheme="minorHAnsi"/>
          <w:i/>
          <w:lang w:val="en-US" w:eastAsia="en-US"/>
        </w:rPr>
        <w:t>maxNQtl</w:t>
      </w:r>
      <w:r>
        <w:rPr>
          <w:rFonts w:eastAsiaTheme="minorHAnsi"/>
          <w:lang w:val="en-US" w:eastAsia="en-US"/>
        </w:rPr>
        <w:t xml:space="preserve"> or </w:t>
      </w:r>
      <w:r>
        <w:rPr>
          <w:rFonts w:eastAsiaTheme="minorHAnsi"/>
          <w:i/>
          <w:lang w:val="en-US" w:eastAsia="en-US"/>
        </w:rPr>
        <w:t>maxNMarker</w:t>
      </w:r>
      <w:r>
        <w:rPr>
          <w:rFonts w:eastAsiaTheme="minorHAnsi"/>
          <w:lang w:val="en-US" w:eastAsia="en-US"/>
        </w:rPr>
        <w:t xml:space="preserve"> must be provided.</w:t>
      </w:r>
    </w:p>
    <w:p w14:paraId="3CE3984A" w14:textId="77777777" w:rsidR="001D6ADA" w:rsidRDefault="001D6ADA">
      <w:pPr>
        <w:rPr>
          <w:lang w:val="en-US"/>
        </w:rPr>
      </w:pPr>
    </w:p>
    <w:p w14:paraId="02562D39" w14:textId="77777777" w:rsidR="001D6ADA" w:rsidRDefault="00000000">
      <w:pPr>
        <w:rPr>
          <w:color w:val="FF0000"/>
        </w:rPr>
      </w:pPr>
      <w:r>
        <w:rPr>
          <w:color w:val="FF0000"/>
        </w:rPr>
        <w:t xml:space="preserve">  </w:t>
      </w:r>
      <w:r>
        <w:rPr>
          <w:color w:val="FF0000"/>
        </w:rPr>
        <w:sym w:font="Symbol" w:char="F0B7"/>
      </w:r>
      <w:r>
        <w:rPr>
          <w:color w:val="FF0000"/>
        </w:rPr>
        <w:t xml:space="preserve"> When </w:t>
      </w:r>
      <w:r>
        <w:rPr>
          <w:i/>
          <w:color w:val="FF0000"/>
        </w:rPr>
        <w:t>geneticModel</w:t>
      </w:r>
      <w:r>
        <w:rPr>
          <w:color w:val="FF0000"/>
        </w:rPr>
        <w:t xml:space="preserve"> ‘genomic’ and </w:t>
      </w:r>
      <w:r>
        <w:rPr>
          <w:i/>
          <w:color w:val="FF0000"/>
        </w:rPr>
        <w:t>useStoredHaplotypes</w:t>
      </w:r>
      <w:r>
        <w:rPr>
          <w:color w:val="FF0000"/>
        </w:rPr>
        <w:t xml:space="preserve"> ‘no’ or </w:t>
      </w:r>
      <w:r>
        <w:rPr>
          <w:i/>
          <w:color w:val="FF0000"/>
        </w:rPr>
        <w:t>geneticModel</w:t>
      </w:r>
      <w:r>
        <w:rPr>
          <w:color w:val="FF0000"/>
        </w:rPr>
        <w:t xml:space="preserve"> ‘ldonly’,</w:t>
      </w:r>
    </w:p>
    <w:p w14:paraId="3F118B1F" w14:textId="77777777" w:rsidR="001D6ADA" w:rsidRDefault="00000000">
      <w:pPr>
        <w:rPr>
          <w:color w:val="FF0000"/>
        </w:rPr>
      </w:pPr>
      <w:r>
        <w:rPr>
          <w:color w:val="FF0000"/>
        </w:rPr>
        <w:t xml:space="preserve">    linkage disequilbrium is generated by simulating a single trait with QTL-effects </w:t>
      </w:r>
    </w:p>
    <w:p w14:paraId="1F12EC92" w14:textId="77777777" w:rsidR="001D6ADA" w:rsidRDefault="00000000">
      <w:pPr>
        <w:rPr>
          <w:color w:val="FF0000"/>
        </w:rPr>
      </w:pPr>
      <w:r>
        <w:rPr>
          <w:color w:val="FF0000"/>
        </w:rPr>
        <w:t xml:space="preserve">    sampled from an exponential distribution.</w:t>
      </w:r>
    </w:p>
    <w:p w14:paraId="340A7262" w14:textId="77777777" w:rsidR="001D6ADA" w:rsidRDefault="001D6ADA">
      <w:pPr>
        <w:rPr>
          <w:color w:val="FF0000"/>
        </w:rPr>
      </w:pPr>
    </w:p>
    <w:p w14:paraId="0FD2EF2C" w14:textId="77777777" w:rsidR="001D6ADA" w:rsidRDefault="00000000">
      <w:pPr>
        <w:rPr>
          <w:color w:val="FF0000"/>
        </w:rPr>
      </w:pPr>
      <w:r>
        <w:rPr>
          <w:color w:val="FF0000"/>
        </w:rPr>
        <w:t xml:space="preserve">    When </w:t>
      </w:r>
      <w:r>
        <w:rPr>
          <w:i/>
          <w:color w:val="FF0000"/>
        </w:rPr>
        <w:t>geneticModel</w:t>
      </w:r>
      <w:r>
        <w:rPr>
          <w:color w:val="FF0000"/>
        </w:rPr>
        <w:t xml:space="preserve"> ‘genomic’ and </w:t>
      </w:r>
      <w:r>
        <w:rPr>
          <w:i/>
          <w:color w:val="FF0000"/>
        </w:rPr>
        <w:t>qtlDistribution</w:t>
      </w:r>
      <w:r>
        <w:rPr>
          <w:color w:val="FF0000"/>
        </w:rPr>
        <w:t xml:space="preserve"> ‘exponential’, QTL-effects sampled </w:t>
      </w:r>
    </w:p>
    <w:p w14:paraId="2A2E2F19" w14:textId="77777777" w:rsidR="001D6ADA" w:rsidRDefault="00000000">
      <w:pPr>
        <w:rPr>
          <w:color w:val="FF0000"/>
        </w:rPr>
      </w:pPr>
      <w:r>
        <w:rPr>
          <w:color w:val="FF0000"/>
        </w:rPr>
        <w:t xml:space="preserve">    from the exponential distribution while generating linkage disequilbrium are used </w:t>
      </w:r>
    </w:p>
    <w:p w14:paraId="48D189D4" w14:textId="77777777" w:rsidR="001D6ADA" w:rsidRDefault="00000000">
      <w:pPr>
        <w:rPr>
          <w:color w:val="FF0000"/>
        </w:rPr>
      </w:pPr>
      <w:r>
        <w:rPr>
          <w:color w:val="FF0000"/>
        </w:rPr>
        <w:t xml:space="preserve">    in subsequent simulations.</w:t>
      </w:r>
    </w:p>
    <w:p w14:paraId="29A16940" w14:textId="77777777" w:rsidR="001D6ADA" w:rsidRDefault="001D6ADA">
      <w:pPr>
        <w:rPr>
          <w:color w:val="FF0000"/>
        </w:rPr>
      </w:pPr>
    </w:p>
    <w:p w14:paraId="304F90EC" w14:textId="77777777" w:rsidR="001D6ADA" w:rsidRDefault="00000000">
      <w:pPr>
        <w:rPr>
          <w:color w:val="FF0000"/>
        </w:rPr>
      </w:pPr>
      <w:r>
        <w:rPr>
          <w:color w:val="FF0000"/>
        </w:rPr>
        <w:t xml:space="preserve">    When </w:t>
      </w:r>
      <w:r>
        <w:rPr>
          <w:i/>
          <w:color w:val="FF0000"/>
        </w:rPr>
        <w:t>geneticModel</w:t>
      </w:r>
      <w:r>
        <w:rPr>
          <w:color w:val="FF0000"/>
        </w:rPr>
        <w:t xml:space="preserve"> ‘genomic’ and </w:t>
      </w:r>
      <w:r>
        <w:rPr>
          <w:i/>
          <w:color w:val="FF0000"/>
        </w:rPr>
        <w:t>qtlDistribution</w:t>
      </w:r>
      <w:r>
        <w:rPr>
          <w:color w:val="FF0000"/>
        </w:rPr>
        <w:t xml:space="preserve"> ‘normal’, QTL-effects sampled </w:t>
      </w:r>
    </w:p>
    <w:p w14:paraId="77776AF3" w14:textId="77777777" w:rsidR="001D6ADA" w:rsidRDefault="00000000">
      <w:pPr>
        <w:rPr>
          <w:color w:val="FF0000"/>
        </w:rPr>
      </w:pPr>
      <w:r>
        <w:rPr>
          <w:color w:val="FF0000"/>
        </w:rPr>
        <w:t xml:space="preserve">    from multivariate-normal distributions in subsequent simulations.</w:t>
      </w:r>
    </w:p>
    <w:p w14:paraId="3B4ED57A" w14:textId="77777777" w:rsidR="001D6ADA" w:rsidRDefault="001D6ADA">
      <w:pPr>
        <w:rPr>
          <w:color w:val="FF0000"/>
        </w:rPr>
      </w:pPr>
    </w:p>
    <w:p w14:paraId="5A60840F" w14:textId="77777777" w:rsidR="001D6ADA" w:rsidRDefault="00000000">
      <w:pPr>
        <w:rPr>
          <w:color w:val="FF0000"/>
        </w:rPr>
      </w:pPr>
      <w:r>
        <w:rPr>
          <w:color w:val="FF0000"/>
        </w:rPr>
        <w:t xml:space="preserve">    QTL-effects used in subsequent simulations are scaled so that the total QTL </w:t>
      </w:r>
    </w:p>
    <w:p w14:paraId="43B70C04" w14:textId="77777777" w:rsidR="001D6ADA" w:rsidRDefault="00000000">
      <w:pPr>
        <w:rPr>
          <w:color w:val="FF0000"/>
        </w:rPr>
      </w:pPr>
      <w:r>
        <w:rPr>
          <w:color w:val="FF0000"/>
        </w:rPr>
        <w:t xml:space="preserve">    (co)variance(s) for traits are equal to pre-defined (co)variances.</w:t>
      </w:r>
    </w:p>
    <w:p w14:paraId="6054C3C0" w14:textId="77777777" w:rsidR="001D6ADA" w:rsidRDefault="001D6ADA">
      <w:pPr>
        <w:rPr>
          <w:color w:val="FF0000"/>
        </w:rPr>
      </w:pPr>
    </w:p>
    <w:p w14:paraId="2EE695D6" w14:textId="77777777" w:rsidR="001D6ADA" w:rsidRDefault="00000000">
      <w:pPr>
        <w:rPr>
          <w:color w:val="FF0000"/>
        </w:rPr>
      </w:pPr>
      <w:r>
        <w:rPr>
          <w:color w:val="FF0000"/>
        </w:rPr>
        <w:t xml:space="preserve">    output from analyses of linkage disequilibrium is written to files in </w:t>
      </w:r>
    </w:p>
    <w:p w14:paraId="5F0EFA99" w14:textId="77777777" w:rsidR="001D6ADA" w:rsidRDefault="00000000">
      <w:pPr>
        <w:rPr>
          <w:color w:val="FF0000"/>
        </w:rPr>
      </w:pPr>
      <w:r>
        <w:rPr>
          <w:color w:val="FF0000"/>
        </w:rPr>
        <w:t xml:space="preserve">    </w:t>
      </w:r>
      <w:r>
        <w:rPr>
          <w:i/>
          <w:color w:val="FF0000"/>
        </w:rPr>
        <w:t>OutDirectory</w:t>
      </w:r>
      <w:r>
        <w:rPr>
          <w:color w:val="FF0000"/>
        </w:rPr>
        <w:t>.</w:t>
      </w:r>
    </w:p>
    <w:p w14:paraId="5CB0A0D6" w14:textId="77777777" w:rsidR="001D6ADA" w:rsidRDefault="001D6ADA">
      <w:pPr>
        <w:rPr>
          <w:color w:val="FF0000"/>
        </w:rPr>
      </w:pPr>
    </w:p>
    <w:p w14:paraId="7F172919" w14:textId="77777777" w:rsidR="001D6ADA" w:rsidRDefault="00000000">
      <w:pPr>
        <w:rPr>
          <w:color w:val="FF0000"/>
          <w:lang w:val="da-DK"/>
        </w:rPr>
      </w:pPr>
      <w:r>
        <w:rPr>
          <w:i/>
          <w:iCs/>
          <w:color w:val="FF0000"/>
          <w:lang w:val="en-US"/>
        </w:rPr>
        <w:t>X</w:t>
      </w:r>
      <w:r>
        <w:rPr>
          <w:color w:val="FF0000"/>
          <w:lang w:val="en-US"/>
        </w:rPr>
        <w:t xml:space="preserve"> ~ exp(λ) with E[X] = 1/λ, where 1/λ=0.01 and λ=100 [exponential distribution: </w:t>
      </w:r>
      <w:r>
        <w:rPr>
          <w:color w:val="FF0000"/>
        </w:rPr>
        <w:t>λ</w:t>
      </w:r>
      <w:r>
        <w:rPr>
          <w:color w:val="FF0000"/>
          <w:lang w:val="en-US"/>
        </w:rPr>
        <w:t xml:space="preserve">&gt;0 is the parameter of the distribution, often called the </w:t>
      </w:r>
      <w:r>
        <w:rPr>
          <w:i/>
          <w:iCs/>
          <w:color w:val="FF0000"/>
          <w:lang w:val="en-US"/>
        </w:rPr>
        <w:t>rate parameter</w:t>
      </w:r>
      <w:r>
        <w:rPr>
          <w:color w:val="FF0000"/>
          <w:lang w:val="en-US"/>
        </w:rPr>
        <w:t xml:space="preserve">]. In ADAM, we provide ExponentialScale=E[X]=1/λ=0.01 in input.prm. Scale is a constant, not important, as exponetialfordelingen er en gammafordeling med shape parameter = 1, dvs. samme shape. </w:t>
      </w:r>
      <w:r>
        <w:rPr>
          <w:color w:val="FF0000"/>
          <w:lang w:val="da-DK"/>
        </w:rPr>
        <w:t xml:space="preserve">Exponential distributions with different </w:t>
      </w:r>
      <w:r>
        <w:rPr>
          <w:color w:val="FF0000"/>
        </w:rPr>
        <w:t>λ</w:t>
      </w:r>
      <w:r>
        <w:rPr>
          <w:color w:val="FF0000"/>
          <w:lang w:val="da-DK"/>
        </w:rPr>
        <w:t xml:space="preserve"> viser jo også den samme form, nemlig konstant halveringstid (hvor x-aksen er tid).</w:t>
      </w:r>
    </w:p>
    <w:p w14:paraId="3690B1D9" w14:textId="77777777" w:rsidR="001D6ADA" w:rsidRDefault="001D6ADA">
      <w:pPr>
        <w:rPr>
          <w:color w:val="FF0000"/>
          <w:lang w:val="da-DK"/>
        </w:rPr>
      </w:pPr>
    </w:p>
    <w:p w14:paraId="68039EC8" w14:textId="77777777" w:rsidR="001D6ADA" w:rsidRDefault="00000000">
      <w:pPr>
        <w:rPr>
          <w:color w:val="FF0000"/>
          <w:lang w:val="da-DK"/>
        </w:rPr>
      </w:pPr>
      <w:r>
        <w:rPr>
          <w:color w:val="FF0000"/>
          <w:lang w:val="da-DK"/>
        </w:rPr>
        <w:t xml:space="preserve">Store/Use haplotypes: Det er kun haplotyper og qtl indikator, men ikke effekter. Det eneste der skal matche med </w:t>
      </w:r>
      <w:proofErr w:type="gramStart"/>
      <w:r>
        <w:rPr>
          <w:color w:val="FF0000"/>
          <w:lang w:val="da-DK"/>
        </w:rPr>
        <w:t>input</w:t>
      </w:r>
      <w:proofErr w:type="gramEnd"/>
      <w:r>
        <w:rPr>
          <w:color w:val="FF0000"/>
          <w:lang w:val="da-DK"/>
        </w:rPr>
        <w:t xml:space="preserve"> er antal Chromosomer.</w:t>
      </w:r>
    </w:p>
    <w:p w14:paraId="6DEF4D66" w14:textId="77777777" w:rsidR="001D6ADA" w:rsidRDefault="00000000">
      <w:pPr>
        <w:rPr>
          <w:color w:val="FF0000"/>
          <w:lang w:val="da-DK"/>
        </w:rPr>
      </w:pPr>
      <w:r>
        <w:rPr>
          <w:color w:val="FF0000"/>
          <w:lang w:val="da-DK"/>
        </w:rPr>
        <w:t>Så vidt jeg kan se/huske, gemmer du alle haplotyper og qtl indikatorer ved slutningen af DoGenomicLD. Hvis man vælger at bruge "stored haplotypes", springer man over DoGenomicLD. Derefter "vælger/fjerner" du qtl'er og markører samt tilføjer qtl-effekter.</w:t>
      </w:r>
    </w:p>
    <w:p w14:paraId="10792DBB" w14:textId="77777777" w:rsidR="001D6ADA" w:rsidRDefault="001D6ADA">
      <w:pPr>
        <w:rPr>
          <w:color w:val="FF0000"/>
          <w:lang w:val="da-DK"/>
        </w:rPr>
      </w:pPr>
    </w:p>
    <w:p w14:paraId="13DC1329" w14:textId="77777777" w:rsidR="001D6ADA" w:rsidRDefault="00000000">
      <w:pPr>
        <w:rPr>
          <w:color w:val="FF0000"/>
          <w:lang w:val="da-DK"/>
        </w:rPr>
      </w:pPr>
      <w:r>
        <w:rPr>
          <w:color w:val="FF0000"/>
          <w:lang w:val="da-DK"/>
        </w:rPr>
        <w:t>Ja, men de kan sagtens bruges med en anden fordeling af effekter og en anden ntbv</w:t>
      </w:r>
    </w:p>
    <w:p w14:paraId="7CD7D685" w14:textId="77777777" w:rsidR="001D6ADA" w:rsidRDefault="001D6ADA">
      <w:pPr>
        <w:rPr>
          <w:color w:val="FF0000"/>
          <w:lang w:val="da-DK"/>
        </w:rPr>
      </w:pPr>
    </w:p>
    <w:p w14:paraId="7F4DA938" w14:textId="77777777" w:rsidR="001D6ADA" w:rsidRDefault="00000000">
      <w:pPr>
        <w:rPr>
          <w:color w:val="FF0000"/>
        </w:rPr>
      </w:pPr>
      <w:r>
        <w:rPr>
          <w:color w:val="FF0000"/>
        </w:rPr>
        <w:t xml:space="preserve">When </w:t>
      </w:r>
      <w:r>
        <w:rPr>
          <w:i/>
          <w:color w:val="FF0000"/>
        </w:rPr>
        <w:t xml:space="preserve">geneticModel </w:t>
      </w:r>
      <w:r>
        <w:rPr>
          <w:color w:val="FF0000"/>
        </w:rPr>
        <w:t xml:space="preserve">‘genomic’ and </w:t>
      </w:r>
      <w:r>
        <w:rPr>
          <w:i/>
          <w:color w:val="FF0000"/>
        </w:rPr>
        <w:t>useStoreHaplotypes</w:t>
      </w:r>
      <w:r>
        <w:rPr>
          <w:color w:val="FF0000"/>
        </w:rPr>
        <w:t xml:space="preserve"> ‘yes’, </w:t>
      </w:r>
      <w:r>
        <w:rPr>
          <w:i/>
          <w:color w:val="FF0000"/>
        </w:rPr>
        <w:t>nchrom</w:t>
      </w:r>
      <w:r>
        <w:rPr>
          <w:color w:val="FF0000"/>
        </w:rPr>
        <w:t xml:space="preserve"> and </w:t>
      </w:r>
      <w:r>
        <w:rPr>
          <w:i/>
          <w:color w:val="FF0000"/>
        </w:rPr>
        <w:t>ChromLengths</w:t>
      </w:r>
      <w:r>
        <w:rPr>
          <w:color w:val="FF0000"/>
        </w:rPr>
        <w:t xml:space="preserve"> are used and must conform with the number of chromosomes and chromosome lengths read from saved external-data files. </w:t>
      </w:r>
    </w:p>
    <w:p w14:paraId="6161C1C0" w14:textId="77777777" w:rsidR="001D6ADA" w:rsidRDefault="00000000">
      <w:pPr>
        <w:rPr>
          <w:color w:val="FF0000"/>
        </w:rPr>
      </w:pPr>
      <w:r>
        <w:rPr>
          <w:color w:val="FF0000"/>
          <w:highlight w:val="yellow"/>
        </w:rPr>
        <w:t xml:space="preserve">Beware! The lengths of the chromosomes in </w:t>
      </w:r>
      <w:r>
        <w:rPr>
          <w:i/>
          <w:color w:val="FF0000"/>
          <w:highlight w:val="yellow"/>
        </w:rPr>
        <w:t>ChromLengths</w:t>
      </w:r>
      <w:r>
        <w:rPr>
          <w:color w:val="FF0000"/>
          <w:highlight w:val="yellow"/>
        </w:rPr>
        <w:t xml:space="preserve"> need not be the same as the lengths saved in stored haplotypes [MH: CHECK. Do we change this?].</w:t>
      </w:r>
    </w:p>
    <w:p w14:paraId="7E52DF0D" w14:textId="77777777" w:rsidR="001D6ADA" w:rsidRDefault="001D6ADA">
      <w:pPr>
        <w:rPr>
          <w:color w:val="FF0000"/>
          <w:lang w:val="en-US"/>
        </w:rPr>
      </w:pPr>
    </w:p>
    <w:p w14:paraId="4C440309" w14:textId="77777777" w:rsidR="001D6ADA" w:rsidRDefault="00000000">
      <w:pPr>
        <w:rPr>
          <w:color w:val="FF0000"/>
        </w:rPr>
      </w:pPr>
      <w:r>
        <w:rPr>
          <w:color w:val="FF0000"/>
        </w:rPr>
        <w:t xml:space="preserve">  </w:t>
      </w:r>
      <w:r>
        <w:rPr>
          <w:color w:val="FF0000"/>
        </w:rPr>
        <w:sym w:font="Symbol" w:char="F0B7"/>
      </w:r>
      <w:r>
        <w:rPr>
          <w:color w:val="FF0000"/>
        </w:rPr>
        <w:t xml:space="preserve"> QTL-effects sampled from an exponential distribution for the single trait when </w:t>
      </w:r>
    </w:p>
    <w:p w14:paraId="68356049" w14:textId="77777777" w:rsidR="001D6ADA" w:rsidRDefault="00000000">
      <w:pPr>
        <w:rPr>
          <w:color w:val="FF0000"/>
        </w:rPr>
      </w:pPr>
      <w:r>
        <w:rPr>
          <w:color w:val="FF0000"/>
        </w:rPr>
        <w:t xml:space="preserve">    generating founder populations with linkage disequilibrium between QTL and </w:t>
      </w:r>
    </w:p>
    <w:p w14:paraId="62BBBF90" w14:textId="77777777" w:rsidR="001D6ADA" w:rsidRDefault="00000000">
      <w:pPr>
        <w:rPr>
          <w:color w:val="FF0000"/>
        </w:rPr>
      </w:pPr>
      <w:r>
        <w:rPr>
          <w:color w:val="FF0000"/>
        </w:rPr>
        <w:t xml:space="preserve">    marker alleles are always read from and stored in saved </w:t>
      </w:r>
      <w:proofErr w:type="gramStart"/>
      <w:r>
        <w:rPr>
          <w:color w:val="FF0000"/>
        </w:rPr>
        <w:t>external-data</w:t>
      </w:r>
      <w:proofErr w:type="gramEnd"/>
      <w:r>
        <w:rPr>
          <w:color w:val="FF0000"/>
        </w:rPr>
        <w:t xml:space="preserve"> files; </w:t>
      </w:r>
    </w:p>
    <w:p w14:paraId="57B0D87E" w14:textId="77777777" w:rsidR="001D6ADA" w:rsidRDefault="00000000">
      <w:pPr>
        <w:rPr>
          <w:color w:val="FF0000"/>
        </w:rPr>
      </w:pPr>
      <w:r>
        <w:rPr>
          <w:color w:val="FF0000"/>
        </w:rPr>
        <w:t xml:space="preserve">    </w:t>
      </w:r>
      <w:r>
        <w:rPr>
          <w:i/>
          <w:color w:val="FF0000"/>
        </w:rPr>
        <w:t>geneticarchitecture.dat</w:t>
      </w:r>
      <w:r>
        <w:rPr>
          <w:color w:val="FF0000"/>
        </w:rPr>
        <w:t xml:space="preserve"> and </w:t>
      </w:r>
      <w:r>
        <w:rPr>
          <w:i/>
          <w:color w:val="FF0000"/>
        </w:rPr>
        <w:t>basehaplotypes.dat</w:t>
      </w:r>
      <w:r>
        <w:rPr>
          <w:color w:val="FF0000"/>
        </w:rPr>
        <w:t xml:space="preserve"> or </w:t>
      </w:r>
      <w:r>
        <w:rPr>
          <w:i/>
          <w:color w:val="FF0000"/>
        </w:rPr>
        <w:t>geneticarchitectureRep&lt;rep&gt;.dat</w:t>
      </w:r>
      <w:r>
        <w:rPr>
          <w:color w:val="FF0000"/>
        </w:rPr>
        <w:t xml:space="preserve"> </w:t>
      </w:r>
    </w:p>
    <w:p w14:paraId="366E4A2B" w14:textId="77777777" w:rsidR="001D6ADA" w:rsidRDefault="00000000">
      <w:pPr>
        <w:rPr>
          <w:color w:val="FF0000"/>
        </w:rPr>
      </w:pPr>
      <w:r>
        <w:rPr>
          <w:color w:val="FF0000"/>
        </w:rPr>
        <w:t xml:space="preserve">    and </w:t>
      </w:r>
      <w:r>
        <w:rPr>
          <w:i/>
          <w:color w:val="FF0000"/>
        </w:rPr>
        <w:t>basehaplotypesRep&lt;rep&gt;.dat</w:t>
      </w:r>
      <w:r>
        <w:rPr>
          <w:color w:val="FF0000"/>
        </w:rPr>
        <w:t xml:space="preserve">. That is, the original QTL-effects are always </w:t>
      </w:r>
    </w:p>
    <w:p w14:paraId="402018C8" w14:textId="77777777" w:rsidR="001D6ADA" w:rsidRDefault="00000000">
      <w:pPr>
        <w:rPr>
          <w:color w:val="FF0000"/>
        </w:rPr>
      </w:pPr>
      <w:r>
        <w:rPr>
          <w:color w:val="FF0000"/>
        </w:rPr>
        <w:t xml:space="preserve">    available for subsequent simulations, even when reading the founder population(s) </w:t>
      </w:r>
    </w:p>
    <w:p w14:paraId="2A637D3C" w14:textId="77777777" w:rsidR="001D6ADA" w:rsidRDefault="00000000">
      <w:pPr>
        <w:rPr>
          <w:color w:val="FF0000"/>
        </w:rPr>
      </w:pPr>
      <w:r>
        <w:rPr>
          <w:color w:val="FF0000"/>
        </w:rPr>
        <w:t xml:space="preserve">    that has been saved after a simulation with </w:t>
      </w:r>
      <w:r>
        <w:rPr>
          <w:i/>
          <w:color w:val="FF0000"/>
        </w:rPr>
        <w:t>geneticModel</w:t>
      </w:r>
      <w:r>
        <w:rPr>
          <w:color w:val="FF0000"/>
        </w:rPr>
        <w:t xml:space="preserve"> ‘genomic’, </w:t>
      </w:r>
      <w:r>
        <w:rPr>
          <w:i/>
          <w:color w:val="FF0000"/>
        </w:rPr>
        <w:t>storeHaplotypes</w:t>
      </w:r>
      <w:r>
        <w:rPr>
          <w:color w:val="FF0000"/>
        </w:rPr>
        <w:t xml:space="preserve"> </w:t>
      </w:r>
    </w:p>
    <w:p w14:paraId="45C832B3" w14:textId="77777777" w:rsidR="001D6ADA" w:rsidRDefault="00000000">
      <w:pPr>
        <w:rPr>
          <w:color w:val="FF0000"/>
        </w:rPr>
      </w:pPr>
      <w:r>
        <w:rPr>
          <w:color w:val="FF0000"/>
        </w:rPr>
        <w:lastRenderedPageBreak/>
        <w:t xml:space="preserve">    ‘yes’, </w:t>
      </w:r>
      <w:r>
        <w:rPr>
          <w:i/>
          <w:color w:val="FF0000"/>
        </w:rPr>
        <w:t>qtlDistribution</w:t>
      </w:r>
      <w:r>
        <w:rPr>
          <w:color w:val="FF0000"/>
        </w:rPr>
        <w:t xml:space="preserve"> ‘normal’, and </w:t>
      </w:r>
      <w:r>
        <w:rPr>
          <w:i/>
          <w:color w:val="FF0000"/>
        </w:rPr>
        <w:t>maxNQtl</w:t>
      </w:r>
      <w:r>
        <w:rPr>
          <w:color w:val="FF0000"/>
        </w:rPr>
        <w:t xml:space="preserve">, </w:t>
      </w:r>
      <w:r>
        <w:rPr>
          <w:i/>
          <w:color w:val="FF0000"/>
        </w:rPr>
        <w:t>maxNMarker</w:t>
      </w:r>
      <w:r>
        <w:rPr>
          <w:color w:val="FF0000"/>
        </w:rPr>
        <w:t xml:space="preserve">, </w:t>
      </w:r>
      <w:r>
        <w:rPr>
          <w:i/>
          <w:color w:val="FF0000"/>
        </w:rPr>
        <w:t>markerMaf</w:t>
      </w:r>
      <w:r>
        <w:rPr>
          <w:color w:val="FF0000"/>
        </w:rPr>
        <w:t xml:space="preserve">, or </w:t>
      </w:r>
    </w:p>
    <w:p w14:paraId="2C4DD6F1" w14:textId="77777777" w:rsidR="001D6ADA" w:rsidRDefault="00000000">
      <w:pPr>
        <w:rPr>
          <w:color w:val="FF0000"/>
        </w:rPr>
      </w:pPr>
      <w:r>
        <w:rPr>
          <w:color w:val="FF0000"/>
        </w:rPr>
        <w:t xml:space="preserve">    </w:t>
      </w:r>
      <w:r>
        <w:rPr>
          <w:i/>
          <w:color w:val="FF0000"/>
        </w:rPr>
        <w:t>nMarkerMaxMaf</w:t>
      </w:r>
      <w:r>
        <w:rPr>
          <w:color w:val="FF0000"/>
        </w:rPr>
        <w:t xml:space="preserve"> provided.</w:t>
      </w:r>
    </w:p>
    <w:p w14:paraId="413BB431" w14:textId="77777777" w:rsidR="001D6ADA" w:rsidRDefault="001D6ADA">
      <w:pPr>
        <w:rPr>
          <w:color w:val="FF0000"/>
          <w:lang w:val="en-US"/>
        </w:rPr>
      </w:pPr>
    </w:p>
    <w:p w14:paraId="2A7C9112" w14:textId="77777777" w:rsidR="001D6ADA" w:rsidRDefault="00000000">
      <w:r>
        <w:t xml:space="preserve">  </w:t>
      </w:r>
      <w:r>
        <w:sym w:font="Symbol" w:char="F0B7"/>
      </w:r>
      <w:r>
        <w:t xml:space="preserve"> </w:t>
      </w:r>
      <w:r>
        <w:rPr>
          <w:i/>
        </w:rPr>
        <w:t>storeHaplotypesDirectory</w:t>
      </w:r>
      <w:r>
        <w:t xml:space="preserve"> only used when </w:t>
      </w:r>
      <w:r>
        <w:rPr>
          <w:i/>
        </w:rPr>
        <w:t xml:space="preserve">useStoredHaplotypes </w:t>
      </w:r>
      <w:r>
        <w:t>‘yes’.</w:t>
      </w:r>
    </w:p>
    <w:p w14:paraId="07D62E25" w14:textId="77777777" w:rsidR="001D6ADA" w:rsidRDefault="00000000">
      <w:r>
        <w:t xml:space="preserve">    </w:t>
      </w:r>
      <w:r>
        <w:rPr>
          <w:i/>
        </w:rPr>
        <w:t>storeHaplotypesDirectory</w:t>
      </w:r>
      <w:r>
        <w:t xml:space="preserve"> must end with ‘/’ and be provided in inverted commas </w:t>
      </w:r>
    </w:p>
    <w:p w14:paraId="3EB4E34F" w14:textId="77777777" w:rsidR="001D6ADA" w:rsidRDefault="00000000">
      <w:r>
        <w:t xml:space="preserve">    (‘’ or “”) e.g., </w:t>
      </w:r>
      <w:r>
        <w:rPr>
          <w:i/>
        </w:rPr>
        <w:t>storeHaplotypesDirectory</w:t>
      </w:r>
      <w:r>
        <w:t xml:space="preserve"> </w:t>
      </w:r>
      <w:proofErr w:type="gramStart"/>
      <w:r>
        <w:t>=‘</w:t>
      </w:r>
      <w:proofErr w:type="gramEnd"/>
      <w:r>
        <w:t>/user/anders/and/’.</w:t>
      </w:r>
    </w:p>
    <w:p w14:paraId="3C812B6F" w14:textId="77777777" w:rsidR="001D6ADA" w:rsidRDefault="001D6ADA"/>
    <w:p w14:paraId="426C2414" w14:textId="77777777" w:rsidR="001D6ADA" w:rsidRDefault="00000000">
      <w:r>
        <w:t xml:space="preserve">  </w:t>
      </w:r>
      <w:r>
        <w:sym w:font="Symbol" w:char="F0B7"/>
      </w:r>
      <w:r>
        <w:t xml:space="preserve"> When </w:t>
      </w:r>
      <w:r>
        <w:rPr>
          <w:i/>
        </w:rPr>
        <w:t>geneticModel</w:t>
      </w:r>
      <w:r>
        <w:t xml:space="preserve"> ‘genomic’ and </w:t>
      </w:r>
      <w:r>
        <w:rPr>
          <w:i/>
        </w:rPr>
        <w:t>useStoredHaplotypes</w:t>
      </w:r>
      <w:r>
        <w:t xml:space="preserve"> 'yes', storeHaplotypes can only </w:t>
      </w:r>
    </w:p>
    <w:p w14:paraId="49B0FC8A" w14:textId="77777777" w:rsidR="001D6ADA" w:rsidRDefault="00000000">
      <w:r>
        <w:t xml:space="preserve">    be ‘yes’ when </w:t>
      </w:r>
      <w:r>
        <w:rPr>
          <w:i/>
        </w:rPr>
        <w:t>maxNQtl</w:t>
      </w:r>
      <w:r>
        <w:t xml:space="preserve">, </w:t>
      </w:r>
      <w:r>
        <w:rPr>
          <w:i/>
        </w:rPr>
        <w:t>maxNMarker</w:t>
      </w:r>
      <w:r>
        <w:t xml:space="preserve">, </w:t>
      </w:r>
      <w:r>
        <w:rPr>
          <w:i/>
        </w:rPr>
        <w:t>markerMaf</w:t>
      </w:r>
      <w:r>
        <w:t xml:space="preserve">, or </w:t>
      </w:r>
      <w:r>
        <w:rPr>
          <w:i/>
        </w:rPr>
        <w:t>nMarkerMaxMaf</w:t>
      </w:r>
      <w:r>
        <w:t xml:space="preserve"> are provided.</w:t>
      </w:r>
    </w:p>
    <w:p w14:paraId="25D51BD7" w14:textId="77777777" w:rsidR="001D6ADA" w:rsidRDefault="001D6ADA"/>
    <w:p w14:paraId="7B99DB8C" w14:textId="77777777" w:rsidR="001D6ADA" w:rsidRDefault="00000000">
      <w:r>
        <w:t xml:space="preserve">  </w:t>
      </w:r>
      <w:r>
        <w:sym w:font="Symbol" w:char="F0B7"/>
      </w:r>
      <w:r>
        <w:t xml:space="preserve"> When </w:t>
      </w:r>
      <w:r>
        <w:rPr>
          <w:i/>
        </w:rPr>
        <w:t>geneticModel</w:t>
      </w:r>
      <w:r>
        <w:t xml:space="preserve"> ‘genomic’ and both </w:t>
      </w:r>
      <w:r>
        <w:rPr>
          <w:i/>
        </w:rPr>
        <w:t>useStoredHaplotypes</w:t>
      </w:r>
      <w:r>
        <w:t xml:space="preserve"> and </w:t>
      </w:r>
      <w:r>
        <w:rPr>
          <w:i/>
        </w:rPr>
        <w:t>storeHaplotypes</w:t>
      </w:r>
      <w:r>
        <w:t xml:space="preserve"> are </w:t>
      </w:r>
    </w:p>
    <w:p w14:paraId="58887EE5" w14:textId="77777777" w:rsidR="001D6ADA" w:rsidRDefault="00000000">
      <w:pPr>
        <w:rPr>
          <w:lang w:val="en-US"/>
        </w:rPr>
      </w:pPr>
      <w:r>
        <w:t xml:space="preserve">    ‘yes’, </w:t>
      </w:r>
      <w:r>
        <w:rPr>
          <w:i/>
          <w:lang w:val="en-US"/>
        </w:rPr>
        <w:t>useStoredHaplotypesDirectory</w:t>
      </w:r>
      <w:r>
        <w:rPr>
          <w:lang w:val="en-US"/>
        </w:rPr>
        <w:t xml:space="preserve"> </w:t>
      </w:r>
      <w:r>
        <w:t>and</w:t>
      </w:r>
      <w:r>
        <w:rPr>
          <w:i/>
        </w:rPr>
        <w:t xml:space="preserve"> storeHaplotypesDirectory </w:t>
      </w:r>
      <w:r>
        <w:rPr>
          <w:lang w:val="en-US"/>
        </w:rPr>
        <w:t>must be different</w:t>
      </w:r>
    </w:p>
    <w:p w14:paraId="07790CE8" w14:textId="77777777" w:rsidR="001D6ADA" w:rsidRDefault="00000000">
      <w:r>
        <w:rPr>
          <w:lang w:val="en-US"/>
        </w:rPr>
        <w:t xml:space="preserve">    directories</w:t>
      </w:r>
      <w:r>
        <w:t>.</w:t>
      </w:r>
    </w:p>
    <w:p w14:paraId="49F0E178" w14:textId="77777777" w:rsidR="001D6ADA" w:rsidRDefault="001D6ADA">
      <w:pPr>
        <w:rPr>
          <w:strike/>
        </w:rPr>
      </w:pPr>
    </w:p>
    <w:p w14:paraId="3906937C" w14:textId="77777777" w:rsidR="001D6ADA" w:rsidRDefault="00000000">
      <w:r>
        <w:t xml:space="preserve">  </w:t>
      </w:r>
      <w:r>
        <w:sym w:font="Symbol" w:char="F0B7"/>
      </w:r>
      <w:r>
        <w:t xml:space="preserve"> When </w:t>
      </w:r>
      <w:r>
        <w:rPr>
          <w:i/>
        </w:rPr>
        <w:t xml:space="preserve">storeHaplotypesDirectory </w:t>
      </w:r>
      <w:r>
        <w:t xml:space="preserve">already exists, all old founder-population files in </w:t>
      </w:r>
    </w:p>
    <w:p w14:paraId="4C54BC2F" w14:textId="77777777" w:rsidR="001D6ADA" w:rsidRDefault="00000000">
      <w:pPr>
        <w:rPr>
          <w:strike/>
        </w:rPr>
      </w:pPr>
      <w:r>
        <w:t xml:space="preserve">    </w:t>
      </w:r>
      <w:r>
        <w:rPr>
          <w:i/>
        </w:rPr>
        <w:t>storeHaplotypesDirectory</w:t>
      </w:r>
      <w:r>
        <w:t xml:space="preserve"> are deleted overwritten.</w:t>
      </w:r>
    </w:p>
    <w:p w14:paraId="69C4437E" w14:textId="77777777" w:rsidR="001D6ADA" w:rsidRDefault="001D6ADA"/>
    <w:p w14:paraId="295E329C" w14:textId="77777777" w:rsidR="001D6ADA" w:rsidRDefault="00000000">
      <w:pPr>
        <w:rPr>
          <w:i/>
          <w:color w:val="FF0000"/>
          <w:highlight w:val="yellow"/>
        </w:rPr>
      </w:pPr>
      <w:r>
        <w:t xml:space="preserve">  </w:t>
      </w:r>
      <w:r>
        <w:sym w:font="Symbol" w:char="F0B7"/>
      </w:r>
      <w:r>
        <w:t xml:space="preserve"> When </w:t>
      </w:r>
      <w:r>
        <w:rPr>
          <w:i/>
        </w:rPr>
        <w:t>geneticModel</w:t>
      </w:r>
      <w:r>
        <w:t xml:space="preserve"> 'ldonly' </w:t>
      </w:r>
      <w:r>
        <w:rPr>
          <w:i/>
          <w:color w:val="FF0000"/>
          <w:highlight w:val="yellow"/>
        </w:rPr>
        <w:t xml:space="preserve">[or geneticModel 'genomic' and historicalPopulation </w:t>
      </w:r>
    </w:p>
    <w:p w14:paraId="1DC84B7D" w14:textId="77777777" w:rsidR="001D6ADA" w:rsidRDefault="00000000">
      <w:r>
        <w:rPr>
          <w:color w:val="FF0000"/>
          <w:highlight w:val="yellow"/>
        </w:rPr>
        <w:t xml:space="preserve">    </w:t>
      </w:r>
      <w:r>
        <w:rPr>
          <w:i/>
          <w:color w:val="FF0000"/>
          <w:highlight w:val="yellow"/>
        </w:rPr>
        <w:t>‘reshuffle’ or ‘unique’]</w:t>
      </w:r>
      <w:r>
        <w:t xml:space="preserve"> and </w:t>
      </w:r>
      <w:r>
        <w:rPr>
          <w:i/>
        </w:rPr>
        <w:t xml:space="preserve">storeHaplotypes </w:t>
      </w:r>
      <w:r>
        <w:t xml:space="preserve">'yes', founder populations generated </w:t>
      </w:r>
    </w:p>
    <w:p w14:paraId="2804B275" w14:textId="77777777" w:rsidR="001D6ADA" w:rsidRDefault="00000000">
      <w:r>
        <w:t xml:space="preserve">    are saved in external-data files </w:t>
      </w:r>
      <w:r>
        <w:rPr>
          <w:i/>
        </w:rPr>
        <w:t>geneticarchitectureRep&lt;rep&gt;.dat</w:t>
      </w:r>
      <w:r>
        <w:t xml:space="preserve"> and</w:t>
      </w:r>
    </w:p>
    <w:p w14:paraId="573F073F" w14:textId="77777777" w:rsidR="001D6ADA" w:rsidRDefault="00000000">
      <w:r>
        <w:t xml:space="preserve">    </w:t>
      </w:r>
      <w:r>
        <w:rPr>
          <w:i/>
        </w:rPr>
        <w:t xml:space="preserve">basehaplotypesRep&lt;rep&gt;.dat </w:t>
      </w:r>
      <w:r>
        <w:t>in directory</w:t>
      </w:r>
      <w:r>
        <w:rPr>
          <w:i/>
        </w:rPr>
        <w:t xml:space="preserve"> storeHaplotypesDirectory</w:t>
      </w:r>
      <w:r>
        <w:t xml:space="preserve">, where </w:t>
      </w:r>
      <w:r>
        <w:rPr>
          <w:i/>
        </w:rPr>
        <w:t>rep</w:t>
      </w:r>
      <w:r>
        <w:t xml:space="preserve"> is </w:t>
      </w:r>
    </w:p>
    <w:p w14:paraId="2805E670" w14:textId="77777777" w:rsidR="001D6ADA" w:rsidRDefault="00000000">
      <w:r>
        <w:t xml:space="preserve">    replicate number.</w:t>
      </w:r>
    </w:p>
    <w:p w14:paraId="05661568" w14:textId="77777777" w:rsidR="001D6ADA" w:rsidRDefault="001D6ADA"/>
    <w:p w14:paraId="384FEB88" w14:textId="77777777" w:rsidR="001D6ADA" w:rsidRDefault="00000000">
      <w:pPr>
        <w:rPr>
          <w:i/>
        </w:rPr>
      </w:pPr>
      <w:r>
        <w:t xml:space="preserve">    When </w:t>
      </w:r>
      <w:r>
        <w:rPr>
          <w:i/>
        </w:rPr>
        <w:t>geneticModel</w:t>
      </w:r>
      <w:r>
        <w:t xml:space="preserve"> 'genomic', </w:t>
      </w:r>
      <w:r>
        <w:rPr>
          <w:i/>
        </w:rPr>
        <w:t>historicalPopulation</w:t>
      </w:r>
      <w:r>
        <w:t xml:space="preserve"> ‘same’, and </w:t>
      </w:r>
      <w:r>
        <w:rPr>
          <w:i/>
        </w:rPr>
        <w:t xml:space="preserve">storeHaplotypes </w:t>
      </w:r>
    </w:p>
    <w:p w14:paraId="6D0B9573" w14:textId="77777777" w:rsidR="001D6ADA" w:rsidRDefault="00000000">
      <w:r>
        <w:t xml:space="preserve">    'yes', a single founder population is generated and saved in external-data files </w:t>
      </w:r>
    </w:p>
    <w:p w14:paraId="70713CD5" w14:textId="77777777" w:rsidR="001D6ADA" w:rsidRDefault="00000000">
      <w:pPr>
        <w:rPr>
          <w:i/>
        </w:rPr>
      </w:pPr>
      <w:r>
        <w:t xml:space="preserve">    </w:t>
      </w:r>
      <w:r>
        <w:rPr>
          <w:i/>
        </w:rPr>
        <w:t>geneticarchitecture.dat</w:t>
      </w:r>
      <w:r>
        <w:t xml:space="preserve"> and </w:t>
      </w:r>
      <w:r>
        <w:rPr>
          <w:i/>
        </w:rPr>
        <w:t xml:space="preserve">basehaplotypes.dat </w:t>
      </w:r>
      <w:r>
        <w:t>in directory</w:t>
      </w:r>
      <w:r>
        <w:rPr>
          <w:i/>
        </w:rPr>
        <w:t xml:space="preserve"> </w:t>
      </w:r>
    </w:p>
    <w:p w14:paraId="4337B27C" w14:textId="77777777" w:rsidR="001D6ADA" w:rsidRDefault="00000000">
      <w:r>
        <w:t xml:space="preserve">    </w:t>
      </w:r>
      <w:r>
        <w:rPr>
          <w:i/>
        </w:rPr>
        <w:t>storeHaplotypesDirectory</w:t>
      </w:r>
      <w:r>
        <w:t>.</w:t>
      </w:r>
    </w:p>
    <w:p w14:paraId="4AC729AB" w14:textId="77777777" w:rsidR="001D6ADA" w:rsidRDefault="001D6ADA"/>
    <w:p w14:paraId="5596712B" w14:textId="77777777" w:rsidR="001D6ADA" w:rsidRDefault="00000000">
      <w:pPr>
        <w:rPr>
          <w:color w:val="FF0000"/>
        </w:rPr>
      </w:pPr>
      <w:r>
        <w:rPr>
          <w:color w:val="FF0000"/>
        </w:rPr>
        <w:t xml:space="preserve">    When </w:t>
      </w:r>
      <w:r>
        <w:rPr>
          <w:i/>
          <w:color w:val="FF0000"/>
        </w:rPr>
        <w:t>geneticModel</w:t>
      </w:r>
      <w:r>
        <w:rPr>
          <w:color w:val="FF0000"/>
        </w:rPr>
        <w:t xml:space="preserve"> 'genomic', </w:t>
      </w:r>
      <w:r>
        <w:rPr>
          <w:i/>
          <w:color w:val="FF0000"/>
        </w:rPr>
        <w:t>historicalPopulation</w:t>
      </w:r>
      <w:r>
        <w:rPr>
          <w:color w:val="FF0000"/>
        </w:rPr>
        <w:t xml:space="preserve"> ‘reshuffle’ or ‘unique’, and </w:t>
      </w:r>
    </w:p>
    <w:p w14:paraId="0780559E" w14:textId="77777777" w:rsidR="001D6ADA" w:rsidRDefault="00000000">
      <w:pPr>
        <w:rPr>
          <w:color w:val="FF0000"/>
        </w:rPr>
      </w:pPr>
      <w:r>
        <w:rPr>
          <w:color w:val="FF0000"/>
        </w:rPr>
        <w:t xml:space="preserve">    </w:t>
      </w:r>
      <w:r>
        <w:rPr>
          <w:i/>
          <w:color w:val="FF0000"/>
        </w:rPr>
        <w:t xml:space="preserve">storeHaplotypes </w:t>
      </w:r>
      <w:r>
        <w:rPr>
          <w:color w:val="FF0000"/>
        </w:rPr>
        <w:t xml:space="preserve">'yes', founder populations are saved in external-data files </w:t>
      </w:r>
    </w:p>
    <w:p w14:paraId="61613D74" w14:textId="77777777" w:rsidR="001D6ADA" w:rsidRDefault="00000000">
      <w:pPr>
        <w:rPr>
          <w:i/>
          <w:color w:val="FF0000"/>
        </w:rPr>
      </w:pPr>
      <w:r>
        <w:rPr>
          <w:color w:val="FF0000"/>
        </w:rPr>
        <w:t xml:space="preserve">    </w:t>
      </w:r>
      <w:r>
        <w:rPr>
          <w:i/>
          <w:color w:val="FF0000"/>
        </w:rPr>
        <w:t>geneticarchitectureRep&lt;rep&gt;.dat</w:t>
      </w:r>
      <w:r>
        <w:rPr>
          <w:color w:val="FF0000"/>
        </w:rPr>
        <w:t xml:space="preserve"> and </w:t>
      </w:r>
      <w:r>
        <w:rPr>
          <w:i/>
          <w:color w:val="FF0000"/>
        </w:rPr>
        <w:t xml:space="preserve">basehaplotypesRep&lt;rep&gt;.dat </w:t>
      </w:r>
      <w:r>
        <w:rPr>
          <w:color w:val="FF0000"/>
        </w:rPr>
        <w:t>in directory</w:t>
      </w:r>
      <w:r>
        <w:rPr>
          <w:i/>
          <w:color w:val="FF0000"/>
        </w:rPr>
        <w:t xml:space="preserve"> </w:t>
      </w:r>
    </w:p>
    <w:p w14:paraId="6A7F67AD" w14:textId="77777777" w:rsidR="001D6ADA" w:rsidRDefault="00000000">
      <w:pPr>
        <w:rPr>
          <w:color w:val="FF0000"/>
        </w:rPr>
      </w:pPr>
      <w:r>
        <w:rPr>
          <w:color w:val="FF0000"/>
        </w:rPr>
        <w:t xml:space="preserve">    </w:t>
      </w:r>
      <w:r>
        <w:rPr>
          <w:i/>
          <w:color w:val="FF0000"/>
        </w:rPr>
        <w:t>storeHaplotypesDirectory</w:t>
      </w:r>
      <w:r>
        <w:rPr>
          <w:color w:val="FF0000"/>
        </w:rPr>
        <w:t xml:space="preserve">, where </w:t>
      </w:r>
      <w:r>
        <w:rPr>
          <w:i/>
          <w:color w:val="FF0000"/>
        </w:rPr>
        <w:t>rep</w:t>
      </w:r>
      <w:r>
        <w:rPr>
          <w:color w:val="FF0000"/>
        </w:rPr>
        <w:t xml:space="preserve"> is replicate number </w:t>
      </w:r>
    </w:p>
    <w:p w14:paraId="34B93E33" w14:textId="77777777" w:rsidR="001D6ADA" w:rsidRDefault="00000000">
      <w:r>
        <w:rPr>
          <w:color w:val="FF0000"/>
        </w:rPr>
        <w:t xml:space="preserve">    (</w:t>
      </w:r>
      <w:r>
        <w:rPr>
          <w:i/>
          <w:color w:val="FF0000"/>
        </w:rPr>
        <w:t>rep</w:t>
      </w:r>
      <w:r>
        <w:rPr>
          <w:color w:val="FF0000"/>
        </w:rPr>
        <w:t>=</w:t>
      </w:r>
      <w:r>
        <w:rPr>
          <w:i/>
          <w:color w:val="FF0000"/>
        </w:rPr>
        <w:t>start_</w:t>
      </w:r>
      <w:proofErr w:type="gramStart"/>
      <w:r>
        <w:rPr>
          <w:i/>
          <w:color w:val="FF0000"/>
        </w:rPr>
        <w:t>rep</w:t>
      </w:r>
      <w:r>
        <w:rPr>
          <w:color w:val="FF0000"/>
        </w:rPr>
        <w:t>:</w:t>
      </w:r>
      <w:r>
        <w:rPr>
          <w:i/>
          <w:color w:val="FF0000"/>
        </w:rPr>
        <w:t>start</w:t>
      </w:r>
      <w:proofErr w:type="gramEnd"/>
      <w:r>
        <w:rPr>
          <w:i/>
          <w:color w:val="FF0000"/>
        </w:rPr>
        <w:t>_rep</w:t>
      </w:r>
      <w:r>
        <w:rPr>
          <w:color w:val="FF0000"/>
        </w:rPr>
        <w:t>+</w:t>
      </w:r>
      <w:r>
        <w:rPr>
          <w:i/>
          <w:color w:val="FF0000"/>
        </w:rPr>
        <w:t>nrep</w:t>
      </w:r>
      <w:r>
        <w:rPr>
          <w:color w:val="FF0000"/>
        </w:rPr>
        <w:t>-1).</w:t>
      </w:r>
    </w:p>
    <w:p w14:paraId="41940903" w14:textId="77777777" w:rsidR="001D6ADA" w:rsidRDefault="001D6ADA"/>
    <w:p w14:paraId="672A93CD" w14:textId="77777777" w:rsidR="001D6ADA" w:rsidRDefault="00000000">
      <w:pPr>
        <w:pStyle w:val="Overskrift2"/>
        <w:rPr>
          <w:rStyle w:val="Strk"/>
        </w:rPr>
      </w:pPr>
      <w:bookmarkStart w:id="63" w:name="_Toc161715159"/>
      <w:bookmarkStart w:id="64" w:name="_Toc172077956"/>
      <w:bookmarkStart w:id="65" w:name="_Toc175419318"/>
      <w:bookmarkStart w:id="66" w:name="_Toc187214855"/>
      <w:bookmarkStart w:id="67" w:name="_Toc187214935"/>
      <w:bookmarkStart w:id="68" w:name="_Toc109904129"/>
      <w:r>
        <w:rPr>
          <w:rStyle w:val="Strk"/>
        </w:rPr>
        <w:t>&amp;RANDOMNUMBERSEEDS</w:t>
      </w:r>
      <w:bookmarkEnd w:id="63"/>
      <w:bookmarkEnd w:id="64"/>
      <w:bookmarkEnd w:id="65"/>
      <w:bookmarkEnd w:id="66"/>
      <w:bookmarkEnd w:id="67"/>
      <w:bookmarkEnd w:id="68"/>
    </w:p>
    <w:p w14:paraId="677505E6" w14:textId="77777777" w:rsidR="001D6ADA" w:rsidRDefault="00000000">
      <w:r>
        <w:t xml:space="preserve">  randomSeeds=</w:t>
      </w:r>
      <w:r>
        <w:rPr>
          <w:i/>
        </w:rPr>
        <w:t>randomSeeds</w:t>
      </w:r>
    </w:p>
    <w:p w14:paraId="0F702E03" w14:textId="77777777" w:rsidR="001D6ADA" w:rsidRDefault="00000000">
      <w:r>
        <w:t xml:space="preserve">  seed1=</w:t>
      </w:r>
      <w:r>
        <w:rPr>
          <w:i/>
        </w:rPr>
        <w:t>seed1</w:t>
      </w:r>
    </w:p>
    <w:p w14:paraId="5DA1DA51" w14:textId="77777777" w:rsidR="001D6ADA" w:rsidRDefault="00000000">
      <w:r>
        <w:t xml:space="preserve">  seed2=</w:t>
      </w:r>
      <w:r>
        <w:rPr>
          <w:i/>
        </w:rPr>
        <w:t>seed2</w:t>
      </w:r>
    </w:p>
    <w:p w14:paraId="25413C3B" w14:textId="77777777" w:rsidR="001D6ADA" w:rsidRDefault="00000000">
      <w:r>
        <w:t xml:space="preserve">  seedsFile=</w:t>
      </w:r>
      <w:r>
        <w:rPr>
          <w:i/>
        </w:rPr>
        <w:t>seedsFile</w:t>
      </w:r>
    </w:p>
    <w:p w14:paraId="52B05F00" w14:textId="77777777" w:rsidR="001D6ADA" w:rsidRDefault="00000000">
      <w:r>
        <w:t xml:space="preserve">  founderSeeds=</w:t>
      </w:r>
      <w:r>
        <w:rPr>
          <w:i/>
        </w:rPr>
        <w:t>founderSeeds</w:t>
      </w:r>
    </w:p>
    <w:p w14:paraId="53396C59" w14:textId="77777777" w:rsidR="001D6ADA" w:rsidRDefault="00000000">
      <w:r>
        <w:t xml:space="preserve">  founderSeed1=</w:t>
      </w:r>
      <w:r>
        <w:rPr>
          <w:i/>
        </w:rPr>
        <w:t>founderSeed1</w:t>
      </w:r>
    </w:p>
    <w:p w14:paraId="5CFE7B01" w14:textId="77777777" w:rsidR="001D6ADA" w:rsidRDefault="00000000">
      <w:r>
        <w:t xml:space="preserve">  founderSeed2=</w:t>
      </w:r>
      <w:r>
        <w:rPr>
          <w:i/>
        </w:rPr>
        <w:t>founderSeed2</w:t>
      </w:r>
    </w:p>
    <w:p w14:paraId="29C1CC0D" w14:textId="77777777" w:rsidR="001D6ADA" w:rsidRDefault="00000000">
      <w:r>
        <w:t xml:space="preserve">  founderSeedsFile=</w:t>
      </w:r>
      <w:r>
        <w:rPr>
          <w:i/>
        </w:rPr>
        <w:t>founderSeedsFile</w:t>
      </w:r>
    </w:p>
    <w:p w14:paraId="0ABDDDC7" w14:textId="77777777" w:rsidR="001D6ADA" w:rsidRDefault="00000000">
      <w:r>
        <w:t xml:space="preserve">  baseSeeds=</w:t>
      </w:r>
      <w:r>
        <w:rPr>
          <w:i/>
        </w:rPr>
        <w:t>baseSeeds</w:t>
      </w:r>
    </w:p>
    <w:p w14:paraId="30F1C09C" w14:textId="77777777" w:rsidR="001D6ADA" w:rsidRDefault="00000000">
      <w:r>
        <w:t xml:space="preserve">  baseSeed1=</w:t>
      </w:r>
      <w:r>
        <w:rPr>
          <w:i/>
        </w:rPr>
        <w:t>baseSeed1</w:t>
      </w:r>
    </w:p>
    <w:p w14:paraId="4576E5AE" w14:textId="77777777" w:rsidR="001D6ADA" w:rsidRDefault="00000000">
      <w:r>
        <w:t xml:space="preserve">  baseSeed2=</w:t>
      </w:r>
      <w:r>
        <w:rPr>
          <w:i/>
        </w:rPr>
        <w:t>baseSeed2</w:t>
      </w:r>
    </w:p>
    <w:p w14:paraId="7D562936" w14:textId="77777777" w:rsidR="001D6ADA" w:rsidRDefault="00000000">
      <w:r>
        <w:t xml:space="preserve">  baseSeedsFile=</w:t>
      </w:r>
      <w:r>
        <w:rPr>
          <w:i/>
        </w:rPr>
        <w:t>baseSeedsFile</w:t>
      </w:r>
    </w:p>
    <w:p w14:paraId="6D77F71F" w14:textId="77777777" w:rsidR="001D6ADA" w:rsidRDefault="00000000">
      <w:r>
        <w:t xml:space="preserve">  selectionSeeds=</w:t>
      </w:r>
      <w:r>
        <w:rPr>
          <w:i/>
        </w:rPr>
        <w:t>selectionSeeds</w:t>
      </w:r>
    </w:p>
    <w:p w14:paraId="2E505FDE" w14:textId="77777777" w:rsidR="001D6ADA" w:rsidRDefault="00000000">
      <w:r>
        <w:t xml:space="preserve">  selectionSeedsFile=</w:t>
      </w:r>
      <w:proofErr w:type="gramStart"/>
      <w:r>
        <w:rPr>
          <w:i/>
        </w:rPr>
        <w:t>selectionSeedsFile</w:t>
      </w:r>
      <w:r>
        <w:t xml:space="preserve">  /</w:t>
      </w:r>
      <w:proofErr w:type="gramEnd"/>
    </w:p>
    <w:p w14:paraId="5C7A8803" w14:textId="77777777" w:rsidR="001D6ADA" w:rsidRDefault="001D6ADA"/>
    <w:p w14:paraId="63C0B60D" w14:textId="77777777" w:rsidR="001D6ADA" w:rsidRDefault="00000000">
      <w:r>
        <w:t xml:space="preserve">  **Task**</w:t>
      </w:r>
    </w:p>
    <w:p w14:paraId="7314FE31" w14:textId="77777777" w:rsidR="001D6ADA" w:rsidRDefault="00000000">
      <w:r>
        <w:t xml:space="preserve">  Provide seeds to initialise Randlib’s random-number generator; </w:t>
      </w:r>
      <w:r>
        <w:rPr>
          <w:i/>
        </w:rPr>
        <w:t>seed1</w:t>
      </w:r>
      <w:r>
        <w:t xml:space="preserve"> and </w:t>
      </w:r>
      <w:r>
        <w:rPr>
          <w:i/>
        </w:rPr>
        <w:t>seed2</w:t>
      </w:r>
    </w:p>
    <w:p w14:paraId="0768861B" w14:textId="77777777" w:rsidR="001D6ADA" w:rsidRDefault="001D6ADA"/>
    <w:p w14:paraId="4FED674A" w14:textId="77777777" w:rsidR="001D6ADA" w:rsidRDefault="00000000">
      <w:r>
        <w:t xml:space="preserve">  **Properties of names**</w:t>
      </w:r>
    </w:p>
    <w:p w14:paraId="61A06589" w14:textId="77777777" w:rsidR="001D6ADA" w:rsidRDefault="00000000">
      <w:r>
        <w:t xml:space="preserve">  </w:t>
      </w:r>
      <w:r>
        <w:rPr>
          <w:i/>
        </w:rPr>
        <w:t>randomSeeds</w:t>
      </w:r>
      <w:r>
        <w:t xml:space="preserve">             Definition: Method used to generate seeds that initialise</w:t>
      </w:r>
    </w:p>
    <w:p w14:paraId="616428EF" w14:textId="77777777" w:rsidR="001D6ADA" w:rsidRDefault="00000000">
      <w:r>
        <w:lastRenderedPageBreak/>
        <w:t xml:space="preserve">                                      Randlib’s random-number generator</w:t>
      </w:r>
    </w:p>
    <w:p w14:paraId="5A8355CE" w14:textId="77777777" w:rsidR="001D6ADA" w:rsidRDefault="00000000">
      <w:r>
        <w:t xml:space="preserve">                          Type: Character</w:t>
      </w:r>
    </w:p>
    <w:p w14:paraId="7B7F98C6" w14:textId="77777777" w:rsidR="001D6ADA" w:rsidRDefault="00000000">
      <w:r>
        <w:t xml:space="preserve">                          Options:</w:t>
      </w:r>
    </w:p>
    <w:p w14:paraId="6914D512" w14:textId="77777777" w:rsidR="001D6ADA" w:rsidRDefault="00000000">
      <w:r>
        <w:t xml:space="preserve">                             computer Seeds randomly generated from /dev/urandom</w:t>
      </w:r>
    </w:p>
    <w:p w14:paraId="5F3EF82B" w14:textId="77777777" w:rsidR="001D6ADA" w:rsidRDefault="00000000">
      <w:r>
        <w:t xml:space="preserve">                             user     Seeds provided by user, </w:t>
      </w:r>
      <w:r>
        <w:rPr>
          <w:i/>
          <w:iCs/>
        </w:rPr>
        <w:t>seed1</w:t>
      </w:r>
      <w:r>
        <w:t xml:space="preserve"> and </w:t>
      </w:r>
      <w:r>
        <w:rPr>
          <w:i/>
          <w:iCs/>
        </w:rPr>
        <w:t>seed2</w:t>
      </w:r>
    </w:p>
    <w:p w14:paraId="0DC3614A" w14:textId="77777777" w:rsidR="001D6ADA" w:rsidRDefault="00000000">
      <w:r>
        <w:t xml:space="preserve">                             file     Seeds provided by user in file s</w:t>
      </w:r>
      <w:r>
        <w:rPr>
          <w:i/>
        </w:rPr>
        <w:t>eedsFile</w:t>
      </w:r>
      <w:r>
        <w:t xml:space="preserve">; </w:t>
      </w:r>
      <w:r>
        <w:rPr>
          <w:i/>
        </w:rPr>
        <w:t>seed1</w:t>
      </w:r>
      <w:r>
        <w:t xml:space="preserve"> </w:t>
      </w:r>
    </w:p>
    <w:p w14:paraId="1B781B4B" w14:textId="77777777" w:rsidR="001D6ADA" w:rsidRDefault="00000000">
      <w:r>
        <w:t xml:space="preserve">                                        and </w:t>
      </w:r>
      <w:r>
        <w:rPr>
          <w:i/>
        </w:rPr>
        <w:t>seed2</w:t>
      </w:r>
      <w:r>
        <w:t xml:space="preserve"> for each replicate</w:t>
      </w:r>
    </w:p>
    <w:p w14:paraId="69BBC3B1" w14:textId="77777777" w:rsidR="001D6ADA" w:rsidRDefault="00000000">
      <w:r>
        <w:t xml:space="preserve">                             manual   Seeds provided by user to generate founder </w:t>
      </w:r>
    </w:p>
    <w:p w14:paraId="634F4706" w14:textId="77777777" w:rsidR="001D6ADA" w:rsidRDefault="00000000">
      <w:r>
        <w:t xml:space="preserve">                                        populations, base population, and carry out </w:t>
      </w:r>
    </w:p>
    <w:p w14:paraId="73649654" w14:textId="77777777" w:rsidR="001D6ADA" w:rsidRDefault="00000000">
      <w:r>
        <w:t xml:space="preserve">                                        selection</w:t>
      </w:r>
    </w:p>
    <w:p w14:paraId="74E81CF5" w14:textId="77777777" w:rsidR="001D6ADA" w:rsidRDefault="00000000">
      <w:r>
        <w:t xml:space="preserve">                          Default: </w:t>
      </w:r>
      <w:r>
        <w:rPr>
          <w:i/>
        </w:rPr>
        <w:t>randomSeeds</w:t>
      </w:r>
      <w:r>
        <w:t xml:space="preserve"> must be specified</w:t>
      </w:r>
    </w:p>
    <w:p w14:paraId="07ABDA5E" w14:textId="77777777" w:rsidR="001D6ADA" w:rsidRDefault="001D6ADA"/>
    <w:p w14:paraId="66E50942" w14:textId="77777777" w:rsidR="001D6ADA" w:rsidRDefault="00000000">
      <w:r>
        <w:t xml:space="preserve">  </w:t>
      </w:r>
      <w:r>
        <w:rPr>
          <w:i/>
        </w:rPr>
        <w:t>seed1</w:t>
      </w:r>
      <w:r>
        <w:t xml:space="preserve">                   Definition: First seed of current </w:t>
      </w:r>
      <w:proofErr w:type="gramStart"/>
      <w:r>
        <w:t>random-number</w:t>
      </w:r>
      <w:proofErr w:type="gramEnd"/>
      <w:r>
        <w:t xml:space="preserve"> generator;</w:t>
      </w:r>
    </w:p>
    <w:p w14:paraId="7BA12342" w14:textId="77777777" w:rsidR="001D6ADA" w:rsidRDefault="00000000">
      <w:r>
        <w:t xml:space="preserve">                                      used when </w:t>
      </w:r>
      <w:r>
        <w:rPr>
          <w:i/>
        </w:rPr>
        <w:t>randomSeeds</w:t>
      </w:r>
      <w:r>
        <w:t xml:space="preserve"> ‘user’</w:t>
      </w:r>
    </w:p>
    <w:p w14:paraId="6FD28599" w14:textId="77777777" w:rsidR="001D6ADA" w:rsidRDefault="00000000">
      <w:r>
        <w:t xml:space="preserve">                          Type: Integer*4</w:t>
      </w:r>
    </w:p>
    <w:p w14:paraId="7A5C2AB3" w14:textId="77777777" w:rsidR="001D6ADA" w:rsidRDefault="00000000">
      <w:r>
        <w:t xml:space="preserve">                          Options: 0≤</w:t>
      </w:r>
      <w:r>
        <w:rPr>
          <w:i/>
          <w:iCs/>
        </w:rPr>
        <w:t>seed1</w:t>
      </w:r>
      <w:r>
        <w:t>≤</w:t>
      </w:r>
      <w:proofErr w:type="gramStart"/>
      <w:r>
        <w:t>huge(</w:t>
      </w:r>
      <w:proofErr w:type="gramEnd"/>
      <w:r>
        <w:t>1)</w:t>
      </w:r>
    </w:p>
    <w:p w14:paraId="3CDF196D" w14:textId="77777777" w:rsidR="001D6ADA" w:rsidRDefault="00000000">
      <w:r>
        <w:t xml:space="preserve">                          Default: 123456789</w:t>
      </w:r>
    </w:p>
    <w:p w14:paraId="55DF42F0" w14:textId="77777777" w:rsidR="001D6ADA" w:rsidRDefault="001D6ADA"/>
    <w:p w14:paraId="7117D0F1" w14:textId="77777777" w:rsidR="001D6ADA" w:rsidRDefault="00000000">
      <w:r>
        <w:t xml:space="preserve">  </w:t>
      </w:r>
      <w:r>
        <w:rPr>
          <w:i/>
        </w:rPr>
        <w:t>seed2</w:t>
      </w:r>
      <w:r>
        <w:t xml:space="preserve">                   Definition: Second seed of current </w:t>
      </w:r>
      <w:proofErr w:type="gramStart"/>
      <w:r>
        <w:t>random-number</w:t>
      </w:r>
      <w:proofErr w:type="gramEnd"/>
      <w:r>
        <w:t xml:space="preserve"> generator;</w:t>
      </w:r>
    </w:p>
    <w:p w14:paraId="39B7B300" w14:textId="77777777" w:rsidR="001D6ADA" w:rsidRDefault="00000000">
      <w:r>
        <w:t xml:space="preserve">                                      used when </w:t>
      </w:r>
      <w:r>
        <w:rPr>
          <w:i/>
        </w:rPr>
        <w:t>randomSeeds</w:t>
      </w:r>
      <w:r>
        <w:t xml:space="preserve"> ‘user’</w:t>
      </w:r>
    </w:p>
    <w:p w14:paraId="575ACDCE" w14:textId="77777777" w:rsidR="001D6ADA" w:rsidRDefault="00000000">
      <w:r>
        <w:t xml:space="preserve">                          Type: Integer*4</w:t>
      </w:r>
    </w:p>
    <w:p w14:paraId="51964AA0" w14:textId="77777777" w:rsidR="001D6ADA" w:rsidRDefault="00000000">
      <w:r>
        <w:t xml:space="preserve">                          Options: 0≤</w:t>
      </w:r>
      <w:r>
        <w:rPr>
          <w:i/>
          <w:iCs/>
        </w:rPr>
        <w:t>seed2</w:t>
      </w:r>
      <w:r>
        <w:t>≤</w:t>
      </w:r>
      <w:proofErr w:type="gramStart"/>
      <w:r>
        <w:t>huge(</w:t>
      </w:r>
      <w:proofErr w:type="gramEnd"/>
      <w:r>
        <w:t>1)</w:t>
      </w:r>
    </w:p>
    <w:p w14:paraId="0DB9C075" w14:textId="77777777" w:rsidR="001D6ADA" w:rsidRDefault="00000000">
      <w:r>
        <w:t xml:space="preserve">                          Default: 987654321</w:t>
      </w:r>
    </w:p>
    <w:p w14:paraId="2A19044C" w14:textId="77777777" w:rsidR="001D6ADA" w:rsidRDefault="001D6ADA"/>
    <w:p w14:paraId="1CC6AF81" w14:textId="77777777" w:rsidR="001D6ADA" w:rsidRDefault="00000000">
      <w:r>
        <w:rPr>
          <w:iCs/>
        </w:rPr>
        <w:t xml:space="preserve">  </w:t>
      </w:r>
      <w:r>
        <w:rPr>
          <w:i/>
        </w:rPr>
        <w:t>seedsFile</w:t>
      </w:r>
      <w:r>
        <w:t xml:space="preserve">  </w:t>
      </w:r>
      <w:r>
        <w:rPr>
          <w:iCs/>
        </w:rPr>
        <w:t xml:space="preserve">             </w:t>
      </w:r>
      <w:r>
        <w:t xml:space="preserve">Definition: Input file with seeds when </w:t>
      </w:r>
      <w:r>
        <w:rPr>
          <w:i/>
        </w:rPr>
        <w:t>randomSeeds</w:t>
      </w:r>
      <w:r>
        <w:t xml:space="preserve"> ‘file</w:t>
      </w:r>
      <w:proofErr w:type="gramStart"/>
      <w:r>
        <w:t>’;</w:t>
      </w:r>
      <w:proofErr w:type="gramEnd"/>
      <w:r>
        <w:t xml:space="preserve"> </w:t>
      </w:r>
    </w:p>
    <w:p w14:paraId="0D479DD1" w14:textId="77777777" w:rsidR="001D6ADA" w:rsidRDefault="00000000">
      <w:r>
        <w:t xml:space="preserve">                                      two integer seeds per row, </w:t>
      </w:r>
      <w:r>
        <w:rPr>
          <w:i/>
        </w:rPr>
        <w:t>seed1</w:t>
      </w:r>
      <w:r>
        <w:t xml:space="preserve"> and </w:t>
      </w:r>
      <w:r>
        <w:rPr>
          <w:i/>
        </w:rPr>
        <w:t>seed2</w:t>
      </w:r>
      <w:r>
        <w:t>, one</w:t>
      </w:r>
    </w:p>
    <w:p w14:paraId="0F7E0603" w14:textId="77777777" w:rsidR="001D6ADA" w:rsidRDefault="00000000">
      <w:r>
        <w:t xml:space="preserve">                                      row per replicate. Each replicate is initiated </w:t>
      </w:r>
    </w:p>
    <w:p w14:paraId="70B96592" w14:textId="77777777" w:rsidR="001D6ADA" w:rsidRDefault="00000000">
      <w:r>
        <w:t xml:space="preserve">                                      with specified seeds.</w:t>
      </w:r>
    </w:p>
    <w:p w14:paraId="137A92FE" w14:textId="77777777" w:rsidR="001D6ADA" w:rsidRDefault="00000000">
      <w:r>
        <w:t xml:space="preserve">                          Type: Character</w:t>
      </w:r>
    </w:p>
    <w:p w14:paraId="6065E4FA" w14:textId="77777777" w:rsidR="001D6ADA" w:rsidRDefault="00000000">
      <w:r>
        <w:t xml:space="preserve">                          Options: Valid filename with </w:t>
      </w:r>
      <w:r>
        <w:rPr>
          <w:i/>
        </w:rPr>
        <w:t>start_rep</w:t>
      </w:r>
      <w:r>
        <w:t>+</w:t>
      </w:r>
      <w:r>
        <w:rPr>
          <w:i/>
        </w:rPr>
        <w:t>nrep</w:t>
      </w:r>
      <w:r>
        <w:t>-1 rows,</w:t>
      </w:r>
    </w:p>
    <w:p w14:paraId="400E2855" w14:textId="77777777" w:rsidR="001D6ADA" w:rsidRDefault="00000000">
      <w:r>
        <w:t xml:space="preserve">                                   0≤</w:t>
      </w:r>
      <w:r>
        <w:rPr>
          <w:i/>
          <w:iCs/>
        </w:rPr>
        <w:t>seed1</w:t>
      </w:r>
      <w:r>
        <w:t>≤</w:t>
      </w:r>
      <w:proofErr w:type="gramStart"/>
      <w:r>
        <w:t>huge(</w:t>
      </w:r>
      <w:proofErr w:type="gramEnd"/>
      <w:r>
        <w:t>1), and 0≤</w:t>
      </w:r>
      <w:r>
        <w:rPr>
          <w:i/>
          <w:iCs/>
        </w:rPr>
        <w:t>seed2</w:t>
      </w:r>
      <w:r>
        <w:t>≤huge(1)</w:t>
      </w:r>
    </w:p>
    <w:p w14:paraId="7A2E12BA" w14:textId="77777777" w:rsidR="001D6ADA" w:rsidRDefault="00000000">
      <w:r>
        <w:t xml:space="preserve">                          Default: seeds.in provided in submission directory</w:t>
      </w:r>
    </w:p>
    <w:p w14:paraId="54915F35" w14:textId="77777777" w:rsidR="001D6ADA" w:rsidRDefault="001D6ADA"/>
    <w:p w14:paraId="67FE54FC" w14:textId="77777777" w:rsidR="001D6ADA" w:rsidRDefault="00000000">
      <w:r>
        <w:t xml:space="preserve">  </w:t>
      </w:r>
      <w:r>
        <w:rPr>
          <w:i/>
        </w:rPr>
        <w:t>founderSeeds</w:t>
      </w:r>
      <w:r>
        <w:t xml:space="preserve">            Definition: Method used to provide seeds to generate </w:t>
      </w:r>
    </w:p>
    <w:p w14:paraId="230F347F" w14:textId="77777777" w:rsidR="001D6ADA" w:rsidRDefault="00000000">
      <w:r>
        <w:t xml:space="preserve">                                      founder population(s) when </w:t>
      </w:r>
      <w:r>
        <w:rPr>
          <w:i/>
        </w:rPr>
        <w:t>randomSeeds</w:t>
      </w:r>
      <w:r>
        <w:t xml:space="preserve"> ‘manual’</w:t>
      </w:r>
    </w:p>
    <w:p w14:paraId="195DA3A9" w14:textId="77777777" w:rsidR="001D6ADA" w:rsidRDefault="00000000">
      <w:r>
        <w:t xml:space="preserve">                          Type: Character</w:t>
      </w:r>
    </w:p>
    <w:p w14:paraId="385C54B9" w14:textId="77777777" w:rsidR="001D6ADA" w:rsidRDefault="00000000">
      <w:r>
        <w:t xml:space="preserve">                          Options:</w:t>
      </w:r>
    </w:p>
    <w:p w14:paraId="492B1E3D" w14:textId="77777777" w:rsidR="001D6ADA" w:rsidRDefault="00000000">
      <w:r>
        <w:t xml:space="preserve">                             computer Seeds randomly generated from /dev/urandom</w:t>
      </w:r>
    </w:p>
    <w:p w14:paraId="1633EC9E" w14:textId="77777777" w:rsidR="001D6ADA" w:rsidRDefault="00000000">
      <w:r>
        <w:t xml:space="preserve">                             user     Seeds provided by user; </w:t>
      </w:r>
      <w:r>
        <w:rPr>
          <w:i/>
        </w:rPr>
        <w:t>founderSeed1</w:t>
      </w:r>
      <w:r>
        <w:t xml:space="preserve"> and </w:t>
      </w:r>
    </w:p>
    <w:p w14:paraId="610936CC" w14:textId="77777777" w:rsidR="001D6ADA" w:rsidRDefault="00000000">
      <w:r>
        <w:t xml:space="preserve">                                        </w:t>
      </w:r>
      <w:r>
        <w:rPr>
          <w:i/>
        </w:rPr>
        <w:t xml:space="preserve">founderSeed2 </w:t>
      </w:r>
    </w:p>
    <w:p w14:paraId="3988224D" w14:textId="77777777" w:rsidR="001D6ADA" w:rsidRDefault="00000000">
      <w:r>
        <w:t xml:space="preserve">                             file     Seeds provided by user; </w:t>
      </w:r>
      <w:r>
        <w:rPr>
          <w:i/>
        </w:rPr>
        <w:t>seed1</w:t>
      </w:r>
      <w:r>
        <w:t xml:space="preserve"> and </w:t>
      </w:r>
      <w:r>
        <w:rPr>
          <w:i/>
        </w:rPr>
        <w:t>seed2 for each</w:t>
      </w:r>
    </w:p>
    <w:p w14:paraId="3698B6EB" w14:textId="77777777" w:rsidR="001D6ADA" w:rsidRDefault="00000000">
      <w:pPr>
        <w:rPr>
          <w:i/>
        </w:rPr>
      </w:pPr>
      <w:r>
        <w:t xml:space="preserve">                                        replicate specified in file </w:t>
      </w:r>
      <w:r>
        <w:rPr>
          <w:i/>
        </w:rPr>
        <w:t>founderSeedsFile</w:t>
      </w:r>
    </w:p>
    <w:p w14:paraId="1BAE3223" w14:textId="77777777" w:rsidR="001D6ADA" w:rsidRDefault="00000000">
      <w:r>
        <w:t xml:space="preserve">                          Default: computer</w:t>
      </w:r>
    </w:p>
    <w:p w14:paraId="04C61740" w14:textId="77777777" w:rsidR="001D6ADA" w:rsidRDefault="001D6ADA"/>
    <w:p w14:paraId="3E769E02" w14:textId="77777777" w:rsidR="001D6ADA" w:rsidRDefault="00000000">
      <w:r>
        <w:t xml:space="preserve">  </w:t>
      </w:r>
      <w:r>
        <w:rPr>
          <w:i/>
        </w:rPr>
        <w:t>founderSeed1</w:t>
      </w:r>
      <w:r>
        <w:t xml:space="preserve">            Definition: First seed of current random-number generator</w:t>
      </w:r>
    </w:p>
    <w:p w14:paraId="67988F90" w14:textId="77777777" w:rsidR="001D6ADA" w:rsidRDefault="00000000">
      <w:r>
        <w:t xml:space="preserve">                                      when </w:t>
      </w:r>
      <w:r>
        <w:rPr>
          <w:i/>
        </w:rPr>
        <w:t>randomSeeds</w:t>
      </w:r>
      <w:r>
        <w:t xml:space="preserve"> ‘manual’ and </w:t>
      </w:r>
      <w:r>
        <w:rPr>
          <w:i/>
        </w:rPr>
        <w:t>founderSeeds</w:t>
      </w:r>
    </w:p>
    <w:p w14:paraId="62C8632C" w14:textId="77777777" w:rsidR="001D6ADA" w:rsidRDefault="00000000">
      <w:pPr>
        <w:rPr>
          <w:i/>
        </w:rPr>
      </w:pPr>
      <w:r>
        <w:t xml:space="preserve">                                      ‘user’; </w:t>
      </w:r>
      <w:r>
        <w:rPr>
          <w:i/>
        </w:rPr>
        <w:t>seed1</w:t>
      </w:r>
      <w:r>
        <w:t xml:space="preserve"> is set to </w:t>
      </w:r>
      <w:r>
        <w:rPr>
          <w:i/>
        </w:rPr>
        <w:t>founderSeed1</w:t>
      </w:r>
    </w:p>
    <w:p w14:paraId="3C918359" w14:textId="77777777" w:rsidR="001D6ADA" w:rsidRDefault="00000000">
      <w:r>
        <w:t xml:space="preserve">                          Type: Integer*4</w:t>
      </w:r>
    </w:p>
    <w:p w14:paraId="3568CA8B" w14:textId="77777777" w:rsidR="001D6ADA" w:rsidRDefault="00000000">
      <w:r>
        <w:t xml:space="preserve">                          Options: 0≤</w:t>
      </w:r>
      <w:r>
        <w:rPr>
          <w:i/>
        </w:rPr>
        <w:t>founderSeed1</w:t>
      </w:r>
      <w:r>
        <w:t>≤</w:t>
      </w:r>
      <w:proofErr w:type="gramStart"/>
      <w:r>
        <w:t>huge(</w:t>
      </w:r>
      <w:proofErr w:type="gramEnd"/>
      <w:r>
        <w:t>1)</w:t>
      </w:r>
    </w:p>
    <w:p w14:paraId="102F0ED7" w14:textId="77777777" w:rsidR="001D6ADA" w:rsidRDefault="00000000">
      <w:r>
        <w:t xml:space="preserve">                          Default: 123456789</w:t>
      </w:r>
    </w:p>
    <w:p w14:paraId="7859077F" w14:textId="77777777" w:rsidR="001D6ADA" w:rsidRDefault="001D6ADA"/>
    <w:p w14:paraId="0A819896" w14:textId="77777777" w:rsidR="001D6ADA" w:rsidRDefault="00000000">
      <w:r>
        <w:t xml:space="preserve">  </w:t>
      </w:r>
      <w:r>
        <w:rPr>
          <w:i/>
        </w:rPr>
        <w:t>founderSeed2</w:t>
      </w:r>
      <w:r>
        <w:t xml:space="preserve">            Definition: Second seed of current random-number generator</w:t>
      </w:r>
    </w:p>
    <w:p w14:paraId="28C7794D" w14:textId="77777777" w:rsidR="001D6ADA" w:rsidRDefault="00000000">
      <w:r>
        <w:t xml:space="preserve">                                      when </w:t>
      </w:r>
      <w:r>
        <w:rPr>
          <w:i/>
        </w:rPr>
        <w:t>randomSeeds</w:t>
      </w:r>
      <w:r>
        <w:t xml:space="preserve"> ‘manual’ and </w:t>
      </w:r>
      <w:r>
        <w:rPr>
          <w:i/>
        </w:rPr>
        <w:t>founderSeeds</w:t>
      </w:r>
    </w:p>
    <w:p w14:paraId="07854B67" w14:textId="77777777" w:rsidR="001D6ADA" w:rsidRDefault="00000000">
      <w:pPr>
        <w:rPr>
          <w:i/>
        </w:rPr>
      </w:pPr>
      <w:r>
        <w:t xml:space="preserve">                                      ‘user’; </w:t>
      </w:r>
      <w:r>
        <w:rPr>
          <w:i/>
        </w:rPr>
        <w:t>seed2</w:t>
      </w:r>
      <w:r>
        <w:t xml:space="preserve"> is set to </w:t>
      </w:r>
      <w:r>
        <w:rPr>
          <w:i/>
        </w:rPr>
        <w:t>founderSeed2</w:t>
      </w:r>
    </w:p>
    <w:p w14:paraId="1FAA6C63" w14:textId="77777777" w:rsidR="001D6ADA" w:rsidRDefault="00000000">
      <w:r>
        <w:t xml:space="preserve">                          Type: Integer*4</w:t>
      </w:r>
    </w:p>
    <w:p w14:paraId="680CCDC1" w14:textId="77777777" w:rsidR="001D6ADA" w:rsidRDefault="00000000">
      <w:r>
        <w:t xml:space="preserve">                          Options: 0≤</w:t>
      </w:r>
      <w:r>
        <w:rPr>
          <w:i/>
        </w:rPr>
        <w:t>founderSeed2</w:t>
      </w:r>
      <w:r>
        <w:t>≤</w:t>
      </w:r>
      <w:proofErr w:type="gramStart"/>
      <w:r>
        <w:t>huge(</w:t>
      </w:r>
      <w:proofErr w:type="gramEnd"/>
      <w:r>
        <w:t>1)</w:t>
      </w:r>
    </w:p>
    <w:p w14:paraId="4E3E635E" w14:textId="77777777" w:rsidR="001D6ADA" w:rsidRDefault="00000000">
      <w:r>
        <w:t xml:space="preserve">                          Default: 987654321</w:t>
      </w:r>
    </w:p>
    <w:p w14:paraId="4A76E976" w14:textId="77777777" w:rsidR="001D6ADA" w:rsidRDefault="001D6ADA"/>
    <w:p w14:paraId="4EE72550" w14:textId="77777777" w:rsidR="001D6ADA" w:rsidRDefault="00000000">
      <w:r>
        <w:rPr>
          <w:iCs/>
        </w:rPr>
        <w:t xml:space="preserve">  </w:t>
      </w:r>
      <w:r>
        <w:rPr>
          <w:i/>
        </w:rPr>
        <w:t>founderSeedsFile</w:t>
      </w:r>
      <w:r>
        <w:t xml:space="preserve">  </w:t>
      </w:r>
      <w:r>
        <w:rPr>
          <w:iCs/>
        </w:rPr>
        <w:t xml:space="preserve">      </w:t>
      </w:r>
      <w:r>
        <w:t xml:space="preserve">Definition: Input file with seeds when </w:t>
      </w:r>
      <w:r>
        <w:rPr>
          <w:i/>
        </w:rPr>
        <w:t>randomSeeds</w:t>
      </w:r>
      <w:r>
        <w:t xml:space="preserve"> ‘manual’ </w:t>
      </w:r>
    </w:p>
    <w:p w14:paraId="148F58EA" w14:textId="77777777" w:rsidR="001D6ADA" w:rsidRDefault="00000000">
      <w:r>
        <w:t xml:space="preserve">                                      and </w:t>
      </w:r>
      <w:r>
        <w:rPr>
          <w:i/>
        </w:rPr>
        <w:t>founderSeeds</w:t>
      </w:r>
      <w:r>
        <w:t xml:space="preserve"> ‘file’; two integer seeds per </w:t>
      </w:r>
    </w:p>
    <w:p w14:paraId="5A52BD3B" w14:textId="77777777" w:rsidR="001D6ADA" w:rsidRDefault="00000000">
      <w:r>
        <w:t xml:space="preserve">                                      row, </w:t>
      </w:r>
      <w:r>
        <w:rPr>
          <w:i/>
        </w:rPr>
        <w:t>seed1</w:t>
      </w:r>
      <w:r>
        <w:t xml:space="preserve"> and </w:t>
      </w:r>
      <w:r>
        <w:rPr>
          <w:i/>
        </w:rPr>
        <w:t>seed2</w:t>
      </w:r>
      <w:r>
        <w:t xml:space="preserve">, one row per replicate. </w:t>
      </w:r>
    </w:p>
    <w:p w14:paraId="3332716D" w14:textId="77777777" w:rsidR="001D6ADA" w:rsidRDefault="00000000">
      <w:r>
        <w:t xml:space="preserve">                                      Founder populations in each replicate are </w:t>
      </w:r>
    </w:p>
    <w:p w14:paraId="31363924" w14:textId="77777777" w:rsidR="001D6ADA" w:rsidRDefault="00000000">
      <w:r>
        <w:t xml:space="preserve">                                      generated with specified seeds.</w:t>
      </w:r>
    </w:p>
    <w:p w14:paraId="083AEC0E" w14:textId="77777777" w:rsidR="001D6ADA" w:rsidRDefault="00000000">
      <w:r>
        <w:t xml:space="preserve">                          Type: Character</w:t>
      </w:r>
    </w:p>
    <w:p w14:paraId="577E7D9F" w14:textId="77777777" w:rsidR="001D6ADA" w:rsidRDefault="00000000">
      <w:r>
        <w:t xml:space="preserve">                          Options: Valid filename with </w:t>
      </w:r>
      <w:r>
        <w:rPr>
          <w:i/>
        </w:rPr>
        <w:t>start_rep</w:t>
      </w:r>
      <w:r>
        <w:t>+</w:t>
      </w:r>
      <w:r>
        <w:rPr>
          <w:i/>
        </w:rPr>
        <w:t>nrep</w:t>
      </w:r>
      <w:r>
        <w:t xml:space="preserve">-1 rows, </w:t>
      </w:r>
    </w:p>
    <w:p w14:paraId="2AA620DE" w14:textId="77777777" w:rsidR="001D6ADA" w:rsidRDefault="00000000">
      <w:r>
        <w:t xml:space="preserve">                                   0≤</w:t>
      </w:r>
      <w:r>
        <w:rPr>
          <w:i/>
          <w:iCs/>
        </w:rPr>
        <w:t>seed1</w:t>
      </w:r>
      <w:r>
        <w:t>≤</w:t>
      </w:r>
      <w:proofErr w:type="gramStart"/>
      <w:r>
        <w:t>huge(</w:t>
      </w:r>
      <w:proofErr w:type="gramEnd"/>
      <w:r>
        <w:t>1), and 0≤</w:t>
      </w:r>
      <w:r>
        <w:rPr>
          <w:i/>
          <w:iCs/>
        </w:rPr>
        <w:t>seed2</w:t>
      </w:r>
      <w:r>
        <w:t xml:space="preserve">≤huge(1) with </w:t>
      </w:r>
    </w:p>
    <w:p w14:paraId="4247B1E6" w14:textId="77777777" w:rsidR="001D6ADA" w:rsidRDefault="00000000">
      <w:r>
        <w:t xml:space="preserve">                                   </w:t>
      </w:r>
      <w:r>
        <w:rPr>
          <w:i/>
        </w:rPr>
        <w:t>geneticModel</w:t>
      </w:r>
      <w:r>
        <w:t xml:space="preserve"> ‘genomic’, </w:t>
      </w:r>
      <w:r>
        <w:rPr>
          <w:i/>
        </w:rPr>
        <w:t>founderSeeds</w:t>
      </w:r>
      <w:r>
        <w:t xml:space="preserve"> ‘file’, and </w:t>
      </w:r>
    </w:p>
    <w:p w14:paraId="5380A8CF" w14:textId="77777777" w:rsidR="001D6ADA" w:rsidRDefault="00000000">
      <w:r>
        <w:t xml:space="preserve">                                   </w:t>
      </w:r>
      <w:r>
        <w:rPr>
          <w:i/>
        </w:rPr>
        <w:t>historicalPopulation</w:t>
      </w:r>
      <w:r>
        <w:t xml:space="preserve"> ‘reshuffle’ and ‘unique’.</w:t>
      </w:r>
    </w:p>
    <w:p w14:paraId="09D8E864" w14:textId="77777777" w:rsidR="001D6ADA" w:rsidRDefault="00000000">
      <w:r>
        <w:t xml:space="preserve">                                   With </w:t>
      </w:r>
      <w:r>
        <w:rPr>
          <w:i/>
        </w:rPr>
        <w:t>historicalPopulation</w:t>
      </w:r>
      <w:r>
        <w:t xml:space="preserve"> ‘same’, only one row is </w:t>
      </w:r>
    </w:p>
    <w:p w14:paraId="6157F9FA" w14:textId="77777777" w:rsidR="001D6ADA" w:rsidRDefault="00000000">
      <w:r>
        <w:t xml:space="preserve">                                   used.</w:t>
      </w:r>
    </w:p>
    <w:p w14:paraId="071DC7C3" w14:textId="77777777" w:rsidR="001D6ADA" w:rsidRDefault="00000000">
      <w:r>
        <w:t xml:space="preserve">                          Default: founderSeeds.in provided in submission directory</w:t>
      </w:r>
    </w:p>
    <w:p w14:paraId="1C853273" w14:textId="77777777" w:rsidR="001D6ADA" w:rsidRDefault="001D6ADA"/>
    <w:p w14:paraId="3CED1881" w14:textId="77777777" w:rsidR="001D6ADA" w:rsidRDefault="00000000">
      <w:r>
        <w:t xml:space="preserve">  </w:t>
      </w:r>
      <w:r>
        <w:rPr>
          <w:i/>
        </w:rPr>
        <w:t>baseSeeds</w:t>
      </w:r>
      <w:r>
        <w:t xml:space="preserve">               Definition: Method used to provide seeds to generate </w:t>
      </w:r>
    </w:p>
    <w:p w14:paraId="6ED1E593" w14:textId="77777777" w:rsidR="001D6ADA" w:rsidRDefault="00000000">
      <w:r>
        <w:t xml:space="preserve">                                      base population(s) when </w:t>
      </w:r>
      <w:r>
        <w:rPr>
          <w:i/>
        </w:rPr>
        <w:t>randomSeeds</w:t>
      </w:r>
      <w:r>
        <w:t xml:space="preserve"> manual</w:t>
      </w:r>
    </w:p>
    <w:p w14:paraId="05613B02" w14:textId="77777777" w:rsidR="001D6ADA" w:rsidRDefault="00000000">
      <w:r>
        <w:t xml:space="preserve">                          Type: Character</w:t>
      </w:r>
    </w:p>
    <w:p w14:paraId="7E215FEA" w14:textId="77777777" w:rsidR="001D6ADA" w:rsidRDefault="00000000">
      <w:r>
        <w:t xml:space="preserve">                          Options:</w:t>
      </w:r>
    </w:p>
    <w:p w14:paraId="616989F1" w14:textId="77777777" w:rsidR="001D6ADA" w:rsidRDefault="00000000">
      <w:r>
        <w:t xml:space="preserve">                             computer Seeds randomly generated from /dev/urandom</w:t>
      </w:r>
    </w:p>
    <w:p w14:paraId="28DDDF29" w14:textId="77777777" w:rsidR="001D6ADA" w:rsidRDefault="00000000">
      <w:r>
        <w:t xml:space="preserve">                             user     Seeds provided by user; </w:t>
      </w:r>
      <w:r>
        <w:rPr>
          <w:i/>
        </w:rPr>
        <w:t>baseSeed1</w:t>
      </w:r>
      <w:r>
        <w:t xml:space="preserve"> and </w:t>
      </w:r>
      <w:r>
        <w:rPr>
          <w:i/>
        </w:rPr>
        <w:t>baseSeed2</w:t>
      </w:r>
    </w:p>
    <w:p w14:paraId="62C6DDFE" w14:textId="77777777" w:rsidR="001D6ADA" w:rsidRDefault="00000000">
      <w:r>
        <w:t xml:space="preserve">                             file     Seeds provided by user; </w:t>
      </w:r>
      <w:r>
        <w:rPr>
          <w:i/>
        </w:rPr>
        <w:t>seed1</w:t>
      </w:r>
      <w:r>
        <w:t xml:space="preserve"> and </w:t>
      </w:r>
      <w:r>
        <w:rPr>
          <w:i/>
        </w:rPr>
        <w:t>seed2</w:t>
      </w:r>
      <w:r>
        <w:t xml:space="preserve"> for </w:t>
      </w:r>
    </w:p>
    <w:p w14:paraId="023F38A9" w14:textId="77777777" w:rsidR="001D6ADA" w:rsidRDefault="00000000">
      <w:pPr>
        <w:rPr>
          <w:i/>
        </w:rPr>
      </w:pPr>
      <w:r>
        <w:t xml:space="preserve">                                        each replicate specified in file, </w:t>
      </w:r>
      <w:r>
        <w:rPr>
          <w:i/>
        </w:rPr>
        <w:t>baseSeedsFile</w:t>
      </w:r>
    </w:p>
    <w:p w14:paraId="4E6D67A3" w14:textId="77777777" w:rsidR="001D6ADA" w:rsidRDefault="00000000">
      <w:r>
        <w:t xml:space="preserve">                          Default: computer</w:t>
      </w:r>
    </w:p>
    <w:p w14:paraId="562DB38E" w14:textId="77777777" w:rsidR="001D6ADA" w:rsidRDefault="001D6ADA"/>
    <w:p w14:paraId="324E292D" w14:textId="77777777" w:rsidR="001D6ADA" w:rsidRDefault="00000000">
      <w:r>
        <w:t xml:space="preserve">  </w:t>
      </w:r>
      <w:r>
        <w:rPr>
          <w:i/>
        </w:rPr>
        <w:t>baseSeed1</w:t>
      </w:r>
      <w:r>
        <w:t xml:space="preserve">               Definition: First seed of current random-number generator</w:t>
      </w:r>
    </w:p>
    <w:p w14:paraId="7B8E6DF9" w14:textId="77777777" w:rsidR="001D6ADA" w:rsidRDefault="00000000">
      <w:r>
        <w:t xml:space="preserve">                                      when </w:t>
      </w:r>
      <w:r>
        <w:rPr>
          <w:i/>
        </w:rPr>
        <w:t>randomSeeds</w:t>
      </w:r>
      <w:r>
        <w:t xml:space="preserve"> ‘manual’ and </w:t>
      </w:r>
      <w:r>
        <w:rPr>
          <w:i/>
        </w:rPr>
        <w:t xml:space="preserve">baseSeeds </w:t>
      </w:r>
      <w:r>
        <w:t>‘user</w:t>
      </w:r>
      <w:proofErr w:type="gramStart"/>
      <w:r>
        <w:t>’;</w:t>
      </w:r>
      <w:proofErr w:type="gramEnd"/>
    </w:p>
    <w:p w14:paraId="221DE65D" w14:textId="77777777" w:rsidR="001D6ADA" w:rsidRDefault="00000000">
      <w:pPr>
        <w:rPr>
          <w:i/>
        </w:rPr>
      </w:pPr>
      <w:r>
        <w:t xml:space="preserve">                                      </w:t>
      </w:r>
      <w:r>
        <w:rPr>
          <w:i/>
        </w:rPr>
        <w:t>seed1</w:t>
      </w:r>
      <w:r>
        <w:t xml:space="preserve"> is set to </w:t>
      </w:r>
      <w:r>
        <w:rPr>
          <w:i/>
        </w:rPr>
        <w:t>baseSeed1</w:t>
      </w:r>
    </w:p>
    <w:p w14:paraId="701B4FD4" w14:textId="77777777" w:rsidR="001D6ADA" w:rsidRDefault="00000000">
      <w:r>
        <w:t xml:space="preserve">                          Type: Integer*4</w:t>
      </w:r>
    </w:p>
    <w:p w14:paraId="62D2743F" w14:textId="77777777" w:rsidR="001D6ADA" w:rsidRDefault="00000000">
      <w:r>
        <w:t xml:space="preserve">                          Options: 0≤</w:t>
      </w:r>
      <w:r>
        <w:rPr>
          <w:i/>
        </w:rPr>
        <w:t>baseSeed1</w:t>
      </w:r>
      <w:r>
        <w:t>≤</w:t>
      </w:r>
      <w:proofErr w:type="gramStart"/>
      <w:r>
        <w:t>huge(</w:t>
      </w:r>
      <w:proofErr w:type="gramEnd"/>
      <w:r>
        <w:t>1)</w:t>
      </w:r>
    </w:p>
    <w:p w14:paraId="3EC27505" w14:textId="77777777" w:rsidR="001D6ADA" w:rsidRDefault="00000000">
      <w:r>
        <w:t xml:space="preserve">                          Default: 123456789</w:t>
      </w:r>
    </w:p>
    <w:p w14:paraId="45101C61" w14:textId="77777777" w:rsidR="001D6ADA" w:rsidRDefault="001D6ADA"/>
    <w:p w14:paraId="161D8DBB" w14:textId="77777777" w:rsidR="001D6ADA" w:rsidRDefault="00000000">
      <w:r>
        <w:t xml:space="preserve">  </w:t>
      </w:r>
      <w:r>
        <w:rPr>
          <w:i/>
        </w:rPr>
        <w:t>baseSeed2</w:t>
      </w:r>
      <w:r>
        <w:t xml:space="preserve">               Definition: Second seed of current random-number generator</w:t>
      </w:r>
    </w:p>
    <w:p w14:paraId="06D30645" w14:textId="77777777" w:rsidR="001D6ADA" w:rsidRDefault="00000000">
      <w:r>
        <w:t xml:space="preserve">                                      when </w:t>
      </w:r>
      <w:r>
        <w:rPr>
          <w:i/>
        </w:rPr>
        <w:t>randomSeeds</w:t>
      </w:r>
      <w:r>
        <w:t xml:space="preserve"> ‘manual’ and </w:t>
      </w:r>
      <w:r>
        <w:rPr>
          <w:i/>
        </w:rPr>
        <w:t xml:space="preserve">baseSeeds </w:t>
      </w:r>
      <w:r>
        <w:t>‘user</w:t>
      </w:r>
      <w:proofErr w:type="gramStart"/>
      <w:r>
        <w:t>’;</w:t>
      </w:r>
      <w:proofErr w:type="gramEnd"/>
    </w:p>
    <w:p w14:paraId="68A4358B" w14:textId="77777777" w:rsidR="001D6ADA" w:rsidRDefault="00000000">
      <w:pPr>
        <w:rPr>
          <w:i/>
        </w:rPr>
      </w:pPr>
      <w:r>
        <w:t xml:space="preserve">                                      </w:t>
      </w:r>
      <w:r>
        <w:rPr>
          <w:i/>
        </w:rPr>
        <w:t>seed2</w:t>
      </w:r>
      <w:r>
        <w:t xml:space="preserve"> is set to </w:t>
      </w:r>
      <w:r>
        <w:rPr>
          <w:i/>
        </w:rPr>
        <w:t>baseSeed2</w:t>
      </w:r>
    </w:p>
    <w:p w14:paraId="7EA70356" w14:textId="77777777" w:rsidR="001D6ADA" w:rsidRDefault="00000000">
      <w:r>
        <w:t xml:space="preserve">                          Type: Integer*4</w:t>
      </w:r>
    </w:p>
    <w:p w14:paraId="68380562" w14:textId="77777777" w:rsidR="001D6ADA" w:rsidRDefault="00000000">
      <w:r>
        <w:t xml:space="preserve">                          Options: 0≤</w:t>
      </w:r>
      <w:r>
        <w:rPr>
          <w:i/>
        </w:rPr>
        <w:t>baseSeed2</w:t>
      </w:r>
      <w:r>
        <w:t>≤</w:t>
      </w:r>
      <w:proofErr w:type="gramStart"/>
      <w:r>
        <w:t>huge(</w:t>
      </w:r>
      <w:proofErr w:type="gramEnd"/>
      <w:r>
        <w:t>1)</w:t>
      </w:r>
    </w:p>
    <w:p w14:paraId="48336647" w14:textId="77777777" w:rsidR="001D6ADA" w:rsidRDefault="00000000">
      <w:r>
        <w:t xml:space="preserve">                          Default: 987654321</w:t>
      </w:r>
    </w:p>
    <w:p w14:paraId="76E79E49" w14:textId="77777777" w:rsidR="001D6ADA" w:rsidRDefault="001D6ADA"/>
    <w:p w14:paraId="2EB05753" w14:textId="77777777" w:rsidR="001D6ADA" w:rsidRDefault="00000000">
      <w:r>
        <w:rPr>
          <w:iCs/>
        </w:rPr>
        <w:t xml:space="preserve">  </w:t>
      </w:r>
      <w:r>
        <w:rPr>
          <w:i/>
        </w:rPr>
        <w:t xml:space="preserve">baseSeedsFile  </w:t>
      </w:r>
      <w:r>
        <w:rPr>
          <w:iCs/>
        </w:rPr>
        <w:t xml:space="preserve">         </w:t>
      </w:r>
      <w:r>
        <w:t xml:space="preserve">Definition: Input file with seeds when </w:t>
      </w:r>
      <w:r>
        <w:rPr>
          <w:i/>
        </w:rPr>
        <w:t>randomSeeds</w:t>
      </w:r>
      <w:r>
        <w:t xml:space="preserve"> manual </w:t>
      </w:r>
    </w:p>
    <w:p w14:paraId="3E12C7EB" w14:textId="77777777" w:rsidR="001D6ADA" w:rsidRDefault="00000000">
      <w:r>
        <w:t xml:space="preserve">                                      and </w:t>
      </w:r>
      <w:r>
        <w:rPr>
          <w:i/>
        </w:rPr>
        <w:t>baseSeeds</w:t>
      </w:r>
      <w:r>
        <w:t xml:space="preserve"> file; two integer seeds per </w:t>
      </w:r>
    </w:p>
    <w:p w14:paraId="718C681F" w14:textId="77777777" w:rsidR="001D6ADA" w:rsidRDefault="00000000">
      <w:r>
        <w:t xml:space="preserve">                                      row, </w:t>
      </w:r>
      <w:r>
        <w:rPr>
          <w:i/>
        </w:rPr>
        <w:t>seed1</w:t>
      </w:r>
      <w:r>
        <w:t xml:space="preserve"> and </w:t>
      </w:r>
      <w:r>
        <w:rPr>
          <w:i/>
        </w:rPr>
        <w:t>seed2</w:t>
      </w:r>
      <w:r>
        <w:t xml:space="preserve">, one row per replicate. </w:t>
      </w:r>
    </w:p>
    <w:p w14:paraId="328360BA" w14:textId="77777777" w:rsidR="001D6ADA" w:rsidRDefault="00000000">
      <w:r>
        <w:t xml:space="preserve">                                      Base populations in each replicate are </w:t>
      </w:r>
    </w:p>
    <w:p w14:paraId="752295F6" w14:textId="77777777" w:rsidR="001D6ADA" w:rsidRDefault="00000000">
      <w:r>
        <w:t xml:space="preserve">                                      generated with specified seeds.</w:t>
      </w:r>
    </w:p>
    <w:p w14:paraId="4ADFE8C4" w14:textId="77777777" w:rsidR="001D6ADA" w:rsidRDefault="00000000">
      <w:r>
        <w:t xml:space="preserve">                          Type: Character</w:t>
      </w:r>
    </w:p>
    <w:p w14:paraId="0AF17E59" w14:textId="77777777" w:rsidR="001D6ADA" w:rsidRDefault="00000000">
      <w:pPr>
        <w:ind w:right="-289"/>
      </w:pPr>
      <w:r>
        <w:t xml:space="preserve">                          Options: Valid filename with </w:t>
      </w:r>
      <w:r>
        <w:rPr>
          <w:i/>
        </w:rPr>
        <w:t>start_rep</w:t>
      </w:r>
      <w:r>
        <w:t>+</w:t>
      </w:r>
      <w:r>
        <w:rPr>
          <w:i/>
        </w:rPr>
        <w:t>nrep</w:t>
      </w:r>
      <w:r>
        <w:t xml:space="preserve">-1 rows, </w:t>
      </w:r>
    </w:p>
    <w:p w14:paraId="6D88D952" w14:textId="77777777" w:rsidR="001D6ADA" w:rsidRDefault="00000000">
      <w:pPr>
        <w:ind w:right="-289"/>
      </w:pPr>
      <w:r>
        <w:t xml:space="preserve">                                   0≤</w:t>
      </w:r>
      <w:r>
        <w:rPr>
          <w:i/>
          <w:iCs/>
        </w:rPr>
        <w:t>seed1</w:t>
      </w:r>
      <w:r>
        <w:t>≤</w:t>
      </w:r>
      <w:proofErr w:type="gramStart"/>
      <w:r>
        <w:t>huge(</w:t>
      </w:r>
      <w:proofErr w:type="gramEnd"/>
      <w:r>
        <w:t>1), and 0≤</w:t>
      </w:r>
      <w:r>
        <w:rPr>
          <w:i/>
          <w:iCs/>
        </w:rPr>
        <w:t>seed2</w:t>
      </w:r>
      <w:r>
        <w:t>≤huge(1)</w:t>
      </w:r>
    </w:p>
    <w:p w14:paraId="36061973" w14:textId="77777777" w:rsidR="001D6ADA" w:rsidRDefault="00000000">
      <w:r>
        <w:t xml:space="preserve">                          Default: baseSeeds.in provided in submission directory</w:t>
      </w:r>
    </w:p>
    <w:p w14:paraId="230B1198" w14:textId="77777777" w:rsidR="001D6ADA" w:rsidRDefault="001D6ADA"/>
    <w:p w14:paraId="7AAEAC43" w14:textId="77777777" w:rsidR="001D6ADA" w:rsidRDefault="00000000">
      <w:r>
        <w:t xml:space="preserve">  </w:t>
      </w:r>
      <w:r>
        <w:rPr>
          <w:i/>
        </w:rPr>
        <w:t xml:space="preserve">selectionSeeds   </w:t>
      </w:r>
      <w:r>
        <w:t xml:space="preserve">       Definition: Method used to provide seeds to carry out </w:t>
      </w:r>
    </w:p>
    <w:p w14:paraId="1A138173" w14:textId="77777777" w:rsidR="001D6ADA" w:rsidRDefault="00000000">
      <w:r>
        <w:t xml:space="preserve">                                      selection when </w:t>
      </w:r>
      <w:r>
        <w:rPr>
          <w:i/>
        </w:rPr>
        <w:t>randomSeeds</w:t>
      </w:r>
      <w:r>
        <w:t xml:space="preserve"> manual</w:t>
      </w:r>
    </w:p>
    <w:p w14:paraId="7959DD09" w14:textId="77777777" w:rsidR="001D6ADA" w:rsidRDefault="00000000">
      <w:r>
        <w:t xml:space="preserve">                          Type: Character</w:t>
      </w:r>
    </w:p>
    <w:p w14:paraId="07818E52" w14:textId="77777777" w:rsidR="001D6ADA" w:rsidRDefault="00000000">
      <w:r>
        <w:t xml:space="preserve">                          Options:</w:t>
      </w:r>
    </w:p>
    <w:p w14:paraId="103D9092" w14:textId="77777777" w:rsidR="001D6ADA" w:rsidRDefault="00000000">
      <w:r>
        <w:t xml:space="preserve">                             computer Seeds randomly generated from /dev/urandom</w:t>
      </w:r>
    </w:p>
    <w:p w14:paraId="24DFEE08" w14:textId="77777777" w:rsidR="001D6ADA" w:rsidRDefault="00000000">
      <w:r>
        <w:t xml:space="preserve">                             file     Seeds provided by user; </w:t>
      </w:r>
      <w:r>
        <w:rPr>
          <w:i/>
        </w:rPr>
        <w:t>seed1</w:t>
      </w:r>
      <w:r>
        <w:t xml:space="preserve"> and </w:t>
      </w:r>
      <w:r>
        <w:rPr>
          <w:i/>
        </w:rPr>
        <w:t>seed2</w:t>
      </w:r>
      <w:r>
        <w:t xml:space="preserve"> for </w:t>
      </w:r>
    </w:p>
    <w:p w14:paraId="3DBB7D33" w14:textId="77777777" w:rsidR="001D6ADA" w:rsidRDefault="00000000">
      <w:r>
        <w:t xml:space="preserve">                                        each replicate specified in file, </w:t>
      </w:r>
    </w:p>
    <w:p w14:paraId="5CBEF4A1" w14:textId="77777777" w:rsidR="001D6ADA" w:rsidRDefault="00000000">
      <w:pPr>
        <w:rPr>
          <w:i/>
        </w:rPr>
      </w:pPr>
      <w:r>
        <w:t xml:space="preserve">                                        </w:t>
      </w:r>
      <w:r>
        <w:rPr>
          <w:i/>
        </w:rPr>
        <w:t>selectionSeedsFile</w:t>
      </w:r>
    </w:p>
    <w:p w14:paraId="24BB9BEE" w14:textId="77777777" w:rsidR="001D6ADA" w:rsidRDefault="00000000">
      <w:r>
        <w:lastRenderedPageBreak/>
        <w:t xml:space="preserve">                          Default: computer</w:t>
      </w:r>
    </w:p>
    <w:p w14:paraId="4C59D253" w14:textId="77777777" w:rsidR="001D6ADA" w:rsidRDefault="001D6ADA"/>
    <w:p w14:paraId="2CE6A454" w14:textId="77777777" w:rsidR="001D6ADA" w:rsidRDefault="00000000">
      <w:r>
        <w:rPr>
          <w:iCs/>
        </w:rPr>
        <w:t xml:space="preserve">  </w:t>
      </w:r>
      <w:r>
        <w:rPr>
          <w:i/>
        </w:rPr>
        <w:t xml:space="preserve">selectionSeedsFile  </w:t>
      </w:r>
      <w:r>
        <w:rPr>
          <w:iCs/>
        </w:rPr>
        <w:t xml:space="preserve">    </w:t>
      </w:r>
      <w:r>
        <w:t xml:space="preserve">Definition: Input file with seeds when </w:t>
      </w:r>
      <w:r>
        <w:rPr>
          <w:i/>
        </w:rPr>
        <w:t>randomSeeds</w:t>
      </w:r>
      <w:r>
        <w:t xml:space="preserve"> manual </w:t>
      </w:r>
    </w:p>
    <w:p w14:paraId="273AECC1" w14:textId="77777777" w:rsidR="001D6ADA" w:rsidRDefault="00000000">
      <w:r>
        <w:t xml:space="preserve">                                      and </w:t>
      </w:r>
      <w:r>
        <w:rPr>
          <w:i/>
        </w:rPr>
        <w:t>selectionSeeds</w:t>
      </w:r>
      <w:r>
        <w:t xml:space="preserve"> file; two integer seeds per </w:t>
      </w:r>
    </w:p>
    <w:p w14:paraId="1A997178" w14:textId="77777777" w:rsidR="001D6ADA" w:rsidRDefault="00000000">
      <w:r>
        <w:t xml:space="preserve">                                      row, </w:t>
      </w:r>
      <w:r>
        <w:rPr>
          <w:i/>
        </w:rPr>
        <w:t>seed1</w:t>
      </w:r>
      <w:r>
        <w:t xml:space="preserve"> and </w:t>
      </w:r>
      <w:r>
        <w:rPr>
          <w:i/>
        </w:rPr>
        <w:t>seed2</w:t>
      </w:r>
      <w:r>
        <w:t xml:space="preserve">, one row per replicate. </w:t>
      </w:r>
    </w:p>
    <w:p w14:paraId="0BA2DBC5" w14:textId="77777777" w:rsidR="001D6ADA" w:rsidRDefault="00000000">
      <w:r>
        <w:t xml:space="preserve">                                      Selection process in each replicate is </w:t>
      </w:r>
    </w:p>
    <w:p w14:paraId="01D5B983" w14:textId="77777777" w:rsidR="001D6ADA" w:rsidRDefault="00000000">
      <w:r>
        <w:t xml:space="preserve">                                      initiated with specified seeds.</w:t>
      </w:r>
    </w:p>
    <w:p w14:paraId="7F3A78C1" w14:textId="77777777" w:rsidR="001D6ADA" w:rsidRDefault="00000000">
      <w:r>
        <w:t xml:space="preserve">                          Type: Character</w:t>
      </w:r>
    </w:p>
    <w:p w14:paraId="01377DBA" w14:textId="77777777" w:rsidR="001D6ADA" w:rsidRDefault="00000000">
      <w:pPr>
        <w:ind w:right="-289"/>
      </w:pPr>
      <w:r>
        <w:t xml:space="preserve">                          Options: Valid filename with </w:t>
      </w:r>
      <w:r>
        <w:rPr>
          <w:i/>
        </w:rPr>
        <w:t>start_rep</w:t>
      </w:r>
      <w:r>
        <w:t>+</w:t>
      </w:r>
      <w:r>
        <w:rPr>
          <w:i/>
        </w:rPr>
        <w:t>nrep</w:t>
      </w:r>
      <w:r>
        <w:t xml:space="preserve">-1 rows, </w:t>
      </w:r>
    </w:p>
    <w:p w14:paraId="48DF0B7B" w14:textId="77777777" w:rsidR="001D6ADA" w:rsidRDefault="00000000">
      <w:pPr>
        <w:ind w:right="-289"/>
      </w:pPr>
      <w:r>
        <w:t xml:space="preserve">                                   0≤</w:t>
      </w:r>
      <w:r>
        <w:rPr>
          <w:i/>
          <w:iCs/>
        </w:rPr>
        <w:t>seed1</w:t>
      </w:r>
      <w:r>
        <w:t>≤</w:t>
      </w:r>
      <w:proofErr w:type="gramStart"/>
      <w:r>
        <w:t>huge(</w:t>
      </w:r>
      <w:proofErr w:type="gramEnd"/>
      <w:r>
        <w:t>1), and 0≤</w:t>
      </w:r>
      <w:r>
        <w:rPr>
          <w:i/>
          <w:iCs/>
        </w:rPr>
        <w:t>seed2</w:t>
      </w:r>
      <w:r>
        <w:t>≤huge(1)</w:t>
      </w:r>
    </w:p>
    <w:p w14:paraId="2FC84F64" w14:textId="77777777" w:rsidR="001D6ADA" w:rsidRDefault="00000000">
      <w:r>
        <w:t xml:space="preserve">                          Default: selectionSeeds.in provided in submission directory</w:t>
      </w:r>
    </w:p>
    <w:p w14:paraId="329A8F3D" w14:textId="77777777" w:rsidR="001D6ADA" w:rsidRDefault="001D6ADA"/>
    <w:p w14:paraId="6E75DDD1" w14:textId="77777777" w:rsidR="001D6ADA" w:rsidRDefault="00000000">
      <w:r>
        <w:t xml:space="preserve">  **Additional information**</w:t>
      </w:r>
    </w:p>
    <w:p w14:paraId="3ACB7FC8" w14:textId="77777777" w:rsidR="001D6ADA" w:rsidRDefault="00000000">
      <w:pPr>
        <w:pStyle w:val="Opstilling-punkttegn"/>
        <w:numPr>
          <w:ilvl w:val="0"/>
          <w:numId w:val="0"/>
        </w:numPr>
        <w:ind w:left="567" w:hanging="567"/>
      </w:pPr>
      <w:r>
        <w:t xml:space="preserve">  </w:t>
      </w:r>
      <w:r>
        <w:sym w:font="Symbol" w:char="F0B7"/>
      </w:r>
      <w:r>
        <w:t xml:space="preserve"> </w:t>
      </w:r>
      <w:r>
        <w:rPr>
          <w:i/>
        </w:rPr>
        <w:t>seed1</w:t>
      </w:r>
      <w:r>
        <w:t xml:space="preserve"> and </w:t>
      </w:r>
      <w:r>
        <w:rPr>
          <w:i/>
        </w:rPr>
        <w:t>seed2</w:t>
      </w:r>
      <w:r>
        <w:t xml:space="preserve"> remain the seeds of Randlib’s random-number generator throughout</w:t>
      </w:r>
    </w:p>
    <w:p w14:paraId="2BF1E204" w14:textId="77777777" w:rsidR="001D6ADA" w:rsidRDefault="00000000">
      <w:r>
        <w:t xml:space="preserve">    simulations. They are inititated and </w:t>
      </w:r>
      <w:r>
        <w:rPr>
          <w:rFonts w:eastAsiaTheme="minorHAnsi"/>
          <w:lang w:val="en-US" w:eastAsia="en-US"/>
        </w:rPr>
        <w:t>reinitialised</w:t>
      </w:r>
      <w:r>
        <w:t xml:space="preserve"> using the information provided </w:t>
      </w:r>
    </w:p>
    <w:p w14:paraId="79787C6E" w14:textId="77777777" w:rsidR="001D6ADA" w:rsidRDefault="00000000">
      <w:r>
        <w:t xml:space="preserve">    in namelist </w:t>
      </w:r>
      <w:r>
        <w:rPr>
          <w:rStyle w:val="Strk"/>
          <w:b w:val="0"/>
        </w:rPr>
        <w:t>RANDOMNUMBERSEEDS</w:t>
      </w:r>
      <w:r>
        <w:t>.</w:t>
      </w:r>
    </w:p>
    <w:p w14:paraId="1E4A8505" w14:textId="77777777" w:rsidR="001D6ADA" w:rsidRDefault="001D6ADA"/>
    <w:p w14:paraId="2BDDCA70" w14:textId="77777777" w:rsidR="001D6ADA" w:rsidRDefault="00000000">
      <w:r>
        <w:t xml:space="preserve">  </w:t>
      </w:r>
      <w:r>
        <w:sym w:font="Symbol" w:char="F0B7"/>
      </w:r>
      <w:r>
        <w:t xml:space="preserve"> (a) When </w:t>
      </w:r>
      <w:r>
        <w:rPr>
          <w:i/>
        </w:rPr>
        <w:t>randomSeeds</w:t>
      </w:r>
      <w:r>
        <w:t xml:space="preserve"> ‘computer’, </w:t>
      </w:r>
      <w:r>
        <w:rPr>
          <w:i/>
        </w:rPr>
        <w:t>seed1</w:t>
      </w:r>
      <w:r>
        <w:t xml:space="preserve"> and </w:t>
      </w:r>
      <w:r>
        <w:rPr>
          <w:i/>
        </w:rPr>
        <w:t>seed2</w:t>
      </w:r>
      <w:r>
        <w:t xml:space="preserve"> used by RandLib are initiated in </w:t>
      </w:r>
    </w:p>
    <w:p w14:paraId="76ABF84F" w14:textId="77777777" w:rsidR="001D6ADA" w:rsidRDefault="00000000">
      <w:r>
        <w:t xml:space="preserve">        the first replicate by linux's random-number generator; with </w:t>
      </w:r>
      <w:r>
        <w:rPr>
          <w:i/>
        </w:rPr>
        <w:t>randomSeeds</w:t>
      </w:r>
      <w:r>
        <w:t xml:space="preserve"> </w:t>
      </w:r>
    </w:p>
    <w:p w14:paraId="3E61F5CC" w14:textId="77777777" w:rsidR="001D6ADA" w:rsidRDefault="00000000">
      <w:pPr>
        <w:rPr>
          <w:rFonts w:eastAsiaTheme="minorHAnsi"/>
          <w:lang w:val="en-US" w:eastAsia="en-US"/>
        </w:rPr>
      </w:pPr>
      <w:r>
        <w:t xml:space="preserve">        ‘user’, seeds are provided by user. In subsequent replicates, the ‘</w:t>
      </w:r>
      <w:r>
        <w:rPr>
          <w:rFonts w:eastAsiaTheme="minorHAnsi"/>
          <w:lang w:val="en-US" w:eastAsia="en-US"/>
        </w:rPr>
        <w:t xml:space="preserve">state of the </w:t>
      </w:r>
    </w:p>
    <w:p w14:paraId="4F1F59C4" w14:textId="77777777" w:rsidR="001D6ADA" w:rsidRDefault="00000000">
      <w:r>
        <w:rPr>
          <w:rFonts w:eastAsiaTheme="minorHAnsi"/>
          <w:lang w:val="en-US" w:eastAsia="en-US"/>
        </w:rPr>
        <w:t xml:space="preserve">        current generator’ is reinitialised; seeds at this point are used by </w:t>
      </w:r>
      <w:r>
        <w:t xml:space="preserve">RandLib to </w:t>
      </w:r>
    </w:p>
    <w:p w14:paraId="00C39910" w14:textId="77777777" w:rsidR="001D6ADA" w:rsidRDefault="00000000">
      <w:r>
        <w:t xml:space="preserve">        simulate each replicate.</w:t>
      </w:r>
    </w:p>
    <w:p w14:paraId="6AD39AA8" w14:textId="77777777" w:rsidR="001D6ADA" w:rsidRDefault="001D6ADA"/>
    <w:p w14:paraId="52E10070" w14:textId="77777777" w:rsidR="001D6ADA" w:rsidRDefault="00000000">
      <w:r>
        <w:t xml:space="preserve">        When </w:t>
      </w:r>
      <w:r>
        <w:rPr>
          <w:i/>
        </w:rPr>
        <w:t>randomSeeds</w:t>
      </w:r>
      <w:r>
        <w:t xml:space="preserve"> ‘file’, </w:t>
      </w:r>
      <w:r>
        <w:rPr>
          <w:i/>
        </w:rPr>
        <w:t>seed1</w:t>
      </w:r>
      <w:r>
        <w:t xml:space="preserve"> and </w:t>
      </w:r>
      <w:r>
        <w:rPr>
          <w:i/>
        </w:rPr>
        <w:t>seed2</w:t>
      </w:r>
      <w:r>
        <w:t xml:space="preserve"> for each rplicate are provided in </w:t>
      </w:r>
    </w:p>
    <w:p w14:paraId="1CDAB32A" w14:textId="77777777" w:rsidR="001D6ADA" w:rsidRDefault="00000000">
      <w:r>
        <w:t xml:space="preserve">        </w:t>
      </w:r>
      <w:r>
        <w:rPr>
          <w:i/>
        </w:rPr>
        <w:t>seedsFile</w:t>
      </w:r>
      <w:r>
        <w:t>.</w:t>
      </w:r>
    </w:p>
    <w:p w14:paraId="0D180A02" w14:textId="77777777" w:rsidR="001D6ADA" w:rsidRDefault="001D6ADA"/>
    <w:p w14:paraId="6E44A798" w14:textId="77777777" w:rsidR="001D6ADA" w:rsidRDefault="00000000">
      <w:r>
        <w:t xml:space="preserve">    (b) When </w:t>
      </w:r>
      <w:r>
        <w:rPr>
          <w:i/>
        </w:rPr>
        <w:t>geneticModel</w:t>
      </w:r>
      <w:r>
        <w:t xml:space="preserve"> ‘genomic’, </w:t>
      </w:r>
      <w:r>
        <w:rPr>
          <w:i/>
        </w:rPr>
        <w:t>randomSeeds</w:t>
      </w:r>
      <w:r>
        <w:t xml:space="preserve"> ‘manual’, and </w:t>
      </w:r>
      <w:r>
        <w:rPr>
          <w:i/>
        </w:rPr>
        <w:t>founderSeeds</w:t>
      </w:r>
      <w:r>
        <w:t xml:space="preserve"> ‘computer’, </w:t>
      </w:r>
    </w:p>
    <w:p w14:paraId="5ADE6D40" w14:textId="77777777" w:rsidR="001D6ADA" w:rsidRDefault="00000000">
      <w:r>
        <w:t xml:space="preserve">        seeds used by RandLib to generate founder populations are initiated by linux's </w:t>
      </w:r>
    </w:p>
    <w:p w14:paraId="221213FB" w14:textId="77777777" w:rsidR="001D6ADA" w:rsidRDefault="00000000">
      <w:r>
        <w:t xml:space="preserve">        random-number generator at the start of each replicate. When </w:t>
      </w:r>
      <w:r>
        <w:rPr>
          <w:i/>
        </w:rPr>
        <w:t>founderSeeds</w:t>
      </w:r>
      <w:r>
        <w:t xml:space="preserve"> </w:t>
      </w:r>
    </w:p>
    <w:p w14:paraId="2A9554F5" w14:textId="77777777" w:rsidR="001D6ADA" w:rsidRDefault="00000000">
      <w:r>
        <w:t xml:space="preserve">        ‘user’, seeds used by RandLib in each replicate are </w:t>
      </w:r>
      <w:r>
        <w:rPr>
          <w:i/>
        </w:rPr>
        <w:t xml:space="preserve">founderSeeds1 </w:t>
      </w:r>
      <w:r>
        <w:t xml:space="preserve">and </w:t>
      </w:r>
    </w:p>
    <w:p w14:paraId="3DE90D80" w14:textId="77777777" w:rsidR="001D6ADA" w:rsidRDefault="00000000">
      <w:r>
        <w:t xml:space="preserve">        </w:t>
      </w:r>
      <w:r>
        <w:rPr>
          <w:i/>
        </w:rPr>
        <w:t>founderSeeds2</w:t>
      </w:r>
      <w:r>
        <w:t>. This means that unique founder populations are generated with</w:t>
      </w:r>
    </w:p>
    <w:p w14:paraId="30B7C0D1" w14:textId="77777777" w:rsidR="001D6ADA" w:rsidRDefault="00000000">
      <w:r>
        <w:t xml:space="preserve">        </w:t>
      </w:r>
      <w:r>
        <w:rPr>
          <w:i/>
        </w:rPr>
        <w:t>founderSeeds</w:t>
      </w:r>
      <w:r>
        <w:t xml:space="preserve"> ‘computer’ in each replicate; with </w:t>
      </w:r>
      <w:r>
        <w:rPr>
          <w:i/>
        </w:rPr>
        <w:t>founderSeeds</w:t>
      </w:r>
      <w:r>
        <w:t xml:space="preserve"> ‘user’, the </w:t>
      </w:r>
    </w:p>
    <w:p w14:paraId="146CD930" w14:textId="77777777" w:rsidR="001D6ADA" w:rsidRDefault="00000000">
      <w:r>
        <w:t xml:space="preserve">        same founder population is generated in each replicate.</w:t>
      </w:r>
    </w:p>
    <w:p w14:paraId="2ED4AFF3" w14:textId="77777777" w:rsidR="001D6ADA" w:rsidRDefault="001D6ADA"/>
    <w:p w14:paraId="306EC8E2" w14:textId="77777777" w:rsidR="001D6ADA" w:rsidRDefault="00000000">
      <w:r>
        <w:t xml:space="preserve">        When </w:t>
      </w:r>
      <w:r>
        <w:rPr>
          <w:i/>
        </w:rPr>
        <w:t>geneticModel</w:t>
      </w:r>
      <w:r>
        <w:t xml:space="preserve"> ‘genomic’, </w:t>
      </w:r>
      <w:r>
        <w:rPr>
          <w:i/>
        </w:rPr>
        <w:t>randomSeeds</w:t>
      </w:r>
      <w:r>
        <w:t xml:space="preserve"> ‘manual’, and </w:t>
      </w:r>
      <w:r>
        <w:rPr>
          <w:i/>
        </w:rPr>
        <w:t>founderSeeds</w:t>
      </w:r>
      <w:r>
        <w:t xml:space="preserve"> ‘file’, </w:t>
      </w:r>
    </w:p>
    <w:p w14:paraId="251D4425" w14:textId="77777777" w:rsidR="001D6ADA" w:rsidRDefault="00000000">
      <w:r>
        <w:t xml:space="preserve">        seeds used by RandLib to generate founder population in each replicate are </w:t>
      </w:r>
    </w:p>
    <w:p w14:paraId="6ECC0233" w14:textId="77777777" w:rsidR="001D6ADA" w:rsidRDefault="00000000">
      <w:r>
        <w:t xml:space="preserve">        provided in </w:t>
      </w:r>
      <w:r>
        <w:rPr>
          <w:i/>
        </w:rPr>
        <w:t>founderSeedsFile</w:t>
      </w:r>
      <w:r>
        <w:t>.</w:t>
      </w:r>
    </w:p>
    <w:p w14:paraId="237D58AA" w14:textId="77777777" w:rsidR="001D6ADA" w:rsidRDefault="001D6ADA"/>
    <w:p w14:paraId="1ABF283C" w14:textId="77777777" w:rsidR="001D6ADA" w:rsidRDefault="00000000">
      <w:r>
        <w:t xml:space="preserve">    (c) When </w:t>
      </w:r>
      <w:r>
        <w:rPr>
          <w:i/>
        </w:rPr>
        <w:t>randomSeeds</w:t>
      </w:r>
      <w:r>
        <w:t xml:space="preserve"> ‘manual’, and </w:t>
      </w:r>
      <w:r>
        <w:rPr>
          <w:i/>
        </w:rPr>
        <w:t>baseSeeds</w:t>
      </w:r>
      <w:r>
        <w:t xml:space="preserve"> ‘computer’, seeds used by RandLib to </w:t>
      </w:r>
    </w:p>
    <w:p w14:paraId="32773B4C" w14:textId="77777777" w:rsidR="001D6ADA" w:rsidRDefault="00000000">
      <w:r>
        <w:t xml:space="preserve">        generate base populations are initiated by linux's random-number generator </w:t>
      </w:r>
    </w:p>
    <w:p w14:paraId="232AA09D" w14:textId="77777777" w:rsidR="001D6ADA" w:rsidRDefault="00000000">
      <w:r>
        <w:t xml:space="preserve">        before generating the base population in each replicate. When </w:t>
      </w:r>
      <w:r>
        <w:rPr>
          <w:i/>
        </w:rPr>
        <w:t>baseSeeds</w:t>
      </w:r>
      <w:r>
        <w:t xml:space="preserve"> ‘user’, </w:t>
      </w:r>
    </w:p>
    <w:p w14:paraId="35605DE2" w14:textId="77777777" w:rsidR="001D6ADA" w:rsidRDefault="00000000">
      <w:r>
        <w:t xml:space="preserve">        seeds used by RandLib in each replicate are </w:t>
      </w:r>
      <w:r>
        <w:rPr>
          <w:i/>
        </w:rPr>
        <w:t xml:space="preserve">baseSeeds1 </w:t>
      </w:r>
      <w:r>
        <w:t xml:space="preserve">and </w:t>
      </w:r>
      <w:r>
        <w:rPr>
          <w:i/>
        </w:rPr>
        <w:t>baseSeeds2</w:t>
      </w:r>
      <w:r>
        <w:t xml:space="preserve">. This </w:t>
      </w:r>
    </w:p>
    <w:p w14:paraId="4CFE7F71" w14:textId="77777777" w:rsidR="001D6ADA" w:rsidRDefault="00000000">
      <w:r>
        <w:t xml:space="preserve">        means that unique base populations are generated with </w:t>
      </w:r>
      <w:r>
        <w:rPr>
          <w:i/>
        </w:rPr>
        <w:t>baseSeeds</w:t>
      </w:r>
      <w:r>
        <w:t xml:space="preserve"> ‘computer’ in </w:t>
      </w:r>
    </w:p>
    <w:p w14:paraId="5A6BF1CF" w14:textId="77777777" w:rsidR="001D6ADA" w:rsidRDefault="00000000">
      <w:r>
        <w:t xml:space="preserve">        each </w:t>
      </w:r>
      <w:proofErr w:type="gramStart"/>
      <w:r>
        <w:t>replicate;</w:t>
      </w:r>
      <w:proofErr w:type="gramEnd"/>
      <w:r>
        <w:t xml:space="preserve"> with </w:t>
      </w:r>
      <w:r>
        <w:rPr>
          <w:i/>
        </w:rPr>
        <w:t>baseSeeds</w:t>
      </w:r>
      <w:r>
        <w:t xml:space="preserve"> ‘user’, the same base population is generated in </w:t>
      </w:r>
    </w:p>
    <w:p w14:paraId="7A287148" w14:textId="77777777" w:rsidR="001D6ADA" w:rsidRDefault="00000000">
      <w:r>
        <w:t xml:space="preserve">        each replicate with </w:t>
      </w:r>
      <w:r>
        <w:rPr>
          <w:i/>
        </w:rPr>
        <w:t>geneticModel</w:t>
      </w:r>
      <w:r>
        <w:t xml:space="preserve"> ‘polygenic’ and </w:t>
      </w:r>
      <w:r>
        <w:rPr>
          <w:i/>
        </w:rPr>
        <w:t>geneticModel</w:t>
      </w:r>
      <w:r>
        <w:t xml:space="preserve"> ‘genomic’, </w:t>
      </w:r>
    </w:p>
    <w:p w14:paraId="7C8EC440" w14:textId="77777777" w:rsidR="001D6ADA" w:rsidRDefault="00000000">
      <w:r>
        <w:t xml:space="preserve">        provided the same founder population is used across replicates.</w:t>
      </w:r>
    </w:p>
    <w:p w14:paraId="0C0BB713" w14:textId="77777777" w:rsidR="001D6ADA" w:rsidRDefault="001D6ADA"/>
    <w:p w14:paraId="387B1611" w14:textId="77777777" w:rsidR="001D6ADA" w:rsidRDefault="00000000">
      <w:r>
        <w:t xml:space="preserve">        When </w:t>
      </w:r>
      <w:r>
        <w:rPr>
          <w:i/>
        </w:rPr>
        <w:t>randomSeeds</w:t>
      </w:r>
      <w:r>
        <w:t xml:space="preserve"> ‘manual’, and </w:t>
      </w:r>
      <w:r>
        <w:rPr>
          <w:i/>
        </w:rPr>
        <w:t>baseSeeds</w:t>
      </w:r>
      <w:r>
        <w:t xml:space="preserve"> ‘file’, seeds used by RandLib to </w:t>
      </w:r>
    </w:p>
    <w:p w14:paraId="650A4C8F" w14:textId="77777777" w:rsidR="001D6ADA" w:rsidRDefault="00000000">
      <w:r>
        <w:t xml:space="preserve">        generate base population in each replicate are provided in </w:t>
      </w:r>
      <w:r>
        <w:rPr>
          <w:i/>
        </w:rPr>
        <w:t>baseSeedsFile</w:t>
      </w:r>
      <w:r>
        <w:t>.</w:t>
      </w:r>
    </w:p>
    <w:p w14:paraId="5728079A" w14:textId="77777777" w:rsidR="001D6ADA" w:rsidRDefault="001D6ADA"/>
    <w:p w14:paraId="35B8903D" w14:textId="77777777" w:rsidR="001D6ADA" w:rsidRDefault="00000000">
      <w:r>
        <w:t xml:space="preserve">    (d) When </w:t>
      </w:r>
      <w:r>
        <w:rPr>
          <w:i/>
        </w:rPr>
        <w:t>randomSeeds</w:t>
      </w:r>
      <w:r>
        <w:t xml:space="preserve"> ‘manual’, and </w:t>
      </w:r>
      <w:r>
        <w:rPr>
          <w:i/>
        </w:rPr>
        <w:t>selectionSeeds</w:t>
      </w:r>
      <w:r>
        <w:t xml:space="preserve"> ‘computer’, seeds used by RandLib </w:t>
      </w:r>
    </w:p>
    <w:p w14:paraId="04824037" w14:textId="77777777" w:rsidR="001D6ADA" w:rsidRDefault="00000000">
      <w:r>
        <w:t xml:space="preserve">        to carry out selection are initiated by linux's random-number generator </w:t>
      </w:r>
    </w:p>
    <w:p w14:paraId="13E63F79" w14:textId="77777777" w:rsidR="001D6ADA" w:rsidRDefault="00000000">
      <w:r>
        <w:t xml:space="preserve">        before carrying out selection in each replicate.</w:t>
      </w:r>
    </w:p>
    <w:p w14:paraId="031DAEFF" w14:textId="77777777" w:rsidR="001D6ADA" w:rsidRDefault="001D6ADA"/>
    <w:p w14:paraId="24CF1C4B" w14:textId="77777777" w:rsidR="001D6ADA" w:rsidRDefault="00000000">
      <w:r>
        <w:t xml:space="preserve">        When </w:t>
      </w:r>
      <w:r>
        <w:rPr>
          <w:i/>
        </w:rPr>
        <w:t>randomSeeds</w:t>
      </w:r>
      <w:r>
        <w:t xml:space="preserve"> ‘manual’, and </w:t>
      </w:r>
      <w:r>
        <w:rPr>
          <w:i/>
        </w:rPr>
        <w:t>selectionSeeds</w:t>
      </w:r>
      <w:r>
        <w:t xml:space="preserve"> ‘file’, seeds used by RandLib to </w:t>
      </w:r>
    </w:p>
    <w:p w14:paraId="387D30CE" w14:textId="77777777" w:rsidR="001D6ADA" w:rsidRDefault="00000000">
      <w:r>
        <w:t xml:space="preserve">        generate base population in each replicate are provided in </w:t>
      </w:r>
      <w:r>
        <w:rPr>
          <w:i/>
        </w:rPr>
        <w:t>selectionSeedsFile</w:t>
      </w:r>
      <w:r>
        <w:t>.</w:t>
      </w:r>
    </w:p>
    <w:p w14:paraId="35C62B39" w14:textId="77777777" w:rsidR="001D6ADA" w:rsidRDefault="001D6ADA">
      <w:pPr>
        <w:ind w:left="360" w:hanging="360"/>
      </w:pPr>
    </w:p>
    <w:p w14:paraId="0E750220" w14:textId="77777777" w:rsidR="001D6ADA" w:rsidRDefault="00000000">
      <w:r>
        <w:t xml:space="preserve">  </w:t>
      </w:r>
      <w:r>
        <w:sym w:font="Symbol" w:char="F0B7"/>
      </w:r>
      <w:r>
        <w:t xml:space="preserve"> When </w:t>
      </w:r>
      <w:r>
        <w:rPr>
          <w:i/>
        </w:rPr>
        <w:t>geneticModel</w:t>
      </w:r>
      <w:r>
        <w:t xml:space="preserve"> ‘ldonly’, </w:t>
      </w:r>
      <w:r>
        <w:rPr>
          <w:i/>
        </w:rPr>
        <w:t>randomSeeds</w:t>
      </w:r>
      <w:r>
        <w:t xml:space="preserve"> cannot be ‘manual’</w:t>
      </w:r>
    </w:p>
    <w:p w14:paraId="39DF45FD" w14:textId="77777777" w:rsidR="001D6ADA" w:rsidRDefault="001D6ADA"/>
    <w:p w14:paraId="458CD5E0" w14:textId="77777777" w:rsidR="001D6ADA" w:rsidRDefault="00000000">
      <w:r>
        <w:t xml:space="preserve">  </w:t>
      </w:r>
      <w:r>
        <w:sym w:font="Symbol" w:char="F0B7"/>
      </w:r>
      <w:r>
        <w:t xml:space="preserve"> (a) </w:t>
      </w:r>
      <w:r>
        <w:rPr>
          <w:i/>
        </w:rPr>
        <w:t>seed1 and seed2</w:t>
      </w:r>
      <w:r>
        <w:t xml:space="preserve"> are only used when </w:t>
      </w:r>
      <w:r>
        <w:rPr>
          <w:i/>
        </w:rPr>
        <w:t>randomSeeds</w:t>
      </w:r>
      <w:r>
        <w:t xml:space="preserve"> ‘user’</w:t>
      </w:r>
    </w:p>
    <w:p w14:paraId="46F5B97B" w14:textId="77777777" w:rsidR="001D6ADA" w:rsidRDefault="00000000">
      <w:r>
        <w:t xml:space="preserve">    (b) </w:t>
      </w:r>
      <w:r>
        <w:rPr>
          <w:i/>
        </w:rPr>
        <w:t xml:space="preserve">seedsFile </w:t>
      </w:r>
      <w:r>
        <w:t xml:space="preserve">is only used as input when when </w:t>
      </w:r>
      <w:r>
        <w:rPr>
          <w:i/>
          <w:iCs/>
        </w:rPr>
        <w:t>randomSeeds</w:t>
      </w:r>
      <w:r>
        <w:t xml:space="preserve"> ‘file’</w:t>
      </w:r>
    </w:p>
    <w:p w14:paraId="5BD98BFB" w14:textId="77777777" w:rsidR="001D6ADA" w:rsidRDefault="00000000">
      <w:r>
        <w:t xml:space="preserve">    (c) </w:t>
      </w:r>
      <w:r>
        <w:rPr>
          <w:i/>
        </w:rPr>
        <w:t>founderSeeds</w:t>
      </w:r>
      <w:r>
        <w:t xml:space="preserve">, </w:t>
      </w:r>
      <w:r>
        <w:rPr>
          <w:i/>
        </w:rPr>
        <w:t>baseSeeds</w:t>
      </w:r>
      <w:r>
        <w:t xml:space="preserve">, and </w:t>
      </w:r>
      <w:r>
        <w:rPr>
          <w:i/>
        </w:rPr>
        <w:t>selectionSeeds</w:t>
      </w:r>
      <w:r>
        <w:t xml:space="preserve"> are only used when </w:t>
      </w:r>
      <w:r>
        <w:rPr>
          <w:iCs/>
        </w:rPr>
        <w:t>randomSeeds</w:t>
      </w:r>
      <w:r>
        <w:t xml:space="preserve"> </w:t>
      </w:r>
    </w:p>
    <w:p w14:paraId="43DC1664" w14:textId="77777777" w:rsidR="001D6ADA" w:rsidRDefault="00000000">
      <w:r>
        <w:t xml:space="preserve">        ‘manual’</w:t>
      </w:r>
    </w:p>
    <w:p w14:paraId="6D53DDFB" w14:textId="77777777" w:rsidR="001D6ADA" w:rsidRDefault="001D6ADA"/>
    <w:p w14:paraId="4577D65A" w14:textId="77777777" w:rsidR="001D6ADA" w:rsidRDefault="00000000">
      <w:r>
        <w:t xml:space="preserve">  </w:t>
      </w:r>
      <w:r>
        <w:sym w:font="Symbol" w:char="F0B7"/>
      </w:r>
      <w:r>
        <w:t xml:space="preserve"> </w:t>
      </w:r>
      <w:r>
        <w:rPr>
          <w:i/>
        </w:rPr>
        <w:t>founderSeeds</w:t>
      </w:r>
      <w:r>
        <w:t xml:space="preserve"> can only be used when </w:t>
      </w:r>
      <w:r>
        <w:rPr>
          <w:i/>
        </w:rPr>
        <w:t>geneticModel</w:t>
      </w:r>
      <w:r>
        <w:t xml:space="preserve"> ‘genomic’ and </w:t>
      </w:r>
      <w:r>
        <w:rPr>
          <w:iCs/>
        </w:rPr>
        <w:t>randomSeeds</w:t>
      </w:r>
      <w:r>
        <w:t xml:space="preserve"> ‘manual’</w:t>
      </w:r>
    </w:p>
    <w:p w14:paraId="21671164" w14:textId="77777777" w:rsidR="001D6ADA" w:rsidRDefault="001D6ADA"/>
    <w:p w14:paraId="0A12E2E0" w14:textId="77777777" w:rsidR="001D6ADA" w:rsidRDefault="00000000">
      <w:r>
        <w:t xml:space="preserve">  </w:t>
      </w:r>
      <w:r>
        <w:sym w:font="Symbol" w:char="F0B7"/>
      </w:r>
      <w:r>
        <w:t xml:space="preserve"> (a) </w:t>
      </w:r>
      <w:r>
        <w:rPr>
          <w:i/>
        </w:rPr>
        <w:t>founderSeed1 and founderSeed2</w:t>
      </w:r>
      <w:r>
        <w:t xml:space="preserve"> are only used when </w:t>
      </w:r>
      <w:r>
        <w:rPr>
          <w:i/>
        </w:rPr>
        <w:t>randomSeeds</w:t>
      </w:r>
      <w:r>
        <w:t xml:space="preserve"> ‘manual’ and </w:t>
      </w:r>
    </w:p>
    <w:p w14:paraId="11967209" w14:textId="77777777" w:rsidR="001D6ADA" w:rsidRDefault="00000000">
      <w:r>
        <w:t xml:space="preserve">        </w:t>
      </w:r>
      <w:r>
        <w:rPr>
          <w:i/>
        </w:rPr>
        <w:t xml:space="preserve">founderSeeds </w:t>
      </w:r>
      <w:r>
        <w:t>‘user’</w:t>
      </w:r>
    </w:p>
    <w:p w14:paraId="53A181C2" w14:textId="77777777" w:rsidR="001D6ADA" w:rsidRDefault="00000000">
      <w:r>
        <w:t xml:space="preserve">    (b) </w:t>
      </w:r>
      <w:r>
        <w:rPr>
          <w:i/>
        </w:rPr>
        <w:t xml:space="preserve">founderSeedsFile </w:t>
      </w:r>
      <w:r>
        <w:t xml:space="preserve">is only used when </w:t>
      </w:r>
      <w:r>
        <w:rPr>
          <w:i/>
          <w:iCs/>
        </w:rPr>
        <w:t>randomSeeds</w:t>
      </w:r>
      <w:r>
        <w:t xml:space="preserve"> ‘manual’ and </w:t>
      </w:r>
      <w:r>
        <w:rPr>
          <w:i/>
        </w:rPr>
        <w:t xml:space="preserve">founderSeeds </w:t>
      </w:r>
      <w:r>
        <w:t>‘file’</w:t>
      </w:r>
    </w:p>
    <w:p w14:paraId="75FBDC0B" w14:textId="77777777" w:rsidR="001D6ADA" w:rsidRDefault="001D6ADA"/>
    <w:p w14:paraId="5A3599C4" w14:textId="77777777" w:rsidR="001D6ADA" w:rsidRDefault="00000000">
      <w:pPr>
        <w:rPr>
          <w:i/>
        </w:rPr>
      </w:pPr>
      <w:r>
        <w:t xml:space="preserve">  </w:t>
      </w:r>
      <w:r>
        <w:sym w:font="Symbol" w:char="F0B7"/>
      </w:r>
      <w:r>
        <w:t xml:space="preserve"> (a) </w:t>
      </w:r>
      <w:r>
        <w:rPr>
          <w:i/>
        </w:rPr>
        <w:t>baseSeed1 and baseSeed2</w:t>
      </w:r>
      <w:r>
        <w:t xml:space="preserve"> are only used when </w:t>
      </w:r>
      <w:r>
        <w:rPr>
          <w:i/>
        </w:rPr>
        <w:t>randomSeeds</w:t>
      </w:r>
      <w:r>
        <w:t xml:space="preserve"> ‘manual’ and </w:t>
      </w:r>
      <w:r>
        <w:rPr>
          <w:i/>
        </w:rPr>
        <w:t>baseSeeds</w:t>
      </w:r>
    </w:p>
    <w:p w14:paraId="5558D323" w14:textId="77777777" w:rsidR="001D6ADA" w:rsidRDefault="00000000">
      <w:r>
        <w:t xml:space="preserve">       ‘user’</w:t>
      </w:r>
    </w:p>
    <w:p w14:paraId="4BA8C4E0" w14:textId="77777777" w:rsidR="001D6ADA" w:rsidRDefault="00000000">
      <w:r>
        <w:t xml:space="preserve">    (b) </w:t>
      </w:r>
      <w:r>
        <w:rPr>
          <w:i/>
        </w:rPr>
        <w:t xml:space="preserve">baseSeedsFile </w:t>
      </w:r>
      <w:r>
        <w:t xml:space="preserve">is only used when </w:t>
      </w:r>
      <w:r>
        <w:rPr>
          <w:i/>
          <w:iCs/>
        </w:rPr>
        <w:t>randomSeeds</w:t>
      </w:r>
      <w:r>
        <w:t xml:space="preserve"> ‘manual’ and </w:t>
      </w:r>
      <w:r>
        <w:rPr>
          <w:i/>
        </w:rPr>
        <w:t xml:space="preserve">baseSeeds </w:t>
      </w:r>
      <w:r>
        <w:t>‘file’</w:t>
      </w:r>
    </w:p>
    <w:p w14:paraId="24959314" w14:textId="77777777" w:rsidR="001D6ADA" w:rsidRDefault="001D6ADA">
      <w:pPr>
        <w:rPr>
          <w:highlight w:val="yellow"/>
        </w:rPr>
      </w:pPr>
    </w:p>
    <w:p w14:paraId="1938279B" w14:textId="77777777" w:rsidR="001D6ADA" w:rsidRDefault="00000000">
      <w:r>
        <w:t xml:space="preserve">  </w:t>
      </w:r>
      <w:r>
        <w:sym w:font="Symbol" w:char="F0B7"/>
      </w:r>
      <w:r>
        <w:t xml:space="preserve"> </w:t>
      </w:r>
      <w:r>
        <w:rPr>
          <w:i/>
          <w:iCs/>
        </w:rPr>
        <w:t>selection</w:t>
      </w:r>
      <w:r>
        <w:rPr>
          <w:i/>
        </w:rPr>
        <w:t xml:space="preserve">SeedsFile </w:t>
      </w:r>
      <w:r>
        <w:t xml:space="preserve">is only used when </w:t>
      </w:r>
      <w:r>
        <w:rPr>
          <w:i/>
          <w:iCs/>
        </w:rPr>
        <w:t>randomSeeds</w:t>
      </w:r>
      <w:r>
        <w:t xml:space="preserve"> ‘manual’ and selectionSeeds </w:t>
      </w:r>
    </w:p>
    <w:p w14:paraId="1A5427C6" w14:textId="77777777" w:rsidR="001D6ADA" w:rsidRDefault="00000000">
      <w:pPr>
        <w:rPr>
          <w:highlight w:val="yellow"/>
        </w:rPr>
      </w:pPr>
      <w:r>
        <w:t xml:space="preserve">    ‘file’.</w:t>
      </w:r>
    </w:p>
    <w:p w14:paraId="29868ED4" w14:textId="77777777" w:rsidR="001D6ADA" w:rsidRDefault="001D6ADA"/>
    <w:p w14:paraId="2A2221D3" w14:textId="77777777" w:rsidR="001D6ADA" w:rsidRDefault="00000000">
      <w:r>
        <w:t xml:space="preserve">  </w:t>
      </w:r>
      <w:r>
        <w:sym w:font="Symbol" w:char="F0B7"/>
      </w:r>
      <w:r>
        <w:t xml:space="preserve"> </w:t>
      </w:r>
      <w:r>
        <w:rPr>
          <w:i/>
        </w:rPr>
        <w:t>seedsFile</w:t>
      </w:r>
      <w:r>
        <w:t xml:space="preserve">, </w:t>
      </w:r>
      <w:r>
        <w:rPr>
          <w:i/>
        </w:rPr>
        <w:t>founderSeedsFile</w:t>
      </w:r>
      <w:r>
        <w:t xml:space="preserve">, </w:t>
      </w:r>
      <w:r>
        <w:rPr>
          <w:i/>
        </w:rPr>
        <w:t>baseSeedsFile</w:t>
      </w:r>
      <w:r>
        <w:t xml:space="preserve">, and </w:t>
      </w:r>
      <w:r>
        <w:rPr>
          <w:i/>
        </w:rPr>
        <w:t>selectionSeedsFile</w:t>
      </w:r>
      <w:r>
        <w:t xml:space="preserve"> must be provided</w:t>
      </w:r>
    </w:p>
    <w:p w14:paraId="7A786813" w14:textId="77777777" w:rsidR="001D6ADA" w:rsidRDefault="00000000">
      <w:r>
        <w:t xml:space="preserve">    in the submission directory.</w:t>
      </w:r>
    </w:p>
    <w:p w14:paraId="783DAB97" w14:textId="77777777" w:rsidR="001D6ADA" w:rsidRDefault="001D6ADA"/>
    <w:p w14:paraId="70ECC872" w14:textId="77777777" w:rsidR="001D6ADA" w:rsidRDefault="00000000">
      <w:r>
        <w:t xml:space="preserve">  </w:t>
      </w:r>
      <w:r>
        <w:sym w:font="Symbol" w:char="F0B7"/>
      </w:r>
      <w:r>
        <w:t xml:space="preserve"> The format of input files </w:t>
      </w:r>
      <w:r>
        <w:rPr>
          <w:i/>
        </w:rPr>
        <w:t>seedsFile</w:t>
      </w:r>
      <w:r>
        <w:t xml:space="preserve">, </w:t>
      </w:r>
      <w:r>
        <w:rPr>
          <w:i/>
        </w:rPr>
        <w:t>founderSeedsFile</w:t>
      </w:r>
      <w:r>
        <w:t xml:space="preserve">, </w:t>
      </w:r>
      <w:r>
        <w:rPr>
          <w:i/>
        </w:rPr>
        <w:t>baseSeedsFile</w:t>
      </w:r>
      <w:r>
        <w:t xml:space="preserve">, </w:t>
      </w:r>
    </w:p>
    <w:p w14:paraId="46D2C2B6" w14:textId="77777777" w:rsidR="001D6ADA" w:rsidRDefault="00000000">
      <w:r>
        <w:t xml:space="preserve">    </w:t>
      </w:r>
      <w:r>
        <w:rPr>
          <w:i/>
        </w:rPr>
        <w:t>selectionSeedsFile</w:t>
      </w:r>
      <w:r>
        <w:t xml:space="preserve"> is:</w:t>
      </w:r>
    </w:p>
    <w:p w14:paraId="1E849F5A" w14:textId="77777777" w:rsidR="001D6ADA" w:rsidRDefault="001D6ADA"/>
    <w:p w14:paraId="60E2145D" w14:textId="77777777" w:rsidR="001D6ADA" w:rsidRDefault="00000000">
      <w:r>
        <w:t xml:space="preserve">       &lt;</w:t>
      </w:r>
      <w:r>
        <w:rPr>
          <w:i/>
        </w:rPr>
        <w:t>seed1</w:t>
      </w:r>
      <w:r>
        <w:t xml:space="preserve"> for replicate 1&gt; &lt;</w:t>
      </w:r>
      <w:r>
        <w:rPr>
          <w:i/>
        </w:rPr>
        <w:t>seed2</w:t>
      </w:r>
      <w:r>
        <w:t xml:space="preserve"> for replicate 1&gt;</w:t>
      </w:r>
    </w:p>
    <w:p w14:paraId="5C34175D" w14:textId="77777777" w:rsidR="001D6ADA" w:rsidRDefault="00000000">
      <w:r>
        <w:t xml:space="preserve">       &lt;</w:t>
      </w:r>
      <w:r>
        <w:rPr>
          <w:i/>
        </w:rPr>
        <w:t>seed1</w:t>
      </w:r>
      <w:r>
        <w:t xml:space="preserve"> for replicate 2&gt; &lt;</w:t>
      </w:r>
      <w:r>
        <w:rPr>
          <w:i/>
        </w:rPr>
        <w:t>seed2</w:t>
      </w:r>
      <w:r>
        <w:t xml:space="preserve"> for replicate 2&gt;</w:t>
      </w:r>
    </w:p>
    <w:p w14:paraId="557133FC" w14:textId="77777777" w:rsidR="001D6ADA" w:rsidRDefault="00000000">
      <w:r>
        <w:t xml:space="preserve">        .</w:t>
      </w:r>
    </w:p>
    <w:p w14:paraId="72E42548" w14:textId="77777777" w:rsidR="001D6ADA" w:rsidRDefault="00000000">
      <w:r>
        <w:t xml:space="preserve">        .</w:t>
      </w:r>
    </w:p>
    <w:p w14:paraId="35773A16" w14:textId="77777777" w:rsidR="001D6ADA" w:rsidRDefault="00000000">
      <w:r>
        <w:t xml:space="preserve">        .</w:t>
      </w:r>
    </w:p>
    <w:p w14:paraId="39FC2C71" w14:textId="77777777" w:rsidR="001D6ADA" w:rsidRDefault="00000000">
      <w:r>
        <w:t xml:space="preserve">       &lt;</w:t>
      </w:r>
      <w:r>
        <w:rPr>
          <w:i/>
        </w:rPr>
        <w:t>seed1</w:t>
      </w:r>
      <w:r>
        <w:t xml:space="preserve"> for replicate </w:t>
      </w:r>
      <w:r>
        <w:rPr>
          <w:i/>
        </w:rPr>
        <w:t>start_rep</w:t>
      </w:r>
      <w:r>
        <w:t>+</w:t>
      </w:r>
      <w:r>
        <w:rPr>
          <w:i/>
        </w:rPr>
        <w:t>nrep</w:t>
      </w:r>
      <w:r>
        <w:t>-1&gt; &lt;</w:t>
      </w:r>
      <w:r>
        <w:rPr>
          <w:i/>
        </w:rPr>
        <w:t>seed2</w:t>
      </w:r>
      <w:r>
        <w:t xml:space="preserve"> for replicate </w:t>
      </w:r>
      <w:r>
        <w:rPr>
          <w:i/>
        </w:rPr>
        <w:t>start_rep</w:t>
      </w:r>
      <w:r>
        <w:t>+</w:t>
      </w:r>
      <w:r>
        <w:rPr>
          <w:i/>
        </w:rPr>
        <w:t>nrep</w:t>
      </w:r>
      <w:r>
        <w:t>-1&gt;</w:t>
      </w:r>
    </w:p>
    <w:p w14:paraId="1A41CBB6" w14:textId="77777777" w:rsidR="001D6ADA" w:rsidRDefault="001D6ADA">
      <w:pPr>
        <w:rPr>
          <w:highlight w:val="yellow"/>
        </w:rPr>
      </w:pPr>
    </w:p>
    <w:p w14:paraId="6930C4BB" w14:textId="77777777" w:rsidR="001D6ADA" w:rsidRDefault="00000000">
      <w:r>
        <w:t xml:space="preserve">  </w:t>
      </w:r>
      <w:r>
        <w:sym w:font="Symbol" w:char="F0B7"/>
      </w:r>
      <w:r>
        <w:t xml:space="preserve"> When </w:t>
      </w:r>
      <w:r>
        <w:rPr>
          <w:i/>
        </w:rPr>
        <w:t>randomSeeds</w:t>
      </w:r>
      <w:r>
        <w:t xml:space="preserve"> ‘computer’ or ‘user’, seeds are written to output file seeds.out </w:t>
      </w:r>
    </w:p>
    <w:p w14:paraId="0EF81BF1" w14:textId="77777777" w:rsidR="001D6ADA" w:rsidRDefault="00000000">
      <w:r>
        <w:t xml:space="preserve">    in </w:t>
      </w:r>
      <w:r>
        <w:rPr>
          <w:i/>
        </w:rPr>
        <w:t>OutDirectory</w:t>
      </w:r>
      <w:r>
        <w:t>.</w:t>
      </w:r>
    </w:p>
    <w:p w14:paraId="5F54B681" w14:textId="77777777" w:rsidR="001D6ADA" w:rsidRDefault="001D6ADA"/>
    <w:p w14:paraId="4FEA576B" w14:textId="77777777" w:rsidR="001D6ADA" w:rsidRDefault="00000000">
      <w:r>
        <w:t xml:space="preserve">    When </w:t>
      </w:r>
      <w:r>
        <w:rPr>
          <w:i/>
        </w:rPr>
        <w:t>geneticModel</w:t>
      </w:r>
      <w:r>
        <w:t xml:space="preserve"> ‘genomic’, </w:t>
      </w:r>
      <w:r>
        <w:rPr>
          <w:i/>
        </w:rPr>
        <w:t>randomSeeds</w:t>
      </w:r>
      <w:r>
        <w:t xml:space="preserve"> ‘manual’, and </w:t>
      </w:r>
      <w:r>
        <w:rPr>
          <w:i/>
        </w:rPr>
        <w:t>founderSeeds</w:t>
      </w:r>
      <w:r>
        <w:t xml:space="preserve"> ‘computer’, </w:t>
      </w:r>
    </w:p>
    <w:p w14:paraId="6C287491" w14:textId="77777777" w:rsidR="001D6ADA" w:rsidRDefault="00000000">
      <w:r>
        <w:t xml:space="preserve">    founder seeds used by RandLib to generate founder populations are written to </w:t>
      </w:r>
    </w:p>
    <w:p w14:paraId="670CD091" w14:textId="77777777" w:rsidR="001D6ADA" w:rsidRDefault="00000000">
      <w:r>
        <w:t xml:space="preserve">    output file founderSeeds.out in </w:t>
      </w:r>
      <w:r>
        <w:rPr>
          <w:i/>
        </w:rPr>
        <w:t>OutDirectory</w:t>
      </w:r>
      <w:r>
        <w:t>.</w:t>
      </w:r>
    </w:p>
    <w:p w14:paraId="71AA281C" w14:textId="77777777" w:rsidR="001D6ADA" w:rsidRDefault="001D6ADA"/>
    <w:p w14:paraId="27D1A76B" w14:textId="77777777" w:rsidR="001D6ADA" w:rsidRDefault="00000000">
      <w:r>
        <w:t xml:space="preserve">    When </w:t>
      </w:r>
      <w:r>
        <w:rPr>
          <w:i/>
        </w:rPr>
        <w:t>randomSeeds</w:t>
      </w:r>
      <w:r>
        <w:t xml:space="preserve"> ‘manual’, and </w:t>
      </w:r>
      <w:r>
        <w:rPr>
          <w:i/>
        </w:rPr>
        <w:t>baseSeeds</w:t>
      </w:r>
      <w:r>
        <w:t xml:space="preserve"> ‘computer’, base seeds used by RandLib to </w:t>
      </w:r>
    </w:p>
    <w:p w14:paraId="3110876B" w14:textId="77777777" w:rsidR="001D6ADA" w:rsidRDefault="00000000">
      <w:r>
        <w:t xml:space="preserve">    generate base populations are written to output file baseSeeds.out in </w:t>
      </w:r>
      <w:r>
        <w:rPr>
          <w:i/>
        </w:rPr>
        <w:t>OutDirectory</w:t>
      </w:r>
      <w:r>
        <w:t>.</w:t>
      </w:r>
    </w:p>
    <w:p w14:paraId="6227DBA7" w14:textId="77777777" w:rsidR="001D6ADA" w:rsidRDefault="001D6ADA"/>
    <w:p w14:paraId="2E226FF5" w14:textId="77777777" w:rsidR="001D6ADA" w:rsidRDefault="00000000">
      <w:r>
        <w:t xml:space="preserve">    When </w:t>
      </w:r>
      <w:r>
        <w:rPr>
          <w:i/>
        </w:rPr>
        <w:t>randomSeeds</w:t>
      </w:r>
      <w:r>
        <w:t xml:space="preserve"> ‘manual’, and </w:t>
      </w:r>
      <w:r>
        <w:rPr>
          <w:i/>
        </w:rPr>
        <w:t>selectionSeeds</w:t>
      </w:r>
      <w:r>
        <w:t xml:space="preserve"> ‘computer’, selection seeds used by </w:t>
      </w:r>
    </w:p>
    <w:p w14:paraId="7A2DDF1F" w14:textId="77777777" w:rsidR="001D6ADA" w:rsidRDefault="00000000">
      <w:r>
        <w:t xml:space="preserve">    RandLib to generate selection are written to output file selectionSeeds.out in </w:t>
      </w:r>
    </w:p>
    <w:p w14:paraId="4CD58F4A" w14:textId="77777777" w:rsidR="001D6ADA" w:rsidRDefault="00000000">
      <w:r>
        <w:t xml:space="preserve">    </w:t>
      </w:r>
      <w:r>
        <w:rPr>
          <w:i/>
        </w:rPr>
        <w:t>OutDirectory</w:t>
      </w:r>
      <w:r>
        <w:t>.</w:t>
      </w:r>
    </w:p>
    <w:p w14:paraId="37E6DA6E" w14:textId="77777777" w:rsidR="001D6ADA" w:rsidRDefault="001D6ADA"/>
    <w:p w14:paraId="2E5691EB" w14:textId="77777777" w:rsidR="001D6ADA" w:rsidRDefault="00000000">
      <w:r>
        <w:t xml:space="preserve">  </w:t>
      </w:r>
      <w:r>
        <w:sym w:font="Symbol" w:char="F0B7"/>
      </w:r>
      <w:r>
        <w:t xml:space="preserve"> Output files seeds.out, founderSeeds.out, baseSeeds.out, and selectionSeeds.out </w:t>
      </w:r>
    </w:p>
    <w:p w14:paraId="4A28A3AF" w14:textId="77777777" w:rsidR="001D6ADA" w:rsidRDefault="00000000">
      <w:r>
        <w:t xml:space="preserve">    have </w:t>
      </w:r>
      <w:r>
        <w:rPr>
          <w:i/>
        </w:rPr>
        <w:t>nrep</w:t>
      </w:r>
      <w:r>
        <w:t xml:space="preserve"> rows (</w:t>
      </w:r>
      <w:r>
        <w:rPr>
          <w:i/>
        </w:rPr>
        <w:t>start_</w:t>
      </w:r>
      <w:proofErr w:type="gramStart"/>
      <w:r>
        <w:rPr>
          <w:i/>
        </w:rPr>
        <w:t>rep</w:t>
      </w:r>
      <w:r>
        <w:t>:</w:t>
      </w:r>
      <w:r>
        <w:rPr>
          <w:i/>
        </w:rPr>
        <w:t>start</w:t>
      </w:r>
      <w:proofErr w:type="gramEnd"/>
      <w:r>
        <w:rPr>
          <w:i/>
        </w:rPr>
        <w:t>_rep</w:t>
      </w:r>
      <w:r>
        <w:t>+</w:t>
      </w:r>
      <w:r>
        <w:rPr>
          <w:i/>
        </w:rPr>
        <w:t>nrep</w:t>
      </w:r>
      <w:r>
        <w:t xml:space="preserve">-1); two seeds per row, </w:t>
      </w:r>
      <w:r>
        <w:rPr>
          <w:i/>
        </w:rPr>
        <w:t>seed1</w:t>
      </w:r>
      <w:r>
        <w:t xml:space="preserve"> and </w:t>
      </w:r>
      <w:r>
        <w:rPr>
          <w:i/>
        </w:rPr>
        <w:t>seed2</w:t>
      </w:r>
      <w:r>
        <w:t xml:space="preserve">, </w:t>
      </w:r>
    </w:p>
    <w:p w14:paraId="141C5D13" w14:textId="77777777" w:rsidR="001D6ADA" w:rsidRDefault="00000000">
      <w:r>
        <w:t xml:space="preserve">    one row per replicate.</w:t>
      </w:r>
    </w:p>
    <w:p w14:paraId="1F2B55FB" w14:textId="77777777" w:rsidR="001D6ADA" w:rsidRDefault="001D6ADA"/>
    <w:p w14:paraId="5C8E3AE0" w14:textId="77777777" w:rsidR="001D6ADA" w:rsidRDefault="00000000">
      <w:r>
        <w:t xml:space="preserve">    The exception is </w:t>
      </w:r>
      <w:r>
        <w:rPr>
          <w:i/>
        </w:rPr>
        <w:t>geneticModel</w:t>
      </w:r>
      <w:r>
        <w:t xml:space="preserve"> ‘genomic’, </w:t>
      </w:r>
      <w:r>
        <w:rPr>
          <w:i/>
        </w:rPr>
        <w:t>randomSeeds</w:t>
      </w:r>
      <w:r>
        <w:t xml:space="preserve"> ‘manual’, and </w:t>
      </w:r>
    </w:p>
    <w:p w14:paraId="57758228" w14:textId="77777777" w:rsidR="001D6ADA" w:rsidRDefault="00000000">
      <w:r>
        <w:t xml:space="preserve">    </w:t>
      </w:r>
      <w:r>
        <w:rPr>
          <w:i/>
        </w:rPr>
        <w:t>historicalPopulation</w:t>
      </w:r>
      <w:r>
        <w:t xml:space="preserve"> ‘same’, where only one founder population is read or generated </w:t>
      </w:r>
    </w:p>
    <w:p w14:paraId="520F301E" w14:textId="77777777" w:rsidR="001D6ADA" w:rsidRDefault="00000000">
      <w:r>
        <w:t xml:space="preserve">    and founderSeeds.out has one row.</w:t>
      </w:r>
    </w:p>
    <w:p w14:paraId="2BB5C4D8" w14:textId="77777777" w:rsidR="001D6ADA" w:rsidRDefault="001D6ADA"/>
    <w:p w14:paraId="774D530E" w14:textId="77777777" w:rsidR="001D6ADA" w:rsidRDefault="00000000">
      <w:r>
        <w:t xml:space="preserve">  </w:t>
      </w:r>
      <w:r>
        <w:sym w:font="Symbol" w:char="F0B7"/>
      </w:r>
      <w:r>
        <w:t xml:space="preserve"> Output files seeds.out, founderSeeds.out, baseSeeds.out, and selectionSeeds.out can </w:t>
      </w:r>
    </w:p>
    <w:p w14:paraId="6C782FF4" w14:textId="77777777" w:rsidR="001D6ADA" w:rsidRDefault="00000000">
      <w:r>
        <w:t xml:space="preserve">    be renamed seeds.in, founderSeeds.in, baseSeeds.in, and selectionSeeds.in and used </w:t>
      </w:r>
    </w:p>
    <w:p w14:paraId="59D484D2" w14:textId="77777777" w:rsidR="001D6ADA" w:rsidRDefault="00000000">
      <w:r>
        <w:t xml:space="preserve">    as seeds in subsequent simulations.</w:t>
      </w:r>
    </w:p>
    <w:p w14:paraId="48F85CC2" w14:textId="77777777" w:rsidR="001D6ADA" w:rsidRDefault="001D6ADA"/>
    <w:p w14:paraId="7B0B4A9A" w14:textId="77777777" w:rsidR="001D6ADA" w:rsidRDefault="00000000">
      <w:r>
        <w:t xml:space="preserve">  </w:t>
      </w:r>
      <w:r>
        <w:sym w:font="Symbol" w:char="F0B7"/>
      </w:r>
      <w:r>
        <w:t xml:space="preserve"> The format of output files seeds.out, founderSeeds.out, baseSeeds.out, and </w:t>
      </w:r>
    </w:p>
    <w:p w14:paraId="7B39E4C3" w14:textId="77777777" w:rsidR="001D6ADA" w:rsidRDefault="00000000">
      <w:r>
        <w:t xml:space="preserve">    selectionSeeds.out is:</w:t>
      </w:r>
    </w:p>
    <w:p w14:paraId="7709FF8D" w14:textId="77777777" w:rsidR="001D6ADA" w:rsidRDefault="001D6ADA"/>
    <w:p w14:paraId="559DC805" w14:textId="77777777" w:rsidR="001D6ADA" w:rsidRDefault="00000000">
      <w:r>
        <w:t xml:space="preserve">       &lt;</w:t>
      </w:r>
      <w:r>
        <w:rPr>
          <w:i/>
        </w:rPr>
        <w:t>seed1</w:t>
      </w:r>
      <w:r>
        <w:t xml:space="preserve"> for replicate </w:t>
      </w:r>
      <w:r>
        <w:rPr>
          <w:i/>
        </w:rPr>
        <w:t>start_rep</w:t>
      </w:r>
      <w:r>
        <w:t>&gt; &lt;</w:t>
      </w:r>
      <w:r>
        <w:rPr>
          <w:i/>
        </w:rPr>
        <w:t>seed2</w:t>
      </w:r>
      <w:r>
        <w:t xml:space="preserve"> for </w:t>
      </w:r>
      <w:r>
        <w:rPr>
          <w:i/>
        </w:rPr>
        <w:t>start_rep</w:t>
      </w:r>
      <w:r>
        <w:t xml:space="preserve"> &gt;</w:t>
      </w:r>
    </w:p>
    <w:p w14:paraId="210F5524" w14:textId="77777777" w:rsidR="001D6ADA" w:rsidRDefault="00000000">
      <w:r>
        <w:t xml:space="preserve">       &lt;</w:t>
      </w:r>
      <w:r>
        <w:rPr>
          <w:i/>
        </w:rPr>
        <w:t>seed1</w:t>
      </w:r>
      <w:r>
        <w:t xml:space="preserve"> for replicate </w:t>
      </w:r>
      <w:r>
        <w:rPr>
          <w:i/>
        </w:rPr>
        <w:t>start_rep</w:t>
      </w:r>
      <w:r>
        <w:t>+1&gt; &lt;</w:t>
      </w:r>
      <w:r>
        <w:rPr>
          <w:i/>
        </w:rPr>
        <w:t>seed2</w:t>
      </w:r>
      <w:r>
        <w:t xml:space="preserve"> for replicate </w:t>
      </w:r>
      <w:r>
        <w:rPr>
          <w:i/>
        </w:rPr>
        <w:t>start_rep</w:t>
      </w:r>
      <w:r>
        <w:t>+1&gt;</w:t>
      </w:r>
    </w:p>
    <w:p w14:paraId="6441FA14" w14:textId="77777777" w:rsidR="001D6ADA" w:rsidRDefault="00000000">
      <w:r>
        <w:t xml:space="preserve">        .</w:t>
      </w:r>
    </w:p>
    <w:p w14:paraId="5223AD5A" w14:textId="77777777" w:rsidR="001D6ADA" w:rsidRDefault="00000000">
      <w:r>
        <w:t xml:space="preserve">        .</w:t>
      </w:r>
    </w:p>
    <w:p w14:paraId="3DBE389A" w14:textId="77777777" w:rsidR="001D6ADA" w:rsidRDefault="00000000">
      <w:r>
        <w:t xml:space="preserve">        .</w:t>
      </w:r>
    </w:p>
    <w:p w14:paraId="458E3CCB" w14:textId="77777777" w:rsidR="001D6ADA" w:rsidRDefault="00000000">
      <w:r>
        <w:t xml:space="preserve">       &lt;</w:t>
      </w:r>
      <w:r>
        <w:rPr>
          <w:i/>
        </w:rPr>
        <w:t>seed1</w:t>
      </w:r>
      <w:r>
        <w:t xml:space="preserve"> for replicate </w:t>
      </w:r>
      <w:r>
        <w:rPr>
          <w:i/>
        </w:rPr>
        <w:t>start_rep</w:t>
      </w:r>
      <w:r>
        <w:t>+</w:t>
      </w:r>
      <w:r>
        <w:rPr>
          <w:i/>
        </w:rPr>
        <w:t>nrep</w:t>
      </w:r>
      <w:r>
        <w:t>-1&gt; &lt;</w:t>
      </w:r>
      <w:r>
        <w:rPr>
          <w:i/>
        </w:rPr>
        <w:t>seed2</w:t>
      </w:r>
      <w:r>
        <w:t xml:space="preserve"> for replicate </w:t>
      </w:r>
      <w:r>
        <w:rPr>
          <w:i/>
        </w:rPr>
        <w:t>start_rep</w:t>
      </w:r>
      <w:r>
        <w:t>+</w:t>
      </w:r>
      <w:r>
        <w:rPr>
          <w:i/>
        </w:rPr>
        <w:t>nrep</w:t>
      </w:r>
      <w:r>
        <w:t>-1&gt;</w:t>
      </w:r>
    </w:p>
    <w:p w14:paraId="7CBF1135" w14:textId="77777777" w:rsidR="001D6ADA" w:rsidRDefault="001D6ADA">
      <w:pPr>
        <w:rPr>
          <w:highlight w:val="yellow"/>
        </w:rPr>
      </w:pPr>
    </w:p>
    <w:p w14:paraId="490419CF" w14:textId="77777777" w:rsidR="001D6ADA" w:rsidRDefault="00000000">
      <w:pPr>
        <w:pStyle w:val="Overskrift2"/>
        <w:rPr>
          <w:rStyle w:val="Strk"/>
        </w:rPr>
      </w:pPr>
      <w:bookmarkStart w:id="69" w:name="_Toc161715160"/>
      <w:bookmarkStart w:id="70" w:name="_Toc172077957"/>
      <w:bookmarkStart w:id="71" w:name="_Toc187214856"/>
      <w:bookmarkStart w:id="72" w:name="_Toc187214936"/>
      <w:bookmarkStart w:id="73" w:name="_Toc109904130"/>
      <w:r>
        <w:rPr>
          <w:rStyle w:val="Strk"/>
        </w:rPr>
        <w:t>&amp;POPULATIONP</w:t>
      </w:r>
      <w:bookmarkEnd w:id="69"/>
      <w:bookmarkEnd w:id="70"/>
      <w:bookmarkEnd w:id="71"/>
      <w:bookmarkEnd w:id="72"/>
      <w:r>
        <w:rPr>
          <w:rStyle w:val="Strk"/>
        </w:rPr>
        <w:t>ARAMETERS</w:t>
      </w:r>
      <w:bookmarkEnd w:id="73"/>
    </w:p>
    <w:p w14:paraId="3D5F0845" w14:textId="77777777" w:rsidR="001D6ADA" w:rsidRDefault="00000000">
      <w:r>
        <w:t xml:space="preserve">  npop=</w:t>
      </w:r>
      <w:r>
        <w:rPr>
          <w:i/>
        </w:rPr>
        <w:t>npop</w:t>
      </w:r>
    </w:p>
    <w:p w14:paraId="01CD1264" w14:textId="77777777" w:rsidR="001D6ADA" w:rsidRDefault="00000000">
      <w:r>
        <w:t xml:space="preserve">  nherd=</w:t>
      </w:r>
      <w:r>
        <w:rPr>
          <w:i/>
        </w:rPr>
        <w:t>nherd</w:t>
      </w:r>
    </w:p>
    <w:p w14:paraId="33473935" w14:textId="77777777" w:rsidR="001D6ADA" w:rsidRDefault="00000000">
      <w:r>
        <w:t xml:space="preserve">  ntbv=</w:t>
      </w:r>
      <w:r>
        <w:rPr>
          <w:i/>
        </w:rPr>
        <w:t>ntbv</w:t>
      </w:r>
    </w:p>
    <w:p w14:paraId="4E6A668B" w14:textId="77777777" w:rsidR="001D6ADA" w:rsidRDefault="00000000">
      <w:r>
        <w:t xml:space="preserve">  nobs=</w:t>
      </w:r>
      <w:r>
        <w:rPr>
          <w:i/>
        </w:rPr>
        <w:t>nobs</w:t>
      </w:r>
    </w:p>
    <w:p w14:paraId="62ECCD7E" w14:textId="77777777" w:rsidR="001D6ADA" w:rsidRDefault="00000000">
      <w:r>
        <w:t xml:space="preserve">  nres=</w:t>
      </w:r>
      <w:r>
        <w:rPr>
          <w:i/>
        </w:rPr>
        <w:t>nres</w:t>
      </w:r>
    </w:p>
    <w:p w14:paraId="3194434D" w14:textId="77777777" w:rsidR="001D6ADA" w:rsidRDefault="00000000">
      <w:r>
        <w:t xml:space="preserve">  </w:t>
      </w:r>
      <w:r>
        <w:rPr>
          <w:color w:val="FF0000"/>
        </w:rPr>
        <w:t>nCombinedObs=</w:t>
      </w:r>
      <w:r>
        <w:rPr>
          <w:i/>
          <w:color w:val="FF0000"/>
        </w:rPr>
        <w:t>nCombinedObs</w:t>
      </w:r>
    </w:p>
    <w:p w14:paraId="1FE6A35D" w14:textId="77777777" w:rsidR="001D6ADA" w:rsidRDefault="00000000">
      <w:r>
        <w:t xml:space="preserve">  </w:t>
      </w:r>
      <w:r>
        <w:rPr>
          <w:color w:val="FF0000"/>
        </w:rPr>
        <w:t>nObsConstraints=</w:t>
      </w:r>
      <w:r>
        <w:rPr>
          <w:i/>
          <w:color w:val="FF0000"/>
        </w:rPr>
        <w:t>nObsConstraints</w:t>
      </w:r>
    </w:p>
    <w:p w14:paraId="6E15D7B6" w14:textId="77777777" w:rsidR="001D6ADA" w:rsidRDefault="00000000">
      <w:r>
        <w:t xml:space="preserve">  </w:t>
      </w:r>
      <w:r>
        <w:rPr>
          <w:color w:val="FF0000"/>
        </w:rPr>
        <w:t>nebv=</w:t>
      </w:r>
      <w:r>
        <w:rPr>
          <w:i/>
          <w:color w:val="FF0000"/>
        </w:rPr>
        <w:t>nebv</w:t>
      </w:r>
    </w:p>
    <w:p w14:paraId="57015268" w14:textId="77777777" w:rsidR="001D6ADA" w:rsidRDefault="00000000">
      <w:r>
        <w:t xml:space="preserve">  gestation_length=</w:t>
      </w:r>
      <w:r>
        <w:rPr>
          <w:i/>
        </w:rPr>
        <w:t>gestation_length</w:t>
      </w:r>
    </w:p>
    <w:p w14:paraId="68C35232" w14:textId="77777777" w:rsidR="001D6ADA" w:rsidRDefault="00000000">
      <w:r>
        <w:t xml:space="preserve">  daysOpen=</w:t>
      </w:r>
      <w:r>
        <w:rPr>
          <w:i/>
        </w:rPr>
        <w:t>daysOpen</w:t>
      </w:r>
    </w:p>
    <w:p w14:paraId="28353004" w14:textId="77777777" w:rsidR="001D6ADA" w:rsidRDefault="00000000">
      <w:r>
        <w:t xml:space="preserve">  femaleCycleLength=</w:t>
      </w:r>
      <w:r>
        <w:rPr>
          <w:i/>
        </w:rPr>
        <w:t>femaleCycleLength</w:t>
      </w:r>
    </w:p>
    <w:p w14:paraId="1B7FD9DB" w14:textId="77777777" w:rsidR="001D6ADA" w:rsidRDefault="00000000">
      <w:r>
        <w:t xml:space="preserve">  proportionEmptyMales=</w:t>
      </w:r>
      <w:r>
        <w:rPr>
          <w:i/>
        </w:rPr>
        <w:t>proportionEmptyMales</w:t>
      </w:r>
    </w:p>
    <w:p w14:paraId="12D55637" w14:textId="77777777" w:rsidR="001D6ADA" w:rsidRDefault="00000000">
      <w:r>
        <w:t xml:space="preserve">  proportionEmptyFemales=</w:t>
      </w:r>
      <w:r>
        <w:rPr>
          <w:i/>
        </w:rPr>
        <w:t>proportionEmptyFemales</w:t>
      </w:r>
    </w:p>
    <w:p w14:paraId="1D59438A" w14:textId="77777777" w:rsidR="001D6ADA" w:rsidRDefault="00000000">
      <w:pPr>
        <w:rPr>
          <w:i/>
        </w:rPr>
      </w:pPr>
      <w:r>
        <w:t xml:space="preserve">  OldAgeMales=</w:t>
      </w:r>
      <w:r>
        <w:rPr>
          <w:i/>
        </w:rPr>
        <w:t>OldAgeMales</w:t>
      </w:r>
    </w:p>
    <w:p w14:paraId="0480CA85" w14:textId="77777777" w:rsidR="001D6ADA" w:rsidRDefault="00000000">
      <w:r>
        <w:t xml:space="preserve">  OldAgeFemales=</w:t>
      </w:r>
      <w:r>
        <w:rPr>
          <w:i/>
        </w:rPr>
        <w:t>OldAgeFemales</w:t>
      </w:r>
    </w:p>
    <w:p w14:paraId="5BE60B6F" w14:textId="77777777" w:rsidR="001D6ADA" w:rsidRDefault="00000000">
      <w:r>
        <w:t xml:space="preserve">  </w:t>
      </w:r>
      <w:r>
        <w:rPr>
          <w:color w:val="FF0000"/>
          <w:highlight w:val="yellow"/>
        </w:rPr>
        <w:t>preferentialTreatment=</w:t>
      </w:r>
      <w:r>
        <w:rPr>
          <w:i/>
          <w:color w:val="FF0000"/>
          <w:highlight w:val="yellow"/>
        </w:rPr>
        <w:t>preferentialTreatment</w:t>
      </w:r>
    </w:p>
    <w:p w14:paraId="2351873B" w14:textId="77777777" w:rsidR="001D6ADA" w:rsidRDefault="00000000">
      <w:r>
        <w:t xml:space="preserve">  /</w:t>
      </w:r>
    </w:p>
    <w:p w14:paraId="09BD971D" w14:textId="77777777" w:rsidR="001D6ADA" w:rsidRDefault="001D6ADA"/>
    <w:p w14:paraId="495ADB3F" w14:textId="77777777" w:rsidR="001D6ADA" w:rsidRDefault="00000000">
      <w:r>
        <w:t xml:space="preserve">  NB! Number of lines provided for RandomCullingGroups must equal </w:t>
      </w:r>
    </w:p>
    <w:p w14:paraId="3D99E411" w14:textId="77777777" w:rsidR="001D6ADA" w:rsidRDefault="00000000">
      <w:r>
        <w:t xml:space="preserve">      nRandomCullingGroups</w:t>
      </w:r>
    </w:p>
    <w:p w14:paraId="53CF3465" w14:textId="77777777" w:rsidR="001D6ADA" w:rsidRDefault="001D6ADA"/>
    <w:p w14:paraId="4F19E6D3" w14:textId="77777777" w:rsidR="001D6ADA" w:rsidRDefault="00000000">
      <w:r>
        <w:t xml:space="preserve">  **Task**</w:t>
      </w:r>
    </w:p>
    <w:p w14:paraId="2FB90837" w14:textId="77777777" w:rsidR="001D6ADA" w:rsidRDefault="00000000">
      <w:r>
        <w:t xml:space="preserve">  Basic input to generate population(s)</w:t>
      </w:r>
    </w:p>
    <w:p w14:paraId="687CFE78" w14:textId="77777777" w:rsidR="001D6ADA" w:rsidRDefault="001D6ADA"/>
    <w:p w14:paraId="1E3B2F4B" w14:textId="77777777" w:rsidR="001D6ADA" w:rsidRDefault="00000000">
      <w:r>
        <w:t xml:space="preserve">  **Properties of names**</w:t>
      </w:r>
    </w:p>
    <w:p w14:paraId="5F9200B9" w14:textId="77777777" w:rsidR="001D6ADA" w:rsidRDefault="00000000">
      <w:r>
        <w:t xml:space="preserve">  </w:t>
      </w:r>
      <w:r>
        <w:rPr>
          <w:i/>
        </w:rPr>
        <w:t>npop</w:t>
      </w:r>
      <w:r>
        <w:t xml:space="preserve">                  Definition: Number of populations. If npopBaseHaplotype /=0,</w:t>
      </w:r>
    </w:p>
    <w:p w14:paraId="7F32A70C" w14:textId="77777777" w:rsidR="001D6ADA" w:rsidRDefault="00000000">
      <w:r>
        <w:t xml:space="preserve">                                    npop = npopBaseHaplotype+ npopcrossbred.</w:t>
      </w:r>
    </w:p>
    <w:p w14:paraId="553F8280" w14:textId="77777777" w:rsidR="001D6ADA" w:rsidRDefault="00000000">
      <w:pPr>
        <w:rPr>
          <w:lang w:val="en-US"/>
        </w:rPr>
      </w:pPr>
      <w:r>
        <w:t xml:space="preserve">                        </w:t>
      </w:r>
      <w:r>
        <w:rPr>
          <w:lang w:val="en-US"/>
        </w:rPr>
        <w:t>Type: Integer</w:t>
      </w:r>
    </w:p>
    <w:p w14:paraId="007E4E2F" w14:textId="77777777" w:rsidR="001D6ADA" w:rsidRDefault="00000000">
      <w:pPr>
        <w:rPr>
          <w:lang w:val="en-US"/>
        </w:rPr>
      </w:pPr>
      <w:r>
        <w:rPr>
          <w:lang w:val="en-US"/>
        </w:rPr>
        <w:t xml:space="preserve">                        Options: </w:t>
      </w:r>
      <w:r>
        <w:sym w:font="Symbol" w:char="00B3"/>
      </w:r>
      <w:r>
        <w:t>1</w:t>
      </w:r>
    </w:p>
    <w:p w14:paraId="088A00D9" w14:textId="77777777" w:rsidR="001D6ADA" w:rsidRDefault="00000000">
      <w:pPr>
        <w:rPr>
          <w:lang w:val="en-US"/>
        </w:rPr>
      </w:pPr>
      <w:r>
        <w:rPr>
          <w:lang w:val="en-US"/>
        </w:rPr>
        <w:t xml:space="preserve">                        Default: 1</w:t>
      </w:r>
    </w:p>
    <w:p w14:paraId="314F38E9" w14:textId="77777777" w:rsidR="001D6ADA" w:rsidRDefault="001D6ADA"/>
    <w:p w14:paraId="47470AD6" w14:textId="77777777" w:rsidR="001D6ADA" w:rsidRDefault="00000000">
      <w:r>
        <w:t xml:space="preserve">  </w:t>
      </w:r>
      <w:r>
        <w:rPr>
          <w:i/>
        </w:rPr>
        <w:t>npopcrossbred</w:t>
      </w:r>
      <w:r>
        <w:t xml:space="preserve">         Definition: crossbred populations. Base animals are not </w:t>
      </w:r>
    </w:p>
    <w:p w14:paraId="0B77A12E" w14:textId="77777777" w:rsidR="001D6ADA" w:rsidRDefault="00000000">
      <w:r>
        <w:t xml:space="preserve">                                    simulated in crossbred pops. Popid is: </w:t>
      </w:r>
    </w:p>
    <w:p w14:paraId="076F0D06" w14:textId="77777777" w:rsidR="001D6ADA" w:rsidRDefault="00000000">
      <w:pPr>
        <w:ind w:left="3912"/>
        <w:rPr>
          <w:lang w:val="da-DK"/>
        </w:rPr>
      </w:pPr>
      <w:r>
        <w:t xml:space="preserve">   </w:t>
      </w:r>
      <w:r>
        <w:rPr>
          <w:lang w:val="da-DK"/>
        </w:rPr>
        <w:t>(npopBaseHaplotype+1</w:t>
      </w:r>
      <w:proofErr w:type="gramStart"/>
      <w:r>
        <w:rPr>
          <w:lang w:val="da-DK"/>
        </w:rPr>
        <w:t>) :</w:t>
      </w:r>
      <w:proofErr w:type="gramEnd"/>
      <w:r>
        <w:rPr>
          <w:lang w:val="da-DK"/>
        </w:rPr>
        <w:t xml:space="preserve"> npop</w:t>
      </w:r>
    </w:p>
    <w:p w14:paraId="4A535235" w14:textId="77777777" w:rsidR="001D6ADA" w:rsidRDefault="00000000">
      <w:pPr>
        <w:rPr>
          <w:lang w:val="da-DK"/>
        </w:rPr>
      </w:pPr>
      <w:r>
        <w:rPr>
          <w:lang w:val="da-DK"/>
        </w:rPr>
        <w:t xml:space="preserve">                        Type: Integer</w:t>
      </w:r>
    </w:p>
    <w:p w14:paraId="7985897A" w14:textId="77777777" w:rsidR="001D6ADA" w:rsidRDefault="00000000">
      <w:pPr>
        <w:rPr>
          <w:lang w:val="da-DK"/>
        </w:rPr>
      </w:pPr>
      <w:r>
        <w:rPr>
          <w:lang w:val="da-DK"/>
        </w:rPr>
        <w:t xml:space="preserve">                        Options: </w:t>
      </w:r>
      <w:r>
        <w:sym w:font="Symbol" w:char="00B3"/>
      </w:r>
      <w:r>
        <w:rPr>
          <w:lang w:val="da-DK"/>
        </w:rPr>
        <w:t>0</w:t>
      </w:r>
    </w:p>
    <w:p w14:paraId="12F7FF70" w14:textId="77777777" w:rsidR="001D6ADA" w:rsidRDefault="00000000">
      <w:pPr>
        <w:rPr>
          <w:lang w:val="en-US"/>
        </w:rPr>
      </w:pPr>
      <w:r>
        <w:rPr>
          <w:lang w:val="da-DK"/>
        </w:rPr>
        <w:t xml:space="preserve">                        </w:t>
      </w:r>
      <w:r>
        <w:rPr>
          <w:lang w:val="en-US"/>
        </w:rPr>
        <w:t>Default: 0</w:t>
      </w:r>
    </w:p>
    <w:p w14:paraId="4F0F37BD" w14:textId="77777777" w:rsidR="001D6ADA" w:rsidRDefault="001D6ADA"/>
    <w:p w14:paraId="15DA3583" w14:textId="77777777" w:rsidR="001D6ADA" w:rsidRDefault="00000000">
      <w:r>
        <w:t xml:space="preserve">  </w:t>
      </w:r>
      <w:r>
        <w:rPr>
          <w:i/>
        </w:rPr>
        <w:t>nherd</w:t>
      </w:r>
      <w:r>
        <w:t xml:space="preserve">                 Definition: Max number of herds from populations (as each </w:t>
      </w:r>
    </w:p>
    <w:p w14:paraId="6F43B2FC" w14:textId="77777777" w:rsidR="001D6ADA" w:rsidRDefault="00000000">
      <w:pPr>
        <w:ind w:left="2608" w:firstLine="1304"/>
      </w:pPr>
      <w:r>
        <w:lastRenderedPageBreak/>
        <w:t>population could have different no. of herds).</w:t>
      </w:r>
    </w:p>
    <w:p w14:paraId="133669EE" w14:textId="77777777" w:rsidR="001D6ADA" w:rsidRDefault="00000000">
      <w:r>
        <w:t xml:space="preserve">                        Type: Integer</w:t>
      </w:r>
    </w:p>
    <w:p w14:paraId="298A9705" w14:textId="77777777" w:rsidR="001D6ADA" w:rsidRDefault="00000000">
      <w:r>
        <w:t xml:space="preserve">                        Options: </w:t>
      </w:r>
      <w:r>
        <w:sym w:font="Symbol" w:char="00B3"/>
      </w:r>
      <w:r>
        <w:t>1</w:t>
      </w:r>
    </w:p>
    <w:p w14:paraId="44D06033" w14:textId="77777777" w:rsidR="001D6ADA" w:rsidRDefault="00000000">
      <w:r>
        <w:t xml:space="preserve">                        Default: 1</w:t>
      </w:r>
    </w:p>
    <w:p w14:paraId="09076603" w14:textId="77777777" w:rsidR="001D6ADA" w:rsidRDefault="001D6ADA"/>
    <w:p w14:paraId="7BE140A0" w14:textId="77777777" w:rsidR="001D6ADA" w:rsidRDefault="00000000">
      <w:r>
        <w:t xml:space="preserve">  </w:t>
      </w:r>
      <w:r>
        <w:rPr>
          <w:i/>
        </w:rPr>
        <w:t>ntbv</w:t>
      </w:r>
      <w:r>
        <w:t xml:space="preserve">                  Definition: Number of traits, where a trait is a characteristic </w:t>
      </w:r>
    </w:p>
    <w:p w14:paraId="0B793B88" w14:textId="77777777" w:rsidR="001D6ADA" w:rsidRDefault="00000000">
      <w:r>
        <w:t xml:space="preserve">                                    for which a true breeding value is sampled </w:t>
      </w:r>
    </w:p>
    <w:p w14:paraId="44ED7831" w14:textId="77777777" w:rsidR="001D6ADA" w:rsidRDefault="00000000">
      <w:r>
        <w:t xml:space="preserve">                        Type: Integer</w:t>
      </w:r>
    </w:p>
    <w:p w14:paraId="6528DAF2" w14:textId="77777777" w:rsidR="001D6ADA" w:rsidRDefault="00000000">
      <w:r>
        <w:t xml:space="preserve">                        Options: </w:t>
      </w:r>
      <w:r>
        <w:sym w:font="Symbol" w:char="00B3"/>
      </w:r>
      <w:r>
        <w:t>1</w:t>
      </w:r>
    </w:p>
    <w:p w14:paraId="6B646C60" w14:textId="77777777" w:rsidR="001D6ADA" w:rsidRDefault="00000000">
      <w:r>
        <w:t xml:space="preserve">                        Default: 1</w:t>
      </w:r>
    </w:p>
    <w:p w14:paraId="069E7F63" w14:textId="77777777" w:rsidR="001D6ADA" w:rsidRDefault="001D6ADA"/>
    <w:p w14:paraId="0989AAA5" w14:textId="77777777" w:rsidR="001D6ADA" w:rsidRDefault="00000000">
      <w:r>
        <w:t xml:space="preserve">  </w:t>
      </w:r>
      <w:r>
        <w:rPr>
          <w:i/>
        </w:rPr>
        <w:t>nobs</w:t>
      </w:r>
      <w:r>
        <w:t xml:space="preserve">                  Definition: Number of observations, where an observation is </w:t>
      </w:r>
    </w:p>
    <w:p w14:paraId="01643FD5" w14:textId="77777777" w:rsidR="001D6ADA" w:rsidRDefault="00000000">
      <w:pPr>
        <w:rPr>
          <w:lang w:val="en-US"/>
        </w:rPr>
      </w:pPr>
      <w:r>
        <w:t xml:space="preserve">                                    the phenotype of a </w:t>
      </w:r>
      <w:r>
        <w:rPr>
          <w:i/>
        </w:rPr>
        <w:t>ntbv</w:t>
      </w:r>
      <w:r>
        <w:t xml:space="preserve"> trait. </w:t>
      </w:r>
    </w:p>
    <w:p w14:paraId="7DF17138" w14:textId="77777777" w:rsidR="001D6ADA" w:rsidRDefault="00000000">
      <w:r>
        <w:t xml:space="preserve">                        Type: Integer</w:t>
      </w:r>
    </w:p>
    <w:p w14:paraId="32915CF1" w14:textId="77777777" w:rsidR="001D6ADA" w:rsidRDefault="00000000">
      <w:r>
        <w:t xml:space="preserve">                        Options: </w:t>
      </w:r>
      <w:r>
        <w:sym w:font="Symbol" w:char="00B3"/>
      </w:r>
      <w:r>
        <w:t>1</w:t>
      </w:r>
    </w:p>
    <w:p w14:paraId="0DA768A3" w14:textId="77777777" w:rsidR="001D6ADA" w:rsidRDefault="00000000">
      <w:r>
        <w:t xml:space="preserve">                        Default: 1</w:t>
      </w:r>
    </w:p>
    <w:p w14:paraId="6A65FBF2" w14:textId="77777777" w:rsidR="001D6ADA" w:rsidRDefault="001D6ADA"/>
    <w:p w14:paraId="657F5EBC" w14:textId="77777777" w:rsidR="001D6ADA" w:rsidRDefault="00000000">
      <w:r>
        <w:t xml:space="preserve">  </w:t>
      </w:r>
      <w:r>
        <w:rPr>
          <w:i/>
        </w:rPr>
        <w:t>nres</w:t>
      </w:r>
      <w:r>
        <w:t xml:space="preserve">                  Definition: Number of residuals, where a residual is an </w:t>
      </w:r>
    </w:p>
    <w:p w14:paraId="62623ABF" w14:textId="77777777" w:rsidR="001D6ADA" w:rsidRDefault="00000000">
      <w:pPr>
        <w:rPr>
          <w:color w:val="FF0000"/>
          <w:highlight w:val="yellow"/>
        </w:rPr>
      </w:pPr>
      <w:r>
        <w:t xml:space="preserve">                                    environmental deviation sampled for </w:t>
      </w:r>
      <w:r>
        <w:rPr>
          <w:color w:val="FF0000"/>
          <w:highlight w:val="yellow"/>
        </w:rPr>
        <w:t xml:space="preserve">a </w:t>
      </w:r>
      <w:r>
        <w:rPr>
          <w:i/>
          <w:color w:val="FF0000"/>
          <w:highlight w:val="yellow"/>
        </w:rPr>
        <w:t>nobs</w:t>
      </w:r>
      <w:r>
        <w:rPr>
          <w:color w:val="FF0000"/>
          <w:highlight w:val="yellow"/>
        </w:rPr>
        <w:t xml:space="preserve"> </w:t>
      </w:r>
    </w:p>
    <w:p w14:paraId="6D74932A" w14:textId="77777777" w:rsidR="001D6ADA" w:rsidRDefault="00000000">
      <w:r>
        <w:t xml:space="preserve">                                    </w:t>
      </w:r>
      <w:r>
        <w:rPr>
          <w:color w:val="FF0000"/>
          <w:highlight w:val="yellow"/>
        </w:rPr>
        <w:t>observation</w:t>
      </w:r>
      <w:r>
        <w:t xml:space="preserve">. Environmental deviation includes all </w:t>
      </w:r>
    </w:p>
    <w:p w14:paraId="2C3EB409" w14:textId="77777777" w:rsidR="001D6ADA" w:rsidRDefault="00000000">
      <w:r>
        <w:t xml:space="preserve">                                    non-additive genetic effects.</w:t>
      </w:r>
    </w:p>
    <w:p w14:paraId="7C8D87D2" w14:textId="77777777" w:rsidR="001D6ADA" w:rsidRDefault="00000000">
      <w:r>
        <w:t xml:space="preserve">                        Type: Integer</w:t>
      </w:r>
    </w:p>
    <w:p w14:paraId="5CA0793A" w14:textId="77777777" w:rsidR="001D6ADA" w:rsidRDefault="00000000">
      <w:r>
        <w:t xml:space="preserve">                        Options: </w:t>
      </w:r>
      <w:r>
        <w:sym w:font="Symbol" w:char="00B3"/>
      </w:r>
      <w:r>
        <w:t>1</w:t>
      </w:r>
    </w:p>
    <w:p w14:paraId="13577C51" w14:textId="77777777" w:rsidR="001D6ADA" w:rsidRDefault="00000000">
      <w:r>
        <w:t xml:space="preserve">                        Default: 1</w:t>
      </w:r>
    </w:p>
    <w:p w14:paraId="1E48E587" w14:textId="77777777" w:rsidR="001D6ADA" w:rsidRDefault="001D6ADA"/>
    <w:p w14:paraId="6D9A2510" w14:textId="77777777" w:rsidR="001D6ADA" w:rsidRDefault="00000000">
      <w:pPr>
        <w:rPr>
          <w:color w:val="FF0000"/>
          <w:lang w:val="en-US"/>
        </w:rPr>
      </w:pPr>
      <w:r>
        <w:rPr>
          <w:color w:val="FF0000"/>
        </w:rPr>
        <w:t xml:space="preserve">  </w:t>
      </w:r>
      <w:r>
        <w:rPr>
          <w:i/>
          <w:color w:val="FF0000"/>
        </w:rPr>
        <w:t>nCombinedObs</w:t>
      </w:r>
      <w:r>
        <w:rPr>
          <w:color w:val="FF0000"/>
        </w:rPr>
        <w:t xml:space="preserve">          Definition: Number of combined observations, where a c</w:t>
      </w:r>
      <w:r>
        <w:rPr>
          <w:color w:val="FF0000"/>
          <w:lang w:val="en-US"/>
        </w:rPr>
        <w:t xml:space="preserve">ombined </w:t>
      </w:r>
    </w:p>
    <w:p w14:paraId="4D8CB96B" w14:textId="77777777" w:rsidR="001D6ADA" w:rsidRDefault="00000000">
      <w:pPr>
        <w:rPr>
          <w:color w:val="FF0000"/>
          <w:lang w:val="en-US"/>
        </w:rPr>
      </w:pPr>
      <w:r>
        <w:rPr>
          <w:color w:val="FF0000"/>
          <w:lang w:val="en-US"/>
        </w:rPr>
        <w:t xml:space="preserve">                                    observation is a </w:t>
      </w:r>
      <w:r>
        <w:rPr>
          <w:color w:val="FF0000"/>
        </w:rPr>
        <w:t xml:space="preserve">phenotype </w:t>
      </w:r>
      <w:r>
        <w:rPr>
          <w:color w:val="FF0000"/>
          <w:lang w:val="en-US"/>
        </w:rPr>
        <w:t>generated by combining</w:t>
      </w:r>
    </w:p>
    <w:p w14:paraId="2AB21936" w14:textId="77777777" w:rsidR="001D6ADA" w:rsidRDefault="00000000">
      <w:pPr>
        <w:rPr>
          <w:color w:val="FF0000"/>
          <w:lang w:val="en-US"/>
        </w:rPr>
      </w:pPr>
      <w:r>
        <w:rPr>
          <w:color w:val="FF0000"/>
          <w:lang w:val="en-US"/>
        </w:rPr>
        <w:t xml:space="preserve">                                    </w:t>
      </w:r>
      <w:r>
        <w:rPr>
          <w:i/>
          <w:color w:val="FF0000"/>
          <w:lang w:val="en-US"/>
        </w:rPr>
        <w:t>nobs</w:t>
      </w:r>
      <w:r>
        <w:rPr>
          <w:color w:val="FF0000"/>
          <w:lang w:val="en-US"/>
        </w:rPr>
        <w:t xml:space="preserve"> observations</w:t>
      </w:r>
      <w:r>
        <w:rPr>
          <w:color w:val="FF0000"/>
        </w:rPr>
        <w:t xml:space="preserve">. </w:t>
      </w:r>
    </w:p>
    <w:p w14:paraId="0D7DF035" w14:textId="77777777" w:rsidR="001D6ADA" w:rsidRDefault="00000000">
      <w:pPr>
        <w:rPr>
          <w:color w:val="FF0000"/>
        </w:rPr>
      </w:pPr>
      <w:r>
        <w:rPr>
          <w:color w:val="FF0000"/>
        </w:rPr>
        <w:t xml:space="preserve">                        Type: Integer</w:t>
      </w:r>
    </w:p>
    <w:p w14:paraId="3374CE96" w14:textId="77777777" w:rsidR="001D6ADA" w:rsidRDefault="00000000">
      <w:pPr>
        <w:rPr>
          <w:color w:val="FF0000"/>
        </w:rPr>
      </w:pPr>
      <w:r>
        <w:rPr>
          <w:color w:val="FF0000"/>
        </w:rPr>
        <w:t xml:space="preserve">                        Options: </w:t>
      </w:r>
      <w:r>
        <w:rPr>
          <w:color w:val="FF0000"/>
        </w:rPr>
        <w:sym w:font="Symbol" w:char="00B3"/>
      </w:r>
      <w:r>
        <w:rPr>
          <w:color w:val="FF0000"/>
        </w:rPr>
        <w:t>0</w:t>
      </w:r>
    </w:p>
    <w:p w14:paraId="23262636" w14:textId="77777777" w:rsidR="001D6ADA" w:rsidRDefault="00000000">
      <w:pPr>
        <w:rPr>
          <w:color w:val="FF0000"/>
        </w:rPr>
      </w:pPr>
      <w:r>
        <w:rPr>
          <w:color w:val="FF0000"/>
        </w:rPr>
        <w:t xml:space="preserve">                        Default: 0</w:t>
      </w:r>
    </w:p>
    <w:p w14:paraId="0994B7AB" w14:textId="77777777" w:rsidR="001D6ADA" w:rsidRDefault="001D6ADA"/>
    <w:p w14:paraId="2956CAA1" w14:textId="77777777" w:rsidR="001D6ADA" w:rsidRDefault="00000000">
      <w:pPr>
        <w:rPr>
          <w:color w:val="FF0000"/>
        </w:rPr>
      </w:pPr>
      <w:r>
        <w:rPr>
          <w:color w:val="FF0000"/>
        </w:rPr>
        <w:t xml:space="preserve">  </w:t>
      </w:r>
      <w:r>
        <w:rPr>
          <w:i/>
          <w:color w:val="FF0000"/>
        </w:rPr>
        <w:t>nObsConstraints</w:t>
      </w:r>
      <w:r>
        <w:rPr>
          <w:color w:val="FF0000"/>
        </w:rPr>
        <w:t xml:space="preserve">       Definition: Number of constraints applied to </w:t>
      </w:r>
      <w:r>
        <w:rPr>
          <w:i/>
          <w:color w:val="FF0000"/>
        </w:rPr>
        <w:t>nobs</w:t>
      </w:r>
      <w:r>
        <w:rPr>
          <w:color w:val="FF0000"/>
        </w:rPr>
        <w:t xml:space="preserve"> and </w:t>
      </w:r>
    </w:p>
    <w:p w14:paraId="01A83C1D" w14:textId="77777777" w:rsidR="001D6ADA" w:rsidRDefault="00000000">
      <w:pPr>
        <w:rPr>
          <w:color w:val="FF0000"/>
        </w:rPr>
      </w:pPr>
      <w:r>
        <w:rPr>
          <w:color w:val="FF0000"/>
        </w:rPr>
        <w:t xml:space="preserve">                                    </w:t>
      </w:r>
      <w:r>
        <w:rPr>
          <w:i/>
          <w:color w:val="FF0000"/>
        </w:rPr>
        <w:t>nCombinedObs</w:t>
      </w:r>
      <w:r>
        <w:rPr>
          <w:color w:val="FF0000"/>
        </w:rPr>
        <w:t xml:space="preserve"> observations, where a constraint is a </w:t>
      </w:r>
    </w:p>
    <w:p w14:paraId="2E16CBCD" w14:textId="77777777" w:rsidR="001D6ADA" w:rsidRDefault="00000000">
      <w:pPr>
        <w:rPr>
          <w:color w:val="FF0000"/>
          <w:lang w:val="en-US"/>
        </w:rPr>
      </w:pPr>
      <w:r>
        <w:rPr>
          <w:color w:val="FF0000"/>
        </w:rPr>
        <w:t xml:space="preserve">                                    restriction by which observations must comply</w:t>
      </w:r>
    </w:p>
    <w:p w14:paraId="3B9531D8" w14:textId="77777777" w:rsidR="001D6ADA" w:rsidRDefault="00000000">
      <w:pPr>
        <w:rPr>
          <w:color w:val="FF0000"/>
        </w:rPr>
      </w:pPr>
      <w:r>
        <w:rPr>
          <w:color w:val="FF0000"/>
        </w:rPr>
        <w:t xml:space="preserve">                        Type: Integer</w:t>
      </w:r>
    </w:p>
    <w:p w14:paraId="65A5FD8D" w14:textId="77777777" w:rsidR="001D6ADA" w:rsidRDefault="00000000">
      <w:pPr>
        <w:rPr>
          <w:color w:val="FF0000"/>
        </w:rPr>
      </w:pPr>
      <w:r>
        <w:rPr>
          <w:color w:val="FF0000"/>
        </w:rPr>
        <w:t xml:space="preserve">                        Options: </w:t>
      </w:r>
      <w:r>
        <w:rPr>
          <w:color w:val="FF0000"/>
        </w:rPr>
        <w:sym w:font="Symbol" w:char="00B3"/>
      </w:r>
      <w:r>
        <w:rPr>
          <w:color w:val="FF0000"/>
        </w:rPr>
        <w:t>0</w:t>
      </w:r>
    </w:p>
    <w:p w14:paraId="2BFCF6B8" w14:textId="77777777" w:rsidR="001D6ADA" w:rsidRDefault="00000000">
      <w:pPr>
        <w:rPr>
          <w:color w:val="FF0000"/>
        </w:rPr>
      </w:pPr>
      <w:r>
        <w:rPr>
          <w:color w:val="FF0000"/>
        </w:rPr>
        <w:t xml:space="preserve">                        Default: 0</w:t>
      </w:r>
    </w:p>
    <w:p w14:paraId="2291CB49" w14:textId="77777777" w:rsidR="001D6ADA" w:rsidRDefault="001D6ADA"/>
    <w:p w14:paraId="4E306C36" w14:textId="77777777" w:rsidR="001D6ADA" w:rsidRDefault="00000000">
      <w:pPr>
        <w:rPr>
          <w:rFonts w:eastAsiaTheme="minorHAnsi"/>
          <w:color w:val="FF0000"/>
          <w:lang w:val="en-US" w:eastAsia="en-US"/>
        </w:rPr>
      </w:pPr>
      <w:r>
        <w:rPr>
          <w:color w:val="FF0000"/>
        </w:rPr>
        <w:t xml:space="preserve">  </w:t>
      </w:r>
      <w:r>
        <w:rPr>
          <w:i/>
          <w:color w:val="FF0000"/>
        </w:rPr>
        <w:t>nebv</w:t>
      </w:r>
      <w:r>
        <w:rPr>
          <w:color w:val="FF0000"/>
        </w:rPr>
        <w:t xml:space="preserve">                  Definition: Number of selection criteria used to </w:t>
      </w:r>
      <w:r>
        <w:rPr>
          <w:rFonts w:eastAsiaTheme="minorHAnsi"/>
          <w:color w:val="FF0000"/>
          <w:lang w:val="en-US" w:eastAsia="en-US"/>
        </w:rPr>
        <w:t xml:space="preserve">calculate </w:t>
      </w:r>
    </w:p>
    <w:p w14:paraId="32B43267" w14:textId="77777777" w:rsidR="001D6ADA" w:rsidRDefault="00000000">
      <w:pPr>
        <w:rPr>
          <w:color w:val="FF0000"/>
          <w:highlight w:val="yellow"/>
        </w:rPr>
      </w:pPr>
      <w:r>
        <w:rPr>
          <w:rFonts w:eastAsiaTheme="minorHAnsi"/>
          <w:color w:val="FF0000"/>
          <w:lang w:val="en-US" w:eastAsia="en-US"/>
        </w:rPr>
        <w:t xml:space="preserve">                                    estimated aggregate-breeding value</w:t>
      </w:r>
    </w:p>
    <w:p w14:paraId="45FE6AA4" w14:textId="77777777" w:rsidR="001D6ADA" w:rsidRDefault="00000000">
      <w:pPr>
        <w:rPr>
          <w:color w:val="FF0000"/>
        </w:rPr>
      </w:pPr>
      <w:r>
        <w:rPr>
          <w:color w:val="FF0000"/>
        </w:rPr>
        <w:t xml:space="preserve">                        Type: Integer</w:t>
      </w:r>
    </w:p>
    <w:p w14:paraId="4C4DEB85" w14:textId="77777777" w:rsidR="001D6ADA" w:rsidRDefault="00000000">
      <w:pPr>
        <w:rPr>
          <w:color w:val="FF0000"/>
          <w:highlight w:val="yellow"/>
        </w:rPr>
      </w:pPr>
      <w:r>
        <w:rPr>
          <w:color w:val="FF0000"/>
        </w:rPr>
        <w:t xml:space="preserve">                        </w:t>
      </w:r>
      <w:r>
        <w:rPr>
          <w:color w:val="FF0000"/>
          <w:highlight w:val="yellow"/>
        </w:rPr>
        <w:t xml:space="preserve">Options: </w:t>
      </w:r>
      <w:r>
        <w:rPr>
          <w:color w:val="FF0000"/>
          <w:highlight w:val="yellow"/>
        </w:rPr>
        <w:sym w:font="Symbol" w:char="00B3"/>
      </w:r>
      <w:r>
        <w:rPr>
          <w:color w:val="FF0000"/>
          <w:highlight w:val="yellow"/>
        </w:rPr>
        <w:t>0</w:t>
      </w:r>
    </w:p>
    <w:p w14:paraId="64513444" w14:textId="77777777" w:rsidR="001D6ADA" w:rsidRDefault="00000000">
      <w:pPr>
        <w:rPr>
          <w:color w:val="FF0000"/>
        </w:rPr>
      </w:pPr>
      <w:r>
        <w:rPr>
          <w:color w:val="FF0000"/>
        </w:rPr>
        <w:t xml:space="preserve">                        </w:t>
      </w:r>
      <w:r>
        <w:rPr>
          <w:color w:val="FF0000"/>
          <w:highlight w:val="yellow"/>
        </w:rPr>
        <w:t>Default: 0</w:t>
      </w:r>
    </w:p>
    <w:p w14:paraId="1A4F0493" w14:textId="77777777" w:rsidR="001D6ADA" w:rsidRDefault="001D6ADA"/>
    <w:p w14:paraId="646F3625" w14:textId="77777777" w:rsidR="001D6ADA" w:rsidRDefault="00000000">
      <w:r>
        <w:rPr>
          <w:lang w:val="en-US"/>
        </w:rPr>
        <w:t xml:space="preserve">  </w:t>
      </w:r>
      <w:r>
        <w:rPr>
          <w:i/>
        </w:rPr>
        <w:t>gestation_length</w:t>
      </w:r>
      <w:r>
        <w:t xml:space="preserve">      Definition: Gestation length; time steps from mating to birth</w:t>
      </w:r>
    </w:p>
    <w:p w14:paraId="197D12DE" w14:textId="77777777" w:rsidR="001D6ADA" w:rsidRDefault="00000000">
      <w:r>
        <w:t xml:space="preserve">                        Type: Integer</w:t>
      </w:r>
    </w:p>
    <w:p w14:paraId="6E4997ED" w14:textId="77777777" w:rsidR="001D6ADA" w:rsidRDefault="00000000">
      <w:r>
        <w:t xml:space="preserve">                        Options: </w:t>
      </w:r>
      <w:r>
        <w:sym w:font="Symbol" w:char="00B3"/>
      </w:r>
      <w:r>
        <w:t>0</w:t>
      </w:r>
    </w:p>
    <w:p w14:paraId="185651AA" w14:textId="77777777" w:rsidR="001D6ADA" w:rsidRDefault="00000000">
      <w:r>
        <w:t xml:space="preserve">                        Default: 0</w:t>
      </w:r>
    </w:p>
    <w:p w14:paraId="4287B642" w14:textId="77777777" w:rsidR="001D6ADA" w:rsidRDefault="001D6ADA"/>
    <w:p w14:paraId="6B67D119" w14:textId="77777777" w:rsidR="001D6ADA" w:rsidRDefault="00000000">
      <w:r>
        <w:rPr>
          <w:lang w:val="en-US"/>
        </w:rPr>
        <w:t xml:space="preserve">  </w:t>
      </w:r>
      <w:r>
        <w:rPr>
          <w:i/>
        </w:rPr>
        <w:t>daysOpen</w:t>
      </w:r>
      <w:r>
        <w:t xml:space="preserve">              Definition: Days open; time steps from end of gestation </w:t>
      </w:r>
    </w:p>
    <w:p w14:paraId="08CDA518" w14:textId="77777777" w:rsidR="001D6ADA" w:rsidRDefault="00000000">
      <w:r>
        <w:t xml:space="preserve">                                    length to end of female reproductive cycle</w:t>
      </w:r>
    </w:p>
    <w:p w14:paraId="54434AAE" w14:textId="77777777" w:rsidR="001D6ADA" w:rsidRDefault="00000000">
      <w:r>
        <w:t xml:space="preserve">                        Type: Integer</w:t>
      </w:r>
    </w:p>
    <w:p w14:paraId="3494E18F" w14:textId="77777777" w:rsidR="001D6ADA" w:rsidRDefault="00000000">
      <w:r>
        <w:t xml:space="preserve">                        Options: </w:t>
      </w:r>
      <w:r>
        <w:sym w:font="Symbol" w:char="00B3"/>
      </w:r>
      <w:r>
        <w:t>0</w:t>
      </w:r>
    </w:p>
    <w:p w14:paraId="4E9DF773" w14:textId="77777777" w:rsidR="001D6ADA" w:rsidRDefault="00000000">
      <w:r>
        <w:t xml:space="preserve">                        Default: 0</w:t>
      </w:r>
    </w:p>
    <w:p w14:paraId="1D2AE214" w14:textId="77777777" w:rsidR="001D6ADA" w:rsidRDefault="001D6ADA">
      <w:pPr>
        <w:rPr>
          <w:lang w:val="en-US"/>
        </w:rPr>
      </w:pPr>
    </w:p>
    <w:p w14:paraId="112FD0F1" w14:textId="77777777" w:rsidR="001D6ADA" w:rsidRDefault="00000000">
      <w:r>
        <w:rPr>
          <w:lang w:val="en-US"/>
        </w:rPr>
        <w:t xml:space="preserve">  </w:t>
      </w:r>
      <w:r>
        <w:rPr>
          <w:i/>
        </w:rPr>
        <w:t>femaleCycleLength</w:t>
      </w:r>
      <w:r>
        <w:t xml:space="preserve">     Definition: Number of time steps between ovulations</w:t>
      </w:r>
    </w:p>
    <w:p w14:paraId="726F5F73" w14:textId="77777777" w:rsidR="001D6ADA" w:rsidRDefault="00000000">
      <w:r>
        <w:t xml:space="preserve">                        Type: Integer</w:t>
      </w:r>
    </w:p>
    <w:p w14:paraId="35ADBDEE" w14:textId="77777777" w:rsidR="001D6ADA" w:rsidRDefault="00000000">
      <w:r>
        <w:t xml:space="preserve">                        Options: </w:t>
      </w:r>
      <w:r>
        <w:sym w:font="Symbol" w:char="00B3"/>
      </w:r>
      <w:r>
        <w:t>1</w:t>
      </w:r>
    </w:p>
    <w:p w14:paraId="655C36BD" w14:textId="77777777" w:rsidR="001D6ADA" w:rsidRDefault="00000000">
      <w:r>
        <w:t xml:space="preserve">                        Default: 1</w:t>
      </w:r>
    </w:p>
    <w:p w14:paraId="1DACE45A" w14:textId="77777777" w:rsidR="001D6ADA" w:rsidRDefault="001D6ADA"/>
    <w:p w14:paraId="0CC1158F" w14:textId="77777777" w:rsidR="001D6ADA" w:rsidRDefault="00000000">
      <w:r>
        <w:rPr>
          <w:lang w:val="en-US"/>
        </w:rPr>
        <w:t xml:space="preserve">  </w:t>
      </w:r>
      <w:proofErr w:type="gramStart"/>
      <w:r>
        <w:rPr>
          <w:i/>
        </w:rPr>
        <w:t xml:space="preserve">proportionEmptyMales  </w:t>
      </w:r>
      <w:r>
        <w:t>Definition</w:t>
      </w:r>
      <w:proofErr w:type="gramEnd"/>
      <w:r>
        <w:t xml:space="preserve">: Proportion of reproductive males that do not </w:t>
      </w:r>
    </w:p>
    <w:p w14:paraId="6664BFA7" w14:textId="77777777" w:rsidR="001D6ADA" w:rsidRDefault="00000000">
      <w:r>
        <w:t xml:space="preserve">                                    reproduce at a given time step</w:t>
      </w:r>
    </w:p>
    <w:p w14:paraId="4219460E" w14:textId="77777777" w:rsidR="001D6ADA" w:rsidRDefault="00000000">
      <w:r>
        <w:t xml:space="preserve">                        Type: Real</w:t>
      </w:r>
    </w:p>
    <w:p w14:paraId="5EA15F80" w14:textId="77777777" w:rsidR="001D6ADA" w:rsidRDefault="00000000">
      <w:r>
        <w:t xml:space="preserve">                        Options: 0.0≤</w:t>
      </w:r>
      <w:r>
        <w:rPr>
          <w:i/>
        </w:rPr>
        <w:t>proportionEmptyMales</w:t>
      </w:r>
      <w:r>
        <w:t>≤1.0</w:t>
      </w:r>
    </w:p>
    <w:p w14:paraId="6FD99839" w14:textId="77777777" w:rsidR="001D6ADA" w:rsidRDefault="00000000">
      <w:r>
        <w:t xml:space="preserve">                        Default: 0.0</w:t>
      </w:r>
    </w:p>
    <w:p w14:paraId="09B1C409" w14:textId="77777777" w:rsidR="001D6ADA" w:rsidRDefault="001D6ADA"/>
    <w:p w14:paraId="03BA5488" w14:textId="77777777" w:rsidR="001D6ADA" w:rsidRDefault="00000000">
      <w:pPr>
        <w:rPr>
          <w:i/>
        </w:rPr>
      </w:pPr>
      <w:r>
        <w:rPr>
          <w:lang w:val="en-US"/>
        </w:rPr>
        <w:t xml:space="preserve">  </w:t>
      </w:r>
      <w:r>
        <w:rPr>
          <w:i/>
        </w:rPr>
        <w:t>proportionEmptyFemales</w:t>
      </w:r>
    </w:p>
    <w:p w14:paraId="1E498EEB" w14:textId="77777777" w:rsidR="001D6ADA" w:rsidRDefault="00000000">
      <w:r>
        <w:t xml:space="preserve">                        Definition: Proportion of reproductive females that do not </w:t>
      </w:r>
    </w:p>
    <w:p w14:paraId="06FC98FA" w14:textId="77777777" w:rsidR="001D6ADA" w:rsidRDefault="00000000">
      <w:r>
        <w:t xml:space="preserve">                                    become pregnant at ovulation</w:t>
      </w:r>
    </w:p>
    <w:p w14:paraId="23856CDD" w14:textId="77777777" w:rsidR="001D6ADA" w:rsidRDefault="00000000">
      <w:r>
        <w:t xml:space="preserve">                        Type: Real</w:t>
      </w:r>
    </w:p>
    <w:p w14:paraId="50AE1D0C" w14:textId="77777777" w:rsidR="001D6ADA" w:rsidRDefault="00000000">
      <w:r>
        <w:t xml:space="preserve">                        Options: 0.0≤</w:t>
      </w:r>
      <w:r>
        <w:rPr>
          <w:i/>
        </w:rPr>
        <w:t>proportionEmptyFemales</w:t>
      </w:r>
      <w:r>
        <w:t>≤1.0</w:t>
      </w:r>
    </w:p>
    <w:p w14:paraId="429D2921" w14:textId="77777777" w:rsidR="001D6ADA" w:rsidRDefault="00000000">
      <w:r>
        <w:t xml:space="preserve">                        Default: 0.0</w:t>
      </w:r>
    </w:p>
    <w:p w14:paraId="223FB3AD" w14:textId="77777777" w:rsidR="001D6ADA" w:rsidRDefault="001D6ADA"/>
    <w:p w14:paraId="00DCC1C7" w14:textId="77777777" w:rsidR="001D6ADA" w:rsidRDefault="00000000">
      <w:r>
        <w:t xml:space="preserve">  </w:t>
      </w:r>
      <w:r>
        <w:rPr>
          <w:i/>
        </w:rPr>
        <w:t>OldAgeMales</w:t>
      </w:r>
      <w:r>
        <w:t xml:space="preserve">           Definition: Age at which males are culled for old age</w:t>
      </w:r>
    </w:p>
    <w:p w14:paraId="30029F2C" w14:textId="77777777" w:rsidR="001D6ADA" w:rsidRDefault="00000000">
      <w:r>
        <w:t xml:space="preserve">                        Type: Integer</w:t>
      </w:r>
    </w:p>
    <w:p w14:paraId="6FA13772" w14:textId="77777777" w:rsidR="001D6ADA" w:rsidRDefault="00000000">
      <w:r>
        <w:t xml:space="preserve">                        Options: </w:t>
      </w:r>
      <w:r>
        <w:sym w:font="Symbol" w:char="00B3"/>
      </w:r>
      <w:r>
        <w:t>1</w:t>
      </w:r>
    </w:p>
    <w:p w14:paraId="16D8FB4D" w14:textId="77777777" w:rsidR="001D6ADA" w:rsidRDefault="00000000">
      <w:r>
        <w:t xml:space="preserve">                        Default: 1</w:t>
      </w:r>
    </w:p>
    <w:p w14:paraId="1D2D83FA" w14:textId="77777777" w:rsidR="001D6ADA" w:rsidRDefault="001D6ADA"/>
    <w:p w14:paraId="762CE0D6" w14:textId="77777777" w:rsidR="001D6ADA" w:rsidRDefault="00000000">
      <w:r>
        <w:t xml:space="preserve">  </w:t>
      </w:r>
      <w:r>
        <w:rPr>
          <w:i/>
        </w:rPr>
        <w:t>OldAgeFemales</w:t>
      </w:r>
      <w:r>
        <w:t xml:space="preserve">         Definition: Age at which females are culled for old age</w:t>
      </w:r>
    </w:p>
    <w:p w14:paraId="32BA7BD6" w14:textId="77777777" w:rsidR="001D6ADA" w:rsidRDefault="00000000">
      <w:r>
        <w:t xml:space="preserve">                        Type: Integer</w:t>
      </w:r>
    </w:p>
    <w:p w14:paraId="372D9197" w14:textId="77777777" w:rsidR="001D6ADA" w:rsidRDefault="00000000">
      <w:r>
        <w:t xml:space="preserve">                        Options: </w:t>
      </w:r>
      <w:r>
        <w:sym w:font="Symbol" w:char="00B3"/>
      </w:r>
      <w:r>
        <w:t>1</w:t>
      </w:r>
    </w:p>
    <w:p w14:paraId="6A372751" w14:textId="77777777" w:rsidR="001D6ADA" w:rsidRDefault="00000000">
      <w:r>
        <w:t xml:space="preserve">                        Default: 1</w:t>
      </w:r>
    </w:p>
    <w:p w14:paraId="60EC49FB" w14:textId="77777777" w:rsidR="001D6ADA" w:rsidRDefault="001D6ADA"/>
    <w:p w14:paraId="63DF102D" w14:textId="77777777" w:rsidR="001D6ADA" w:rsidRDefault="00000000">
      <w:pPr>
        <w:rPr>
          <w:color w:val="FF0000"/>
          <w:highlight w:val="yellow"/>
        </w:rPr>
      </w:pPr>
      <w:r>
        <w:rPr>
          <w:color w:val="FF0000"/>
          <w:highlight w:val="yellow"/>
        </w:rPr>
        <w:t xml:space="preserve">  </w:t>
      </w:r>
      <w:r>
        <w:rPr>
          <w:i/>
          <w:color w:val="FF0000"/>
          <w:highlight w:val="yellow"/>
        </w:rPr>
        <w:t>preferentialTreatment</w:t>
      </w:r>
      <w:r>
        <w:rPr>
          <w:color w:val="FF0000"/>
          <w:highlight w:val="yellow"/>
        </w:rPr>
        <w:t xml:space="preserve"> Definition: </w:t>
      </w:r>
      <w:r>
        <w:rPr>
          <w:color w:val="FF0000"/>
        </w:rPr>
        <w:t>Criterion by which to apply preferential treatments</w:t>
      </w:r>
    </w:p>
    <w:p w14:paraId="7F7C810F" w14:textId="77777777" w:rsidR="001D6ADA" w:rsidRDefault="00000000">
      <w:pPr>
        <w:rPr>
          <w:color w:val="FF0000"/>
          <w:highlight w:val="yellow"/>
        </w:rPr>
      </w:pPr>
      <w:r>
        <w:rPr>
          <w:color w:val="FF0000"/>
          <w:highlight w:val="yellow"/>
        </w:rPr>
        <w:t xml:space="preserve">                        Type: Character</w:t>
      </w:r>
    </w:p>
    <w:p w14:paraId="6670202C" w14:textId="77777777" w:rsidR="001D6ADA" w:rsidRDefault="00000000">
      <w:pPr>
        <w:rPr>
          <w:color w:val="FF0000"/>
          <w:highlight w:val="yellow"/>
        </w:rPr>
      </w:pPr>
      <w:r>
        <w:rPr>
          <w:color w:val="FF0000"/>
          <w:highlight w:val="yellow"/>
        </w:rPr>
        <w:t xml:space="preserve">                        Options:</w:t>
      </w:r>
    </w:p>
    <w:p w14:paraId="768F1E69" w14:textId="77777777" w:rsidR="001D6ADA" w:rsidRDefault="00000000">
      <w:pPr>
        <w:rPr>
          <w:color w:val="FF0000"/>
          <w:highlight w:val="yellow"/>
        </w:rPr>
      </w:pPr>
      <w:r>
        <w:rPr>
          <w:color w:val="FF0000"/>
          <w:highlight w:val="yellow"/>
        </w:rPr>
        <w:t xml:space="preserve">                           </w:t>
      </w:r>
      <w:proofErr w:type="gramStart"/>
      <w:r>
        <w:rPr>
          <w:color w:val="FF0000"/>
          <w:highlight w:val="yellow"/>
        </w:rPr>
        <w:t>parentaverage  Preferential</w:t>
      </w:r>
      <w:proofErr w:type="gramEnd"/>
      <w:r>
        <w:rPr>
          <w:color w:val="FF0000"/>
          <w:highlight w:val="yellow"/>
        </w:rPr>
        <w:t xml:space="preserve"> treatment applied as a function </w:t>
      </w:r>
    </w:p>
    <w:p w14:paraId="6B8E8798" w14:textId="77777777" w:rsidR="001D6ADA" w:rsidRDefault="00000000">
      <w:pPr>
        <w:rPr>
          <w:color w:val="FF0000"/>
          <w:highlight w:val="yellow"/>
        </w:rPr>
      </w:pPr>
      <w:r>
        <w:rPr>
          <w:color w:val="FF0000"/>
          <w:highlight w:val="yellow"/>
        </w:rPr>
        <w:t xml:space="preserve">                                          of an individual’s parent average</w:t>
      </w:r>
    </w:p>
    <w:p w14:paraId="55F4D052" w14:textId="77777777" w:rsidR="001D6ADA" w:rsidRDefault="00000000">
      <w:pPr>
        <w:rPr>
          <w:color w:val="FF0000"/>
          <w:highlight w:val="yellow"/>
        </w:rPr>
      </w:pPr>
      <w:r>
        <w:rPr>
          <w:color w:val="FF0000"/>
          <w:highlight w:val="yellow"/>
        </w:rPr>
        <w:t xml:space="preserve">                           tbv            Preferential treatment applied as a function </w:t>
      </w:r>
    </w:p>
    <w:p w14:paraId="2BE8CE9B" w14:textId="77777777" w:rsidR="001D6ADA" w:rsidRDefault="00000000">
      <w:pPr>
        <w:rPr>
          <w:color w:val="FF0000"/>
          <w:highlight w:val="yellow"/>
        </w:rPr>
      </w:pPr>
      <w:r>
        <w:rPr>
          <w:color w:val="FF0000"/>
          <w:highlight w:val="yellow"/>
        </w:rPr>
        <w:t xml:space="preserve">                                          of an in individual’s true-breeding value</w:t>
      </w:r>
    </w:p>
    <w:p w14:paraId="1D4ACA9B" w14:textId="77777777" w:rsidR="001D6ADA" w:rsidRDefault="00000000">
      <w:pPr>
        <w:rPr>
          <w:color w:val="FF0000"/>
        </w:rPr>
      </w:pPr>
      <w:r>
        <w:rPr>
          <w:color w:val="FF0000"/>
          <w:highlight w:val="yellow"/>
        </w:rPr>
        <w:t xml:space="preserve">                        Default: </w:t>
      </w:r>
      <w:r>
        <w:rPr>
          <w:color w:val="FF0000"/>
        </w:rPr>
        <w:t>parentaverage</w:t>
      </w:r>
    </w:p>
    <w:p w14:paraId="594B5BEC" w14:textId="77777777" w:rsidR="001D6ADA" w:rsidRDefault="001D6ADA"/>
    <w:p w14:paraId="3B124EBE" w14:textId="77777777" w:rsidR="001D6ADA" w:rsidRDefault="00000000">
      <w:pPr>
        <w:rPr>
          <w:color w:val="FF0000"/>
        </w:rPr>
      </w:pPr>
      <w:r>
        <w:rPr>
          <w:color w:val="FF0000"/>
        </w:rPr>
        <w:t>Preferential treatments applied as a function of ‘parentaverage’ or ‘tbv’, where function is regression coefficient with intercept cohort mean.</w:t>
      </w:r>
    </w:p>
    <w:p w14:paraId="486398FA" w14:textId="77777777" w:rsidR="001D6ADA" w:rsidRDefault="00000000">
      <w:pPr>
        <w:rPr>
          <w:color w:val="FF0000"/>
        </w:rPr>
      </w:pPr>
      <w:r>
        <w:rPr>
          <w:color w:val="FF0000"/>
        </w:rPr>
        <w:t>Only applies when geneticResidualMatrix has a non-zero element(s).</w:t>
      </w:r>
    </w:p>
    <w:p w14:paraId="2FF09360" w14:textId="77777777" w:rsidR="001D6ADA" w:rsidRDefault="001D6ADA"/>
    <w:p w14:paraId="3B529A93" w14:textId="77777777" w:rsidR="001D6ADA" w:rsidRDefault="001D6ADA"/>
    <w:p w14:paraId="6B00C4EE" w14:textId="77777777" w:rsidR="001D6ADA" w:rsidRDefault="00000000">
      <w:r>
        <w:t xml:space="preserve">  **Additional information**</w:t>
      </w:r>
    </w:p>
    <w:p w14:paraId="178FBBE6" w14:textId="77777777" w:rsidR="001D6ADA" w:rsidRDefault="00000000">
      <w:r>
        <w:t xml:space="preserve">  1) </w:t>
      </w:r>
      <w:r>
        <w:rPr>
          <w:i/>
        </w:rPr>
        <w:t>nherd</w:t>
      </w:r>
      <w:r>
        <w:t xml:space="preserve"> must be greater than or equal to </w:t>
      </w:r>
      <w:r>
        <w:rPr>
          <w:i/>
        </w:rPr>
        <w:t>herd_</w:t>
      </w:r>
      <w:proofErr w:type="gramStart"/>
      <w:r>
        <w:rPr>
          <w:i/>
        </w:rPr>
        <w:t>id(</w:t>
      </w:r>
      <w:proofErr w:type="gramEnd"/>
      <w:r>
        <w:rPr>
          <w:i/>
        </w:rPr>
        <w:t>1)</w:t>
      </w:r>
      <w:r>
        <w:t xml:space="preserve"> and </w:t>
      </w:r>
      <w:r>
        <w:rPr>
          <w:i/>
        </w:rPr>
        <w:t xml:space="preserve">herd_id(2) </w:t>
      </w:r>
      <w:r>
        <w:t xml:space="preserve">provided in </w:t>
      </w:r>
    </w:p>
    <w:p w14:paraId="00282D84" w14:textId="77777777" w:rsidR="001D6ADA" w:rsidRDefault="00000000">
      <w:r>
        <w:t xml:space="preserve">     namelist &amp;SELECTION, variable selection_scheme</w:t>
      </w:r>
    </w:p>
    <w:p w14:paraId="2066D4F5" w14:textId="77777777" w:rsidR="001D6ADA" w:rsidRDefault="001D6ADA"/>
    <w:p w14:paraId="240470BB" w14:textId="77777777" w:rsidR="001D6ADA" w:rsidRDefault="00000000">
      <w:pPr>
        <w:rPr>
          <w:color w:val="FF0000"/>
        </w:rPr>
      </w:pPr>
      <w:r>
        <w:t xml:space="preserve">  </w:t>
      </w:r>
      <w:r>
        <w:rPr>
          <w:color w:val="FF0000"/>
        </w:rPr>
        <w:t xml:space="preserve">2) Can only set </w:t>
      </w:r>
      <w:r>
        <w:rPr>
          <w:i/>
          <w:color w:val="FF0000"/>
        </w:rPr>
        <w:t>nCombinedObs</w:t>
      </w:r>
      <w:r>
        <w:rPr>
          <w:color w:val="FF0000"/>
        </w:rPr>
        <w:t xml:space="preserve">&gt;0 when </w:t>
      </w:r>
      <w:r>
        <w:rPr>
          <w:i/>
          <w:color w:val="FF0000"/>
        </w:rPr>
        <w:t>geneticModel</w:t>
      </w:r>
      <w:r>
        <w:rPr>
          <w:color w:val="FF0000"/>
        </w:rPr>
        <w:t xml:space="preserve"> ‘polygenic’ or </w:t>
      </w:r>
      <w:r>
        <w:rPr>
          <w:color w:val="FF0000"/>
          <w:lang w:val="en-US"/>
        </w:rPr>
        <w:t>'genomic'</w:t>
      </w:r>
      <w:r>
        <w:rPr>
          <w:color w:val="FF0000"/>
        </w:rPr>
        <w:t xml:space="preserve"> in </w:t>
      </w:r>
    </w:p>
    <w:p w14:paraId="596580DC" w14:textId="77777777" w:rsidR="001D6ADA" w:rsidRDefault="00000000">
      <w:pPr>
        <w:rPr>
          <w:color w:val="FF0000"/>
        </w:rPr>
      </w:pPr>
      <w:r>
        <w:rPr>
          <w:color w:val="FF0000"/>
        </w:rPr>
        <w:t xml:space="preserve">     &amp;CONTROLPARAMETERS. Otherwise, </w:t>
      </w:r>
      <w:r>
        <w:rPr>
          <w:i/>
          <w:color w:val="FF0000"/>
        </w:rPr>
        <w:t xml:space="preserve">nCombinedObs </w:t>
      </w:r>
      <w:r>
        <w:rPr>
          <w:color w:val="FF0000"/>
        </w:rPr>
        <w:t>must be 0.</w:t>
      </w:r>
    </w:p>
    <w:p w14:paraId="260D6A57" w14:textId="77777777" w:rsidR="001D6ADA" w:rsidRDefault="001D6ADA">
      <w:pPr>
        <w:rPr>
          <w:color w:val="FF0000"/>
        </w:rPr>
      </w:pPr>
    </w:p>
    <w:p w14:paraId="6BB54D17" w14:textId="77777777" w:rsidR="001D6ADA" w:rsidRDefault="00000000">
      <w:r>
        <w:t xml:space="preserve">  3) Offspring are sampled in the same time step as parents are mated; they are born </w:t>
      </w:r>
    </w:p>
    <w:p w14:paraId="255B621E" w14:textId="77777777" w:rsidR="001D6ADA" w:rsidRDefault="00000000">
      <w:r>
        <w:t xml:space="preserve">     </w:t>
      </w:r>
      <w:r>
        <w:rPr>
          <w:i/>
        </w:rPr>
        <w:t>gestation_length</w:t>
      </w:r>
      <w:r>
        <w:t xml:space="preserve"> time steps after the parents are mated. When </w:t>
      </w:r>
      <w:r>
        <w:rPr>
          <w:i/>
        </w:rPr>
        <w:t>gestation_length</w:t>
      </w:r>
      <w:r>
        <w:t xml:space="preserve"> </w:t>
      </w:r>
    </w:p>
    <w:p w14:paraId="3DCFEEFE" w14:textId="77777777" w:rsidR="001D6ADA" w:rsidRDefault="00000000">
      <w:r>
        <w:t xml:space="preserve">     0, offspring are born in the same time step as parents are mated.</w:t>
      </w:r>
    </w:p>
    <w:p w14:paraId="6D1054CC" w14:textId="77777777" w:rsidR="001D6ADA" w:rsidRDefault="001D6ADA"/>
    <w:p w14:paraId="2691FDBD" w14:textId="77777777" w:rsidR="001D6ADA" w:rsidRDefault="00000000">
      <w:r>
        <w:t xml:space="preserve">  4) Males and females must be reproductive to be selected for reproductive. To be </w:t>
      </w:r>
    </w:p>
    <w:p w14:paraId="49BFF73A" w14:textId="77777777" w:rsidR="001D6ADA" w:rsidRDefault="00000000">
      <w:r>
        <w:t xml:space="preserve">     reproductive, females must be alive, they must be ovulating, they must not be </w:t>
      </w:r>
    </w:p>
    <w:p w14:paraId="647C556B" w14:textId="77777777" w:rsidR="001D6ADA" w:rsidRDefault="00000000">
      <w:r>
        <w:lastRenderedPageBreak/>
        <w:t xml:space="preserve">     in gestation or days open, and they must be between the minimum and maximum </w:t>
      </w:r>
    </w:p>
    <w:p w14:paraId="10E5D28D" w14:textId="77777777" w:rsidR="001D6ADA" w:rsidRDefault="00000000">
      <w:r>
        <w:t xml:space="preserve">     reproductive ages for females. Males must be alive and be between the minimum </w:t>
      </w:r>
    </w:p>
    <w:p w14:paraId="5BCB152E" w14:textId="77777777" w:rsidR="001D6ADA" w:rsidRDefault="00000000">
      <w:r>
        <w:t xml:space="preserve">     and maximum reproductive ages for males. The minimum and maximum reproductive</w:t>
      </w:r>
    </w:p>
    <w:p w14:paraId="18F87B20" w14:textId="77777777" w:rsidR="001D6ADA" w:rsidRDefault="00000000">
      <w:r>
        <w:t xml:space="preserve">     ages for males and females are derived from input provided in namelists </w:t>
      </w:r>
    </w:p>
    <w:p w14:paraId="0F98464E" w14:textId="77777777" w:rsidR="001D6ADA" w:rsidRDefault="00000000">
      <w:r>
        <w:t xml:space="preserve">     &amp;SELECTION and &amp;EVA.</w:t>
      </w:r>
    </w:p>
    <w:p w14:paraId="5FCDE358" w14:textId="77777777" w:rsidR="001D6ADA" w:rsidRDefault="001D6ADA"/>
    <w:p w14:paraId="78978BF8" w14:textId="77777777" w:rsidR="001D6ADA" w:rsidRDefault="00000000">
      <w:r>
        <w:t xml:space="preserve">  5) (a) </w:t>
      </w:r>
      <w:proofErr w:type="gramStart"/>
      <w:r>
        <w:t>Non-reproductive</w:t>
      </w:r>
      <w:proofErr w:type="gramEnd"/>
      <w:r>
        <w:t xml:space="preserve"> animals are not candidates for selection when </w:t>
      </w:r>
      <w:r>
        <w:rPr>
          <w:i/>
        </w:rPr>
        <w:t>destiny_sel</w:t>
      </w:r>
      <w:r>
        <w:t xml:space="preserve"> </w:t>
      </w:r>
    </w:p>
    <w:p w14:paraId="68E1A399" w14:textId="77777777" w:rsidR="001D6ADA" w:rsidRDefault="00000000">
      <w:r>
        <w:t xml:space="preserve">         includes reproduction. That is, non-reproductive males are not candidates </w:t>
      </w:r>
    </w:p>
    <w:p w14:paraId="334E2430" w14:textId="77777777" w:rsidR="001D6ADA" w:rsidRDefault="00000000">
      <w:r>
        <w:t xml:space="preserve">         when</w:t>
      </w:r>
      <w:r>
        <w:rPr>
          <w:i/>
        </w:rPr>
        <w:t xml:space="preserve"> destiny_sel</w:t>
      </w:r>
      <w:r>
        <w:t xml:space="preserve"> 1, 12, 14, 16, 126, 91, 912, 914, 916, 9126. Non-</w:t>
      </w:r>
    </w:p>
    <w:p w14:paraId="57CF05BA" w14:textId="77777777" w:rsidR="001D6ADA" w:rsidRDefault="00000000">
      <w:r>
        <w:t xml:space="preserve">         reproductive females are not candidates when </w:t>
      </w:r>
      <w:r>
        <w:rPr>
          <w:i/>
        </w:rPr>
        <w:t>destiny_sel</w:t>
      </w:r>
      <w:r>
        <w:t xml:space="preserve"> 1, 12, 14, 17, </w:t>
      </w:r>
    </w:p>
    <w:p w14:paraId="3C1B8491" w14:textId="77777777" w:rsidR="001D6ADA" w:rsidRDefault="00000000">
      <w:r>
        <w:t xml:space="preserve">         127, 147, 91, 912, 914, 917, 9127, or 9147.</w:t>
      </w:r>
    </w:p>
    <w:p w14:paraId="06B979E8" w14:textId="77777777" w:rsidR="001D6ADA" w:rsidRDefault="00000000">
      <w:r>
        <w:t xml:space="preserve">     (b) Non-reproductive animals are not candidates for EVA-selection when destiny </w:t>
      </w:r>
    </w:p>
    <w:p w14:paraId="14867AD9" w14:textId="77777777" w:rsidR="001D6ADA" w:rsidRDefault="00000000">
      <w:r>
        <w:t xml:space="preserve">         for selection in the subsequent EVA-selection stage includes reproduction. </w:t>
      </w:r>
    </w:p>
    <w:p w14:paraId="062387D7" w14:textId="77777777" w:rsidR="001D6ADA" w:rsidRDefault="00000000">
      <w:r>
        <w:t xml:space="preserve">         That is, non-reproductive males are not candidates when </w:t>
      </w:r>
      <w:r>
        <w:rPr>
          <w:i/>
        </w:rPr>
        <w:t>MaleDestinySel</w:t>
      </w:r>
      <w:r>
        <w:t xml:space="preserve"> in </w:t>
      </w:r>
    </w:p>
    <w:p w14:paraId="1C1EEEA4" w14:textId="77777777" w:rsidR="001D6ADA" w:rsidRDefault="00000000">
      <w:r>
        <w:t xml:space="preserve">         namelist &amp;EVA, variable EvaSelection 1, 12, 14, 16, 126, 91, 912, 914, 916, </w:t>
      </w:r>
    </w:p>
    <w:p w14:paraId="69B5D182" w14:textId="77777777" w:rsidR="001D6ADA" w:rsidRDefault="00000000">
      <w:r>
        <w:t xml:space="preserve">         9126. Non-reproductive females are not candidates when </w:t>
      </w:r>
      <w:r>
        <w:rPr>
          <w:i/>
        </w:rPr>
        <w:t>FeMaleDestinySel</w:t>
      </w:r>
      <w:r>
        <w:t xml:space="preserve"> in </w:t>
      </w:r>
    </w:p>
    <w:p w14:paraId="7F335073" w14:textId="77777777" w:rsidR="001D6ADA" w:rsidRDefault="00000000">
      <w:r>
        <w:t xml:space="preserve">         namelist &amp;EVA, variable EvaSelection 1, 12, 14, 17, 127, 147, 91, 912, 914, </w:t>
      </w:r>
    </w:p>
    <w:p w14:paraId="6EA23F04" w14:textId="77777777" w:rsidR="001D6ADA" w:rsidRDefault="00000000">
      <w:r>
        <w:t xml:space="preserve">         917, 9127, or 9147.</w:t>
      </w:r>
    </w:p>
    <w:p w14:paraId="61586461" w14:textId="77777777" w:rsidR="001D6ADA" w:rsidRDefault="001D6ADA"/>
    <w:p w14:paraId="170FB4AF" w14:textId="77777777" w:rsidR="001D6ADA" w:rsidRDefault="00000000">
      <w:r>
        <w:t xml:space="preserve">  6) (a) </w:t>
      </w:r>
      <w:r>
        <w:rPr>
          <w:i/>
        </w:rPr>
        <w:t xml:space="preserve">femaleCycleLength </w:t>
      </w:r>
      <w:r>
        <w:t xml:space="preserve">represents the length of the female ovulation cycle in </w:t>
      </w:r>
    </w:p>
    <w:p w14:paraId="50935013" w14:textId="77777777" w:rsidR="001D6ADA" w:rsidRDefault="00000000">
      <w:r>
        <w:t xml:space="preserve">         time steps. </w:t>
      </w:r>
      <w:r>
        <w:rPr>
          <w:i/>
        </w:rPr>
        <w:t>femaleCycleLength</w:t>
      </w:r>
      <w:r>
        <w:t xml:space="preserve"> 1 means that there is one time step between </w:t>
      </w:r>
    </w:p>
    <w:p w14:paraId="3E73D313" w14:textId="77777777" w:rsidR="001D6ADA" w:rsidRDefault="00000000">
      <w:r>
        <w:t xml:space="preserve">         ovulations and females ovulate at each time step; 2 means that females </w:t>
      </w:r>
    </w:p>
    <w:p w14:paraId="7C756880" w14:textId="77777777" w:rsidR="001D6ADA" w:rsidRDefault="00000000">
      <w:r>
        <w:t xml:space="preserve">         ovulate at alternate time steps; 3 females ovulate at each third time step. </w:t>
      </w:r>
    </w:p>
    <w:p w14:paraId="3F36E638" w14:textId="77777777" w:rsidR="001D6ADA" w:rsidRDefault="00000000">
      <w:r>
        <w:t xml:space="preserve">         Only females that are ovulating are reproductive.</w:t>
      </w:r>
    </w:p>
    <w:p w14:paraId="382AC597" w14:textId="77777777" w:rsidR="001D6ADA" w:rsidRDefault="00000000">
      <w:r>
        <w:t xml:space="preserve">     (b) Females start ovulating at the minimum reproductive age for females. </w:t>
      </w:r>
    </w:p>
    <w:p w14:paraId="5BEB0420" w14:textId="77777777" w:rsidR="001D6ADA" w:rsidRDefault="00000000">
      <w:r>
        <w:t xml:space="preserve">         Ovulation stage is sampled for each female when they reach the minimum </w:t>
      </w:r>
    </w:p>
    <w:p w14:paraId="620A2A65" w14:textId="77777777" w:rsidR="001D6ADA" w:rsidRDefault="00000000">
      <w:r>
        <w:t xml:space="preserve">         reproductive age. Sampling is from a uniform distribution and females have </w:t>
      </w:r>
    </w:p>
    <w:p w14:paraId="3B095EAD" w14:textId="77777777" w:rsidR="001D6ADA" w:rsidRDefault="00000000">
      <w:r>
        <w:t xml:space="preserve">         equal probability of starting their reproductive life at each of the </w:t>
      </w:r>
    </w:p>
    <w:p w14:paraId="7181E198" w14:textId="77777777" w:rsidR="001D6ADA" w:rsidRDefault="00000000">
      <w:r>
        <w:t xml:space="preserve">         possible ovulation stages. For example, </w:t>
      </w:r>
      <w:r>
        <w:rPr>
          <w:i/>
        </w:rPr>
        <w:t>femaleCycleLength</w:t>
      </w:r>
      <w:r>
        <w:t xml:space="preserve"> 1 means that all </w:t>
      </w:r>
    </w:p>
    <w:p w14:paraId="1EB880C0" w14:textId="77777777" w:rsidR="001D6ADA" w:rsidRDefault="00000000">
      <w:r>
        <w:t xml:space="preserve">         females are ovulating when they reach the minimum age; 2 </w:t>
      </w:r>
      <w:proofErr w:type="gramStart"/>
      <w:r>
        <w:t>half</w:t>
      </w:r>
      <w:proofErr w:type="gramEnd"/>
      <w:r>
        <w:t xml:space="preserve"> of the </w:t>
      </w:r>
    </w:p>
    <w:p w14:paraId="27301B65" w14:textId="77777777" w:rsidR="001D6ADA" w:rsidRDefault="00000000">
      <w:r>
        <w:t xml:space="preserve">         females are ovulating at the minimium age, the remainder are not; 3 a third </w:t>
      </w:r>
    </w:p>
    <w:p w14:paraId="7B97BCC4" w14:textId="77777777" w:rsidR="001D6ADA" w:rsidRDefault="00000000">
      <w:r>
        <w:t xml:space="preserve">         of the females are ovulating at the minimum age, the remainder are at the </w:t>
      </w:r>
    </w:p>
    <w:p w14:paraId="0731AB8F" w14:textId="77777777" w:rsidR="001D6ADA" w:rsidRDefault="00000000">
      <w:r>
        <w:t xml:space="preserve">         two non-ovulating stages of the ovulation cycle. At each time step, females </w:t>
      </w:r>
    </w:p>
    <w:p w14:paraId="178F4646" w14:textId="77777777" w:rsidR="001D6ADA" w:rsidRDefault="00000000">
      <w:r>
        <w:t xml:space="preserve">         move to the next stage of ovulation cycle.</w:t>
      </w:r>
    </w:p>
    <w:p w14:paraId="6E879D2E" w14:textId="77777777" w:rsidR="001D6ADA" w:rsidRDefault="00000000">
      <w:r>
        <w:t xml:space="preserve">     (c) Females that complete reproduction </w:t>
      </w:r>
      <w:proofErr w:type="gramStart"/>
      <w:r>
        <w:t>start</w:t>
      </w:r>
      <w:proofErr w:type="gramEnd"/>
      <w:r>
        <w:t xml:space="preserve"> a new ovulation cycle. Ovulation </w:t>
      </w:r>
    </w:p>
    <w:p w14:paraId="63A5DEED" w14:textId="77777777" w:rsidR="001D6ADA" w:rsidRDefault="00000000">
      <w:r>
        <w:t xml:space="preserve">         stage is sampled for each female. Sampling is from a uniform distribution </w:t>
      </w:r>
    </w:p>
    <w:p w14:paraId="6D66159E" w14:textId="77777777" w:rsidR="001D6ADA" w:rsidRDefault="00000000">
      <w:r>
        <w:t xml:space="preserve">         as described in (b).</w:t>
      </w:r>
    </w:p>
    <w:p w14:paraId="00584158" w14:textId="77777777" w:rsidR="001D6ADA" w:rsidRDefault="001D6ADA"/>
    <w:p w14:paraId="54CF72A8" w14:textId="77777777" w:rsidR="001D6ADA" w:rsidRDefault="00000000">
      <w:r>
        <w:t xml:space="preserve">  7) Females are in gestation or days open for </w:t>
      </w:r>
      <w:r>
        <w:rPr>
          <w:i/>
        </w:rPr>
        <w:t>gestation_length</w:t>
      </w:r>
      <w:r>
        <w:t>+</w:t>
      </w:r>
      <w:r>
        <w:rPr>
          <w:i/>
        </w:rPr>
        <w:t>daysOpen</w:t>
      </w:r>
      <w:r>
        <w:t xml:space="preserve"> time steps </w:t>
      </w:r>
    </w:p>
    <w:p w14:paraId="356E7EE2" w14:textId="77777777" w:rsidR="001D6ADA" w:rsidRDefault="00000000">
      <w:r>
        <w:t xml:space="preserve">     after mating. During the first </w:t>
      </w:r>
      <w:r>
        <w:rPr>
          <w:i/>
        </w:rPr>
        <w:t>gestation_length</w:t>
      </w:r>
      <w:r>
        <w:t>+</w:t>
      </w:r>
      <w:r>
        <w:rPr>
          <w:i/>
        </w:rPr>
        <w:t>daysOpen</w:t>
      </w:r>
      <w:r>
        <w:t>-</w:t>
      </w:r>
      <w:proofErr w:type="gramStart"/>
      <w:r>
        <w:t>1 time</w:t>
      </w:r>
      <w:proofErr w:type="gramEnd"/>
      <w:r>
        <w:t xml:space="preserve"> steps, these</w:t>
      </w:r>
    </w:p>
    <w:p w14:paraId="6B0682E2" w14:textId="77777777" w:rsidR="001D6ADA" w:rsidRDefault="00000000">
      <w:r>
        <w:t xml:space="preserve">     females cannot be </w:t>
      </w:r>
      <w:proofErr w:type="gramStart"/>
      <w:r>
        <w:t>culled,</w:t>
      </w:r>
      <w:proofErr w:type="gramEnd"/>
      <w:r>
        <w:t xml:space="preserve"> they can only be selected for a limited number of </w:t>
      </w:r>
    </w:p>
    <w:p w14:paraId="73D80FAF" w14:textId="77777777" w:rsidR="001D6ADA" w:rsidRDefault="00000000">
      <w:r>
        <w:t xml:space="preserve">     selection destinies (see namelists &amp;SELECTION and &amp;EVA), and they cannot be </w:t>
      </w:r>
    </w:p>
    <w:p w14:paraId="42DEA8E1" w14:textId="77777777" w:rsidR="001D6ADA" w:rsidRDefault="00000000">
      <w:r>
        <w:t xml:space="preserve">     culled for not being selected. Females in gestation or days open are available </w:t>
      </w:r>
    </w:p>
    <w:p w14:paraId="7301A6C3" w14:textId="77777777" w:rsidR="001D6ADA" w:rsidRDefault="00000000">
      <w:r>
        <w:t xml:space="preserve">     for culling and unrestricted selection at </w:t>
      </w:r>
      <w:r>
        <w:rPr>
          <w:i/>
        </w:rPr>
        <w:t>gestation_length</w:t>
      </w:r>
      <w:r>
        <w:t>+</w:t>
      </w:r>
      <w:r>
        <w:rPr>
          <w:i/>
        </w:rPr>
        <w:t>daysOpen</w:t>
      </w:r>
      <w:r>
        <w:t xml:space="preserve"> time steps </w:t>
      </w:r>
    </w:p>
    <w:p w14:paraId="21677DAE" w14:textId="77777777" w:rsidR="001D6ADA" w:rsidRDefault="00000000">
      <w:r>
        <w:t xml:space="preserve">     after mating. Females in gestation or days open are females that are mated and </w:t>
      </w:r>
    </w:p>
    <w:p w14:paraId="1A4D32FC" w14:textId="77777777" w:rsidR="001D6ADA" w:rsidRDefault="00000000">
      <w:r>
        <w:t xml:space="preserve">     produce offspring.</w:t>
      </w:r>
    </w:p>
    <w:p w14:paraId="1EA9BEEC" w14:textId="77777777" w:rsidR="001D6ADA" w:rsidRDefault="001D6ADA"/>
    <w:p w14:paraId="710E213F" w14:textId="77777777" w:rsidR="001D6ADA" w:rsidRDefault="00000000">
      <w:r>
        <w:t xml:space="preserve">  8) (a) </w:t>
      </w:r>
      <w:r>
        <w:rPr>
          <w:i/>
        </w:rPr>
        <w:t>proportionEmptyMales</w:t>
      </w:r>
      <w:r>
        <w:t xml:space="preserve"> represents the proportion of reproductive males that </w:t>
      </w:r>
    </w:p>
    <w:p w14:paraId="461E72F6" w14:textId="77777777" w:rsidR="001D6ADA" w:rsidRDefault="00000000">
      <w:r>
        <w:t xml:space="preserve">         do not mate at the current time step. They can be mated at the next </w:t>
      </w:r>
    </w:p>
    <w:p w14:paraId="192D11A0" w14:textId="77777777" w:rsidR="001D6ADA" w:rsidRDefault="00000000">
      <w:r>
        <w:t xml:space="preserve">         timestep.</w:t>
      </w:r>
    </w:p>
    <w:p w14:paraId="7109DAD3" w14:textId="77777777" w:rsidR="001D6ADA" w:rsidRDefault="00000000">
      <w:r>
        <w:t xml:space="preserve">     (b) </w:t>
      </w:r>
      <w:r>
        <w:rPr>
          <w:i/>
        </w:rPr>
        <w:t xml:space="preserve">proportionEmptyFemales </w:t>
      </w:r>
      <w:r>
        <w:t xml:space="preserve">represents the proportion of ovulating females that </w:t>
      </w:r>
    </w:p>
    <w:p w14:paraId="221CB73B" w14:textId="77777777" w:rsidR="001D6ADA" w:rsidRDefault="00000000">
      <w:r>
        <w:t xml:space="preserve">         do not mate at current time step. They can be mated at their next ovulation </w:t>
      </w:r>
    </w:p>
    <w:p w14:paraId="42AE1F89" w14:textId="77777777" w:rsidR="001D6ADA" w:rsidRDefault="00000000">
      <w:r>
        <w:t xml:space="preserve">         cycle.</w:t>
      </w:r>
    </w:p>
    <w:p w14:paraId="2CFCA117" w14:textId="77777777" w:rsidR="001D6ADA" w:rsidRDefault="001D6ADA"/>
    <w:p w14:paraId="72BCAC6B" w14:textId="77777777" w:rsidR="001D6ADA" w:rsidRDefault="00000000">
      <w:r>
        <w:t xml:space="preserve">  9) </w:t>
      </w:r>
      <w:r>
        <w:rPr>
          <w:i/>
        </w:rPr>
        <w:t xml:space="preserve">OldAgeMales </w:t>
      </w:r>
      <w:r>
        <w:t xml:space="preserve">and </w:t>
      </w:r>
      <w:r>
        <w:rPr>
          <w:i/>
        </w:rPr>
        <w:t>OldAgeFemales</w:t>
      </w:r>
      <w:r>
        <w:t xml:space="preserve"> must be greater than the maximum reproduction </w:t>
      </w:r>
    </w:p>
    <w:p w14:paraId="4B2F867F" w14:textId="77777777" w:rsidR="001D6ADA" w:rsidRDefault="00000000">
      <w:r>
        <w:t xml:space="preserve">     ages of living males and females. The maximum reproduction ages are specified </w:t>
      </w:r>
    </w:p>
    <w:p w14:paraId="79479944" w14:textId="77777777" w:rsidR="001D6ADA" w:rsidRDefault="00000000">
      <w:r>
        <w:t xml:space="preserve">     in namelist &amp;SELECTION, variable selection_scheme, via </w:t>
      </w:r>
      <w:r>
        <w:rPr>
          <w:i/>
        </w:rPr>
        <w:t>sex_code</w:t>
      </w:r>
      <w:r>
        <w:t xml:space="preserve">, </w:t>
      </w:r>
      <w:proofErr w:type="gramStart"/>
      <w:r>
        <w:rPr>
          <w:i/>
        </w:rPr>
        <w:t>age(</w:t>
      </w:r>
      <w:proofErr w:type="gramEnd"/>
      <w:r>
        <w:rPr>
          <w:i/>
        </w:rPr>
        <w:t>2)</w:t>
      </w:r>
      <w:r>
        <w:t xml:space="preserve">, and </w:t>
      </w:r>
    </w:p>
    <w:p w14:paraId="4ACFAB75" w14:textId="77777777" w:rsidR="001D6ADA" w:rsidRDefault="00000000">
      <w:r>
        <w:lastRenderedPageBreak/>
        <w:t xml:space="preserve">     destiny_sel.</w:t>
      </w:r>
    </w:p>
    <w:p w14:paraId="1BF174C2" w14:textId="77777777" w:rsidR="001D6ADA" w:rsidRDefault="001D6ADA"/>
    <w:p w14:paraId="1918F45F" w14:textId="77777777" w:rsidR="001D6ADA" w:rsidRDefault="00000000">
      <w:r>
        <w:t xml:space="preserve"> 10) Animals that are randomly culled can have observations realised at culling. </w:t>
      </w:r>
    </w:p>
    <w:p w14:paraId="6D639555" w14:textId="77777777" w:rsidR="001D6ADA" w:rsidRDefault="00000000">
      <w:r>
        <w:t xml:space="preserve">     The observations realised and the age at which culling needs to take place </w:t>
      </w:r>
    </w:p>
    <w:p w14:paraId="2064E042" w14:textId="77777777" w:rsidR="001D6ADA" w:rsidRDefault="00000000">
      <w:r>
        <w:t xml:space="preserve">     for a trait(s) to be realised is specified in &amp;OBSERVATIONS. The exception </w:t>
      </w:r>
    </w:p>
    <w:p w14:paraId="58FBF98D" w14:textId="77777777" w:rsidR="001D6ADA" w:rsidRDefault="00000000">
      <w:r>
        <w:t xml:space="preserve">     is that animals randomly culled after conception and prior to birth (i.e., </w:t>
      </w:r>
    </w:p>
    <w:p w14:paraId="55A16B31" w14:textId="77777777" w:rsidR="001D6ADA" w:rsidRDefault="00000000">
      <w:r>
        <w:t xml:space="preserve">     age 1-</w:t>
      </w:r>
      <w:r>
        <w:rPr>
          <w:i/>
        </w:rPr>
        <w:t>gestation_length</w:t>
      </w:r>
      <w:r>
        <w:t xml:space="preserve"> to -1) can </w:t>
      </w:r>
      <w:r>
        <w:rPr>
          <w:u w:val="single"/>
        </w:rPr>
        <w:t>never</w:t>
      </w:r>
      <w:r>
        <w:t xml:space="preserve"> have observations realised. Animals </w:t>
      </w:r>
    </w:p>
    <w:p w14:paraId="2C9A0FE4" w14:textId="77777777" w:rsidR="001D6ADA" w:rsidRDefault="00000000">
      <w:r>
        <w:t xml:space="preserve">     must be born to have observations realised.</w:t>
      </w:r>
    </w:p>
    <w:p w14:paraId="2D60768B" w14:textId="77777777" w:rsidR="001D6ADA" w:rsidRDefault="001D6ADA"/>
    <w:p w14:paraId="68B08EBB" w14:textId="77777777" w:rsidR="001D6ADA" w:rsidRDefault="00000000">
      <w:r>
        <w:t xml:space="preserve"> 11) RandomCullingGroups is only required when </w:t>
      </w:r>
      <w:r>
        <w:rPr>
          <w:i/>
        </w:rPr>
        <w:t>nRandomCullingGroups</w:t>
      </w:r>
      <w:r>
        <w:t xml:space="preserve">&gt;0. That is, </w:t>
      </w:r>
    </w:p>
    <w:p w14:paraId="58608CC6" w14:textId="77777777" w:rsidR="001D6ADA" w:rsidRDefault="00000000">
      <w:r>
        <w:t xml:space="preserve">     there is no random culling when </w:t>
      </w:r>
      <w:r>
        <w:rPr>
          <w:i/>
        </w:rPr>
        <w:t>nRandomCullingGroups</w:t>
      </w:r>
      <w:r>
        <w:t xml:space="preserve"> 0.</w:t>
      </w:r>
    </w:p>
    <w:p w14:paraId="0B0576E7" w14:textId="77777777" w:rsidR="001D6ADA" w:rsidRDefault="001D6ADA"/>
    <w:p w14:paraId="6BAF2FC4" w14:textId="77777777" w:rsidR="001D6ADA" w:rsidRDefault="00000000">
      <w:r>
        <w:t xml:space="preserve"> 12) Number of lines provided for RandomCullingGroups must equal </w:t>
      </w:r>
    </w:p>
    <w:p w14:paraId="3AC866B8" w14:textId="77777777" w:rsidR="001D6ADA" w:rsidRDefault="00000000">
      <w:r>
        <w:t xml:space="preserve">     nRandomCullingGroups</w:t>
      </w:r>
    </w:p>
    <w:p w14:paraId="351965B4" w14:textId="77777777" w:rsidR="001D6ADA" w:rsidRDefault="001D6ADA"/>
    <w:p w14:paraId="2A5F8175" w14:textId="77777777" w:rsidR="001D6ADA" w:rsidRDefault="00000000">
      <w:r>
        <w:t xml:space="preserve"> 13) </w:t>
      </w:r>
      <w:r>
        <w:rPr>
          <w:i/>
        </w:rPr>
        <w:t>sex</w:t>
      </w:r>
      <w:r>
        <w:t xml:space="preserve">, </w:t>
      </w:r>
      <w:r>
        <w:rPr>
          <w:i/>
        </w:rPr>
        <w:t>proportion</w:t>
      </w:r>
      <w:r>
        <w:t xml:space="preserve">, and </w:t>
      </w:r>
      <w:r>
        <w:rPr>
          <w:i/>
        </w:rPr>
        <w:t>cause</w:t>
      </w:r>
      <w:r>
        <w:t xml:space="preserve"> are the only variables that need to be considered </w:t>
      </w:r>
    </w:p>
    <w:p w14:paraId="2CF641E4" w14:textId="77777777" w:rsidR="001D6ADA" w:rsidRDefault="00000000">
      <w:r>
        <w:t xml:space="preserve">     when culling randomly. </w:t>
      </w:r>
      <w:r>
        <w:rPr>
          <w:i/>
        </w:rPr>
        <w:t>sex</w:t>
      </w:r>
      <w:r>
        <w:t xml:space="preserve"> must be 1 or 2, 0.0≤</w:t>
      </w:r>
      <w:r>
        <w:rPr>
          <w:i/>
        </w:rPr>
        <w:t>proportion</w:t>
      </w:r>
      <w:r>
        <w:t xml:space="preserve">≤1.0, </w:t>
      </w:r>
      <w:r>
        <w:rPr>
          <w:i/>
        </w:rPr>
        <w:t>cause</w:t>
      </w:r>
      <w:r>
        <w:t xml:space="preserve"> 1 or 3. </w:t>
      </w:r>
    </w:p>
    <w:p w14:paraId="7E4AA03D" w14:textId="77777777" w:rsidR="001D6ADA" w:rsidRDefault="00000000">
      <w:r>
        <w:t xml:space="preserve">     All other variables associated with random culling, </w:t>
      </w:r>
      <w:r>
        <w:rPr>
          <w:i/>
        </w:rPr>
        <w:t>firstAge</w:t>
      </w:r>
      <w:r>
        <w:t xml:space="preserve">, </w:t>
      </w:r>
      <w:r>
        <w:rPr>
          <w:i/>
        </w:rPr>
        <w:t>lastAge</w:t>
      </w:r>
      <w:r>
        <w:t xml:space="preserve">, </w:t>
      </w:r>
    </w:p>
    <w:p w14:paraId="0FF25141" w14:textId="77777777" w:rsidR="001D6ADA" w:rsidRDefault="00000000">
      <w:r>
        <w:t xml:space="preserve">     firstHerd, lastHerd, timeSinceLastMating, and parity, do not need to be </w:t>
      </w:r>
    </w:p>
    <w:p w14:paraId="5E23DF49" w14:textId="77777777" w:rsidR="001D6ADA" w:rsidRDefault="00000000">
      <w:r>
        <w:t xml:space="preserve">     considered. They can all be -9999 or -9.</w:t>
      </w:r>
    </w:p>
    <w:p w14:paraId="2139E7F6" w14:textId="77777777" w:rsidR="001D6ADA" w:rsidRDefault="001D6ADA"/>
    <w:p w14:paraId="4584862F" w14:textId="77777777" w:rsidR="001D6ADA" w:rsidRDefault="00000000">
      <w:r>
        <w:t xml:space="preserve"> 14) </w:t>
      </w:r>
      <w:r>
        <w:rPr>
          <w:i/>
        </w:rPr>
        <w:t>firstAge</w:t>
      </w:r>
      <w:r>
        <w:t xml:space="preserve"> and </w:t>
      </w:r>
      <w:r>
        <w:rPr>
          <w:i/>
        </w:rPr>
        <w:t>lastAge</w:t>
      </w:r>
      <w:r>
        <w:t xml:space="preserve"> can range from 1-</w:t>
      </w:r>
      <w:r>
        <w:rPr>
          <w:i/>
        </w:rPr>
        <w:t>gestation_length</w:t>
      </w:r>
      <w:r>
        <w:t xml:space="preserve"> to OldAge-1, where </w:t>
      </w:r>
    </w:p>
    <w:p w14:paraId="081C8D4C" w14:textId="77777777" w:rsidR="001D6ADA" w:rsidRDefault="00000000">
      <w:r>
        <w:t xml:space="preserve">     OldAge is </w:t>
      </w:r>
      <w:r>
        <w:rPr>
          <w:i/>
        </w:rPr>
        <w:t>OldAgeMales</w:t>
      </w:r>
      <w:r>
        <w:t xml:space="preserve"> for males and </w:t>
      </w:r>
      <w:r>
        <w:rPr>
          <w:i/>
        </w:rPr>
        <w:t>OldAgeFemales</w:t>
      </w:r>
      <w:r>
        <w:t xml:space="preserve"> for females. This implies </w:t>
      </w:r>
    </w:p>
    <w:p w14:paraId="4A655661" w14:textId="77777777" w:rsidR="001D6ADA" w:rsidRDefault="00000000">
      <w:r>
        <w:t xml:space="preserve">     that males and females can be randomly culled after they have been </w:t>
      </w:r>
    </w:p>
    <w:p w14:paraId="2CAFA2CD" w14:textId="77777777" w:rsidR="001D6ADA" w:rsidRDefault="00000000">
      <w:r>
        <w:t xml:space="preserve">     conceived and prior to birth. Not only can this make sense biologically, it </w:t>
      </w:r>
    </w:p>
    <w:p w14:paraId="69056AF6" w14:textId="77777777" w:rsidR="001D6ADA" w:rsidRDefault="00000000">
      <w:r>
        <w:t xml:space="preserve">     can be useful from a simulation </w:t>
      </w:r>
      <w:proofErr w:type="gramStart"/>
      <w:r>
        <w:t>view point</w:t>
      </w:r>
      <w:proofErr w:type="gramEnd"/>
      <w:r>
        <w:t xml:space="preserve">. In some instances, it can </w:t>
      </w:r>
    </w:p>
    <w:p w14:paraId="0FE54D11" w14:textId="77777777" w:rsidR="001D6ADA" w:rsidRDefault="00000000">
      <w:r>
        <w:t xml:space="preserve">     reduce the number of time steps required.</w:t>
      </w:r>
    </w:p>
    <w:p w14:paraId="6ACA35A7" w14:textId="77777777" w:rsidR="001D6ADA" w:rsidRDefault="001D6ADA"/>
    <w:p w14:paraId="6A793583" w14:textId="77777777" w:rsidR="001D6ADA" w:rsidRDefault="00000000">
      <w:r>
        <w:t xml:space="preserve"> 15) </w:t>
      </w:r>
      <w:r>
        <w:rPr>
          <w:i/>
        </w:rPr>
        <w:t>firstAge</w:t>
      </w:r>
      <w:r>
        <w:t xml:space="preserve"> -9999, </w:t>
      </w:r>
      <w:r>
        <w:rPr>
          <w:i/>
        </w:rPr>
        <w:t>lastAge</w:t>
      </w:r>
      <w:r>
        <w:t xml:space="preserve"> must be -9999. When </w:t>
      </w:r>
      <w:r>
        <w:rPr>
          <w:i/>
        </w:rPr>
        <w:t>lastAge</w:t>
      </w:r>
      <w:r>
        <w:t xml:space="preserve"> -9999, </w:t>
      </w:r>
      <w:r>
        <w:rPr>
          <w:i/>
        </w:rPr>
        <w:t>firstAge</w:t>
      </w:r>
      <w:r>
        <w:t xml:space="preserve"> must </w:t>
      </w:r>
    </w:p>
    <w:p w14:paraId="4706C785" w14:textId="77777777" w:rsidR="001D6ADA" w:rsidRDefault="00000000">
      <w:r>
        <w:t xml:space="preserve">     be -9999.</w:t>
      </w:r>
    </w:p>
    <w:p w14:paraId="6A21067E" w14:textId="77777777" w:rsidR="001D6ADA" w:rsidRDefault="001D6ADA"/>
    <w:p w14:paraId="1002ED10" w14:textId="77777777" w:rsidR="001D6ADA" w:rsidRDefault="00000000">
      <w:r>
        <w:t xml:space="preserve"> 16) </w:t>
      </w:r>
      <w:r>
        <w:rPr>
          <w:i/>
        </w:rPr>
        <w:t>firstHerd</w:t>
      </w:r>
      <w:r>
        <w:t xml:space="preserve"> -9, </w:t>
      </w:r>
      <w:r>
        <w:rPr>
          <w:i/>
        </w:rPr>
        <w:t>lastHerd</w:t>
      </w:r>
      <w:r>
        <w:t xml:space="preserve"> must be -9. When </w:t>
      </w:r>
      <w:r>
        <w:rPr>
          <w:i/>
        </w:rPr>
        <w:t>lastHerd</w:t>
      </w:r>
      <w:r>
        <w:t xml:space="preserve"> -9, </w:t>
      </w:r>
      <w:r>
        <w:rPr>
          <w:i/>
        </w:rPr>
        <w:t>firstHerd</w:t>
      </w:r>
      <w:r>
        <w:t xml:space="preserve"> must be -9.</w:t>
      </w:r>
    </w:p>
    <w:p w14:paraId="5B4D37C2" w14:textId="77777777" w:rsidR="001D6ADA" w:rsidRDefault="001D6ADA"/>
    <w:p w14:paraId="3C60E91D" w14:textId="77777777" w:rsidR="001D6ADA" w:rsidRDefault="00000000">
      <w:pPr>
        <w:rPr>
          <w:highlight w:val="yellow"/>
        </w:rPr>
      </w:pPr>
      <w:r>
        <w:t xml:space="preserve"> </w:t>
      </w:r>
      <w:r>
        <w:rPr>
          <w:highlight w:val="yellow"/>
        </w:rPr>
        <w:t xml:space="preserve">17) The largest parity derived from the input provided in namelist selection, </w:t>
      </w:r>
    </w:p>
    <w:p w14:paraId="6CDBDCFE" w14:textId="77777777" w:rsidR="001D6ADA" w:rsidRDefault="00000000">
      <w:pPr>
        <w:rPr>
          <w:highlight w:val="yellow"/>
        </w:rPr>
      </w:pPr>
      <w:r>
        <w:rPr>
          <w:highlight w:val="yellow"/>
        </w:rPr>
        <w:t xml:space="preserve">     variable </w:t>
      </w:r>
      <w:r>
        <w:rPr>
          <w:i/>
          <w:highlight w:val="yellow"/>
        </w:rPr>
        <w:t>selection_scheme</w:t>
      </w:r>
      <w:r>
        <w:rPr>
          <w:highlight w:val="yellow"/>
        </w:rPr>
        <w:t xml:space="preserve"> is the largest possible parity a female can </w:t>
      </w:r>
    </w:p>
    <w:p w14:paraId="49B9E5D9" w14:textId="77777777" w:rsidR="001D6ADA" w:rsidRDefault="00000000">
      <w:pPr>
        <w:rPr>
          <w:highlight w:val="yellow"/>
        </w:rPr>
      </w:pPr>
      <w:r>
        <w:rPr>
          <w:highlight w:val="yellow"/>
        </w:rPr>
        <w:t xml:space="preserve">     obtain. It does not necessarily mean that females obtain this parity. All </w:t>
      </w:r>
    </w:p>
    <w:p w14:paraId="7BB38D1F" w14:textId="77777777" w:rsidR="001D6ADA" w:rsidRDefault="00000000">
      <w:pPr>
        <w:rPr>
          <w:highlight w:val="yellow"/>
        </w:rPr>
      </w:pPr>
      <w:r>
        <w:rPr>
          <w:highlight w:val="yellow"/>
        </w:rPr>
        <w:t xml:space="preserve">     females may, for example, be culled before they obtain this or earlier </w:t>
      </w:r>
    </w:p>
    <w:p w14:paraId="3239CF8E" w14:textId="77777777" w:rsidR="001D6ADA" w:rsidRDefault="00000000">
      <w:r>
        <w:rPr>
          <w:highlight w:val="yellow"/>
        </w:rPr>
        <w:t xml:space="preserve">     parities. In these cases, some obervations will not be realised.</w:t>
      </w:r>
    </w:p>
    <w:p w14:paraId="6EDC46A3" w14:textId="77777777" w:rsidR="001D6ADA" w:rsidRDefault="001D6ADA"/>
    <w:p w14:paraId="138EC312" w14:textId="77777777" w:rsidR="001D6ADA" w:rsidRDefault="00000000">
      <w:r>
        <w:t xml:space="preserve">  **Relation to subsequent namelists**</w:t>
      </w:r>
    </w:p>
    <w:p w14:paraId="66DE33B9" w14:textId="77777777" w:rsidR="001D6ADA" w:rsidRDefault="00000000">
      <w:pPr>
        <w:rPr>
          <w:color w:val="FF0000"/>
        </w:rPr>
      </w:pPr>
      <w:r>
        <w:rPr>
          <w:color w:val="FF0000"/>
        </w:rPr>
        <w:t xml:space="preserve">  &amp;BLUPPARAMETERS</w:t>
      </w:r>
    </w:p>
    <w:p w14:paraId="75732429" w14:textId="77777777" w:rsidR="001D6ADA" w:rsidRDefault="00000000">
      <w:pPr>
        <w:rPr>
          <w:color w:val="FF0000"/>
        </w:rPr>
      </w:pPr>
      <w:r>
        <w:rPr>
          <w:color w:val="FF0000"/>
        </w:rPr>
        <w:t xml:space="preserve">  Namelist &amp;BLUPPARAMETERS is required when </w:t>
      </w:r>
      <w:r>
        <w:rPr>
          <w:i/>
          <w:color w:val="FF0000"/>
        </w:rPr>
        <w:t>nebv</w:t>
      </w:r>
      <w:r>
        <w:rPr>
          <w:color w:val="FF0000"/>
        </w:rPr>
        <w:t xml:space="preserve">&gt;0 and there is a selection stage(s) </w:t>
      </w:r>
    </w:p>
    <w:p w14:paraId="5D3F1E92" w14:textId="77777777" w:rsidR="001D6ADA" w:rsidRDefault="00000000">
      <w:pPr>
        <w:rPr>
          <w:color w:val="FF0000"/>
        </w:rPr>
      </w:pPr>
      <w:r>
        <w:rPr>
          <w:color w:val="FF0000"/>
        </w:rPr>
        <w:t xml:space="preserve">  using estimated aggregate-breeding value as selection criterion. These selection </w:t>
      </w:r>
    </w:p>
    <w:p w14:paraId="5984B39C" w14:textId="77777777" w:rsidR="001D6ADA" w:rsidRDefault="00000000">
      <w:pPr>
        <w:rPr>
          <w:color w:val="FF0000"/>
        </w:rPr>
      </w:pPr>
      <w:r>
        <w:rPr>
          <w:color w:val="FF0000"/>
        </w:rPr>
        <w:t xml:space="preserve">  stages are stages of namelist &amp;SELECTION, variable </w:t>
      </w:r>
      <w:r>
        <w:rPr>
          <w:i/>
          <w:color w:val="FF0000"/>
        </w:rPr>
        <w:t>selection_groups</w:t>
      </w:r>
      <w:r>
        <w:rPr>
          <w:color w:val="FF0000"/>
        </w:rPr>
        <w:t xml:space="preserve"> with (i) </w:t>
      </w:r>
      <w:r>
        <w:rPr>
          <w:i/>
          <w:color w:val="FF0000"/>
        </w:rPr>
        <w:t>sex_code</w:t>
      </w:r>
      <w:r>
        <w:rPr>
          <w:color w:val="FF0000"/>
        </w:rPr>
        <w:t xml:space="preserve"> </w:t>
      </w:r>
    </w:p>
    <w:p w14:paraId="52EB4914" w14:textId="77777777" w:rsidR="001D6ADA" w:rsidRDefault="00000000">
      <w:pPr>
        <w:rPr>
          <w:color w:val="FF0000"/>
        </w:rPr>
      </w:pPr>
      <w:r>
        <w:rPr>
          <w:color w:val="FF0000"/>
        </w:rPr>
        <w:t xml:space="preserve">  0:6 and </w:t>
      </w:r>
      <w:r>
        <w:rPr>
          <w:i/>
          <w:color w:val="FF0000"/>
        </w:rPr>
        <w:t>selection_criterion</w:t>
      </w:r>
      <w:r>
        <w:rPr>
          <w:color w:val="FF0000"/>
        </w:rPr>
        <w:t xml:space="preserve"> ‘polyblup’, ‘genomicblup’, ‘ibdblup’, </w:t>
      </w:r>
      <w:r>
        <w:rPr>
          <w:strike/>
          <w:color w:val="FF0000"/>
        </w:rPr>
        <w:t>or ‘gas’</w:t>
      </w:r>
      <w:r>
        <w:rPr>
          <w:color w:val="FF0000"/>
        </w:rPr>
        <w:t xml:space="preserve">, and (ii) </w:t>
      </w:r>
    </w:p>
    <w:p w14:paraId="275F6334" w14:textId="77777777" w:rsidR="001D6ADA" w:rsidRDefault="00000000">
      <w:pPr>
        <w:rPr>
          <w:strike/>
          <w:color w:val="FF0000"/>
        </w:rPr>
      </w:pPr>
      <w:r>
        <w:rPr>
          <w:color w:val="FF0000"/>
        </w:rPr>
        <w:t xml:space="preserve">  </w:t>
      </w:r>
      <w:r>
        <w:rPr>
          <w:i/>
          <w:color w:val="FF0000"/>
        </w:rPr>
        <w:t>sex_code</w:t>
      </w:r>
      <w:r>
        <w:rPr>
          <w:color w:val="FF0000"/>
        </w:rPr>
        <w:t xml:space="preserve"> 7 and </w:t>
      </w:r>
      <w:r>
        <w:rPr>
          <w:i/>
          <w:color w:val="FF0000"/>
        </w:rPr>
        <w:t>MaleSelCrit</w:t>
      </w:r>
      <w:r>
        <w:rPr>
          <w:color w:val="FF0000"/>
          <w:lang w:val="en-US"/>
        </w:rPr>
        <w:t xml:space="preserve"> or </w:t>
      </w:r>
      <w:r>
        <w:rPr>
          <w:i/>
          <w:color w:val="FF0000"/>
        </w:rPr>
        <w:t>FemaleSelCrit</w:t>
      </w:r>
      <w:r>
        <w:rPr>
          <w:color w:val="FF0000"/>
          <w:lang w:val="en-US"/>
        </w:rPr>
        <w:t xml:space="preserve"> </w:t>
      </w:r>
      <w:r>
        <w:rPr>
          <w:color w:val="FF0000"/>
        </w:rPr>
        <w:t xml:space="preserve">‘polyblup’, ‘genomicblup’, ‘ibdblup’, </w:t>
      </w:r>
      <w:r>
        <w:rPr>
          <w:strike/>
          <w:color w:val="FF0000"/>
        </w:rPr>
        <w:t xml:space="preserve">or </w:t>
      </w:r>
    </w:p>
    <w:p w14:paraId="116D7AB0" w14:textId="77777777" w:rsidR="001D6ADA" w:rsidRDefault="00000000">
      <w:pPr>
        <w:rPr>
          <w:color w:val="FF0000"/>
        </w:rPr>
      </w:pPr>
      <w:r>
        <w:rPr>
          <w:strike/>
          <w:color w:val="FF0000"/>
        </w:rPr>
        <w:t xml:space="preserve">  ‘gas’</w:t>
      </w:r>
      <w:r>
        <w:rPr>
          <w:color w:val="FF0000"/>
        </w:rPr>
        <w:t xml:space="preserve"> in corresponding EVA-selection stage of namelist &amp;EVA, variable </w:t>
      </w:r>
      <w:r>
        <w:rPr>
          <w:i/>
          <w:color w:val="FF0000"/>
        </w:rPr>
        <w:t>EvaSelection</w:t>
      </w:r>
      <w:r>
        <w:rPr>
          <w:color w:val="FF0000"/>
        </w:rPr>
        <w:t>.</w:t>
      </w:r>
    </w:p>
    <w:p w14:paraId="30087FA4" w14:textId="77777777" w:rsidR="001D6ADA" w:rsidRDefault="001D6ADA">
      <w:pPr>
        <w:rPr>
          <w:color w:val="FF0000"/>
        </w:rPr>
      </w:pPr>
    </w:p>
    <w:p w14:paraId="511577EA" w14:textId="77777777" w:rsidR="001D6ADA" w:rsidRDefault="00000000">
      <w:pPr>
        <w:rPr>
          <w:color w:val="FF0000"/>
        </w:rPr>
      </w:pPr>
      <w:r>
        <w:rPr>
          <w:color w:val="FF0000"/>
        </w:rPr>
        <w:t xml:space="preserve">  &amp;COMBINEDOBSERVATIONS</w:t>
      </w:r>
    </w:p>
    <w:p w14:paraId="3FA634D5" w14:textId="77777777" w:rsidR="001D6ADA" w:rsidRDefault="00000000">
      <w:pPr>
        <w:rPr>
          <w:color w:val="FF0000"/>
        </w:rPr>
      </w:pPr>
      <w:r>
        <w:rPr>
          <w:color w:val="FF0000"/>
        </w:rPr>
        <w:t xml:space="preserve">  Namelist &amp;COMBINEDOBSERVATIONS is required when </w:t>
      </w:r>
      <w:r>
        <w:rPr>
          <w:i/>
          <w:color w:val="FF0000"/>
        </w:rPr>
        <w:t>nCombinedObs</w:t>
      </w:r>
      <w:r>
        <w:rPr>
          <w:color w:val="FF0000"/>
        </w:rPr>
        <w:t>&gt;0</w:t>
      </w:r>
    </w:p>
    <w:p w14:paraId="6645ADA3" w14:textId="77777777" w:rsidR="001D6ADA" w:rsidRDefault="001D6ADA">
      <w:pPr>
        <w:rPr>
          <w:color w:val="FF0000"/>
        </w:rPr>
      </w:pPr>
    </w:p>
    <w:p w14:paraId="1A233363" w14:textId="77777777" w:rsidR="001D6ADA" w:rsidRDefault="00000000">
      <w:pPr>
        <w:rPr>
          <w:color w:val="FF0000"/>
        </w:rPr>
      </w:pPr>
      <w:r>
        <w:rPr>
          <w:color w:val="FF0000"/>
        </w:rPr>
        <w:t xml:space="preserve">  &amp;</w:t>
      </w:r>
      <w:r>
        <w:rPr>
          <w:color w:val="FF0000"/>
          <w:lang w:val="en-US"/>
        </w:rPr>
        <w:t>OBSERVATIONCONSTRAINTS</w:t>
      </w:r>
    </w:p>
    <w:p w14:paraId="53772964" w14:textId="77777777" w:rsidR="001D6ADA" w:rsidRDefault="00000000">
      <w:pPr>
        <w:rPr>
          <w:color w:val="FF0000"/>
        </w:rPr>
      </w:pPr>
      <w:r>
        <w:rPr>
          <w:color w:val="FF0000"/>
        </w:rPr>
        <w:t xml:space="preserve">  Namelist &amp;</w:t>
      </w:r>
      <w:r>
        <w:rPr>
          <w:color w:val="FF0000"/>
          <w:lang w:val="en-US"/>
        </w:rPr>
        <w:t>OBSERVATIONCONSTRAINTS</w:t>
      </w:r>
      <w:r>
        <w:rPr>
          <w:color w:val="FF0000"/>
        </w:rPr>
        <w:t xml:space="preserve"> is required when </w:t>
      </w:r>
      <w:r>
        <w:rPr>
          <w:i/>
          <w:color w:val="FF0000"/>
        </w:rPr>
        <w:t>nObsConstraints</w:t>
      </w:r>
      <w:r>
        <w:rPr>
          <w:color w:val="FF0000"/>
        </w:rPr>
        <w:t>&gt;0</w:t>
      </w:r>
    </w:p>
    <w:p w14:paraId="1D7BC5A9" w14:textId="77777777" w:rsidR="001D6ADA" w:rsidRDefault="001D6ADA">
      <w:pPr>
        <w:rPr>
          <w:color w:val="FF0000"/>
        </w:rPr>
      </w:pPr>
    </w:p>
    <w:p w14:paraId="305AA030" w14:textId="77777777" w:rsidR="001D6ADA" w:rsidRDefault="00000000">
      <w:pPr>
        <w:rPr>
          <w:color w:val="FF0000"/>
        </w:rPr>
      </w:pPr>
      <w:r>
        <w:rPr>
          <w:color w:val="FF0000"/>
        </w:rPr>
        <w:t xml:space="preserve">  &amp;ECONOMICVALUES</w:t>
      </w:r>
    </w:p>
    <w:p w14:paraId="1FC02955" w14:textId="77777777" w:rsidR="001D6ADA" w:rsidRDefault="00000000">
      <w:pPr>
        <w:rPr>
          <w:color w:val="FF0000"/>
        </w:rPr>
      </w:pPr>
      <w:r>
        <w:rPr>
          <w:color w:val="FF0000"/>
        </w:rPr>
        <w:t xml:space="preserve">  Namelist &amp;ECONOMICVALUES, variable </w:t>
      </w:r>
      <w:r>
        <w:rPr>
          <w:i/>
          <w:color w:val="FF0000"/>
        </w:rPr>
        <w:t>economicValueEbv</w:t>
      </w:r>
      <w:r>
        <w:rPr>
          <w:color w:val="FF0000"/>
        </w:rPr>
        <w:t xml:space="preserve"> is required when </w:t>
      </w:r>
      <w:r>
        <w:rPr>
          <w:i/>
          <w:color w:val="FF0000"/>
        </w:rPr>
        <w:t>nebv</w:t>
      </w:r>
      <w:r>
        <w:rPr>
          <w:color w:val="FF0000"/>
        </w:rPr>
        <w:t>&gt;0</w:t>
      </w:r>
    </w:p>
    <w:p w14:paraId="29FE57D4" w14:textId="77777777" w:rsidR="001D6ADA" w:rsidRDefault="001D6ADA">
      <w:pPr>
        <w:rPr>
          <w:color w:val="FF0000"/>
        </w:rPr>
      </w:pPr>
    </w:p>
    <w:p w14:paraId="1D7C3177" w14:textId="77777777" w:rsidR="001D6ADA" w:rsidRDefault="00000000">
      <w:pPr>
        <w:pStyle w:val="Overskrift2"/>
        <w:rPr>
          <w:rStyle w:val="Strk"/>
        </w:rPr>
      </w:pPr>
      <w:bookmarkStart w:id="74" w:name="BASEPOPULATION"/>
      <w:bookmarkStart w:id="75" w:name="_Toc172077959"/>
      <w:bookmarkStart w:id="76" w:name="_Toc187214858"/>
      <w:bookmarkStart w:id="77" w:name="_Toc187214938"/>
      <w:bookmarkStart w:id="78" w:name="_Toc109904131"/>
      <w:bookmarkEnd w:id="74"/>
      <w:r>
        <w:rPr>
          <w:rStyle w:val="Strk"/>
          <w:highlight w:val="yellow"/>
        </w:rPr>
        <w:lastRenderedPageBreak/>
        <w:t>&amp;BASEPOPULATION</w:t>
      </w:r>
      <w:bookmarkEnd w:id="75"/>
      <w:bookmarkEnd w:id="76"/>
      <w:bookmarkEnd w:id="77"/>
      <w:bookmarkEnd w:id="78"/>
    </w:p>
    <w:p w14:paraId="408266B7" w14:textId="77777777" w:rsidR="001D6ADA" w:rsidRDefault="00000000">
      <w:r>
        <w:t xml:space="preserve">  age_class_base=</w:t>
      </w:r>
      <w:r>
        <w:rPr>
          <w:i/>
        </w:rPr>
        <w:t>age_class_base</w:t>
      </w:r>
    </w:p>
    <w:p w14:paraId="65AB5511" w14:textId="77777777" w:rsidR="001D6ADA" w:rsidRDefault="00000000">
      <w:pPr>
        <w:rPr>
          <w:i/>
        </w:rPr>
      </w:pPr>
      <w:r>
        <w:t xml:space="preserve">  max_age_base_males=</w:t>
      </w:r>
      <w:r>
        <w:rPr>
          <w:i/>
        </w:rPr>
        <w:t>max_age_base_males</w:t>
      </w:r>
    </w:p>
    <w:p w14:paraId="78EB5E2A" w14:textId="77777777" w:rsidR="001D6ADA" w:rsidRDefault="00000000">
      <w:pPr>
        <w:rPr>
          <w:i/>
        </w:rPr>
      </w:pPr>
      <w:r>
        <w:t xml:space="preserve">  max_age_base_females=</w:t>
      </w:r>
      <w:r>
        <w:rPr>
          <w:i/>
        </w:rPr>
        <w:t>max_age_base_females</w:t>
      </w:r>
    </w:p>
    <w:p w14:paraId="78886E29" w14:textId="77777777" w:rsidR="001D6ADA" w:rsidRDefault="00000000">
      <w:r>
        <w:t xml:space="preserve">  age_class_male=</w:t>
      </w:r>
      <w:r>
        <w:rPr>
          <w:i/>
        </w:rPr>
        <w:t>age_class_male</w:t>
      </w:r>
    </w:p>
    <w:p w14:paraId="24F7134E" w14:textId="77777777" w:rsidR="001D6ADA" w:rsidRDefault="00000000">
      <w:pPr>
        <w:rPr>
          <w:i/>
        </w:rPr>
      </w:pPr>
      <w:r>
        <w:t xml:space="preserve">  age_class_female=</w:t>
      </w:r>
      <w:r>
        <w:rPr>
          <w:i/>
        </w:rPr>
        <w:t>age_class_female</w:t>
      </w:r>
    </w:p>
    <w:p w14:paraId="30836226" w14:textId="0E976BD5" w:rsidR="008D4488" w:rsidRDefault="008D4488">
      <w:r>
        <w:t xml:space="preserve">  </w:t>
      </w:r>
      <w:r w:rsidRPr="008D4488">
        <w:t>sampleFounderAsBase</w:t>
      </w:r>
      <w:r>
        <w:t>=</w:t>
      </w:r>
      <w:r w:rsidRPr="008D4488">
        <w:rPr>
          <w:i/>
          <w:iCs/>
        </w:rPr>
        <w:t>sampleFounderAsBase</w:t>
      </w:r>
    </w:p>
    <w:p w14:paraId="35AC6D48" w14:textId="77777777" w:rsidR="001D6ADA" w:rsidRDefault="00000000">
      <w:r>
        <w:t xml:space="preserve">  realiseBaseObservations=</w:t>
      </w:r>
      <w:proofErr w:type="gramStart"/>
      <w:r>
        <w:rPr>
          <w:i/>
        </w:rPr>
        <w:t>realiseBaseObservations</w:t>
      </w:r>
      <w:r>
        <w:t xml:space="preserve">  /</w:t>
      </w:r>
      <w:proofErr w:type="gramEnd"/>
    </w:p>
    <w:p w14:paraId="32E923BF" w14:textId="77777777" w:rsidR="001D6ADA" w:rsidRDefault="001D6ADA"/>
    <w:p w14:paraId="350D1FE4" w14:textId="77777777" w:rsidR="001D6ADA" w:rsidRDefault="00000000">
      <w:r>
        <w:t xml:space="preserve">  **Task**</w:t>
      </w:r>
    </w:p>
    <w:p w14:paraId="538D4EEF" w14:textId="77777777" w:rsidR="001D6ADA" w:rsidRDefault="00000000">
      <w:r>
        <w:t xml:space="preserve">  Input to generate the base population.</w:t>
      </w:r>
    </w:p>
    <w:p w14:paraId="6F1A103F" w14:textId="77777777" w:rsidR="001D6ADA" w:rsidRDefault="001D6ADA"/>
    <w:p w14:paraId="55EE3087" w14:textId="77777777" w:rsidR="001D6ADA" w:rsidRDefault="00000000">
      <w:r>
        <w:t xml:space="preserve">  **Properties of names**</w:t>
      </w:r>
    </w:p>
    <w:p w14:paraId="2DC89DC2" w14:textId="77777777" w:rsidR="001D6ADA" w:rsidRDefault="00000000">
      <w:r>
        <w:t xml:space="preserve">  </w:t>
      </w:r>
      <w:r>
        <w:rPr>
          <w:i/>
        </w:rPr>
        <w:t>age_class_base</w:t>
      </w:r>
      <w:r>
        <w:t xml:space="preserve">        Definition: Method used to generate the age structure of </w:t>
      </w:r>
    </w:p>
    <w:p w14:paraId="0458F8D7" w14:textId="77777777" w:rsidR="001D6ADA" w:rsidRDefault="00000000">
      <w:r>
        <w:t xml:space="preserve">                                    the base population</w:t>
      </w:r>
    </w:p>
    <w:p w14:paraId="644F1004" w14:textId="77777777" w:rsidR="001D6ADA" w:rsidRDefault="00000000">
      <w:r>
        <w:t xml:space="preserve">                        Type: Character</w:t>
      </w:r>
    </w:p>
    <w:p w14:paraId="48266755" w14:textId="77777777" w:rsidR="001D6ADA" w:rsidRDefault="00000000">
      <w:r>
        <w:t xml:space="preserve">                        Options:</w:t>
      </w:r>
    </w:p>
    <w:p w14:paraId="045707B7" w14:textId="77777777" w:rsidR="001D6ADA" w:rsidRDefault="00000000">
      <w:r>
        <w:t xml:space="preserve">                           no_structure     All base animals generated have </w:t>
      </w:r>
    </w:p>
    <w:p w14:paraId="19CFB72C" w14:textId="77777777" w:rsidR="001D6ADA" w:rsidRDefault="00000000">
      <w:r>
        <w:t xml:space="preserve">                                            birth time 0. The numbers of </w:t>
      </w:r>
    </w:p>
    <w:p w14:paraId="50B2D598" w14:textId="77777777" w:rsidR="001D6ADA" w:rsidRDefault="00000000">
      <w:r>
        <w:t xml:space="preserve">                                            base males and females generated in </w:t>
      </w:r>
    </w:p>
    <w:p w14:paraId="77B9146A" w14:textId="77777777" w:rsidR="001D6ADA" w:rsidRDefault="00000000">
      <w:r>
        <w:t xml:space="preserve">                                            each herd is determined by the size </w:t>
      </w:r>
    </w:p>
    <w:p w14:paraId="12510B70" w14:textId="77777777" w:rsidR="001D6ADA" w:rsidRDefault="00000000">
      <w:r>
        <w:t xml:space="preserve">                                            of the herds. Herd sizes are </w:t>
      </w:r>
    </w:p>
    <w:p w14:paraId="4A3094F0" w14:textId="77777777" w:rsidR="001D6ADA" w:rsidRDefault="00000000">
      <w:r>
        <w:t xml:space="preserve">                                            generated using information provided </w:t>
      </w:r>
    </w:p>
    <w:p w14:paraId="44CE9F71" w14:textId="77777777" w:rsidR="001D6ADA" w:rsidRDefault="00000000">
      <w:r>
        <w:t xml:space="preserve">                                            in namelist &amp;SELECTION, variable </w:t>
      </w:r>
    </w:p>
    <w:p w14:paraId="45C78D3D" w14:textId="77777777" w:rsidR="001D6ADA" w:rsidRDefault="00000000">
      <w:r>
        <w:t xml:space="preserve">                                            selection_scheme.</w:t>
      </w:r>
    </w:p>
    <w:p w14:paraId="1382392D" w14:textId="77777777" w:rsidR="001D6ADA" w:rsidRDefault="00000000">
      <w:r>
        <w:t xml:space="preserve">                           create_structure Age structure generated using </w:t>
      </w:r>
    </w:p>
    <w:p w14:paraId="05D828ED" w14:textId="77777777" w:rsidR="001D6ADA" w:rsidRDefault="00000000">
      <w:r>
        <w:t xml:space="preserve">                                            information provided in namelist </w:t>
      </w:r>
    </w:p>
    <w:p w14:paraId="50A6BAB4" w14:textId="77777777" w:rsidR="001D6ADA" w:rsidRDefault="00000000">
      <w:r>
        <w:t xml:space="preserve">                                            &amp;SELECTION, variable </w:t>
      </w:r>
    </w:p>
    <w:p w14:paraId="2755647B" w14:textId="77777777" w:rsidR="001D6ADA" w:rsidRDefault="00000000">
      <w:r>
        <w:t xml:space="preserve">                                            </w:t>
      </w:r>
      <w:r>
        <w:rPr>
          <w:i/>
        </w:rPr>
        <w:t>selection_scheme</w:t>
      </w:r>
      <w:r>
        <w:t xml:space="preserve">. Birth times for </w:t>
      </w:r>
    </w:p>
    <w:p w14:paraId="11FC9B67" w14:textId="77777777" w:rsidR="001D6ADA" w:rsidRDefault="00000000">
      <w:r>
        <w:t xml:space="preserve">                                            the base animals range from</w:t>
      </w:r>
    </w:p>
    <w:p w14:paraId="22E2744B" w14:textId="77777777" w:rsidR="001D6ADA" w:rsidRDefault="00000000">
      <w:r>
        <w:t xml:space="preserve">                                            1-AgeMales-</w:t>
      </w:r>
      <w:r>
        <w:rPr>
          <w:i/>
        </w:rPr>
        <w:t>gestation_length</w:t>
      </w:r>
      <w:r>
        <w:t xml:space="preserve"> to 0 for </w:t>
      </w:r>
    </w:p>
    <w:p w14:paraId="64942BB9" w14:textId="77777777" w:rsidR="001D6ADA" w:rsidRDefault="00000000">
      <w:r>
        <w:t xml:space="preserve">                                            males and </w:t>
      </w:r>
    </w:p>
    <w:p w14:paraId="235E472E" w14:textId="77777777" w:rsidR="001D6ADA" w:rsidRDefault="00000000">
      <w:r>
        <w:t xml:space="preserve">                                            1-AgeFemales-</w:t>
      </w:r>
      <w:r>
        <w:rPr>
          <w:i/>
        </w:rPr>
        <w:t>gestation_length</w:t>
      </w:r>
      <w:r>
        <w:t xml:space="preserve"> to 0 </w:t>
      </w:r>
    </w:p>
    <w:p w14:paraId="72DD638F" w14:textId="77777777" w:rsidR="001D6ADA" w:rsidRDefault="00000000">
      <w:r>
        <w:t xml:space="preserve">                                            for females, where AgeMales and </w:t>
      </w:r>
    </w:p>
    <w:p w14:paraId="32415977" w14:textId="77777777" w:rsidR="001D6ADA" w:rsidRDefault="00000000">
      <w:r>
        <w:t xml:space="preserve">                                            AgeFemales are the maximum </w:t>
      </w:r>
    </w:p>
    <w:p w14:paraId="1011EF18" w14:textId="77777777" w:rsidR="001D6ADA" w:rsidRDefault="00000000">
      <w:r>
        <w:t xml:space="preserve">                                            reproductive ages for male and </w:t>
      </w:r>
    </w:p>
    <w:p w14:paraId="1B0E1C6D" w14:textId="77777777" w:rsidR="001D6ADA" w:rsidRDefault="00000000">
      <w:r>
        <w:t xml:space="preserve">                                            females (see Additional </w:t>
      </w:r>
    </w:p>
    <w:p w14:paraId="076537A0" w14:textId="77777777" w:rsidR="001D6ADA" w:rsidRDefault="00000000">
      <w:r>
        <w:t xml:space="preserve">                                            Information). This method ensures </w:t>
      </w:r>
    </w:p>
    <w:p w14:paraId="5113A72D" w14:textId="77777777" w:rsidR="001D6ADA" w:rsidRDefault="00000000">
      <w:r>
        <w:t xml:space="preserve">                                            enough base males and females to </w:t>
      </w:r>
    </w:p>
    <w:p w14:paraId="7A015012" w14:textId="77777777" w:rsidR="001D6ADA" w:rsidRDefault="00000000">
      <w:r>
        <w:t xml:space="preserve">                                            cover reproduction in each time </w:t>
      </w:r>
    </w:p>
    <w:p w14:paraId="1F69C3DE" w14:textId="77777777" w:rsidR="001D6ADA" w:rsidRDefault="00000000">
      <w:r>
        <w:t xml:space="preserve">                                            step.</w:t>
      </w:r>
    </w:p>
    <w:p w14:paraId="378BE2E8" w14:textId="77777777" w:rsidR="001D6ADA" w:rsidRDefault="00000000">
      <w:pPr>
        <w:rPr>
          <w:color w:val="FF0000"/>
        </w:rPr>
      </w:pPr>
      <w:r>
        <w:t xml:space="preserve">                           input            </w:t>
      </w:r>
      <w:r>
        <w:rPr>
          <w:color w:val="FF0000"/>
        </w:rPr>
        <w:t xml:space="preserve">Age structure of base population is </w:t>
      </w:r>
    </w:p>
    <w:p w14:paraId="0C8CAE29" w14:textId="77777777" w:rsidR="001D6ADA" w:rsidRDefault="00000000">
      <w:r>
        <w:t xml:space="preserve">                                            </w:t>
      </w:r>
      <w:proofErr w:type="gramStart"/>
      <w:r>
        <w:t>user-provided</w:t>
      </w:r>
      <w:proofErr w:type="gramEnd"/>
      <w:r>
        <w:t xml:space="preserve">. Input is provided in </w:t>
      </w:r>
    </w:p>
    <w:p w14:paraId="0C020023" w14:textId="77777777" w:rsidR="001D6ADA" w:rsidRDefault="00000000">
      <w:r>
        <w:t xml:space="preserve">                                            </w:t>
      </w:r>
      <w:r>
        <w:rPr>
          <w:i/>
        </w:rPr>
        <w:t>max_age_base_males</w:t>
      </w:r>
      <w:r>
        <w:t xml:space="preserve">, </w:t>
      </w:r>
    </w:p>
    <w:p w14:paraId="43CBFCC1" w14:textId="77777777" w:rsidR="001D6ADA" w:rsidRDefault="00000000">
      <w:r>
        <w:t xml:space="preserve">                                            </w:t>
      </w:r>
      <w:r>
        <w:rPr>
          <w:i/>
        </w:rPr>
        <w:t>max_age_base_females</w:t>
      </w:r>
      <w:r>
        <w:t xml:space="preserve">, </w:t>
      </w:r>
      <w:r>
        <w:rPr>
          <w:i/>
        </w:rPr>
        <w:t>age_class_male</w:t>
      </w:r>
      <w:r>
        <w:t>,</w:t>
      </w:r>
    </w:p>
    <w:p w14:paraId="03AC613E" w14:textId="77777777" w:rsidR="001D6ADA" w:rsidRDefault="00000000">
      <w:r>
        <w:t xml:space="preserve">                                            and </w:t>
      </w:r>
      <w:r>
        <w:rPr>
          <w:i/>
        </w:rPr>
        <w:t>age_class_female</w:t>
      </w:r>
      <w:r>
        <w:t>.</w:t>
      </w:r>
    </w:p>
    <w:p w14:paraId="071B34EF" w14:textId="77777777" w:rsidR="001D6ADA" w:rsidRDefault="00000000">
      <w:r>
        <w:t xml:space="preserve">                        Default: no_structure</w:t>
      </w:r>
    </w:p>
    <w:p w14:paraId="39CA6B26" w14:textId="77777777" w:rsidR="001D6ADA" w:rsidRDefault="001D6ADA"/>
    <w:p w14:paraId="257D5EBB" w14:textId="77777777" w:rsidR="001D6ADA" w:rsidRDefault="00000000">
      <w:r>
        <w:t xml:space="preserve">  </w:t>
      </w:r>
      <w:r>
        <w:rPr>
          <w:i/>
        </w:rPr>
        <w:t>max_age_base_males</w:t>
      </w:r>
      <w:r>
        <w:t xml:space="preserve">    Definition: Oldest age at which males in the base </w:t>
      </w:r>
    </w:p>
    <w:p w14:paraId="55A8022D" w14:textId="77777777" w:rsidR="001D6ADA" w:rsidRDefault="00000000">
      <w:r>
        <w:t xml:space="preserve">                                    population are reproductive; measured in time </w:t>
      </w:r>
    </w:p>
    <w:p w14:paraId="296854D0" w14:textId="77777777" w:rsidR="001D6ADA" w:rsidRDefault="00000000">
      <w:r>
        <w:t xml:space="preserve">                                    steps. Used when </w:t>
      </w:r>
      <w:r>
        <w:rPr>
          <w:i/>
        </w:rPr>
        <w:t>age_class_base</w:t>
      </w:r>
      <w:r>
        <w:t xml:space="preserve"> ‘input’.</w:t>
      </w:r>
    </w:p>
    <w:p w14:paraId="228A6896" w14:textId="77777777" w:rsidR="001D6ADA" w:rsidRDefault="00000000">
      <w:r>
        <w:t xml:space="preserve">                        Type: Integer</w:t>
      </w:r>
    </w:p>
    <w:p w14:paraId="32DAFEBC" w14:textId="77777777" w:rsidR="001D6ADA" w:rsidRDefault="00000000">
      <w:r>
        <w:t xml:space="preserve">                        Options: </w:t>
      </w:r>
      <w:r>
        <w:sym w:font="Symbol" w:char="00B3"/>
      </w:r>
      <w:r>
        <w:t>1</w:t>
      </w:r>
    </w:p>
    <w:p w14:paraId="166B4DA3" w14:textId="77777777" w:rsidR="001D6ADA" w:rsidRDefault="00000000">
      <w:r>
        <w:t xml:space="preserve">                        Default: 1</w:t>
      </w:r>
    </w:p>
    <w:p w14:paraId="2D8E29CD" w14:textId="77777777" w:rsidR="001D6ADA" w:rsidRDefault="001D6ADA"/>
    <w:p w14:paraId="41E6712B" w14:textId="77777777" w:rsidR="001D6ADA" w:rsidRDefault="00000000">
      <w:r>
        <w:t xml:space="preserve">  </w:t>
      </w:r>
      <w:r>
        <w:rPr>
          <w:i/>
        </w:rPr>
        <w:t>max_age_base_</w:t>
      </w:r>
      <w:proofErr w:type="gramStart"/>
      <w:r>
        <w:rPr>
          <w:i/>
        </w:rPr>
        <w:t>females</w:t>
      </w:r>
      <w:r>
        <w:t xml:space="preserve">  Definition</w:t>
      </w:r>
      <w:proofErr w:type="gramEnd"/>
      <w:r>
        <w:t xml:space="preserve">: Oldest age at which females in the base </w:t>
      </w:r>
    </w:p>
    <w:p w14:paraId="40905457" w14:textId="77777777" w:rsidR="001D6ADA" w:rsidRDefault="00000000">
      <w:r>
        <w:lastRenderedPageBreak/>
        <w:t xml:space="preserve">                                    population are reproductive; measured in time </w:t>
      </w:r>
    </w:p>
    <w:p w14:paraId="7C005FA6" w14:textId="77777777" w:rsidR="001D6ADA" w:rsidRDefault="00000000">
      <w:r>
        <w:t xml:space="preserve">                                    steps. Used when </w:t>
      </w:r>
      <w:r>
        <w:rPr>
          <w:i/>
        </w:rPr>
        <w:t>age_class_base</w:t>
      </w:r>
      <w:r>
        <w:t xml:space="preserve"> ‘input’.</w:t>
      </w:r>
    </w:p>
    <w:p w14:paraId="35625F89" w14:textId="77777777" w:rsidR="001D6ADA" w:rsidRDefault="00000000">
      <w:r>
        <w:t xml:space="preserve">                        Type: Integer</w:t>
      </w:r>
    </w:p>
    <w:p w14:paraId="19F7EAE8" w14:textId="77777777" w:rsidR="001D6ADA" w:rsidRDefault="00000000">
      <w:r>
        <w:t xml:space="preserve">                        Options: </w:t>
      </w:r>
      <w:r>
        <w:sym w:font="Symbol" w:char="00B3"/>
      </w:r>
      <w:r>
        <w:t>1</w:t>
      </w:r>
    </w:p>
    <w:p w14:paraId="56FB7B7B" w14:textId="77777777" w:rsidR="001D6ADA" w:rsidRDefault="00000000">
      <w:r>
        <w:t xml:space="preserve">                        Default: 1</w:t>
      </w:r>
    </w:p>
    <w:p w14:paraId="08BCF62D" w14:textId="77777777" w:rsidR="001D6ADA" w:rsidRDefault="001D6ADA"/>
    <w:p w14:paraId="543CE3AE" w14:textId="77777777" w:rsidR="001D6ADA" w:rsidRDefault="00000000">
      <w:r>
        <w:t xml:space="preserve">  </w:t>
      </w:r>
      <w:r>
        <w:rPr>
          <w:i/>
        </w:rPr>
        <w:t>age_class_male</w:t>
      </w:r>
      <w:r>
        <w:t xml:space="preserve">        Definition: Matrix with numbers of base males in each </w:t>
      </w:r>
    </w:p>
    <w:p w14:paraId="3EF7610E" w14:textId="77777777" w:rsidR="001D6ADA" w:rsidRDefault="00000000">
      <w:r>
        <w:t xml:space="preserve">                                    npop x (age-class x herd) combination at time step </w:t>
      </w:r>
    </w:p>
    <w:p w14:paraId="33531D92" w14:textId="77777777" w:rsidR="001D6ADA" w:rsidRDefault="00000000">
      <w:r>
        <w:t xml:space="preserve">                                    1-</w:t>
      </w:r>
      <w:r>
        <w:rPr>
          <w:i/>
        </w:rPr>
        <w:t>gestation_length</w:t>
      </w:r>
      <w:r>
        <w:t xml:space="preserve">. Used when </w:t>
      </w:r>
      <w:r>
        <w:rPr>
          <w:i/>
        </w:rPr>
        <w:t>age_class_base</w:t>
      </w:r>
      <w:r>
        <w:t xml:space="preserve"> </w:t>
      </w:r>
    </w:p>
    <w:p w14:paraId="16A22875" w14:textId="77777777" w:rsidR="001D6ADA" w:rsidRDefault="00000000">
      <w:r>
        <w:t xml:space="preserve">                                    ‘input’.</w:t>
      </w:r>
    </w:p>
    <w:p w14:paraId="65F6CFBE" w14:textId="77777777" w:rsidR="001D6ADA" w:rsidRDefault="00000000">
      <w:r>
        <w:t xml:space="preserve">                        Dimension:(gestation_length+max_age_base_females x </w:t>
      </w:r>
      <w:proofErr w:type="gramStart"/>
      <w:r>
        <w:t>nherd)xnpop</w:t>
      </w:r>
      <w:proofErr w:type="gramEnd"/>
    </w:p>
    <w:p w14:paraId="488C918D" w14:textId="77777777" w:rsidR="001D6ADA" w:rsidRDefault="00000000">
      <w:pPr>
        <w:rPr>
          <w:i/>
        </w:rPr>
      </w:pPr>
      <w:r>
        <w:t xml:space="preserve">                        Bounds: (1-</w:t>
      </w:r>
      <w:r>
        <w:rPr>
          <w:i/>
        </w:rPr>
        <w:t>gestation_length</w:t>
      </w:r>
      <w:r>
        <w:t>):</w:t>
      </w:r>
      <w:r>
        <w:rPr>
          <w:i/>
        </w:rPr>
        <w:t>max_age_base_females</w:t>
      </w:r>
      <w:r>
        <w:t xml:space="preserve">, </w:t>
      </w:r>
      <w:proofErr w:type="gramStart"/>
      <w:r>
        <w:t>1:</w:t>
      </w:r>
      <w:r>
        <w:rPr>
          <w:i/>
        </w:rPr>
        <w:t>nherd</w:t>
      </w:r>
      <w:proofErr w:type="gramEnd"/>
      <w:r>
        <w:rPr>
          <w:i/>
        </w:rPr>
        <w:t xml:space="preserve">, </w:t>
      </w:r>
    </w:p>
    <w:p w14:paraId="53B8ACC8" w14:textId="77777777" w:rsidR="001D6ADA" w:rsidRDefault="00000000">
      <w:pPr>
        <w:ind w:left="3912"/>
      </w:pPr>
      <w:proofErr w:type="gramStart"/>
      <w:r>
        <w:t>1:</w:t>
      </w:r>
      <w:r>
        <w:rPr>
          <w:i/>
        </w:rPr>
        <w:t>npop</w:t>
      </w:r>
      <w:proofErr w:type="gramEnd"/>
    </w:p>
    <w:p w14:paraId="6EC95756" w14:textId="77777777" w:rsidR="001D6ADA" w:rsidRDefault="00000000">
      <w:r>
        <w:t xml:space="preserve">                        Type: Integer</w:t>
      </w:r>
    </w:p>
    <w:p w14:paraId="3D28608C" w14:textId="77777777" w:rsidR="001D6ADA" w:rsidRDefault="001D6ADA"/>
    <w:p w14:paraId="510CC0B0" w14:textId="77777777" w:rsidR="001D6ADA" w:rsidRDefault="00000000">
      <w:r>
        <w:t xml:space="preserve">  </w:t>
      </w:r>
      <w:r>
        <w:rPr>
          <w:i/>
        </w:rPr>
        <w:t>age_class_female</w:t>
      </w:r>
      <w:r>
        <w:t xml:space="preserve">      Definition: Matrix with numbers of base females in each </w:t>
      </w:r>
    </w:p>
    <w:p w14:paraId="7148F401" w14:textId="77777777" w:rsidR="001D6ADA" w:rsidRDefault="00000000">
      <w:r>
        <w:t xml:space="preserve">                                    npop x (age-class x herd) combination at time step </w:t>
      </w:r>
    </w:p>
    <w:p w14:paraId="16C5C2ED" w14:textId="77777777" w:rsidR="001D6ADA" w:rsidRDefault="00000000">
      <w:r>
        <w:t xml:space="preserve">                                    1-</w:t>
      </w:r>
      <w:r>
        <w:rPr>
          <w:i/>
        </w:rPr>
        <w:t>gestation_length</w:t>
      </w:r>
      <w:r>
        <w:t xml:space="preserve">. Used when </w:t>
      </w:r>
      <w:r>
        <w:rPr>
          <w:i/>
        </w:rPr>
        <w:t>age_class_base</w:t>
      </w:r>
      <w:r>
        <w:t xml:space="preserve"> </w:t>
      </w:r>
    </w:p>
    <w:p w14:paraId="3BD3BB9D" w14:textId="77777777" w:rsidR="001D6ADA" w:rsidRDefault="00000000">
      <w:r>
        <w:t xml:space="preserve">                                    ‘input’.</w:t>
      </w:r>
    </w:p>
    <w:p w14:paraId="44D154BF" w14:textId="77777777" w:rsidR="001D6ADA" w:rsidRDefault="00000000">
      <w:r>
        <w:t xml:space="preserve">                        Dimension: </w:t>
      </w:r>
    </w:p>
    <w:p w14:paraId="2DACEDA4" w14:textId="77777777" w:rsidR="001D6ADA" w:rsidRDefault="00000000">
      <w:pPr>
        <w:ind w:left="2608" w:firstLine="1304"/>
      </w:pPr>
      <w:r>
        <w:t>(gestation_length+max_age_base_females x nherd) x npop</w:t>
      </w:r>
    </w:p>
    <w:p w14:paraId="5E2586A4" w14:textId="77777777" w:rsidR="001D6ADA" w:rsidRDefault="00000000">
      <w:pPr>
        <w:rPr>
          <w:i/>
        </w:rPr>
      </w:pPr>
      <w:r>
        <w:t xml:space="preserve">                        Bounds: (1-</w:t>
      </w:r>
      <w:r>
        <w:rPr>
          <w:i/>
        </w:rPr>
        <w:t>gestation_length</w:t>
      </w:r>
      <w:r>
        <w:t>):</w:t>
      </w:r>
      <w:r>
        <w:rPr>
          <w:i/>
        </w:rPr>
        <w:t>max_age_base_females</w:t>
      </w:r>
      <w:r>
        <w:t xml:space="preserve">, </w:t>
      </w:r>
      <w:proofErr w:type="gramStart"/>
      <w:r>
        <w:t>1:</w:t>
      </w:r>
      <w:r>
        <w:rPr>
          <w:i/>
        </w:rPr>
        <w:t>nherd</w:t>
      </w:r>
      <w:proofErr w:type="gramEnd"/>
      <w:r>
        <w:rPr>
          <w:i/>
        </w:rPr>
        <w:t xml:space="preserve">, </w:t>
      </w:r>
    </w:p>
    <w:p w14:paraId="60AB2827" w14:textId="77777777" w:rsidR="001D6ADA" w:rsidRDefault="00000000">
      <w:pPr>
        <w:ind w:left="3912"/>
      </w:pPr>
      <w:proofErr w:type="gramStart"/>
      <w:r>
        <w:t>1:</w:t>
      </w:r>
      <w:r>
        <w:rPr>
          <w:i/>
        </w:rPr>
        <w:t>npop</w:t>
      </w:r>
      <w:proofErr w:type="gramEnd"/>
    </w:p>
    <w:p w14:paraId="2130538F" w14:textId="77777777" w:rsidR="001D6ADA" w:rsidRDefault="00000000">
      <w:r>
        <w:t xml:space="preserve">                        Type: Integer</w:t>
      </w:r>
    </w:p>
    <w:p w14:paraId="5602644C" w14:textId="77777777" w:rsidR="001D6ADA" w:rsidRDefault="001D6ADA"/>
    <w:p w14:paraId="34CE9F29" w14:textId="77777777" w:rsidR="001D6ADA" w:rsidRDefault="00000000">
      <w:pPr>
        <w:rPr>
          <w:i/>
        </w:rPr>
      </w:pPr>
      <w:r>
        <w:t xml:space="preserve">  </w:t>
      </w:r>
      <w:r>
        <w:rPr>
          <w:i/>
        </w:rPr>
        <w:t>realiseBaseObservations</w:t>
      </w:r>
    </w:p>
    <w:p w14:paraId="75BCC2C8" w14:textId="77777777" w:rsidR="001D6ADA" w:rsidRDefault="00000000">
      <w:r>
        <w:t xml:space="preserve">                        Definition: Observations realised for base animals that </w:t>
      </w:r>
    </w:p>
    <w:p w14:paraId="65895928" w14:textId="77777777" w:rsidR="001D6ADA" w:rsidRDefault="00000000">
      <w:r>
        <w:t xml:space="preserve">                                    fulfil the criteria specified in namelist </w:t>
      </w:r>
    </w:p>
    <w:p w14:paraId="612E3FF3" w14:textId="77777777" w:rsidR="001D6ADA" w:rsidRDefault="00000000">
      <w:r>
        <w:t xml:space="preserve">                                    &amp;OBSERVATIONS</w:t>
      </w:r>
    </w:p>
    <w:p w14:paraId="4658471C" w14:textId="77777777" w:rsidR="001D6ADA" w:rsidRDefault="00000000">
      <w:r>
        <w:t xml:space="preserve">                        Type: Character</w:t>
      </w:r>
    </w:p>
    <w:p w14:paraId="43ACE459" w14:textId="77777777" w:rsidR="001D6ADA" w:rsidRDefault="00000000">
      <w:r>
        <w:t xml:space="preserve">                        Options:</w:t>
      </w:r>
    </w:p>
    <w:p w14:paraId="5AC108BE" w14:textId="77777777" w:rsidR="001D6ADA" w:rsidRDefault="00000000">
      <w:r>
        <w:t xml:space="preserve">                           </w:t>
      </w:r>
      <w:proofErr w:type="gramStart"/>
      <w:r>
        <w:t>yes</w:t>
      </w:r>
      <w:proofErr w:type="gramEnd"/>
      <w:r>
        <w:t xml:space="preserve"> Observations are realised</w:t>
      </w:r>
    </w:p>
    <w:p w14:paraId="3A7935C5" w14:textId="77777777" w:rsidR="001D6ADA" w:rsidRDefault="00000000">
      <w:r>
        <w:t xml:space="preserve">                           </w:t>
      </w:r>
      <w:proofErr w:type="gramStart"/>
      <w:r>
        <w:t>no  Observations</w:t>
      </w:r>
      <w:proofErr w:type="gramEnd"/>
      <w:r>
        <w:t xml:space="preserve"> are not realised</w:t>
      </w:r>
    </w:p>
    <w:p w14:paraId="57108AC0" w14:textId="77777777" w:rsidR="001D6ADA" w:rsidRDefault="00000000">
      <w:r>
        <w:t xml:space="preserve">                        Default: yes</w:t>
      </w:r>
    </w:p>
    <w:p w14:paraId="30A7CCD4" w14:textId="77777777" w:rsidR="001D6ADA" w:rsidRDefault="001D6ADA"/>
    <w:p w14:paraId="5EF0346F" w14:textId="39D299FB" w:rsidR="008D4488" w:rsidRDefault="008D4488" w:rsidP="008D4488">
      <w:pPr>
        <w:rPr>
          <w:i/>
        </w:rPr>
      </w:pPr>
      <w:r>
        <w:t xml:space="preserve">  </w:t>
      </w:r>
      <w:r w:rsidR="00676BA7" w:rsidRPr="00676BA7">
        <w:rPr>
          <w:i/>
        </w:rPr>
        <w:t>sampleFounderAsBase</w:t>
      </w:r>
    </w:p>
    <w:p w14:paraId="1DD2CB36" w14:textId="4EDF294E" w:rsidR="008D4488" w:rsidRDefault="008D4488" w:rsidP="00676BA7">
      <w:r>
        <w:t xml:space="preserve">                        Definition: </w:t>
      </w:r>
      <w:r w:rsidR="00676BA7" w:rsidRPr="00676BA7">
        <w:t>Sample founder indivdiuals as base individuals.</w:t>
      </w:r>
    </w:p>
    <w:p w14:paraId="3ACA927D" w14:textId="77777777" w:rsidR="008D4488" w:rsidRDefault="008D4488" w:rsidP="008D4488">
      <w:r>
        <w:t xml:space="preserve">                        Type: Character</w:t>
      </w:r>
    </w:p>
    <w:p w14:paraId="08628969" w14:textId="77777777" w:rsidR="008D4488" w:rsidRDefault="008D4488" w:rsidP="008D4488">
      <w:r>
        <w:t xml:space="preserve">                        Options:</w:t>
      </w:r>
    </w:p>
    <w:p w14:paraId="473E4195" w14:textId="07640D6F" w:rsidR="008D4488" w:rsidRDefault="008D4488" w:rsidP="008D4488">
      <w:r>
        <w:t xml:space="preserve">                           </w:t>
      </w:r>
      <w:proofErr w:type="gramStart"/>
      <w:r>
        <w:t>yes</w:t>
      </w:r>
      <w:proofErr w:type="gramEnd"/>
      <w:r>
        <w:t xml:space="preserve"> </w:t>
      </w:r>
      <w:r w:rsidR="00676BA7" w:rsidRPr="00676BA7">
        <w:t>sample founder indivdiuals as base indivdiuals.</w:t>
      </w:r>
    </w:p>
    <w:p w14:paraId="3A66D310" w14:textId="59AD04A2" w:rsidR="008D4488" w:rsidRDefault="008D4488" w:rsidP="008D4488">
      <w:r>
        <w:t xml:space="preserve">                           </w:t>
      </w:r>
      <w:proofErr w:type="gramStart"/>
      <w:r>
        <w:t xml:space="preserve">no  </w:t>
      </w:r>
      <w:r w:rsidR="00676BA7" w:rsidRPr="00676BA7">
        <w:t>(</w:t>
      </w:r>
      <w:proofErr w:type="gramEnd"/>
      <w:r w:rsidR="00676BA7" w:rsidRPr="00676BA7">
        <w:t>default) Sample haplotype to make base individuals.</w:t>
      </w:r>
    </w:p>
    <w:p w14:paraId="15BBCFCD" w14:textId="0A9BDB3C" w:rsidR="008D4488" w:rsidRDefault="008D4488" w:rsidP="008D4488">
      <w:r>
        <w:t xml:space="preserve">                        Default: </w:t>
      </w:r>
      <w:r w:rsidR="00676BA7">
        <w:t>no</w:t>
      </w:r>
    </w:p>
    <w:p w14:paraId="6337637A" w14:textId="77777777" w:rsidR="008D4488" w:rsidRDefault="008D4488"/>
    <w:p w14:paraId="3069BC21" w14:textId="77777777" w:rsidR="001D6ADA" w:rsidRDefault="00000000">
      <w:r>
        <w:t xml:space="preserve">  **Additional information**</w:t>
      </w:r>
    </w:p>
    <w:p w14:paraId="63631308" w14:textId="77777777" w:rsidR="001D6ADA" w:rsidRDefault="00000000">
      <w:r>
        <w:t xml:space="preserve">  1) Information provided in namelists &amp;POPULATIONPARAMETERS, &amp;SELECTION, and &amp;EVA </w:t>
      </w:r>
    </w:p>
    <w:p w14:paraId="6ADDF9F6" w14:textId="77777777" w:rsidR="001D6ADA" w:rsidRDefault="00000000">
      <w:r>
        <w:t xml:space="preserve">     is used to generate the base population when </w:t>
      </w:r>
      <w:r>
        <w:rPr>
          <w:i/>
        </w:rPr>
        <w:t>age_class_base</w:t>
      </w:r>
      <w:r>
        <w:t xml:space="preserve"> ‘no_structure’ and </w:t>
      </w:r>
    </w:p>
    <w:p w14:paraId="60CB4D53" w14:textId="77777777" w:rsidR="001D6ADA" w:rsidRDefault="00000000">
      <w:r>
        <w:t xml:space="preserve">     ‘</w:t>
      </w:r>
      <w:proofErr w:type="gramStart"/>
      <w:r>
        <w:t>create</w:t>
      </w:r>
      <w:proofErr w:type="gramEnd"/>
      <w:r>
        <w:t>_structure’</w:t>
      </w:r>
    </w:p>
    <w:p w14:paraId="726245D6" w14:textId="77777777" w:rsidR="001D6ADA" w:rsidRDefault="001D6ADA"/>
    <w:p w14:paraId="3F1E1708" w14:textId="77777777" w:rsidR="001D6ADA" w:rsidRDefault="00000000">
      <w:r>
        <w:t xml:space="preserve">  2) </w:t>
      </w:r>
      <w:r>
        <w:rPr>
          <w:i/>
        </w:rPr>
        <w:t>age_class_base</w:t>
      </w:r>
      <w:r>
        <w:t xml:space="preserve"> ‘no_structure’</w:t>
      </w:r>
    </w:p>
    <w:p w14:paraId="00666427" w14:textId="77777777" w:rsidR="001D6ADA" w:rsidRDefault="00000000">
      <w:r>
        <w:t xml:space="preserve">     (a) Variables max_age_base_males, max_age_base_females, age_class_male and </w:t>
      </w:r>
    </w:p>
    <w:p w14:paraId="731CE243" w14:textId="77777777" w:rsidR="001D6ADA" w:rsidRDefault="00000000">
      <w:r>
        <w:t xml:space="preserve">         </w:t>
      </w:r>
      <w:r>
        <w:rPr>
          <w:i/>
        </w:rPr>
        <w:t>age_class_female</w:t>
      </w:r>
      <w:r>
        <w:t xml:space="preserve"> are not used</w:t>
      </w:r>
    </w:p>
    <w:p w14:paraId="36212A17" w14:textId="77777777" w:rsidR="001D6ADA" w:rsidRDefault="00000000">
      <w:r>
        <w:t xml:space="preserve">     (b) All base males and females have the same age. They are all born at time </w:t>
      </w:r>
    </w:p>
    <w:p w14:paraId="31587F0F" w14:textId="77777777" w:rsidR="001D6ADA" w:rsidRDefault="00000000">
      <w:r>
        <w:t xml:space="preserve">         0. The consequence of this is that, when </w:t>
      </w:r>
      <w:r>
        <w:rPr>
          <w:i/>
        </w:rPr>
        <w:t>gestation_length</w:t>
      </w:r>
      <w:r>
        <w:t xml:space="preserve"> and/or the </w:t>
      </w:r>
    </w:p>
    <w:p w14:paraId="2B0F3FF6" w14:textId="77777777" w:rsidR="001D6ADA" w:rsidRDefault="00000000">
      <w:r>
        <w:t xml:space="preserve">         minimum reproductive age of the base animals is greater than 0, there </w:t>
      </w:r>
    </w:p>
    <w:p w14:paraId="03158E39" w14:textId="77777777" w:rsidR="001D6ADA" w:rsidRDefault="00000000">
      <w:r>
        <w:t xml:space="preserve">         will be time steps with no selection candidates available for </w:t>
      </w:r>
    </w:p>
    <w:p w14:paraId="6CFDC99E" w14:textId="77777777" w:rsidR="001D6ADA" w:rsidRDefault="00000000">
      <w:r>
        <w:t xml:space="preserve">         reproduction. This does not cause the program to stop.</w:t>
      </w:r>
    </w:p>
    <w:p w14:paraId="5F2C92FB" w14:textId="77777777" w:rsidR="001D6ADA" w:rsidRDefault="00000000">
      <w:r>
        <w:t xml:space="preserve">     (d) When </w:t>
      </w:r>
      <w:r>
        <w:rPr>
          <w:i/>
        </w:rPr>
        <w:t>nherd</w:t>
      </w:r>
      <w:r>
        <w:t xml:space="preserve">&gt;1, base animals are only allocated to those herds where animals </w:t>
      </w:r>
    </w:p>
    <w:p w14:paraId="4C0F9D32" w14:textId="77777777" w:rsidR="001D6ADA" w:rsidRDefault="00000000">
      <w:r>
        <w:lastRenderedPageBreak/>
        <w:t xml:space="preserve">         are selected for </w:t>
      </w:r>
      <w:proofErr w:type="gramStart"/>
      <w:r>
        <w:t>reproduction;</w:t>
      </w:r>
      <w:proofErr w:type="gramEnd"/>
      <w:r>
        <w:t xml:space="preserve"> irrespective of the age of the base animals. </w:t>
      </w:r>
    </w:p>
    <w:p w14:paraId="0E0E643A" w14:textId="77777777" w:rsidR="001D6ADA" w:rsidRDefault="00000000">
      <w:r>
        <w:t xml:space="preserve">         </w:t>
      </w:r>
      <w:r>
        <w:rPr>
          <w:highlight w:val="yellow"/>
        </w:rPr>
        <w:t>[MH: Check if this applies to ‘no_structure’!]</w:t>
      </w:r>
    </w:p>
    <w:p w14:paraId="5927CF79" w14:textId="77777777" w:rsidR="001D6ADA" w:rsidRDefault="00000000">
      <w:r>
        <w:t xml:space="preserve">     (d) When germ plasm is used for reproduction, </w:t>
      </w:r>
    </w:p>
    <w:p w14:paraId="674F3CF5" w14:textId="77777777" w:rsidR="001D6ADA" w:rsidRDefault="00000000">
      <w:r>
        <w:t xml:space="preserve">          (i) Germ plasm is stored for all base males if male germ plasm is used </w:t>
      </w:r>
    </w:p>
    <w:p w14:paraId="65E26156" w14:textId="77777777" w:rsidR="001D6ADA" w:rsidRDefault="00000000">
      <w:r>
        <w:t xml:space="preserve">              for reproduction. The number of germ plasm stored is the sum of </w:t>
      </w:r>
    </w:p>
    <w:p w14:paraId="38BD1462" w14:textId="77777777" w:rsidR="001D6ADA" w:rsidRDefault="00000000">
      <w:r>
        <w:t xml:space="preserve">              all germ plasm stored for males during a time step. That is, the </w:t>
      </w:r>
    </w:p>
    <w:p w14:paraId="48C3BBE8" w14:textId="77777777" w:rsidR="001D6ADA" w:rsidRDefault="00000000">
      <w:r>
        <w:t xml:space="preserve">              sum of germ plasm stored at each stage of &amp;NAMELIST selection, </w:t>
      </w:r>
    </w:p>
    <w:p w14:paraId="180C97FD" w14:textId="77777777" w:rsidR="001D6ADA" w:rsidRDefault="00000000">
      <w:r>
        <w:t xml:space="preserve">              variable </w:t>
      </w:r>
      <w:r>
        <w:rPr>
          <w:i/>
        </w:rPr>
        <w:t>selection_scheme</w:t>
      </w:r>
      <w:r>
        <w:t xml:space="preserve"> with </w:t>
      </w:r>
      <w:r>
        <w:rPr>
          <w:i/>
        </w:rPr>
        <w:t>sex_code</w:t>
      </w:r>
      <w:r>
        <w:t xml:space="preserve"> 1, 3, or 5 and </w:t>
      </w:r>
      <w:r>
        <w:rPr>
          <w:i/>
        </w:rPr>
        <w:t>destiny_sel</w:t>
      </w:r>
      <w:r>
        <w:t xml:space="preserve"> </w:t>
      </w:r>
    </w:p>
    <w:p w14:paraId="362F7D2F" w14:textId="77777777" w:rsidR="001D6ADA" w:rsidRDefault="00000000">
      <w:r>
        <w:t xml:space="preserve">              2, 12, 26, or 126 and &amp;NAMELIST EVA, variable </w:t>
      </w:r>
      <w:r>
        <w:rPr>
          <w:i/>
        </w:rPr>
        <w:t>EvaSelection</w:t>
      </w:r>
      <w:r>
        <w:t xml:space="preserve"> with </w:t>
      </w:r>
    </w:p>
    <w:p w14:paraId="56E2375C" w14:textId="77777777" w:rsidR="001D6ADA" w:rsidRDefault="00000000">
      <w:r>
        <w:t xml:space="preserve">              </w:t>
      </w:r>
      <w:r>
        <w:rPr>
          <w:i/>
        </w:rPr>
        <w:t>MaleDestinySel</w:t>
      </w:r>
      <w:r>
        <w:t xml:space="preserve"> 2, 12, 26, or 126.</w:t>
      </w:r>
    </w:p>
    <w:p w14:paraId="3F72A29B" w14:textId="77777777" w:rsidR="001D6ADA" w:rsidRDefault="00000000">
      <w:r>
        <w:t xml:space="preserve">         (ii) Germ plasm is stored for all base females if female germ plasm is </w:t>
      </w:r>
    </w:p>
    <w:p w14:paraId="2BD4FA83" w14:textId="77777777" w:rsidR="001D6ADA" w:rsidRDefault="00000000">
      <w:r>
        <w:t xml:space="preserve">              used for reproduction. The number of germ plasm stored is the sum </w:t>
      </w:r>
    </w:p>
    <w:p w14:paraId="249B4424" w14:textId="77777777" w:rsidR="001D6ADA" w:rsidRDefault="00000000">
      <w:r>
        <w:t xml:space="preserve">              of all germ plasm stored for females during a time step. That is, </w:t>
      </w:r>
    </w:p>
    <w:p w14:paraId="7391D6AB" w14:textId="77777777" w:rsidR="001D6ADA" w:rsidRDefault="00000000">
      <w:r>
        <w:t xml:space="preserve">              the sum of germ plasm stored at each stage of &amp;NAMELIST selection, </w:t>
      </w:r>
    </w:p>
    <w:p w14:paraId="3CE543CD" w14:textId="77777777" w:rsidR="001D6ADA" w:rsidRDefault="00000000">
      <w:r>
        <w:t xml:space="preserve">              variable </w:t>
      </w:r>
      <w:r>
        <w:rPr>
          <w:i/>
        </w:rPr>
        <w:t>selection_scheme</w:t>
      </w:r>
      <w:r>
        <w:t xml:space="preserve"> with with </w:t>
      </w:r>
      <w:r>
        <w:rPr>
          <w:i/>
        </w:rPr>
        <w:t>sex_code</w:t>
      </w:r>
      <w:r>
        <w:t xml:space="preserve"> 2, 4, or 6 and </w:t>
      </w:r>
    </w:p>
    <w:p w14:paraId="4266D5AE" w14:textId="77777777" w:rsidR="001D6ADA" w:rsidRDefault="00000000">
      <w:r>
        <w:t xml:space="preserve">              </w:t>
      </w:r>
      <w:r>
        <w:rPr>
          <w:i/>
        </w:rPr>
        <w:t>destiny_sel</w:t>
      </w:r>
      <w:r>
        <w:t xml:space="preserve"> 2, 12, 127, or 147 and &amp;NAMELIST EVA, variable </w:t>
      </w:r>
    </w:p>
    <w:p w14:paraId="7E20559D" w14:textId="77777777" w:rsidR="001D6ADA" w:rsidRDefault="00000000">
      <w:r>
        <w:t xml:space="preserve">              </w:t>
      </w:r>
      <w:r>
        <w:rPr>
          <w:i/>
        </w:rPr>
        <w:t>EvaSelection</w:t>
      </w:r>
      <w:r>
        <w:t xml:space="preserve"> with </w:t>
      </w:r>
      <w:r>
        <w:rPr>
          <w:i/>
        </w:rPr>
        <w:t>FemaleDestinySel</w:t>
      </w:r>
      <w:r>
        <w:t xml:space="preserve"> 2, 12, 127, or 147.</w:t>
      </w:r>
    </w:p>
    <w:p w14:paraId="39816D55" w14:textId="77777777" w:rsidR="001D6ADA" w:rsidRDefault="001D6ADA"/>
    <w:p w14:paraId="354C351D" w14:textId="77777777" w:rsidR="001D6ADA" w:rsidRDefault="00000000">
      <w:r>
        <w:t xml:space="preserve">  3) </w:t>
      </w:r>
      <w:r>
        <w:rPr>
          <w:i/>
        </w:rPr>
        <w:t>age_class_base</w:t>
      </w:r>
      <w:r>
        <w:t xml:space="preserve"> ‘create_structure’</w:t>
      </w:r>
    </w:p>
    <w:p w14:paraId="479E6E34" w14:textId="77777777" w:rsidR="001D6ADA" w:rsidRDefault="00000000">
      <w:r>
        <w:t xml:space="preserve">     (a) Variables </w:t>
      </w:r>
      <w:r>
        <w:rPr>
          <w:i/>
        </w:rPr>
        <w:t>max_age_base_males</w:t>
      </w:r>
      <w:r>
        <w:t xml:space="preserve">, </w:t>
      </w:r>
      <w:r>
        <w:rPr>
          <w:i/>
        </w:rPr>
        <w:t>max_age_base_females</w:t>
      </w:r>
      <w:r>
        <w:t xml:space="preserve">, </w:t>
      </w:r>
      <w:r>
        <w:rPr>
          <w:i/>
        </w:rPr>
        <w:t>age_class_male</w:t>
      </w:r>
      <w:r>
        <w:t xml:space="preserve">, and </w:t>
      </w:r>
    </w:p>
    <w:p w14:paraId="23F6A479" w14:textId="77777777" w:rsidR="001D6ADA" w:rsidRDefault="00000000">
      <w:r>
        <w:t xml:space="preserve">         </w:t>
      </w:r>
      <w:r>
        <w:rPr>
          <w:i/>
        </w:rPr>
        <w:t>age_class_female</w:t>
      </w:r>
      <w:r>
        <w:t xml:space="preserve"> are not used</w:t>
      </w:r>
    </w:p>
    <w:p w14:paraId="481078CB" w14:textId="77777777" w:rsidR="001D6ADA" w:rsidRDefault="00000000">
      <w:r>
        <w:t xml:space="preserve">     (b) The age structure of base animals in each herd ranges from </w:t>
      </w:r>
    </w:p>
    <w:p w14:paraId="3AF6DE7C" w14:textId="77777777" w:rsidR="001D6ADA" w:rsidRDefault="00000000">
      <w:r>
        <w:t xml:space="preserve">         1-</w:t>
      </w:r>
      <w:r>
        <w:rPr>
          <w:i/>
        </w:rPr>
        <w:t>gestation_length</w:t>
      </w:r>
      <w:r>
        <w:t xml:space="preserve"> to AgeMales for males and 1-</w:t>
      </w:r>
      <w:r>
        <w:rPr>
          <w:i/>
        </w:rPr>
        <w:t>gestation_length</w:t>
      </w:r>
      <w:r>
        <w:t xml:space="preserve"> to </w:t>
      </w:r>
    </w:p>
    <w:p w14:paraId="2BC2139D" w14:textId="77777777" w:rsidR="001D6ADA" w:rsidRDefault="00000000">
      <w:r>
        <w:t xml:space="preserve">         AgeFemales for females, where AgeMales and AgeFemales are the maximum </w:t>
      </w:r>
    </w:p>
    <w:p w14:paraId="4F773C56" w14:textId="77777777" w:rsidR="001D6ADA" w:rsidRDefault="00000000">
      <w:r>
        <w:t xml:space="preserve">         reproductive ages for male and females in the herd. This converts to </w:t>
      </w:r>
    </w:p>
    <w:p w14:paraId="2C5281F7" w14:textId="77777777" w:rsidR="001D6ADA" w:rsidRDefault="00000000">
      <w:r>
        <w:t xml:space="preserve">         birth times that range from 1-</w:t>
      </w:r>
      <w:r>
        <w:rPr>
          <w:i/>
        </w:rPr>
        <w:t>gestation_length</w:t>
      </w:r>
      <w:r>
        <w:t xml:space="preserve">-AgeMales to 0 for males </w:t>
      </w:r>
    </w:p>
    <w:p w14:paraId="7450A895" w14:textId="77777777" w:rsidR="001D6ADA" w:rsidRDefault="00000000">
      <w:r>
        <w:t xml:space="preserve">         and 1-</w:t>
      </w:r>
      <w:r>
        <w:rPr>
          <w:i/>
        </w:rPr>
        <w:t>gestation_length</w:t>
      </w:r>
      <w:r>
        <w:t xml:space="preserve">-AgeFemales to 0 for females. The consequence of </w:t>
      </w:r>
    </w:p>
    <w:p w14:paraId="556063C0" w14:textId="77777777" w:rsidR="001D6ADA" w:rsidRDefault="00000000">
      <w:r>
        <w:t xml:space="preserve">         this is that there should be sufficient selection candidates available</w:t>
      </w:r>
    </w:p>
    <w:p w14:paraId="6DDF8DE5" w14:textId="77777777" w:rsidR="001D6ADA" w:rsidRDefault="00000000">
      <w:r>
        <w:t xml:space="preserve">         for reproduction in each time step.</w:t>
      </w:r>
    </w:p>
    <w:p w14:paraId="34537F88" w14:textId="77777777" w:rsidR="001D6ADA" w:rsidRDefault="00000000">
      <w:r>
        <w:t xml:space="preserve">     (c) The first offspring are born in time step 1</w:t>
      </w:r>
    </w:p>
    <w:p w14:paraId="02504945" w14:textId="77777777" w:rsidR="001D6ADA" w:rsidRDefault="00000000">
      <w:r>
        <w:t xml:space="preserve">     (d) When </w:t>
      </w:r>
      <w:r>
        <w:rPr>
          <w:i/>
        </w:rPr>
        <w:t>nherd</w:t>
      </w:r>
      <w:r>
        <w:t xml:space="preserve">&gt;1, base animals are only allocated to those herds where animals </w:t>
      </w:r>
    </w:p>
    <w:p w14:paraId="5D178CC5" w14:textId="77777777" w:rsidR="001D6ADA" w:rsidRDefault="00000000">
      <w:r>
        <w:t xml:space="preserve">         are selected for </w:t>
      </w:r>
      <w:proofErr w:type="gramStart"/>
      <w:r>
        <w:t>reproduction;</w:t>
      </w:r>
      <w:proofErr w:type="gramEnd"/>
      <w:r>
        <w:t xml:space="preserve"> irrespective of the age of the base animals. </w:t>
      </w:r>
    </w:p>
    <w:p w14:paraId="6B803DF4" w14:textId="77777777" w:rsidR="001D6ADA" w:rsidRDefault="00000000">
      <w:r>
        <w:t xml:space="preserve">     (e) When germ plasm is used for reproduction, </w:t>
      </w:r>
    </w:p>
    <w:p w14:paraId="31D5A90F" w14:textId="77777777" w:rsidR="001D6ADA" w:rsidRDefault="00000000">
      <w:r>
        <w:t xml:space="preserve">          (i) Germ plasm is stored for base males if male germ plasm is used </w:t>
      </w:r>
    </w:p>
    <w:p w14:paraId="6CC3822F" w14:textId="77777777" w:rsidR="001D6ADA" w:rsidRDefault="00000000">
      <w:r>
        <w:t xml:space="preserve">              for reproduction. All males that are younger than or at the same </w:t>
      </w:r>
    </w:p>
    <w:p w14:paraId="236627D5" w14:textId="77777777" w:rsidR="001D6ADA" w:rsidRDefault="00000000">
      <w:r>
        <w:t xml:space="preserve">              age as the maximum age at which male germ plasm is used have germ </w:t>
      </w:r>
    </w:p>
    <w:p w14:paraId="2112D971" w14:textId="77777777" w:rsidR="001D6ADA" w:rsidRDefault="00000000">
      <w:r>
        <w:t xml:space="preserve">              plasm stored. The number of germ plasm stored is the sum of all </w:t>
      </w:r>
    </w:p>
    <w:p w14:paraId="6B2C8D54" w14:textId="77777777" w:rsidR="001D6ADA" w:rsidRDefault="00000000">
      <w:r>
        <w:t xml:space="preserve">              germ plasm stored for males during a time step, as described for </w:t>
      </w:r>
    </w:p>
    <w:p w14:paraId="2736C215" w14:textId="77777777" w:rsidR="001D6ADA" w:rsidRDefault="00000000">
      <w:r>
        <w:t xml:space="preserve">              </w:t>
      </w:r>
      <w:r>
        <w:rPr>
          <w:i/>
        </w:rPr>
        <w:t>age_class_base</w:t>
      </w:r>
      <w:r>
        <w:t xml:space="preserve"> ‘no_structure’.</w:t>
      </w:r>
    </w:p>
    <w:p w14:paraId="7AC06F20" w14:textId="77777777" w:rsidR="001D6ADA" w:rsidRDefault="00000000">
      <w:r>
        <w:t xml:space="preserve">         (ii) When the maximum age at which males are used for reproduction is </w:t>
      </w:r>
    </w:p>
    <w:p w14:paraId="4374141D" w14:textId="77777777" w:rsidR="001D6ADA" w:rsidRDefault="00000000">
      <w:r>
        <w:t xml:space="preserve">              greater than </w:t>
      </w:r>
      <w:r>
        <w:rPr>
          <w:i/>
        </w:rPr>
        <w:t>OldAgeMales</w:t>
      </w:r>
      <w:r>
        <w:t xml:space="preserve">-1, it is assumed that base males older than </w:t>
      </w:r>
    </w:p>
    <w:p w14:paraId="57346F2E" w14:textId="77777777" w:rsidR="001D6ADA" w:rsidRDefault="00000000">
      <w:r>
        <w:t xml:space="preserve">              </w:t>
      </w:r>
      <w:r>
        <w:rPr>
          <w:i/>
        </w:rPr>
        <w:t>OldAgeMales</w:t>
      </w:r>
      <w:r>
        <w:t>-1 are dead and died from old age at time BirthMale</w:t>
      </w:r>
      <w:r>
        <w:rPr>
          <w:i/>
          <w:vertAlign w:val="subscript"/>
        </w:rPr>
        <w:t>i</w:t>
      </w:r>
      <w:r>
        <w:t xml:space="preserve"> + </w:t>
      </w:r>
    </w:p>
    <w:p w14:paraId="119A1EF7" w14:textId="77777777" w:rsidR="001D6ADA" w:rsidRDefault="00000000">
      <w:r>
        <w:t xml:space="preserve">              </w:t>
      </w:r>
      <w:r>
        <w:rPr>
          <w:i/>
        </w:rPr>
        <w:t>OldAgeMales</w:t>
      </w:r>
      <w:r>
        <w:t>, where BirthMale</w:t>
      </w:r>
      <w:r>
        <w:rPr>
          <w:i/>
          <w:vertAlign w:val="subscript"/>
        </w:rPr>
        <w:t>i</w:t>
      </w:r>
      <w:r>
        <w:t xml:space="preserve"> is the birth time of the </w:t>
      </w:r>
      <w:r>
        <w:rPr>
          <w:i/>
        </w:rPr>
        <w:t>i</w:t>
      </w:r>
      <w:r>
        <w:t>th male.</w:t>
      </w:r>
    </w:p>
    <w:p w14:paraId="60A2A8BE" w14:textId="77777777" w:rsidR="001D6ADA" w:rsidRDefault="00000000">
      <w:r>
        <w:t xml:space="preserve">        (iii) 2(b) (i) and (ii) applies to females.</w:t>
      </w:r>
    </w:p>
    <w:p w14:paraId="5B307802" w14:textId="77777777" w:rsidR="001D6ADA" w:rsidRDefault="001D6ADA"/>
    <w:p w14:paraId="6D78CFA6" w14:textId="77777777" w:rsidR="001D6ADA" w:rsidRDefault="00000000">
      <w:r>
        <w:t xml:space="preserve">  4) </w:t>
      </w:r>
      <w:r>
        <w:rPr>
          <w:i/>
        </w:rPr>
        <w:t>age_class_base</w:t>
      </w:r>
      <w:r>
        <w:t xml:space="preserve"> ‘input’</w:t>
      </w:r>
    </w:p>
    <w:p w14:paraId="4EC2F4DC" w14:textId="77777777" w:rsidR="001D6ADA" w:rsidRDefault="00000000">
      <w:r>
        <w:t xml:space="preserve">     (a) Variables </w:t>
      </w:r>
      <w:r>
        <w:rPr>
          <w:i/>
        </w:rPr>
        <w:t>max_age_base_males</w:t>
      </w:r>
      <w:r>
        <w:t xml:space="preserve">, </w:t>
      </w:r>
      <w:r>
        <w:rPr>
          <w:i/>
        </w:rPr>
        <w:t>max_age_base_females</w:t>
      </w:r>
      <w:r>
        <w:t xml:space="preserve">, </w:t>
      </w:r>
      <w:r>
        <w:rPr>
          <w:i/>
        </w:rPr>
        <w:t>age_class_male</w:t>
      </w:r>
      <w:r>
        <w:t xml:space="preserve">, and </w:t>
      </w:r>
    </w:p>
    <w:p w14:paraId="283888F2" w14:textId="77777777" w:rsidR="001D6ADA" w:rsidRDefault="00000000">
      <w:r>
        <w:t xml:space="preserve">         </w:t>
      </w:r>
      <w:r>
        <w:rPr>
          <w:i/>
        </w:rPr>
        <w:t>age_class_female</w:t>
      </w:r>
      <w:r>
        <w:t xml:space="preserve"> are used</w:t>
      </w:r>
    </w:p>
    <w:p w14:paraId="1BEA6A68" w14:textId="77777777" w:rsidR="001D6ADA" w:rsidRDefault="00000000">
      <w:r>
        <w:t xml:space="preserve">     (b) It is </w:t>
      </w:r>
      <w:r>
        <w:rPr>
          <w:color w:val="FF0000"/>
        </w:rPr>
        <w:t>useful</w:t>
      </w:r>
      <w:r>
        <w:t xml:space="preserve"> to set </w:t>
      </w:r>
      <w:r>
        <w:rPr>
          <w:i/>
        </w:rPr>
        <w:t>max_age_base_males</w:t>
      </w:r>
      <w:r>
        <w:t xml:space="preserve"> and </w:t>
      </w:r>
      <w:r>
        <w:rPr>
          <w:i/>
        </w:rPr>
        <w:t>max_age_base_females</w:t>
      </w:r>
      <w:r>
        <w:t xml:space="preserve"> to </w:t>
      </w:r>
    </w:p>
    <w:p w14:paraId="0B00DDFE" w14:textId="77777777" w:rsidR="001D6ADA" w:rsidRDefault="00000000">
      <w:pPr>
        <w:rPr>
          <w:color w:val="FF0000"/>
        </w:rPr>
      </w:pPr>
      <w:r>
        <w:t xml:space="preserve">         the maximum reproductive ages </w:t>
      </w:r>
      <w:r>
        <w:rPr>
          <w:color w:val="FF0000"/>
        </w:rPr>
        <w:t>for</w:t>
      </w:r>
      <w:r>
        <w:t xml:space="preserve"> males and females</w:t>
      </w:r>
      <w:r>
        <w:rPr>
          <w:color w:val="FF0000"/>
        </w:rPr>
        <w:t xml:space="preserve"> specified in namelist </w:t>
      </w:r>
    </w:p>
    <w:p w14:paraId="3B511451" w14:textId="77777777" w:rsidR="001D6ADA" w:rsidRDefault="00000000">
      <w:r>
        <w:t xml:space="preserve">         &amp;SELECTION, variable </w:t>
      </w:r>
      <w:r>
        <w:rPr>
          <w:i/>
        </w:rPr>
        <w:t>selection_scheme</w:t>
      </w:r>
      <w:r>
        <w:t>.</w:t>
      </w:r>
    </w:p>
    <w:p w14:paraId="3085465C" w14:textId="77777777" w:rsidR="001D6ADA" w:rsidRDefault="00000000">
      <w:r>
        <w:t xml:space="preserve">     (c) </w:t>
      </w:r>
      <w:r>
        <w:rPr>
          <w:i/>
        </w:rPr>
        <w:t>age_class_male</w:t>
      </w:r>
      <w:r>
        <w:t xml:space="preserve"> and </w:t>
      </w:r>
      <w:r>
        <w:rPr>
          <w:i/>
        </w:rPr>
        <w:t xml:space="preserve">age_class_female </w:t>
      </w:r>
      <w:r>
        <w:t xml:space="preserve">provide the age structure of base males </w:t>
      </w:r>
    </w:p>
    <w:p w14:paraId="03E91696" w14:textId="77777777" w:rsidR="001D6ADA" w:rsidRDefault="00000000">
      <w:pPr>
        <w:rPr>
          <w:i/>
        </w:rPr>
      </w:pPr>
      <w:r>
        <w:t xml:space="preserve">         and females at time step 1-</w:t>
      </w:r>
      <w:r>
        <w:rPr>
          <w:i/>
        </w:rPr>
        <w:t>gestation_length</w:t>
      </w:r>
    </w:p>
    <w:p w14:paraId="20141FD5" w14:textId="77777777" w:rsidR="001D6ADA" w:rsidRDefault="00000000">
      <w:r>
        <w:t xml:space="preserve">     (d) Bounds of </w:t>
      </w:r>
      <w:r>
        <w:rPr>
          <w:i/>
        </w:rPr>
        <w:t>age_class_male</w:t>
      </w:r>
      <w:r>
        <w:t xml:space="preserve"> and </w:t>
      </w:r>
      <w:r>
        <w:rPr>
          <w:i/>
        </w:rPr>
        <w:t>age_class_female</w:t>
      </w:r>
      <w:r>
        <w:t xml:space="preserve"> are </w:t>
      </w:r>
    </w:p>
    <w:p w14:paraId="3F15EFB7" w14:textId="77777777" w:rsidR="001D6ADA" w:rsidRDefault="00000000">
      <w:r>
        <w:t xml:space="preserve">         (1-</w:t>
      </w:r>
      <w:r>
        <w:rPr>
          <w:i/>
        </w:rPr>
        <w:t>gestation_length</w:t>
      </w:r>
      <w:r>
        <w:t>):</w:t>
      </w:r>
      <w:r>
        <w:rPr>
          <w:i/>
        </w:rPr>
        <w:t>max_age_base_males</w:t>
      </w:r>
      <w:r>
        <w:t xml:space="preserve"> x </w:t>
      </w:r>
      <w:proofErr w:type="gramStart"/>
      <w:r>
        <w:t>1:</w:t>
      </w:r>
      <w:r>
        <w:rPr>
          <w:i/>
        </w:rPr>
        <w:t>nherd</w:t>
      </w:r>
      <w:proofErr w:type="gramEnd"/>
      <w:r>
        <w:t xml:space="preserve"> and </w:t>
      </w:r>
    </w:p>
    <w:p w14:paraId="479A284E" w14:textId="77777777" w:rsidR="001D6ADA" w:rsidRDefault="00000000">
      <w:r>
        <w:t xml:space="preserve">         (1-</w:t>
      </w:r>
      <w:r>
        <w:rPr>
          <w:i/>
        </w:rPr>
        <w:t>gestation_length</w:t>
      </w:r>
      <w:r>
        <w:t>):</w:t>
      </w:r>
      <w:r>
        <w:rPr>
          <w:i/>
        </w:rPr>
        <w:t>max_age_base_females</w:t>
      </w:r>
      <w:r>
        <w:t xml:space="preserve"> x </w:t>
      </w:r>
      <w:proofErr w:type="gramStart"/>
      <w:r>
        <w:t>1:</w:t>
      </w:r>
      <w:r>
        <w:rPr>
          <w:i/>
        </w:rPr>
        <w:t>nherd</w:t>
      </w:r>
      <w:proofErr w:type="gramEnd"/>
      <w:r>
        <w:t>. The first input datum</w:t>
      </w:r>
    </w:p>
    <w:p w14:paraId="0009169A" w14:textId="77777777" w:rsidR="001D6ADA" w:rsidRDefault="00000000">
      <w:r>
        <w:t xml:space="preserve">         provided for </w:t>
      </w:r>
      <w:r>
        <w:rPr>
          <w:i/>
        </w:rPr>
        <w:t>age_class_male</w:t>
      </w:r>
      <w:r>
        <w:t xml:space="preserve"> is element (1-</w:t>
      </w:r>
      <w:r>
        <w:rPr>
          <w:i/>
        </w:rPr>
        <w:t>gestation_length</w:t>
      </w:r>
      <w:r>
        <w:t>, 1</w:t>
      </w:r>
      <w:proofErr w:type="gramStart"/>
      <w:r>
        <w:t>);</w:t>
      </w:r>
      <w:proofErr w:type="gramEnd"/>
      <w:r>
        <w:t xml:space="preserve"> the number </w:t>
      </w:r>
    </w:p>
    <w:p w14:paraId="77B4B263" w14:textId="77777777" w:rsidR="001D6ADA" w:rsidRDefault="00000000">
      <w:r>
        <w:lastRenderedPageBreak/>
        <w:t xml:space="preserve">         of males with age 1-</w:t>
      </w:r>
      <w:r>
        <w:rPr>
          <w:i/>
        </w:rPr>
        <w:t>gestation_length</w:t>
      </w:r>
      <w:r>
        <w:t xml:space="preserve"> in herd 1 at time step</w:t>
      </w:r>
    </w:p>
    <w:p w14:paraId="6A2C72C1" w14:textId="77777777" w:rsidR="001D6ADA" w:rsidRDefault="00000000">
      <w:r>
        <w:t xml:space="preserve">         1-</w:t>
      </w:r>
      <w:r>
        <w:rPr>
          <w:i/>
        </w:rPr>
        <w:t>gestation_length</w:t>
      </w:r>
      <w:r>
        <w:t xml:space="preserve">. Birth times of the base animals range from </w:t>
      </w:r>
    </w:p>
    <w:p w14:paraId="463B483B" w14:textId="77777777" w:rsidR="001D6ADA" w:rsidRDefault="00000000">
      <w:r>
        <w:t xml:space="preserve">         1-</w:t>
      </w:r>
      <w:r>
        <w:rPr>
          <w:i/>
        </w:rPr>
        <w:t>gestation_length</w:t>
      </w:r>
      <w:r>
        <w:t>-</w:t>
      </w:r>
      <w:r>
        <w:rPr>
          <w:i/>
        </w:rPr>
        <w:t>max_age_base_males</w:t>
      </w:r>
      <w:r>
        <w:t xml:space="preserve"> to 0 for males and </w:t>
      </w:r>
    </w:p>
    <w:p w14:paraId="6B4ECB69" w14:textId="77777777" w:rsidR="001D6ADA" w:rsidRDefault="00000000">
      <w:r>
        <w:t xml:space="preserve">         1-</w:t>
      </w:r>
      <w:r>
        <w:rPr>
          <w:i/>
        </w:rPr>
        <w:t>gestation_length</w:t>
      </w:r>
      <w:r>
        <w:t>-</w:t>
      </w:r>
      <w:r>
        <w:rPr>
          <w:i/>
        </w:rPr>
        <w:t>max_age_base_females</w:t>
      </w:r>
      <w:r>
        <w:t xml:space="preserve"> to 0 for females.</w:t>
      </w:r>
    </w:p>
    <w:p w14:paraId="48DE5C07" w14:textId="77777777" w:rsidR="001D6ADA" w:rsidRDefault="00000000">
      <w:r>
        <w:t xml:space="preserve">     (e) The program stops when insufficient or surplus data is provided</w:t>
      </w:r>
    </w:p>
    <w:p w14:paraId="157D4D24" w14:textId="77777777" w:rsidR="001D6ADA" w:rsidRDefault="00000000">
      <w:r>
        <w:t xml:space="preserve">     (f) The consequence of the age structure being user specified is </w:t>
      </w:r>
      <w:proofErr w:type="gramStart"/>
      <w:r>
        <w:t>that,</w:t>
      </w:r>
      <w:proofErr w:type="gramEnd"/>
      <w:r>
        <w:t xml:space="preserve"> if </w:t>
      </w:r>
    </w:p>
    <w:p w14:paraId="03051455" w14:textId="77777777" w:rsidR="001D6ADA" w:rsidRDefault="00000000">
      <w:r>
        <w:t xml:space="preserve">         insufficient base animals are specified, there will be time steps with </w:t>
      </w:r>
    </w:p>
    <w:p w14:paraId="74E9A178" w14:textId="77777777" w:rsidR="001D6ADA" w:rsidRDefault="00000000">
      <w:r>
        <w:t xml:space="preserve">         insufficient selection candidates available for reproduction. This does not </w:t>
      </w:r>
    </w:p>
    <w:p w14:paraId="41E47953" w14:textId="77777777" w:rsidR="001D6ADA" w:rsidRDefault="00000000">
      <w:r>
        <w:t xml:space="preserve">         cause the program to stop.</w:t>
      </w:r>
    </w:p>
    <w:p w14:paraId="750F31F3" w14:textId="77777777" w:rsidR="001D6ADA" w:rsidRDefault="00000000">
      <w:r>
        <w:t xml:space="preserve">     (g) When germ plasm is used for reproduction, germ plasm is stored for base </w:t>
      </w:r>
    </w:p>
    <w:p w14:paraId="62FC3E72" w14:textId="77777777" w:rsidR="001D6ADA" w:rsidRDefault="00000000">
      <w:r>
        <w:t xml:space="preserve">         males, as described for </w:t>
      </w:r>
      <w:r>
        <w:rPr>
          <w:i/>
        </w:rPr>
        <w:t>age_class_base</w:t>
      </w:r>
      <w:r>
        <w:t xml:space="preserve"> ‘create_structure’.</w:t>
      </w:r>
    </w:p>
    <w:p w14:paraId="01F48F55" w14:textId="77777777" w:rsidR="001D6ADA" w:rsidRDefault="001D6ADA"/>
    <w:p w14:paraId="1E2B6348" w14:textId="77777777" w:rsidR="001D6ADA" w:rsidRDefault="00000000">
      <w:r>
        <w:t xml:space="preserve">  5) When </w:t>
      </w:r>
      <w:r>
        <w:rPr>
          <w:i/>
        </w:rPr>
        <w:t>realiseBaseObservations</w:t>
      </w:r>
      <w:r>
        <w:t xml:space="preserve"> ‘yes’, </w:t>
      </w:r>
      <w:r>
        <w:rPr>
          <w:i/>
        </w:rPr>
        <w:t>nherd</w:t>
      </w:r>
      <w:r>
        <w:t xml:space="preserve">&gt;1, and </w:t>
      </w:r>
      <w:r>
        <w:rPr>
          <w:i/>
        </w:rPr>
        <w:t>age_class_base</w:t>
      </w:r>
      <w:r>
        <w:t xml:space="preserve"> ‘no_structure’ </w:t>
      </w:r>
    </w:p>
    <w:p w14:paraId="018C8BDE" w14:textId="77777777" w:rsidR="001D6ADA" w:rsidRDefault="00000000">
      <w:r>
        <w:t xml:space="preserve">     or ‘create_structure’, some base animals may not fulfil the criteria, </w:t>
      </w:r>
      <w:r>
        <w:rPr>
          <w:i/>
        </w:rPr>
        <w:t>FirstHerd</w:t>
      </w:r>
      <w:r>
        <w:t xml:space="preserve"> </w:t>
      </w:r>
    </w:p>
    <w:p w14:paraId="07DE6B70" w14:textId="77777777" w:rsidR="001D6ADA" w:rsidRDefault="00000000">
      <w:r>
        <w:t xml:space="preserve">     and </w:t>
      </w:r>
      <w:r>
        <w:rPr>
          <w:i/>
        </w:rPr>
        <w:t>LastHerd</w:t>
      </w:r>
      <w:r>
        <w:t xml:space="preserve">, specified in namelist &amp;OBSERVATIONS. These animals will not be </w:t>
      </w:r>
    </w:p>
    <w:p w14:paraId="7ACC6C78" w14:textId="77777777" w:rsidR="001D6ADA" w:rsidRDefault="00000000">
      <w:r>
        <w:t xml:space="preserve">     observed for those traits for which these criteria are specified. Using </w:t>
      </w:r>
    </w:p>
    <w:p w14:paraId="0F6A398F" w14:textId="77777777" w:rsidR="001D6ADA" w:rsidRDefault="00000000">
      <w:r>
        <w:t xml:space="preserve">     </w:t>
      </w:r>
      <w:r>
        <w:rPr>
          <w:i/>
        </w:rPr>
        <w:t>age_class_base</w:t>
      </w:r>
      <w:r>
        <w:t xml:space="preserve"> ‘input’ </w:t>
      </w:r>
      <w:r>
        <w:rPr>
          <w:highlight w:val="yellow"/>
        </w:rPr>
        <w:t>with correct input</w:t>
      </w:r>
      <w:r>
        <w:t xml:space="preserve"> will enable base animals to be </w:t>
      </w:r>
    </w:p>
    <w:p w14:paraId="792EEBDA" w14:textId="77777777" w:rsidR="001D6ADA" w:rsidRDefault="00000000">
      <w:r>
        <w:t xml:space="preserve">     observed for traits specified in namelist &amp;OBSERVATIONS when </w:t>
      </w:r>
      <w:r>
        <w:rPr>
          <w:i/>
        </w:rPr>
        <w:t>nherd</w:t>
      </w:r>
      <w:r>
        <w:t>&gt;1.</w:t>
      </w:r>
    </w:p>
    <w:p w14:paraId="181B0049" w14:textId="77777777" w:rsidR="001D6ADA" w:rsidRDefault="001D6ADA"/>
    <w:p w14:paraId="5EE6AE2F" w14:textId="77777777" w:rsidR="001D6ADA" w:rsidRDefault="00000000">
      <w:pPr>
        <w:pStyle w:val="Overskrift2"/>
        <w:rPr>
          <w:rStyle w:val="Strk"/>
        </w:rPr>
      </w:pPr>
      <w:bookmarkStart w:id="79" w:name="POPVARIABLES"/>
      <w:bookmarkStart w:id="80" w:name="SELECTIONPARAMETERS"/>
      <w:bookmarkStart w:id="81" w:name="_Toc161715162"/>
      <w:bookmarkStart w:id="82" w:name="_Toc172077962"/>
      <w:bookmarkStart w:id="83" w:name="_Toc187214861"/>
      <w:bookmarkStart w:id="84" w:name="_Toc187214941"/>
      <w:bookmarkStart w:id="85" w:name="_Toc109904132"/>
      <w:bookmarkEnd w:id="79"/>
      <w:bookmarkEnd w:id="80"/>
      <w:r>
        <w:rPr>
          <w:rStyle w:val="Strk"/>
          <w:highlight w:val="yellow"/>
        </w:rPr>
        <w:t>&amp;</w:t>
      </w:r>
      <w:bookmarkStart w:id="86" w:name="SELECTION"/>
      <w:r>
        <w:rPr>
          <w:rStyle w:val="Strk"/>
          <w:highlight w:val="yellow"/>
        </w:rPr>
        <w:t>SELECTION</w:t>
      </w:r>
      <w:bookmarkEnd w:id="81"/>
      <w:bookmarkEnd w:id="82"/>
      <w:bookmarkEnd w:id="83"/>
      <w:bookmarkEnd w:id="84"/>
      <w:bookmarkEnd w:id="85"/>
      <w:bookmarkEnd w:id="86"/>
    </w:p>
    <w:p w14:paraId="52B52DB8" w14:textId="77777777" w:rsidR="001D6ADA" w:rsidRDefault="00000000">
      <w:r>
        <w:t xml:space="preserve">  selection_groups=</w:t>
      </w:r>
      <w:r>
        <w:rPr>
          <w:i/>
        </w:rPr>
        <w:t>selection_groups</w:t>
      </w:r>
    </w:p>
    <w:p w14:paraId="0BA7D439" w14:textId="77777777" w:rsidR="001D6ADA" w:rsidRDefault="00000000">
      <w:r>
        <w:t xml:space="preserve">  selection_scheme=</w:t>
      </w:r>
    </w:p>
    <w:p w14:paraId="40854328" w14:textId="77777777" w:rsidR="001D6ADA" w:rsidRDefault="00000000">
      <w:pPr>
        <w:rPr>
          <w:i/>
        </w:rPr>
      </w:pPr>
      <w:r>
        <w:rPr>
          <w:i/>
        </w:rPr>
        <w:t xml:space="preserve">  </w:t>
      </w:r>
      <w:proofErr w:type="gramStart"/>
      <w:r>
        <w:rPr>
          <w:i/>
        </w:rPr>
        <w:t>FirstTime  LastTime</w:t>
      </w:r>
      <w:proofErr w:type="gramEnd"/>
      <w:r>
        <w:rPr>
          <w:i/>
        </w:rPr>
        <w:t xml:space="preserve">  sex_code  live_status  population_id(1) population_id(2)   </w:t>
      </w:r>
    </w:p>
    <w:p w14:paraId="536E3510" w14:textId="77777777" w:rsidR="001D6ADA" w:rsidRDefault="00000000">
      <w:pPr>
        <w:rPr>
          <w:i/>
        </w:rPr>
      </w:pPr>
      <w:r>
        <w:rPr>
          <w:i/>
        </w:rPr>
        <w:t xml:space="preserve">  </w:t>
      </w:r>
      <w:proofErr w:type="gramStart"/>
      <w:r>
        <w:rPr>
          <w:i/>
        </w:rPr>
        <w:t>age(</w:t>
      </w:r>
      <w:proofErr w:type="gramEnd"/>
      <w:r>
        <w:rPr>
          <w:i/>
        </w:rPr>
        <w:t xml:space="preserve">1) age(2) herd_id(1) herd_id(2) identity(1) identity(2) parity(1) parity (2)   </w:t>
      </w:r>
    </w:p>
    <w:p w14:paraId="45F6975B" w14:textId="77777777" w:rsidR="001D6ADA" w:rsidRDefault="00000000">
      <w:pPr>
        <w:rPr>
          <w:i/>
        </w:rPr>
      </w:pPr>
      <w:r>
        <w:rPr>
          <w:i/>
        </w:rPr>
        <w:t xml:space="preserve">  selection_</w:t>
      </w:r>
      <w:proofErr w:type="gramStart"/>
      <w:r>
        <w:rPr>
          <w:i/>
        </w:rPr>
        <w:t>method  selection</w:t>
      </w:r>
      <w:proofErr w:type="gramEnd"/>
      <w:r>
        <w:rPr>
          <w:i/>
        </w:rPr>
        <w:t xml:space="preserve">_criterion MendelianIndexWeight  RunBlup  numbers  </w:t>
      </w:r>
    </w:p>
    <w:p w14:paraId="20195128" w14:textId="77777777" w:rsidR="001D6ADA" w:rsidRDefault="00000000">
      <w:pPr>
        <w:rPr>
          <w:i/>
        </w:rPr>
      </w:pPr>
      <w:r>
        <w:rPr>
          <w:i/>
        </w:rPr>
        <w:t xml:space="preserve">  related_</w:t>
      </w:r>
      <w:proofErr w:type="gramStart"/>
      <w:r>
        <w:rPr>
          <w:i/>
        </w:rPr>
        <w:t>stage  othertags</w:t>
      </w:r>
      <w:proofErr w:type="gramEnd"/>
      <w:r>
        <w:rPr>
          <w:i/>
        </w:rPr>
        <w:t xml:space="preserve">  tag destiny_sel  </w:t>
      </w:r>
      <w:r>
        <w:rPr>
          <w:i/>
          <w:color w:val="FF0000"/>
        </w:rPr>
        <w:t xml:space="preserve">matingGroup </w:t>
      </w:r>
      <w:r>
        <w:rPr>
          <w:i/>
        </w:rPr>
        <w:t>TestPopulation</w:t>
      </w:r>
      <w:r>
        <w:rPr>
          <w:i/>
          <w:color w:val="FF0000"/>
        </w:rPr>
        <w:t xml:space="preserve"> </w:t>
      </w:r>
      <w:r>
        <w:rPr>
          <w:i/>
        </w:rPr>
        <w:t xml:space="preserve">TestHerd  </w:t>
      </w:r>
    </w:p>
    <w:p w14:paraId="064B2FDF" w14:textId="77777777" w:rsidR="001D6ADA" w:rsidRDefault="00000000">
      <w:pPr>
        <w:rPr>
          <w:i/>
        </w:rPr>
      </w:pPr>
      <w:r>
        <w:rPr>
          <w:i/>
        </w:rPr>
        <w:t xml:space="preserve">  destiny_unsel   repro_capacity </w:t>
      </w:r>
      <w:proofErr w:type="gramStart"/>
      <w:r>
        <w:rPr>
          <w:i/>
          <w:color w:val="FF0000"/>
        </w:rPr>
        <w:t>litterSizeAllocation</w:t>
      </w:r>
      <w:r>
        <w:rPr>
          <w:i/>
        </w:rPr>
        <w:t xml:space="preserve">  litter</w:t>
      </w:r>
      <w:proofErr w:type="gramEnd"/>
      <w:r>
        <w:rPr>
          <w:i/>
        </w:rPr>
        <w:t xml:space="preserve">_size  </w:t>
      </w:r>
      <w:r>
        <w:rPr>
          <w:i/>
          <w:color w:val="FF0000"/>
        </w:rPr>
        <w:t>sexAllocation</w:t>
      </w:r>
      <w:r>
        <w:rPr>
          <w:i/>
        </w:rPr>
        <w:t xml:space="preserve">  </w:t>
      </w:r>
    </w:p>
    <w:p w14:paraId="0D78244E" w14:textId="77777777" w:rsidR="001D6ADA" w:rsidRDefault="00000000">
      <w:r>
        <w:rPr>
          <w:i/>
        </w:rPr>
        <w:t xml:space="preserve">  sex_ratio   germ_plasm SelectionRule</w:t>
      </w:r>
      <w:r>
        <w:t xml:space="preserve"> </w:t>
      </w:r>
      <w:r>
        <w:rPr>
          <w:i/>
        </w:rPr>
        <w:t>otherSelectionLayer</w:t>
      </w:r>
      <w:r>
        <w:t xml:space="preserve"> /</w:t>
      </w:r>
    </w:p>
    <w:p w14:paraId="551570D8" w14:textId="77777777" w:rsidR="001D6ADA" w:rsidRDefault="001D6ADA"/>
    <w:p w14:paraId="3296E443" w14:textId="77777777" w:rsidR="001D6ADA" w:rsidRDefault="00000000">
      <w:r>
        <w:t xml:space="preserve">  NB! Number of lines in selection_scheme must equal </w:t>
      </w:r>
      <w:r>
        <w:rPr>
          <w:i/>
        </w:rPr>
        <w:t>selection_groups</w:t>
      </w:r>
    </w:p>
    <w:p w14:paraId="61BFB75A" w14:textId="77777777" w:rsidR="001D6ADA" w:rsidRDefault="001D6ADA"/>
    <w:p w14:paraId="12E9EFCF" w14:textId="77777777" w:rsidR="001D6ADA" w:rsidRDefault="00000000">
      <w:r>
        <w:t xml:space="preserve">      When </w:t>
      </w:r>
      <w:r>
        <w:rPr>
          <w:i/>
        </w:rPr>
        <w:t>sex_code</w:t>
      </w:r>
      <w:r>
        <w:t xml:space="preserve"> 7 (EVA selection), all remaining variables in selection_scheme </w:t>
      </w:r>
    </w:p>
    <w:p w14:paraId="33A19232" w14:textId="77777777" w:rsidR="001D6ADA" w:rsidRDefault="00000000">
      <w:r>
        <w:t xml:space="preserve">      are </w:t>
      </w:r>
      <w:proofErr w:type="gramStart"/>
      <w:r>
        <w:t>read, but</w:t>
      </w:r>
      <w:proofErr w:type="gramEnd"/>
      <w:r>
        <w:t xml:space="preserve"> not used. See 1) of ‘Additional information’.</w:t>
      </w:r>
    </w:p>
    <w:p w14:paraId="58725244" w14:textId="77777777" w:rsidR="001D6ADA" w:rsidRDefault="001D6ADA"/>
    <w:p w14:paraId="34CAED32" w14:textId="77777777" w:rsidR="001D6ADA" w:rsidRDefault="00000000">
      <w:r>
        <w:t xml:space="preserve">  **Task**</w:t>
      </w:r>
    </w:p>
    <w:p w14:paraId="67FA5F9E" w14:textId="77777777" w:rsidR="001D6ADA" w:rsidRDefault="00000000">
      <w:r>
        <w:t xml:space="preserve">  Input for selection</w:t>
      </w:r>
    </w:p>
    <w:p w14:paraId="0B33230B" w14:textId="77777777" w:rsidR="001D6ADA" w:rsidRDefault="001D6ADA"/>
    <w:p w14:paraId="43D40D06" w14:textId="77777777" w:rsidR="001D6ADA" w:rsidRDefault="00000000">
      <w:r>
        <w:t xml:space="preserve">  **Properties of names**</w:t>
      </w:r>
    </w:p>
    <w:p w14:paraId="39048994" w14:textId="77777777" w:rsidR="001D6ADA" w:rsidRDefault="00000000">
      <w:r>
        <w:t xml:space="preserve">  </w:t>
      </w:r>
      <w:r>
        <w:rPr>
          <w:i/>
        </w:rPr>
        <w:t>selection_groups</w:t>
      </w:r>
      <w:r>
        <w:t xml:space="preserve">      Definition: Number of selection stages</w:t>
      </w:r>
    </w:p>
    <w:p w14:paraId="7E1EC9E7" w14:textId="77777777" w:rsidR="001D6ADA" w:rsidRDefault="00000000">
      <w:r>
        <w:t xml:space="preserve">                        Type: Integer</w:t>
      </w:r>
    </w:p>
    <w:p w14:paraId="7E34ACA2" w14:textId="77777777" w:rsidR="001D6ADA" w:rsidRDefault="00000000">
      <w:r>
        <w:t xml:space="preserve">                        Options: </w:t>
      </w:r>
      <w:r>
        <w:sym w:font="Symbol" w:char="00B3"/>
      </w:r>
      <w:r>
        <w:t>1</w:t>
      </w:r>
    </w:p>
    <w:p w14:paraId="45CFBDA9" w14:textId="77777777" w:rsidR="001D6ADA" w:rsidRDefault="00000000">
      <w:r>
        <w:t xml:space="preserve">                        Default: 1</w:t>
      </w:r>
    </w:p>
    <w:p w14:paraId="4DABCB25" w14:textId="77777777" w:rsidR="001D6ADA" w:rsidRDefault="001D6ADA"/>
    <w:p w14:paraId="529D209C" w14:textId="77777777" w:rsidR="001D6ADA" w:rsidRDefault="00000000">
      <w:r>
        <w:t xml:space="preserve">  </w:t>
      </w:r>
      <w:r>
        <w:rPr>
          <w:i/>
        </w:rPr>
        <w:t xml:space="preserve">FirstTime </w:t>
      </w:r>
      <w:r>
        <w:t xml:space="preserve">            Definition: First time step where the selection group is used</w:t>
      </w:r>
    </w:p>
    <w:p w14:paraId="70F8D62A" w14:textId="77777777" w:rsidR="001D6ADA" w:rsidRDefault="00000000">
      <w:r>
        <w:t xml:space="preserve">                        Type: Integer</w:t>
      </w:r>
    </w:p>
    <w:p w14:paraId="153CECC4" w14:textId="77777777" w:rsidR="001D6ADA" w:rsidRDefault="00000000">
      <w:r>
        <w:t xml:space="preserve">                        Options:</w:t>
      </w:r>
    </w:p>
    <w:p w14:paraId="5D53D712" w14:textId="77777777" w:rsidR="001D6ADA" w:rsidRDefault="00000000">
      <w:r>
        <w:t xml:space="preserve">                           1-gestation_length≤FirstTime≤LastTime</w:t>
      </w:r>
    </w:p>
    <w:p w14:paraId="746EAC65" w14:textId="77777777" w:rsidR="001D6ADA" w:rsidRDefault="00000000">
      <w:r>
        <w:t xml:space="preserve">                        Default: </w:t>
      </w:r>
      <w:r>
        <w:rPr>
          <w:i/>
        </w:rPr>
        <w:t>FirstTime</w:t>
      </w:r>
      <w:r>
        <w:t xml:space="preserve"> must be specified</w:t>
      </w:r>
    </w:p>
    <w:p w14:paraId="54D89D3F" w14:textId="77777777" w:rsidR="001D6ADA" w:rsidRDefault="001D6ADA"/>
    <w:p w14:paraId="15154BC9" w14:textId="77777777" w:rsidR="001D6ADA" w:rsidRDefault="00000000">
      <w:r>
        <w:t xml:space="preserve">  </w:t>
      </w:r>
      <w:r>
        <w:rPr>
          <w:i/>
        </w:rPr>
        <w:t xml:space="preserve">LastTime </w:t>
      </w:r>
      <w:r>
        <w:t xml:space="preserve">             Definition: Last time step where the selection group is used</w:t>
      </w:r>
    </w:p>
    <w:p w14:paraId="6D0925F3" w14:textId="77777777" w:rsidR="001D6ADA" w:rsidRDefault="00000000">
      <w:r>
        <w:t xml:space="preserve">                        Type: Integer</w:t>
      </w:r>
    </w:p>
    <w:p w14:paraId="1301C381" w14:textId="77777777" w:rsidR="001D6ADA" w:rsidRDefault="00000000">
      <w:r>
        <w:t xml:space="preserve">                        Options: </w:t>
      </w:r>
      <w:r>
        <w:rPr>
          <w:i/>
        </w:rPr>
        <w:t>FirstTime</w:t>
      </w:r>
      <w:r>
        <w:t>≤</w:t>
      </w:r>
      <w:r>
        <w:rPr>
          <w:i/>
        </w:rPr>
        <w:t>LastTime</w:t>
      </w:r>
      <w:r>
        <w:t>≤</w:t>
      </w:r>
      <w:r>
        <w:rPr>
          <w:i/>
        </w:rPr>
        <w:t>ntime</w:t>
      </w:r>
    </w:p>
    <w:p w14:paraId="45B5F8D1" w14:textId="77777777" w:rsidR="001D6ADA" w:rsidRDefault="00000000">
      <w:r>
        <w:t xml:space="preserve">                        Default: </w:t>
      </w:r>
      <w:r>
        <w:rPr>
          <w:i/>
        </w:rPr>
        <w:t>LastTime</w:t>
      </w:r>
      <w:r>
        <w:t xml:space="preserve"> must be specified</w:t>
      </w:r>
    </w:p>
    <w:p w14:paraId="7117324E" w14:textId="77777777" w:rsidR="001D6ADA" w:rsidRDefault="001D6ADA"/>
    <w:p w14:paraId="21F1C603" w14:textId="77777777" w:rsidR="001D6ADA" w:rsidRDefault="00000000">
      <w:r>
        <w:t xml:space="preserve">  </w:t>
      </w:r>
      <w:r>
        <w:rPr>
          <w:i/>
        </w:rPr>
        <w:t>sex_code</w:t>
      </w:r>
      <w:r>
        <w:t xml:space="preserve">              Definition: Type of selection</w:t>
      </w:r>
    </w:p>
    <w:p w14:paraId="53461550" w14:textId="77777777" w:rsidR="001D6ADA" w:rsidRDefault="00000000">
      <w:r>
        <w:lastRenderedPageBreak/>
        <w:t xml:space="preserve">                        Type: Integer</w:t>
      </w:r>
    </w:p>
    <w:p w14:paraId="42AC8F0E" w14:textId="77777777" w:rsidR="001D6ADA" w:rsidRDefault="00000000">
      <w:r>
        <w:t xml:space="preserve">                        Options:</w:t>
      </w:r>
    </w:p>
    <w:p w14:paraId="70F8E2A0" w14:textId="77777777" w:rsidR="001D6ADA" w:rsidRDefault="00000000">
      <w:r>
        <w:t xml:space="preserve">                           0 Truncation or select-all selection ignoring sex </w:t>
      </w:r>
    </w:p>
    <w:p w14:paraId="171B0C76" w14:textId="77777777" w:rsidR="001D6ADA" w:rsidRDefault="00000000">
      <w:r>
        <w:t xml:space="preserve">                             of candidates</w:t>
      </w:r>
    </w:p>
    <w:p w14:paraId="03B9D9EC" w14:textId="77777777" w:rsidR="001D6ADA" w:rsidRDefault="00000000">
      <w:r>
        <w:t xml:space="preserve">                           1 Truncation or select-all selection of males</w:t>
      </w:r>
    </w:p>
    <w:p w14:paraId="0BE9D80D" w14:textId="77777777" w:rsidR="001D6ADA" w:rsidRDefault="00000000">
      <w:r>
        <w:t xml:space="preserve">                           2 Truncation or select-all selection of females</w:t>
      </w:r>
    </w:p>
    <w:p w14:paraId="25122FBC" w14:textId="77777777" w:rsidR="001D6ADA" w:rsidRDefault="00000000">
      <w:r>
        <w:t xml:space="preserve">                           3 Truncation or select-all selection of males born </w:t>
      </w:r>
    </w:p>
    <w:p w14:paraId="45BDFDF0" w14:textId="77777777" w:rsidR="001D6ADA" w:rsidRDefault="00000000">
      <w:r>
        <w:t xml:space="preserve">                             out of bull-dams</w:t>
      </w:r>
    </w:p>
    <w:p w14:paraId="24C3B455" w14:textId="77777777" w:rsidR="001D6ADA" w:rsidRDefault="00000000">
      <w:r>
        <w:t xml:space="preserve">                           4 Truncation or select-all selection among bull </w:t>
      </w:r>
    </w:p>
    <w:p w14:paraId="02E9FA0C" w14:textId="77777777" w:rsidR="001D6ADA" w:rsidRDefault="00000000">
      <w:r>
        <w:t xml:space="preserve">                             dams previously selected in current time step</w:t>
      </w:r>
    </w:p>
    <w:p w14:paraId="652A57AD" w14:textId="77777777" w:rsidR="001D6ADA" w:rsidRDefault="00000000">
      <w:r>
        <w:t xml:space="preserve">                           5 Truncation or select-all selection among males </w:t>
      </w:r>
    </w:p>
    <w:p w14:paraId="24728655" w14:textId="77777777" w:rsidR="001D6ADA" w:rsidRDefault="00000000">
      <w:r>
        <w:t xml:space="preserve">                             previously tagged in current time </w:t>
      </w:r>
      <w:proofErr w:type="gramStart"/>
      <w:r>
        <w:t>step;</w:t>
      </w:r>
      <w:proofErr w:type="gramEnd"/>
      <w:r>
        <w:t xml:space="preserve"> tag </w:t>
      </w:r>
    </w:p>
    <w:p w14:paraId="5898265F" w14:textId="77777777" w:rsidR="001D6ADA" w:rsidRDefault="00000000">
      <w:r>
        <w:t xml:space="preserve">                             specified by variable tag</w:t>
      </w:r>
    </w:p>
    <w:p w14:paraId="6004ECE4" w14:textId="77777777" w:rsidR="001D6ADA" w:rsidRDefault="00000000">
      <w:r>
        <w:t xml:space="preserve">                           6 Truncation or select-all selection among females </w:t>
      </w:r>
    </w:p>
    <w:p w14:paraId="3800D3A0" w14:textId="77777777" w:rsidR="001D6ADA" w:rsidRDefault="00000000">
      <w:r>
        <w:t xml:space="preserve">                             previously tagged in current time </w:t>
      </w:r>
      <w:proofErr w:type="gramStart"/>
      <w:r>
        <w:t>step;</w:t>
      </w:r>
      <w:proofErr w:type="gramEnd"/>
      <w:r>
        <w:t xml:space="preserve"> tag </w:t>
      </w:r>
    </w:p>
    <w:p w14:paraId="12C37114" w14:textId="77777777" w:rsidR="001D6ADA" w:rsidRDefault="00000000">
      <w:r>
        <w:t xml:space="preserve">                             specified by variable tag</w:t>
      </w:r>
    </w:p>
    <w:p w14:paraId="6ED5B879" w14:textId="77777777" w:rsidR="001D6ADA" w:rsidRDefault="00000000">
      <w:r>
        <w:t xml:space="preserve">                           7 EVA-selection among males and/or females tagged for </w:t>
      </w:r>
    </w:p>
    <w:p w14:paraId="1812DA3E" w14:textId="77777777" w:rsidR="001D6ADA" w:rsidRDefault="00000000">
      <w:r>
        <w:t xml:space="preserve">                             EVA-selection</w:t>
      </w:r>
    </w:p>
    <w:p w14:paraId="264B3FBC" w14:textId="77777777" w:rsidR="001D6ADA" w:rsidRDefault="00000000">
      <w:pPr>
        <w:rPr>
          <w:color w:val="FF0000"/>
        </w:rPr>
      </w:pPr>
      <w:r>
        <w:t xml:space="preserve">                           </w:t>
      </w:r>
      <w:r>
        <w:rPr>
          <w:color w:val="FF0000"/>
        </w:rPr>
        <w:t xml:space="preserve">8 Group selection; truncation or select-all selection of </w:t>
      </w:r>
    </w:p>
    <w:p w14:paraId="2FD8E684" w14:textId="77777777" w:rsidR="001D6ADA" w:rsidRDefault="00000000">
      <w:pPr>
        <w:rPr>
          <w:color w:val="FF0000"/>
        </w:rPr>
      </w:pPr>
      <w:r>
        <w:rPr>
          <w:color w:val="FF0000"/>
        </w:rPr>
        <w:t xml:space="preserve">                             groups of animals</w:t>
      </w:r>
    </w:p>
    <w:p w14:paraId="2F1019EA" w14:textId="77777777" w:rsidR="001D6ADA" w:rsidRDefault="00000000">
      <w:pPr>
        <w:rPr>
          <w:color w:val="FF0000"/>
        </w:rPr>
      </w:pPr>
      <w:r>
        <w:rPr>
          <w:color w:val="FF0000"/>
        </w:rPr>
        <w:t xml:space="preserve">                           9 Family selection; truncation or select-all selection of </w:t>
      </w:r>
    </w:p>
    <w:p w14:paraId="17BEF62F" w14:textId="77777777" w:rsidR="001D6ADA" w:rsidRDefault="00000000">
      <w:pPr>
        <w:rPr>
          <w:color w:val="FF0000"/>
        </w:rPr>
      </w:pPr>
      <w:r>
        <w:rPr>
          <w:color w:val="FF0000"/>
        </w:rPr>
        <w:t xml:space="preserve">                             full-sib families</w:t>
      </w:r>
    </w:p>
    <w:p w14:paraId="13F72A31" w14:textId="77777777" w:rsidR="001D6ADA" w:rsidRDefault="00000000">
      <w:r>
        <w:t xml:space="preserve">                        Default: </w:t>
      </w:r>
      <w:r>
        <w:rPr>
          <w:i/>
        </w:rPr>
        <w:t>sex_code</w:t>
      </w:r>
      <w:r>
        <w:t xml:space="preserve"> must be specified</w:t>
      </w:r>
    </w:p>
    <w:p w14:paraId="0C1A475C" w14:textId="77777777" w:rsidR="001D6ADA" w:rsidRDefault="001D6ADA"/>
    <w:p w14:paraId="673058AE" w14:textId="77777777" w:rsidR="001D6ADA" w:rsidRDefault="00000000">
      <w:r>
        <w:t xml:space="preserve">  </w:t>
      </w:r>
      <w:r>
        <w:rPr>
          <w:i/>
        </w:rPr>
        <w:t>live_status</w:t>
      </w:r>
      <w:r>
        <w:t xml:space="preserve">           Definition: Live status of selection candidates</w:t>
      </w:r>
    </w:p>
    <w:p w14:paraId="44C6F742" w14:textId="77777777" w:rsidR="001D6ADA" w:rsidRDefault="00000000">
      <w:r>
        <w:t xml:space="preserve">                        Type: Integer</w:t>
      </w:r>
    </w:p>
    <w:p w14:paraId="200875F8" w14:textId="77777777" w:rsidR="001D6ADA" w:rsidRDefault="00000000">
      <w:r>
        <w:t xml:space="preserve">                        Options:</w:t>
      </w:r>
    </w:p>
    <w:p w14:paraId="7FA28082" w14:textId="77777777" w:rsidR="001D6ADA" w:rsidRDefault="00000000">
      <w:r>
        <w:t xml:space="preserve">                           0 Animal is candidate for selection if it is alive</w:t>
      </w:r>
    </w:p>
    <w:p w14:paraId="1828FE21" w14:textId="77777777" w:rsidR="001D6ADA" w:rsidRDefault="00000000">
      <w:r>
        <w:t xml:space="preserve">                             or it is not alive and has germplasm stored</w:t>
      </w:r>
    </w:p>
    <w:p w14:paraId="77A9F80D" w14:textId="77777777" w:rsidR="001D6ADA" w:rsidRDefault="00000000">
      <w:r>
        <w:t xml:space="preserve">                           1 Only live </w:t>
      </w:r>
      <w:proofErr w:type="gramStart"/>
      <w:r>
        <w:t>animals</w:t>
      </w:r>
      <w:proofErr w:type="gramEnd"/>
      <w:r>
        <w:t xml:space="preserve"> are candidates for selection</w:t>
      </w:r>
    </w:p>
    <w:p w14:paraId="4E9DF02D" w14:textId="77777777" w:rsidR="001D6ADA" w:rsidRDefault="00000000">
      <w:r>
        <w:t xml:space="preserve">                           2 Only animals not alive and with germplasm stored are </w:t>
      </w:r>
    </w:p>
    <w:p w14:paraId="1C13C617" w14:textId="77777777" w:rsidR="001D6ADA" w:rsidRDefault="00000000">
      <w:r>
        <w:t xml:space="preserve">                             candidates for selection</w:t>
      </w:r>
    </w:p>
    <w:p w14:paraId="3DA32EBB" w14:textId="77777777" w:rsidR="001D6ADA" w:rsidRDefault="00000000">
      <w:r>
        <w:t xml:space="preserve">                           3 Live and dead animals are candidates for selection</w:t>
      </w:r>
    </w:p>
    <w:p w14:paraId="384495A0" w14:textId="77777777" w:rsidR="001D6ADA" w:rsidRDefault="00000000">
      <w:pPr>
        <w:rPr>
          <w:strike/>
        </w:rPr>
      </w:pPr>
      <w:r>
        <w:rPr>
          <w:strike/>
        </w:rPr>
        <w:t xml:space="preserve">                           4 Only dead animals are candidates for selection</w:t>
      </w:r>
    </w:p>
    <w:p w14:paraId="3A2CDEDC" w14:textId="77777777" w:rsidR="001D6ADA" w:rsidRDefault="001D6ADA">
      <w:pPr>
        <w:rPr>
          <w:strike/>
        </w:rPr>
      </w:pPr>
    </w:p>
    <w:p w14:paraId="666E7F8D" w14:textId="77777777" w:rsidR="001D6ADA" w:rsidRDefault="00000000">
      <w:r>
        <w:t xml:space="preserve">                        Default: </w:t>
      </w:r>
      <w:r>
        <w:rPr>
          <w:i/>
        </w:rPr>
        <w:t>live_status</w:t>
      </w:r>
      <w:r>
        <w:t xml:space="preserve"> must be specified</w:t>
      </w:r>
    </w:p>
    <w:p w14:paraId="38203810" w14:textId="77777777" w:rsidR="001D6ADA" w:rsidRDefault="00000000">
      <w:r>
        <w:t xml:space="preserve">Note: </w:t>
      </w:r>
      <w:r>
        <w:rPr>
          <w:i/>
        </w:rPr>
        <w:t xml:space="preserve">live_status=3 </w:t>
      </w:r>
      <w:r>
        <w:t xml:space="preserve">may increase computation challenges. And some options may not work due to logical reasons (dead animals </w:t>
      </w:r>
      <w:proofErr w:type="gramStart"/>
      <w:r>
        <w:t>cant</w:t>
      </w:r>
      <w:proofErr w:type="gramEnd"/>
      <w:r>
        <w:t xml:space="preserve"> reproduce…). It doesnot work with OCS. </w:t>
      </w:r>
    </w:p>
    <w:p w14:paraId="4713909C" w14:textId="77777777" w:rsidR="001D6ADA" w:rsidRDefault="001D6ADA"/>
    <w:p w14:paraId="549F7F7F" w14:textId="77777777" w:rsidR="001D6ADA" w:rsidRDefault="00000000">
      <w:r>
        <w:t xml:space="preserve">  </w:t>
      </w:r>
      <w:r>
        <w:rPr>
          <w:i/>
        </w:rPr>
        <w:t>population_</w:t>
      </w:r>
      <w:proofErr w:type="gramStart"/>
      <w:r>
        <w:rPr>
          <w:i/>
        </w:rPr>
        <w:t>id(</w:t>
      </w:r>
      <w:proofErr w:type="gramEnd"/>
      <w:r>
        <w:rPr>
          <w:i/>
        </w:rPr>
        <w:t>1)</w:t>
      </w:r>
      <w:r>
        <w:t xml:space="preserve">      Definition: First pop within which population is selected.</w:t>
      </w:r>
    </w:p>
    <w:p w14:paraId="05EB0847" w14:textId="77777777" w:rsidR="001D6ADA" w:rsidRDefault="00000000">
      <w:r>
        <w:t xml:space="preserve">                        Type: Integer</w:t>
      </w:r>
    </w:p>
    <w:p w14:paraId="24A936CE" w14:textId="77777777" w:rsidR="001D6ADA" w:rsidRDefault="00000000">
      <w:r>
        <w:t xml:space="preserve">                        Options: 1≤</w:t>
      </w:r>
      <w:r>
        <w:rPr>
          <w:i/>
        </w:rPr>
        <w:t>population_</w:t>
      </w:r>
      <w:proofErr w:type="gramStart"/>
      <w:r>
        <w:rPr>
          <w:i/>
        </w:rPr>
        <w:t>id(</w:t>
      </w:r>
      <w:proofErr w:type="gramEnd"/>
      <w:r>
        <w:rPr>
          <w:i/>
        </w:rPr>
        <w:t>1)</w:t>
      </w:r>
      <w:r>
        <w:t>≤</w:t>
      </w:r>
      <w:r>
        <w:rPr>
          <w:i/>
        </w:rPr>
        <w:t xml:space="preserve"> population_id(2)</w:t>
      </w:r>
    </w:p>
    <w:p w14:paraId="0AA83A5B" w14:textId="77777777" w:rsidR="001D6ADA" w:rsidRDefault="00000000">
      <w:r>
        <w:t xml:space="preserve">                        Default: </w:t>
      </w:r>
      <w:r>
        <w:rPr>
          <w:i/>
        </w:rPr>
        <w:t>population_</w:t>
      </w:r>
      <w:proofErr w:type="gramStart"/>
      <w:r>
        <w:rPr>
          <w:i/>
        </w:rPr>
        <w:t>id(</w:t>
      </w:r>
      <w:proofErr w:type="gramEnd"/>
      <w:r>
        <w:rPr>
          <w:i/>
        </w:rPr>
        <w:t>1)</w:t>
      </w:r>
      <w:r>
        <w:t xml:space="preserve"> must be specified</w:t>
      </w:r>
    </w:p>
    <w:p w14:paraId="72D36D67" w14:textId="77777777" w:rsidR="001D6ADA" w:rsidRDefault="001D6ADA"/>
    <w:p w14:paraId="3418F909" w14:textId="77777777" w:rsidR="001D6ADA" w:rsidRDefault="00000000">
      <w:r>
        <w:t xml:space="preserve">  </w:t>
      </w:r>
      <w:r>
        <w:rPr>
          <w:i/>
        </w:rPr>
        <w:t>population_</w:t>
      </w:r>
      <w:proofErr w:type="gramStart"/>
      <w:r>
        <w:rPr>
          <w:i/>
        </w:rPr>
        <w:t>id(</w:t>
      </w:r>
      <w:proofErr w:type="gramEnd"/>
      <w:r>
        <w:rPr>
          <w:i/>
        </w:rPr>
        <w:t>2)</w:t>
      </w:r>
      <w:r>
        <w:t xml:space="preserve">      Definition: Last pop within which population is selected.</w:t>
      </w:r>
    </w:p>
    <w:p w14:paraId="3D16A869" w14:textId="77777777" w:rsidR="001D6ADA" w:rsidRDefault="00000000">
      <w:r>
        <w:t xml:space="preserve">                        Type: Integer</w:t>
      </w:r>
    </w:p>
    <w:p w14:paraId="29478B54" w14:textId="77777777" w:rsidR="001D6ADA" w:rsidRDefault="00000000">
      <w:r>
        <w:t xml:space="preserve">                        Options: </w:t>
      </w:r>
      <w:r>
        <w:rPr>
          <w:i/>
        </w:rPr>
        <w:t>population_id(</w:t>
      </w:r>
      <w:proofErr w:type="gramStart"/>
      <w:r>
        <w:rPr>
          <w:i/>
        </w:rPr>
        <w:t>1)</w:t>
      </w:r>
      <w:r>
        <w:t>≤</w:t>
      </w:r>
      <w:proofErr w:type="gramEnd"/>
      <w:r>
        <w:rPr>
          <w:i/>
        </w:rPr>
        <w:t>population_id(2)</w:t>
      </w:r>
      <w:r>
        <w:t>≤npop</w:t>
      </w:r>
    </w:p>
    <w:p w14:paraId="38B8DE6C" w14:textId="77777777" w:rsidR="001D6ADA" w:rsidRDefault="00000000">
      <w:r>
        <w:t xml:space="preserve">                        Default: </w:t>
      </w:r>
      <w:r>
        <w:rPr>
          <w:i/>
        </w:rPr>
        <w:t>population_</w:t>
      </w:r>
      <w:proofErr w:type="gramStart"/>
      <w:r>
        <w:rPr>
          <w:i/>
        </w:rPr>
        <w:t>id(</w:t>
      </w:r>
      <w:proofErr w:type="gramEnd"/>
      <w:r>
        <w:rPr>
          <w:i/>
        </w:rPr>
        <w:t>2)</w:t>
      </w:r>
      <w:r>
        <w:t xml:space="preserve"> must be specified</w:t>
      </w:r>
    </w:p>
    <w:p w14:paraId="2739A4F6" w14:textId="77777777" w:rsidR="001D6ADA" w:rsidRDefault="001D6ADA"/>
    <w:p w14:paraId="697A2F08" w14:textId="77777777" w:rsidR="001D6ADA" w:rsidRDefault="00000000">
      <w:r>
        <w:t xml:space="preserve">  </w:t>
      </w:r>
      <w:proofErr w:type="gramStart"/>
      <w:r>
        <w:rPr>
          <w:i/>
        </w:rPr>
        <w:t>age(</w:t>
      </w:r>
      <w:proofErr w:type="gramEnd"/>
      <w:r>
        <w:rPr>
          <w:i/>
        </w:rPr>
        <w:t>1)</w:t>
      </w:r>
      <w:r>
        <w:t xml:space="preserve">                Definition: Youngest age at which animals are considered</w:t>
      </w:r>
    </w:p>
    <w:p w14:paraId="0F6B328E" w14:textId="77777777" w:rsidR="001D6ADA" w:rsidRDefault="00000000">
      <w:r>
        <w:t xml:space="preserve">                                    for selection</w:t>
      </w:r>
    </w:p>
    <w:p w14:paraId="1E7F339A" w14:textId="77777777" w:rsidR="001D6ADA" w:rsidRDefault="00000000">
      <w:r>
        <w:t xml:space="preserve">                        Type: Integer</w:t>
      </w:r>
    </w:p>
    <w:p w14:paraId="10EB4F66" w14:textId="77777777" w:rsidR="001D6ADA" w:rsidRDefault="00000000">
      <w:r>
        <w:t xml:space="preserve">                        Options:</w:t>
      </w:r>
    </w:p>
    <w:p w14:paraId="2E51B53A" w14:textId="77777777" w:rsidR="001D6ADA" w:rsidRDefault="00000000">
      <w:r>
        <w:t xml:space="preserve">                           </w:t>
      </w:r>
      <w:proofErr w:type="gramStart"/>
      <w:r>
        <w:rPr>
          <w:i/>
        </w:rPr>
        <w:t>age(</w:t>
      </w:r>
      <w:proofErr w:type="gramEnd"/>
      <w:r>
        <w:rPr>
          <w:i/>
        </w:rPr>
        <w:t>1)</w:t>
      </w:r>
      <w:r>
        <w:t xml:space="preserve">≥1 when </w:t>
      </w:r>
      <w:r>
        <w:rPr>
          <w:i/>
        </w:rPr>
        <w:t>gestation_length</w:t>
      </w:r>
      <w:r>
        <w:t xml:space="preserve"> 0</w:t>
      </w:r>
    </w:p>
    <w:p w14:paraId="0FA23C41" w14:textId="77777777" w:rsidR="001D6ADA" w:rsidRDefault="00000000">
      <w:r>
        <w:t xml:space="preserve">                           </w:t>
      </w:r>
      <w:proofErr w:type="gramStart"/>
      <w:r>
        <w:rPr>
          <w:i/>
        </w:rPr>
        <w:t>age(</w:t>
      </w:r>
      <w:proofErr w:type="gramEnd"/>
      <w:r>
        <w:rPr>
          <w:i/>
        </w:rPr>
        <w:t>1)</w:t>
      </w:r>
      <w:r>
        <w:t xml:space="preserve">≥0 when </w:t>
      </w:r>
      <w:r>
        <w:rPr>
          <w:i/>
        </w:rPr>
        <w:t>gestation_length</w:t>
      </w:r>
      <w:r>
        <w:t>&gt;0</w:t>
      </w:r>
    </w:p>
    <w:p w14:paraId="5DEE3658" w14:textId="77777777" w:rsidR="001D6ADA" w:rsidRDefault="00000000">
      <w:r>
        <w:t xml:space="preserve">                        Default: </w:t>
      </w:r>
      <w:proofErr w:type="gramStart"/>
      <w:r>
        <w:rPr>
          <w:i/>
        </w:rPr>
        <w:t>age(</w:t>
      </w:r>
      <w:proofErr w:type="gramEnd"/>
      <w:r>
        <w:rPr>
          <w:i/>
        </w:rPr>
        <w:t>1)</w:t>
      </w:r>
      <w:r>
        <w:t xml:space="preserve"> must be specified</w:t>
      </w:r>
    </w:p>
    <w:p w14:paraId="16A7B8AB" w14:textId="77777777" w:rsidR="001D6ADA" w:rsidRDefault="001D6ADA"/>
    <w:p w14:paraId="3B6444C6" w14:textId="77777777" w:rsidR="001D6ADA" w:rsidRDefault="00000000">
      <w:r>
        <w:lastRenderedPageBreak/>
        <w:t xml:space="preserve">  </w:t>
      </w:r>
      <w:proofErr w:type="gramStart"/>
      <w:r>
        <w:rPr>
          <w:i/>
        </w:rPr>
        <w:t>age(</w:t>
      </w:r>
      <w:proofErr w:type="gramEnd"/>
      <w:r>
        <w:rPr>
          <w:i/>
        </w:rPr>
        <w:t>2)</w:t>
      </w:r>
      <w:r>
        <w:t xml:space="preserve">                Definition: Oldest age at which animals are considered </w:t>
      </w:r>
    </w:p>
    <w:p w14:paraId="10AF32CE" w14:textId="77777777" w:rsidR="001D6ADA" w:rsidRDefault="00000000">
      <w:r>
        <w:t xml:space="preserve">                                    for selection</w:t>
      </w:r>
    </w:p>
    <w:p w14:paraId="2C3CB844" w14:textId="77777777" w:rsidR="001D6ADA" w:rsidRDefault="00000000">
      <w:r>
        <w:t xml:space="preserve">                        Type: Integer</w:t>
      </w:r>
    </w:p>
    <w:p w14:paraId="3075E1B8" w14:textId="77777777" w:rsidR="001D6ADA" w:rsidRDefault="00000000">
      <w:r>
        <w:t xml:space="preserve">                        Options: </w:t>
      </w:r>
      <w:r>
        <w:rPr>
          <w:i/>
        </w:rPr>
        <w:t>age(</w:t>
      </w:r>
      <w:proofErr w:type="gramStart"/>
      <w:r>
        <w:rPr>
          <w:i/>
        </w:rPr>
        <w:t>2)</w:t>
      </w:r>
      <w:r>
        <w:t>≥</w:t>
      </w:r>
      <w:proofErr w:type="gramEnd"/>
      <w:r>
        <w:rPr>
          <w:i/>
        </w:rPr>
        <w:t>age(1)</w:t>
      </w:r>
    </w:p>
    <w:p w14:paraId="35612197" w14:textId="77777777" w:rsidR="001D6ADA" w:rsidRDefault="00000000">
      <w:r>
        <w:t xml:space="preserve">                        Default: </w:t>
      </w:r>
      <w:proofErr w:type="gramStart"/>
      <w:r>
        <w:rPr>
          <w:i/>
        </w:rPr>
        <w:t>age(</w:t>
      </w:r>
      <w:proofErr w:type="gramEnd"/>
      <w:r>
        <w:rPr>
          <w:i/>
        </w:rPr>
        <w:t>2)</w:t>
      </w:r>
      <w:r>
        <w:t xml:space="preserve"> must be specified</w:t>
      </w:r>
    </w:p>
    <w:p w14:paraId="6A527E36" w14:textId="77777777" w:rsidR="001D6ADA" w:rsidRDefault="001D6ADA"/>
    <w:p w14:paraId="79C0CE15" w14:textId="77777777" w:rsidR="001D6ADA" w:rsidRDefault="00000000">
      <w:r>
        <w:t xml:space="preserve">  </w:t>
      </w:r>
      <w:r>
        <w:rPr>
          <w:i/>
        </w:rPr>
        <w:t>herd_</w:t>
      </w:r>
      <w:proofErr w:type="gramStart"/>
      <w:r>
        <w:rPr>
          <w:i/>
        </w:rPr>
        <w:t>id(</w:t>
      </w:r>
      <w:proofErr w:type="gramEnd"/>
      <w:r>
        <w:rPr>
          <w:i/>
        </w:rPr>
        <w:t>1)</w:t>
      </w:r>
      <w:r>
        <w:t xml:space="preserve">            Definition: First herd within which animals are considered</w:t>
      </w:r>
    </w:p>
    <w:p w14:paraId="74AEEE1E" w14:textId="77777777" w:rsidR="001D6ADA" w:rsidRDefault="00000000">
      <w:r>
        <w:t xml:space="preserve">                                    for selection</w:t>
      </w:r>
    </w:p>
    <w:p w14:paraId="75F1E3B7" w14:textId="77777777" w:rsidR="001D6ADA" w:rsidRDefault="00000000">
      <w:r>
        <w:t xml:space="preserve">                        Type: Integer</w:t>
      </w:r>
    </w:p>
    <w:p w14:paraId="5BB9D632" w14:textId="77777777" w:rsidR="001D6ADA" w:rsidRDefault="00000000">
      <w:r>
        <w:t xml:space="preserve">                        Options: 1≤</w:t>
      </w:r>
      <w:r>
        <w:rPr>
          <w:i/>
        </w:rPr>
        <w:t>herd_</w:t>
      </w:r>
      <w:proofErr w:type="gramStart"/>
      <w:r>
        <w:rPr>
          <w:i/>
        </w:rPr>
        <w:t>id(</w:t>
      </w:r>
      <w:proofErr w:type="gramEnd"/>
      <w:r>
        <w:rPr>
          <w:i/>
        </w:rPr>
        <w:t>1)</w:t>
      </w:r>
      <w:r>
        <w:t>≤</w:t>
      </w:r>
      <w:r>
        <w:rPr>
          <w:i/>
        </w:rPr>
        <w:t>nherd</w:t>
      </w:r>
    </w:p>
    <w:p w14:paraId="035B199B" w14:textId="77777777" w:rsidR="001D6ADA" w:rsidRDefault="00000000">
      <w:r>
        <w:t xml:space="preserve">                        Default: </w:t>
      </w:r>
      <w:r>
        <w:rPr>
          <w:i/>
        </w:rPr>
        <w:t>herd_</w:t>
      </w:r>
      <w:proofErr w:type="gramStart"/>
      <w:r>
        <w:rPr>
          <w:i/>
        </w:rPr>
        <w:t>id(</w:t>
      </w:r>
      <w:proofErr w:type="gramEnd"/>
      <w:r>
        <w:rPr>
          <w:i/>
        </w:rPr>
        <w:t>1)</w:t>
      </w:r>
      <w:r>
        <w:t xml:space="preserve"> must be specified</w:t>
      </w:r>
    </w:p>
    <w:p w14:paraId="58F1EFD4" w14:textId="77777777" w:rsidR="001D6ADA" w:rsidRDefault="001D6ADA"/>
    <w:p w14:paraId="548A6B69" w14:textId="77777777" w:rsidR="001D6ADA" w:rsidRDefault="00000000">
      <w:r>
        <w:t xml:space="preserve">  </w:t>
      </w:r>
      <w:r>
        <w:rPr>
          <w:i/>
        </w:rPr>
        <w:t>herd_</w:t>
      </w:r>
      <w:proofErr w:type="gramStart"/>
      <w:r>
        <w:rPr>
          <w:i/>
        </w:rPr>
        <w:t>id(</w:t>
      </w:r>
      <w:proofErr w:type="gramEnd"/>
      <w:r>
        <w:rPr>
          <w:i/>
        </w:rPr>
        <w:t>2)</w:t>
      </w:r>
      <w:r>
        <w:t xml:space="preserve">            Definition: Last herd within which animals are considered</w:t>
      </w:r>
    </w:p>
    <w:p w14:paraId="5D477B5A" w14:textId="77777777" w:rsidR="001D6ADA" w:rsidRDefault="00000000">
      <w:r>
        <w:t xml:space="preserve">                                    for selection</w:t>
      </w:r>
    </w:p>
    <w:p w14:paraId="1A540E3B" w14:textId="77777777" w:rsidR="001D6ADA" w:rsidRDefault="00000000">
      <w:r>
        <w:t xml:space="preserve">                        Type: Integer</w:t>
      </w:r>
    </w:p>
    <w:p w14:paraId="25B29B71" w14:textId="77777777" w:rsidR="001D6ADA" w:rsidRDefault="00000000">
      <w:pPr>
        <w:rPr>
          <w:lang w:val="fr-FR"/>
        </w:rPr>
      </w:pPr>
      <w:r>
        <w:t xml:space="preserve">                        </w:t>
      </w:r>
      <w:proofErr w:type="gramStart"/>
      <w:r>
        <w:rPr>
          <w:lang w:val="fr-FR"/>
        </w:rPr>
        <w:t>Options:</w:t>
      </w:r>
      <w:proofErr w:type="gramEnd"/>
      <w:r>
        <w:rPr>
          <w:lang w:val="fr-FR"/>
        </w:rPr>
        <w:t xml:space="preserve"> </w:t>
      </w:r>
      <w:r>
        <w:rPr>
          <w:i/>
          <w:lang w:val="fr-FR"/>
        </w:rPr>
        <w:t>herd_id(1)</w:t>
      </w:r>
      <w:r>
        <w:rPr>
          <w:lang w:val="fr-FR"/>
        </w:rPr>
        <w:t>≤</w:t>
      </w:r>
      <w:r>
        <w:rPr>
          <w:i/>
          <w:lang w:val="fr-FR"/>
        </w:rPr>
        <w:t>herd_id(2)</w:t>
      </w:r>
      <w:r>
        <w:rPr>
          <w:lang w:val="fr-FR"/>
        </w:rPr>
        <w:t>≤</w:t>
      </w:r>
      <w:r>
        <w:rPr>
          <w:i/>
          <w:lang w:val="fr-FR"/>
        </w:rPr>
        <w:t>nherd</w:t>
      </w:r>
    </w:p>
    <w:p w14:paraId="500205C2" w14:textId="77777777" w:rsidR="001D6ADA" w:rsidRDefault="00000000">
      <w:r>
        <w:rPr>
          <w:lang w:val="fr-FR"/>
        </w:rPr>
        <w:t xml:space="preserve">                        </w:t>
      </w:r>
      <w:r>
        <w:t xml:space="preserve">Default: </w:t>
      </w:r>
      <w:r>
        <w:rPr>
          <w:i/>
        </w:rPr>
        <w:t>herd_</w:t>
      </w:r>
      <w:proofErr w:type="gramStart"/>
      <w:r>
        <w:rPr>
          <w:i/>
        </w:rPr>
        <w:t>id(</w:t>
      </w:r>
      <w:proofErr w:type="gramEnd"/>
      <w:r>
        <w:rPr>
          <w:i/>
        </w:rPr>
        <w:t>2)</w:t>
      </w:r>
      <w:r>
        <w:t xml:space="preserve"> must be specified</w:t>
      </w:r>
    </w:p>
    <w:p w14:paraId="78A3B6CB" w14:textId="77777777" w:rsidR="001D6ADA" w:rsidRDefault="00000000">
      <w:r>
        <w:t xml:space="preserve">  </w:t>
      </w:r>
      <w:proofErr w:type="gramStart"/>
      <w:r>
        <w:rPr>
          <w:i/>
        </w:rPr>
        <w:t>identity(</w:t>
      </w:r>
      <w:proofErr w:type="gramEnd"/>
      <w:r>
        <w:rPr>
          <w:i/>
        </w:rPr>
        <w:t>1)</w:t>
      </w:r>
      <w:r>
        <w:t xml:space="preserve">          Definition: Generation/identity in a breeding cycle (plant). </w:t>
      </w:r>
    </w:p>
    <w:p w14:paraId="3BA88959" w14:textId="77777777" w:rsidR="001D6ADA" w:rsidRDefault="00000000">
      <w:r>
        <w:t xml:space="preserve">                                   This refers to P0, F1, F2...Fn. First identity </w:t>
      </w:r>
    </w:p>
    <w:p w14:paraId="4BAA020F" w14:textId="77777777" w:rsidR="001D6ADA" w:rsidRDefault="00000000">
      <w:r>
        <w:t xml:space="preserve">                                   is considered for selection.</w:t>
      </w:r>
    </w:p>
    <w:p w14:paraId="541DD469" w14:textId="77777777" w:rsidR="001D6ADA" w:rsidRDefault="00000000">
      <w:r>
        <w:t xml:space="preserve">                        Type: Integer</w:t>
      </w:r>
    </w:p>
    <w:p w14:paraId="176AAD9E" w14:textId="77777777" w:rsidR="001D6ADA" w:rsidRDefault="00000000">
      <w:r>
        <w:t xml:space="preserve">                        Options:  -9 identity ignored</w:t>
      </w:r>
    </w:p>
    <w:p w14:paraId="72934855" w14:textId="77777777" w:rsidR="001D6ADA" w:rsidRDefault="00000000">
      <w:r>
        <w:t xml:space="preserve">                                  1≤</w:t>
      </w:r>
      <w:r>
        <w:rPr>
          <w:i/>
        </w:rPr>
        <w:t xml:space="preserve"> </w:t>
      </w:r>
      <w:proofErr w:type="gramStart"/>
      <w:r>
        <w:rPr>
          <w:i/>
        </w:rPr>
        <w:t>identity(</w:t>
      </w:r>
      <w:proofErr w:type="gramEnd"/>
      <w:r>
        <w:rPr>
          <w:i/>
        </w:rPr>
        <w:t>1)</w:t>
      </w:r>
      <w:r>
        <w:t>≤</w:t>
      </w:r>
      <w:r>
        <w:rPr>
          <w:i/>
        </w:rPr>
        <w:t xml:space="preserve"> identity(2)</w:t>
      </w:r>
    </w:p>
    <w:p w14:paraId="174ADF17" w14:textId="77777777" w:rsidR="001D6ADA" w:rsidRDefault="00000000">
      <w:r>
        <w:t xml:space="preserve">                        Default: </w:t>
      </w:r>
      <w:proofErr w:type="gramStart"/>
      <w:r>
        <w:rPr>
          <w:i/>
        </w:rPr>
        <w:t>identity(</w:t>
      </w:r>
      <w:proofErr w:type="gramEnd"/>
      <w:r>
        <w:rPr>
          <w:i/>
        </w:rPr>
        <w:t>1)</w:t>
      </w:r>
      <w:r>
        <w:t xml:space="preserve"> must be specified</w:t>
      </w:r>
    </w:p>
    <w:p w14:paraId="2E5D32B9" w14:textId="77777777" w:rsidR="001D6ADA" w:rsidRDefault="001D6ADA"/>
    <w:p w14:paraId="486FB3FB" w14:textId="77777777" w:rsidR="001D6ADA" w:rsidRDefault="00000000">
      <w:r>
        <w:t xml:space="preserve">  </w:t>
      </w:r>
      <w:proofErr w:type="gramStart"/>
      <w:r>
        <w:rPr>
          <w:i/>
        </w:rPr>
        <w:t>identity(</w:t>
      </w:r>
      <w:proofErr w:type="gramEnd"/>
      <w:r>
        <w:rPr>
          <w:i/>
        </w:rPr>
        <w:t>2)</w:t>
      </w:r>
      <w:r>
        <w:t xml:space="preserve">           Definition: Generation/identity in a breeding cycle (plant). </w:t>
      </w:r>
    </w:p>
    <w:p w14:paraId="005876AF" w14:textId="77777777" w:rsidR="001D6ADA" w:rsidRDefault="00000000">
      <w:r>
        <w:t xml:space="preserve">                                   This refers to P0, F1, F2...Fn. Last identity </w:t>
      </w:r>
    </w:p>
    <w:p w14:paraId="5CCDCA86" w14:textId="77777777" w:rsidR="001D6ADA" w:rsidRDefault="00000000">
      <w:r>
        <w:t xml:space="preserve">                                   is considered for selection.</w:t>
      </w:r>
    </w:p>
    <w:p w14:paraId="5DDF644D" w14:textId="77777777" w:rsidR="001D6ADA" w:rsidRDefault="00000000">
      <w:r>
        <w:t xml:space="preserve">                        Type: Integer</w:t>
      </w:r>
    </w:p>
    <w:p w14:paraId="5E17BC3B" w14:textId="77777777" w:rsidR="001D6ADA" w:rsidRDefault="00000000">
      <w:r>
        <w:t xml:space="preserve">                        Options:  -9 identity ignored</w:t>
      </w:r>
    </w:p>
    <w:p w14:paraId="4F9D109A" w14:textId="77777777" w:rsidR="001D6ADA" w:rsidRDefault="00000000">
      <w:r>
        <w:t xml:space="preserve">                                  </w:t>
      </w:r>
      <w:proofErr w:type="gramStart"/>
      <w:r>
        <w:rPr>
          <w:i/>
        </w:rPr>
        <w:t>identity(</w:t>
      </w:r>
      <w:proofErr w:type="gramEnd"/>
      <w:r>
        <w:rPr>
          <w:i/>
        </w:rPr>
        <w:t>1)</w:t>
      </w:r>
      <w:r>
        <w:t>≤</w:t>
      </w:r>
      <w:r>
        <w:rPr>
          <w:i/>
        </w:rPr>
        <w:t xml:space="preserve"> identity(2)</w:t>
      </w:r>
    </w:p>
    <w:p w14:paraId="5792D6BC" w14:textId="77777777" w:rsidR="001D6ADA" w:rsidRDefault="00000000">
      <w:r>
        <w:t xml:space="preserve">                        Default: </w:t>
      </w:r>
      <w:proofErr w:type="gramStart"/>
      <w:r>
        <w:rPr>
          <w:i/>
        </w:rPr>
        <w:t>identity(</w:t>
      </w:r>
      <w:proofErr w:type="gramEnd"/>
      <w:r>
        <w:rPr>
          <w:i/>
        </w:rPr>
        <w:t>2)</w:t>
      </w:r>
      <w:r>
        <w:t xml:space="preserve"> must be specified</w:t>
      </w:r>
    </w:p>
    <w:p w14:paraId="3744CEA0" w14:textId="77777777" w:rsidR="001D6ADA" w:rsidRDefault="001D6ADA"/>
    <w:p w14:paraId="65B7B247" w14:textId="77777777" w:rsidR="001D6ADA" w:rsidRDefault="00000000">
      <w:r>
        <w:t xml:space="preserve">  </w:t>
      </w:r>
      <w:proofErr w:type="gramStart"/>
      <w:r>
        <w:rPr>
          <w:i/>
        </w:rPr>
        <w:t>parity(</w:t>
      </w:r>
      <w:proofErr w:type="gramEnd"/>
      <w:r>
        <w:rPr>
          <w:i/>
        </w:rPr>
        <w:t>1)</w:t>
      </w:r>
      <w:r>
        <w:t xml:space="preserve">             Definition: Parity of animals. </w:t>
      </w:r>
    </w:p>
    <w:p w14:paraId="533F4C0C" w14:textId="77777777" w:rsidR="001D6ADA" w:rsidRDefault="00000000">
      <w:r>
        <w:t xml:space="preserve">                                   First parity is considered for selection.</w:t>
      </w:r>
    </w:p>
    <w:p w14:paraId="3E5544AC" w14:textId="77777777" w:rsidR="001D6ADA" w:rsidRDefault="00000000">
      <w:r>
        <w:t xml:space="preserve">                        Type: Integer</w:t>
      </w:r>
    </w:p>
    <w:p w14:paraId="68384BEE" w14:textId="77777777" w:rsidR="001D6ADA" w:rsidRDefault="00000000">
      <w:r>
        <w:t xml:space="preserve">                        Options:  -9 </w:t>
      </w:r>
      <w:r>
        <w:rPr>
          <w:i/>
        </w:rPr>
        <w:t>parity</w:t>
      </w:r>
      <w:r>
        <w:t xml:space="preserve"> ignored</w:t>
      </w:r>
    </w:p>
    <w:p w14:paraId="52C5D44F" w14:textId="77777777" w:rsidR="001D6ADA" w:rsidRDefault="00000000">
      <w:r>
        <w:t xml:space="preserve">                                  1≤</w:t>
      </w:r>
      <w:r>
        <w:rPr>
          <w:i/>
        </w:rPr>
        <w:t xml:space="preserve"> parity (</w:t>
      </w:r>
      <w:proofErr w:type="gramStart"/>
      <w:r>
        <w:rPr>
          <w:i/>
        </w:rPr>
        <w:t>1)</w:t>
      </w:r>
      <w:r>
        <w:t>≤</w:t>
      </w:r>
      <w:proofErr w:type="gramEnd"/>
      <w:r>
        <w:rPr>
          <w:i/>
        </w:rPr>
        <w:t xml:space="preserve"> parity (2)</w:t>
      </w:r>
    </w:p>
    <w:p w14:paraId="0A6EB54B" w14:textId="77777777" w:rsidR="001D6ADA" w:rsidRDefault="00000000">
      <w:r>
        <w:t xml:space="preserve">                        Default: </w:t>
      </w:r>
      <w:r>
        <w:rPr>
          <w:i/>
        </w:rPr>
        <w:t>parity (1)</w:t>
      </w:r>
      <w:r>
        <w:t xml:space="preserve"> must be specified</w:t>
      </w:r>
    </w:p>
    <w:p w14:paraId="542DA283" w14:textId="77777777" w:rsidR="001D6ADA" w:rsidRDefault="001D6ADA"/>
    <w:p w14:paraId="75C05221" w14:textId="77777777" w:rsidR="001D6ADA" w:rsidRDefault="00000000">
      <w:r>
        <w:t xml:space="preserve">  </w:t>
      </w:r>
      <w:proofErr w:type="gramStart"/>
      <w:r>
        <w:rPr>
          <w:i/>
        </w:rPr>
        <w:t>parity(</w:t>
      </w:r>
      <w:proofErr w:type="gramEnd"/>
      <w:r>
        <w:rPr>
          <w:i/>
        </w:rPr>
        <w:t>2)</w:t>
      </w:r>
      <w:r>
        <w:t xml:space="preserve">             Definition: Parity of animals. </w:t>
      </w:r>
    </w:p>
    <w:p w14:paraId="6E1BB452" w14:textId="77777777" w:rsidR="001D6ADA" w:rsidRDefault="00000000">
      <w:r>
        <w:t xml:space="preserve">                                   Last parity is considered for selection.</w:t>
      </w:r>
    </w:p>
    <w:p w14:paraId="37E1A334" w14:textId="77777777" w:rsidR="001D6ADA" w:rsidRDefault="00000000">
      <w:r>
        <w:t xml:space="preserve">                        Type: Integer</w:t>
      </w:r>
    </w:p>
    <w:p w14:paraId="663ECDA4" w14:textId="77777777" w:rsidR="001D6ADA" w:rsidRDefault="00000000">
      <w:r>
        <w:t xml:space="preserve">                        Options:  -9 </w:t>
      </w:r>
      <w:r>
        <w:rPr>
          <w:i/>
        </w:rPr>
        <w:t>parity</w:t>
      </w:r>
      <w:r>
        <w:t xml:space="preserve"> ignored</w:t>
      </w:r>
    </w:p>
    <w:p w14:paraId="1263FEEC" w14:textId="77777777" w:rsidR="001D6ADA" w:rsidRDefault="00000000">
      <w:r>
        <w:t xml:space="preserve">                                  </w:t>
      </w:r>
      <w:r>
        <w:rPr>
          <w:i/>
        </w:rPr>
        <w:t>parity (</w:t>
      </w:r>
      <w:proofErr w:type="gramStart"/>
      <w:r>
        <w:rPr>
          <w:i/>
        </w:rPr>
        <w:t>1)</w:t>
      </w:r>
      <w:r>
        <w:t>≤</w:t>
      </w:r>
      <w:proofErr w:type="gramEnd"/>
      <w:r>
        <w:rPr>
          <w:i/>
        </w:rPr>
        <w:t xml:space="preserve"> parity (2)</w:t>
      </w:r>
    </w:p>
    <w:p w14:paraId="21375E41" w14:textId="77777777" w:rsidR="001D6ADA" w:rsidRDefault="00000000">
      <w:r>
        <w:t xml:space="preserve">                        Default: </w:t>
      </w:r>
      <w:r>
        <w:rPr>
          <w:i/>
        </w:rPr>
        <w:t>parity (2)</w:t>
      </w:r>
      <w:r>
        <w:t xml:space="preserve"> must be specified</w:t>
      </w:r>
    </w:p>
    <w:p w14:paraId="6427B821" w14:textId="77777777" w:rsidR="001D6ADA" w:rsidRDefault="001D6ADA"/>
    <w:p w14:paraId="62CFC5FE" w14:textId="77777777" w:rsidR="001D6ADA" w:rsidRDefault="00000000">
      <w:r>
        <w:t xml:space="preserve">  </w:t>
      </w:r>
      <w:r>
        <w:rPr>
          <w:i/>
        </w:rPr>
        <w:t>selection_method</w:t>
      </w:r>
      <w:r>
        <w:t xml:space="preserve">      Definition: Method of selection</w:t>
      </w:r>
    </w:p>
    <w:p w14:paraId="57EB92B7" w14:textId="77777777" w:rsidR="001D6ADA" w:rsidRDefault="00000000">
      <w:r>
        <w:t xml:space="preserve">                        Type: Character</w:t>
      </w:r>
    </w:p>
    <w:p w14:paraId="03685079" w14:textId="77777777" w:rsidR="001D6ADA" w:rsidRDefault="00000000">
      <w:r>
        <w:t xml:space="preserve">                        Options:</w:t>
      </w:r>
    </w:p>
    <w:p w14:paraId="53E3EB34" w14:textId="77777777" w:rsidR="001D6ADA" w:rsidRDefault="00000000">
      <w:r>
        <w:t xml:space="preserve">                           select_all Select all animals</w:t>
      </w:r>
    </w:p>
    <w:p w14:paraId="69C2FB09" w14:textId="77777777" w:rsidR="001D6ADA" w:rsidRDefault="00000000">
      <w:r>
        <w:t xml:space="preserve">                           </w:t>
      </w:r>
      <w:proofErr w:type="gramStart"/>
      <w:r>
        <w:t>threshold  Threshold</w:t>
      </w:r>
      <w:proofErr w:type="gramEnd"/>
      <w:r>
        <w:t xml:space="preserve"> selection</w:t>
      </w:r>
    </w:p>
    <w:p w14:paraId="78257D9B" w14:textId="77777777" w:rsidR="001D6ADA" w:rsidRDefault="00000000">
      <w:r>
        <w:t xml:space="preserve">                           truncation Truncation selection</w:t>
      </w:r>
    </w:p>
    <w:p w14:paraId="51508E61" w14:textId="77777777" w:rsidR="001D6ADA" w:rsidRDefault="00000000">
      <w:r>
        <w:t xml:space="preserve">                        Default: </w:t>
      </w:r>
      <w:r>
        <w:rPr>
          <w:i/>
        </w:rPr>
        <w:t>selection_method</w:t>
      </w:r>
      <w:r>
        <w:t xml:space="preserve"> must be specified</w:t>
      </w:r>
    </w:p>
    <w:p w14:paraId="1A730ECF" w14:textId="77777777" w:rsidR="001D6ADA" w:rsidRDefault="001D6ADA"/>
    <w:p w14:paraId="4B0BE06F" w14:textId="77777777" w:rsidR="001D6ADA" w:rsidRDefault="00000000">
      <w:r>
        <w:t xml:space="preserve">  </w:t>
      </w:r>
      <w:r>
        <w:rPr>
          <w:i/>
        </w:rPr>
        <w:t>selection_criterion</w:t>
      </w:r>
      <w:r>
        <w:t xml:space="preserve">   Definition: Criterion on which animals are selected</w:t>
      </w:r>
    </w:p>
    <w:p w14:paraId="21ADD5DF" w14:textId="77777777" w:rsidR="001D6ADA" w:rsidRDefault="00000000">
      <w:r>
        <w:t xml:space="preserve">                        Type: Character</w:t>
      </w:r>
    </w:p>
    <w:p w14:paraId="24F293CC" w14:textId="77777777" w:rsidR="001D6ADA" w:rsidRDefault="00000000">
      <w:r>
        <w:lastRenderedPageBreak/>
        <w:t xml:space="preserve">                        Options:</w:t>
      </w:r>
    </w:p>
    <w:p w14:paraId="091CAD0A" w14:textId="77777777" w:rsidR="001D6ADA" w:rsidRDefault="00000000">
      <w:r>
        <w:t xml:space="preserve">                           tbv            True breeding value</w:t>
      </w:r>
    </w:p>
    <w:p w14:paraId="2C270764" w14:textId="77777777" w:rsidR="001D6ADA" w:rsidRDefault="00000000">
      <w:r>
        <w:t xml:space="preserve">                           random         Random variable</w:t>
      </w:r>
    </w:p>
    <w:p w14:paraId="705347FD" w14:textId="77777777" w:rsidR="001D6ADA" w:rsidRDefault="00000000">
      <w:r>
        <w:t xml:space="preserve">                           phenothreshold Phenotypic observation(s) with associated </w:t>
      </w:r>
    </w:p>
    <w:p w14:paraId="45FDABBF" w14:textId="77777777" w:rsidR="001D6ADA" w:rsidRDefault="00000000">
      <w:r>
        <w:t xml:space="preserve">                                          threshold(s)</w:t>
      </w:r>
    </w:p>
    <w:p w14:paraId="2FB29B86" w14:textId="77777777" w:rsidR="001D6ADA" w:rsidRDefault="00000000">
      <w:pPr>
        <w:rPr>
          <w:lang w:val="en-US"/>
        </w:rPr>
      </w:pPr>
      <w:r>
        <w:t xml:space="preserve">                           phenoweight    </w:t>
      </w:r>
      <w:r>
        <w:rPr>
          <w:lang w:val="en-US"/>
        </w:rPr>
        <w:t xml:space="preserve">Phenotypic selection with observations </w:t>
      </w:r>
    </w:p>
    <w:p w14:paraId="7205350D" w14:textId="77777777" w:rsidR="001D6ADA" w:rsidRDefault="00000000">
      <w:pPr>
        <w:rPr>
          <w:lang w:val="en-US"/>
        </w:rPr>
      </w:pPr>
      <w:r>
        <w:rPr>
          <w:lang w:val="en-US"/>
        </w:rPr>
        <w:t xml:space="preserve">                                          weighted</w:t>
      </w:r>
    </w:p>
    <w:p w14:paraId="4CD1179A" w14:textId="77777777" w:rsidR="001D6ADA" w:rsidRDefault="00000000">
      <w:r>
        <w:t xml:space="preserve">                           polyblup       Polygenic-BLUP breeding value</w:t>
      </w:r>
    </w:p>
    <w:p w14:paraId="0C834DBC" w14:textId="77777777" w:rsidR="001D6ADA" w:rsidRDefault="00000000">
      <w:r>
        <w:t xml:space="preserve">                           genomicblup    Genomic-BLUP breeding value</w:t>
      </w:r>
    </w:p>
    <w:p w14:paraId="2449D028" w14:textId="77777777" w:rsidR="001D6ADA" w:rsidRDefault="00000000">
      <w:pPr>
        <w:rPr>
          <w:color w:val="FF0000"/>
        </w:rPr>
      </w:pPr>
      <w:r>
        <w:t xml:space="preserve">                           </w:t>
      </w:r>
      <w:r>
        <w:rPr>
          <w:color w:val="FF0000"/>
        </w:rPr>
        <w:t>ibdblup        IBD-BLUP breeding value</w:t>
      </w:r>
    </w:p>
    <w:p w14:paraId="3EC36479" w14:textId="77777777" w:rsidR="001D6ADA" w:rsidRDefault="00000000">
      <w:pPr>
        <w:rPr>
          <w:color w:val="FF0000"/>
        </w:rPr>
      </w:pPr>
      <w:r>
        <w:t xml:space="preserve">                           </w:t>
      </w:r>
      <w:r>
        <w:rPr>
          <w:color w:val="FF0000"/>
          <w:highlight w:val="yellow"/>
        </w:rPr>
        <w:t>bayesp          BayesP-breeding values</w:t>
      </w:r>
    </w:p>
    <w:p w14:paraId="68F25CE8" w14:textId="77777777" w:rsidR="001D6ADA" w:rsidRDefault="00000000">
      <w:r>
        <w:t xml:space="preserve">                        Default: </w:t>
      </w:r>
      <w:r>
        <w:rPr>
          <w:i/>
        </w:rPr>
        <w:t>selection_criterion</w:t>
      </w:r>
      <w:r>
        <w:t xml:space="preserve"> must be specified</w:t>
      </w:r>
    </w:p>
    <w:p w14:paraId="34E32026" w14:textId="77777777" w:rsidR="001D6ADA" w:rsidRDefault="001D6ADA"/>
    <w:p w14:paraId="085532EA" w14:textId="77777777" w:rsidR="001D6ADA" w:rsidRDefault="00000000">
      <w:r>
        <w:rPr>
          <w:color w:val="FF0000"/>
        </w:rPr>
        <w:t xml:space="preserve">When bayesP, </w:t>
      </w:r>
      <w:r>
        <w:rPr>
          <w:i/>
          <w:color w:val="FF0000"/>
        </w:rPr>
        <w:t>geneticModel</w:t>
      </w:r>
      <w:r>
        <w:rPr>
          <w:color w:val="FF0000"/>
        </w:rPr>
        <w:t xml:space="preserve"> must be ‘genomic’, nebv==1, and genotyped_at_birth)/='yes'</w:t>
      </w:r>
    </w:p>
    <w:p w14:paraId="478EFE12" w14:textId="77777777" w:rsidR="001D6ADA" w:rsidRDefault="001D6ADA"/>
    <w:p w14:paraId="53B5C1D1" w14:textId="77777777" w:rsidR="001D6ADA" w:rsidRDefault="00000000">
      <w:r>
        <w:t xml:space="preserve">  </w:t>
      </w:r>
      <w:proofErr w:type="gramStart"/>
      <w:r>
        <w:rPr>
          <w:i/>
        </w:rPr>
        <w:t>MendelianIndexWeight</w:t>
      </w:r>
      <w:r>
        <w:t xml:space="preserve">  Definition</w:t>
      </w:r>
      <w:proofErr w:type="gramEnd"/>
      <w:r>
        <w:t xml:space="preserve">: Mendelian-index weight used as modify selection </w:t>
      </w:r>
    </w:p>
    <w:p w14:paraId="7ED9617D" w14:textId="77777777" w:rsidR="001D6ADA" w:rsidRDefault="00000000">
      <w:r>
        <w:t xml:space="preserve">                                    criterion. The modified criterion for individual </w:t>
      </w:r>
    </w:p>
    <w:p w14:paraId="747DEE32" w14:textId="77777777" w:rsidR="001D6ADA" w:rsidRDefault="00000000">
      <w:r>
        <w:t xml:space="preserve">                                    </w:t>
      </w:r>
      <w:r>
        <w:rPr>
          <w:i/>
        </w:rPr>
        <w:t>i</w:t>
      </w:r>
      <w:r>
        <w:t xml:space="preserve"> is c</w:t>
      </w:r>
      <w:r>
        <w:rPr>
          <w:i/>
          <w:vertAlign w:val="subscript"/>
        </w:rPr>
        <w:t>i</w:t>
      </w:r>
      <w:r>
        <w:t>=</w:t>
      </w:r>
      <w:r>
        <w:rPr>
          <w:i/>
        </w:rPr>
        <w:t>b</w:t>
      </w:r>
      <w:r>
        <w:t>*(</w:t>
      </w:r>
      <w:r>
        <w:rPr>
          <w:i/>
        </w:rPr>
        <w:t>a</w:t>
      </w:r>
      <w:r>
        <w:rPr>
          <w:i/>
          <w:vertAlign w:val="subscript"/>
        </w:rPr>
        <w:t>i</w:t>
      </w:r>
      <w:r>
        <w:t>-</w:t>
      </w:r>
      <w:proofErr w:type="gramStart"/>
      <w:r>
        <w:rPr>
          <w:i/>
        </w:rPr>
        <w:t>PA</w:t>
      </w:r>
      <w:r>
        <w:rPr>
          <w:i/>
          <w:vertAlign w:val="subscript"/>
        </w:rPr>
        <w:t>i</w:t>
      </w:r>
      <w:r>
        <w:t>)+(</w:t>
      </w:r>
      <w:proofErr w:type="gramEnd"/>
      <w:r>
        <w:t>1-</w:t>
      </w:r>
      <w:r>
        <w:rPr>
          <w:i/>
        </w:rPr>
        <w:t>b</w:t>
      </w:r>
      <w:r>
        <w:t>)*</w:t>
      </w:r>
      <w:r>
        <w:rPr>
          <w:i/>
        </w:rPr>
        <w:t>PA</w:t>
      </w:r>
      <w:r>
        <w:rPr>
          <w:i/>
          <w:vertAlign w:val="subscript"/>
        </w:rPr>
        <w:t>i</w:t>
      </w:r>
      <w:r>
        <w:t xml:space="preserve">, where </w:t>
      </w:r>
      <w:r>
        <w:rPr>
          <w:i/>
        </w:rPr>
        <w:t>b</w:t>
      </w:r>
      <w:r>
        <w:t xml:space="preserve"> is </w:t>
      </w:r>
    </w:p>
    <w:p w14:paraId="1E27E2B0" w14:textId="77777777" w:rsidR="001D6ADA" w:rsidRDefault="00000000">
      <w:r>
        <w:t xml:space="preserve">                                    </w:t>
      </w:r>
      <w:r>
        <w:rPr>
          <w:i/>
        </w:rPr>
        <w:t>MendelianIndexWeight</w:t>
      </w:r>
      <w:r>
        <w:t xml:space="preserve">, </w:t>
      </w:r>
      <w:r>
        <w:rPr>
          <w:i/>
        </w:rPr>
        <w:t>a</w:t>
      </w:r>
      <w:r>
        <w:rPr>
          <w:i/>
          <w:vertAlign w:val="subscript"/>
        </w:rPr>
        <w:t>i</w:t>
      </w:r>
      <w:r>
        <w:t xml:space="preserve"> is its breeding value, </w:t>
      </w:r>
    </w:p>
    <w:p w14:paraId="7B302A6A" w14:textId="77777777" w:rsidR="001D6ADA" w:rsidRDefault="00000000">
      <w:pPr>
        <w:rPr>
          <w:i/>
        </w:rPr>
      </w:pPr>
      <w:r>
        <w:t xml:space="preserve">                                    and PA</w:t>
      </w:r>
      <w:r>
        <w:rPr>
          <w:i/>
          <w:vertAlign w:val="subscript"/>
        </w:rPr>
        <w:t>i</w:t>
      </w:r>
      <w:r>
        <w:t xml:space="preserve"> is its parental average (efter Grundy </w:t>
      </w:r>
      <w:r>
        <w:rPr>
          <w:i/>
        </w:rPr>
        <w:t xml:space="preserve">et </w:t>
      </w:r>
    </w:p>
    <w:p w14:paraId="01D8125B" w14:textId="77777777" w:rsidR="001D6ADA" w:rsidRDefault="00000000">
      <w:r>
        <w:t xml:space="preserve">                                    al. 1999, Wu &amp; Schaeffer 2000).</w:t>
      </w:r>
    </w:p>
    <w:p w14:paraId="5944EB9F" w14:textId="77777777" w:rsidR="001D6ADA" w:rsidRDefault="00000000">
      <w:r>
        <w:t xml:space="preserve">                        Type: Real</w:t>
      </w:r>
    </w:p>
    <w:p w14:paraId="4410264E" w14:textId="77777777" w:rsidR="001D6ADA" w:rsidRDefault="00000000">
      <w:r>
        <w:t xml:space="preserve">                        Options: 0.0</w:t>
      </w:r>
      <w:r>
        <w:rPr>
          <w:u w:val="single"/>
        </w:rPr>
        <w:t>&lt;</w:t>
      </w:r>
      <w:r>
        <w:rPr>
          <w:i/>
        </w:rPr>
        <w:t>MendelianIndexWeight</w:t>
      </w:r>
      <w:r>
        <w:rPr>
          <w:u w:val="single"/>
        </w:rPr>
        <w:t>&lt;</w:t>
      </w:r>
      <w:r>
        <w:t>1.0</w:t>
      </w:r>
    </w:p>
    <w:p w14:paraId="3A9A4C43" w14:textId="77777777" w:rsidR="001D6ADA" w:rsidRDefault="00000000">
      <w:r>
        <w:t xml:space="preserve">                        Default: </w:t>
      </w:r>
      <w:r>
        <w:rPr>
          <w:i/>
        </w:rPr>
        <w:t>MendelianIndexWeight</w:t>
      </w:r>
      <w:r>
        <w:t xml:space="preserve"> must be specified</w:t>
      </w:r>
    </w:p>
    <w:p w14:paraId="4C6C7C95" w14:textId="77777777" w:rsidR="001D6ADA" w:rsidRDefault="001D6ADA"/>
    <w:p w14:paraId="78F43C96" w14:textId="77777777" w:rsidR="001D6ADA" w:rsidRDefault="00000000">
      <w:r>
        <w:t xml:space="preserve">  </w:t>
      </w:r>
      <w:r>
        <w:rPr>
          <w:i/>
        </w:rPr>
        <w:t>RunBlup</w:t>
      </w:r>
      <w:r>
        <w:t xml:space="preserve">               Definition: Estimate BLUP-breeding values</w:t>
      </w:r>
    </w:p>
    <w:p w14:paraId="4CC54C3D" w14:textId="77777777" w:rsidR="001D6ADA" w:rsidRDefault="00000000">
      <w:r>
        <w:t xml:space="preserve">                        Type: Integer</w:t>
      </w:r>
    </w:p>
    <w:p w14:paraId="480AA2D7" w14:textId="77777777" w:rsidR="001D6ADA" w:rsidRDefault="00000000">
      <w:r>
        <w:t xml:space="preserve">                        Options:</w:t>
      </w:r>
    </w:p>
    <w:p w14:paraId="5B15F469" w14:textId="77777777" w:rsidR="001D6ADA" w:rsidRDefault="00000000">
      <w:r>
        <w:t xml:space="preserve">                           0 Breeding values are not estimated</w:t>
      </w:r>
    </w:p>
    <w:p w14:paraId="744E45F8" w14:textId="77777777" w:rsidR="001D6ADA" w:rsidRDefault="00000000">
      <w:r>
        <w:t xml:space="preserve">                           1 Breeding values are estimated using DMU</w:t>
      </w:r>
    </w:p>
    <w:p w14:paraId="79DF3586" w14:textId="77777777" w:rsidR="001D6ADA" w:rsidRDefault="00000000">
      <w:r>
        <w:t xml:space="preserve">                           2 Breeding values are estimated using own program from users</w:t>
      </w:r>
    </w:p>
    <w:p w14:paraId="03154E65" w14:textId="77777777" w:rsidR="001D6ADA" w:rsidRDefault="00000000">
      <w:r>
        <w:t xml:space="preserve">                        Default: </w:t>
      </w:r>
      <w:r>
        <w:rPr>
          <w:i/>
        </w:rPr>
        <w:t>RunBlup</w:t>
      </w:r>
      <w:r>
        <w:t xml:space="preserve"> must be specified</w:t>
      </w:r>
    </w:p>
    <w:p w14:paraId="636D1DC7" w14:textId="77777777" w:rsidR="001D6ADA" w:rsidRDefault="001D6ADA"/>
    <w:p w14:paraId="6C1C5820" w14:textId="77777777" w:rsidR="001D6ADA" w:rsidRDefault="00000000">
      <w:r>
        <w:t xml:space="preserve">  </w:t>
      </w:r>
      <w:r>
        <w:rPr>
          <w:i/>
        </w:rPr>
        <w:t>numbers</w:t>
      </w:r>
      <w:r>
        <w:t xml:space="preserve">               Definition: Total number of animals to be selected. This must </w:t>
      </w:r>
    </w:p>
    <w:p w14:paraId="166DA5A2" w14:textId="77777777" w:rsidR="001D6ADA" w:rsidRDefault="00000000">
      <w:pPr>
        <w:ind w:left="2608" w:firstLine="1304"/>
      </w:pPr>
      <w:r>
        <w:t xml:space="preserve">   be provided unless selection method is select_all.</w:t>
      </w:r>
    </w:p>
    <w:p w14:paraId="077801CF" w14:textId="77777777" w:rsidR="001D6ADA" w:rsidRDefault="00000000">
      <w:r>
        <w:t xml:space="preserve">                        Type: Integer</w:t>
      </w:r>
    </w:p>
    <w:p w14:paraId="21EA2064" w14:textId="77777777" w:rsidR="001D6ADA" w:rsidRDefault="00000000">
      <w:r>
        <w:t xml:space="preserve">                        Options: ≥1</w:t>
      </w:r>
    </w:p>
    <w:p w14:paraId="2DE96D07" w14:textId="77777777" w:rsidR="001D6ADA" w:rsidRDefault="00000000">
      <w:r>
        <w:t xml:space="preserve">                        Default: </w:t>
      </w:r>
      <w:r>
        <w:rPr>
          <w:i/>
        </w:rPr>
        <w:t>numbers</w:t>
      </w:r>
      <w:r>
        <w:t xml:space="preserve"> must be specified</w:t>
      </w:r>
    </w:p>
    <w:p w14:paraId="6F087111" w14:textId="77777777" w:rsidR="001D6ADA" w:rsidRDefault="001D6ADA"/>
    <w:p w14:paraId="31E69CFA" w14:textId="77777777" w:rsidR="001D6ADA" w:rsidRDefault="00000000">
      <w:r>
        <w:t xml:space="preserve">  </w:t>
      </w:r>
      <w:r>
        <w:rPr>
          <w:i/>
        </w:rPr>
        <w:t>related_stage</w:t>
      </w:r>
      <w:r>
        <w:t xml:space="preserve">         Definition: Animals selected in the current stage of </w:t>
      </w:r>
    </w:p>
    <w:p w14:paraId="7720E9C6" w14:textId="77777777" w:rsidR="001D6ADA" w:rsidRDefault="00000000">
      <w:r>
        <w:t xml:space="preserve">                                    selection </w:t>
      </w:r>
      <w:proofErr w:type="gramStart"/>
      <w:r>
        <w:t>are</w:t>
      </w:r>
      <w:proofErr w:type="gramEnd"/>
      <w:r>
        <w:t xml:space="preserve"> automatically selected in </w:t>
      </w:r>
    </w:p>
    <w:p w14:paraId="44B551A8" w14:textId="77777777" w:rsidR="001D6ADA" w:rsidRDefault="00000000">
      <w:r>
        <w:t xml:space="preserve">                                    selection stage </w:t>
      </w:r>
      <w:r>
        <w:rPr>
          <w:i/>
        </w:rPr>
        <w:t>related_stage</w:t>
      </w:r>
      <w:r>
        <w:t xml:space="preserve"> of the current </w:t>
      </w:r>
    </w:p>
    <w:p w14:paraId="7B0A7644" w14:textId="77777777" w:rsidR="001D6ADA" w:rsidRDefault="00000000">
      <w:r>
        <w:t xml:space="preserve">                                    time step. The total number of selected animals</w:t>
      </w:r>
    </w:p>
    <w:p w14:paraId="5B67FF8B" w14:textId="77777777" w:rsidR="001D6ADA" w:rsidRDefault="00000000">
      <w:r>
        <w:t xml:space="preserve">                                    in selection stage </w:t>
      </w:r>
      <w:r>
        <w:rPr>
          <w:i/>
        </w:rPr>
        <w:t>related_stage</w:t>
      </w:r>
      <w:r>
        <w:t xml:space="preserve"> includes the </w:t>
      </w:r>
    </w:p>
    <w:p w14:paraId="3FC3669D" w14:textId="77777777" w:rsidR="001D6ADA" w:rsidRDefault="00000000">
      <w:r>
        <w:t xml:space="preserve">                                    number of animals selected in the current </w:t>
      </w:r>
    </w:p>
    <w:p w14:paraId="46447D2F" w14:textId="77777777" w:rsidR="001D6ADA" w:rsidRDefault="00000000">
      <w:r>
        <w:t xml:space="preserve">                                    selection stage.</w:t>
      </w:r>
    </w:p>
    <w:p w14:paraId="4C836058" w14:textId="77777777" w:rsidR="001D6ADA" w:rsidRDefault="00000000">
      <w:r>
        <w:t xml:space="preserve">                        Type: Integer</w:t>
      </w:r>
    </w:p>
    <w:p w14:paraId="6713FBDD" w14:textId="77777777" w:rsidR="001D6ADA" w:rsidRDefault="00000000">
      <w:r>
        <w:t xml:space="preserve">                        Options: 0 No related stages</w:t>
      </w:r>
    </w:p>
    <w:p w14:paraId="04B23CB5" w14:textId="77777777" w:rsidR="001D6ADA" w:rsidRDefault="00000000">
      <w:r>
        <w:t xml:space="preserve">                                 2≤</w:t>
      </w:r>
      <w:r>
        <w:rPr>
          <w:i/>
        </w:rPr>
        <w:t>related_stage</w:t>
      </w:r>
      <w:r>
        <w:t>≤selection_groups</w:t>
      </w:r>
    </w:p>
    <w:p w14:paraId="44CFA30D" w14:textId="77777777" w:rsidR="001D6ADA" w:rsidRDefault="00000000">
      <w:r>
        <w:t xml:space="preserve">                        Default: </w:t>
      </w:r>
      <w:r>
        <w:rPr>
          <w:i/>
        </w:rPr>
        <w:t>related_stage</w:t>
      </w:r>
      <w:r>
        <w:t xml:space="preserve"> must be specified</w:t>
      </w:r>
    </w:p>
    <w:p w14:paraId="6CAF0582" w14:textId="77777777" w:rsidR="001D6ADA" w:rsidRDefault="001D6ADA"/>
    <w:p w14:paraId="117339A0" w14:textId="77777777" w:rsidR="001D6ADA" w:rsidRDefault="00000000">
      <w:r>
        <w:t xml:space="preserve">  </w:t>
      </w:r>
      <w:r>
        <w:rPr>
          <w:i/>
        </w:rPr>
        <w:t xml:space="preserve">otherTags     </w:t>
      </w:r>
      <w:r>
        <w:t xml:space="preserve">        Definition: other type of tags</w:t>
      </w:r>
    </w:p>
    <w:p w14:paraId="0C766A19" w14:textId="77777777" w:rsidR="001D6ADA" w:rsidRDefault="00000000">
      <w:r>
        <w:t xml:space="preserve">                        Type: Integer</w:t>
      </w:r>
    </w:p>
    <w:p w14:paraId="35D0F2AF" w14:textId="77777777" w:rsidR="001D6ADA" w:rsidRDefault="00000000">
      <w:r>
        <w:t xml:space="preserve">                        Options:</w:t>
      </w:r>
    </w:p>
    <w:p w14:paraId="2BFB06DB" w14:textId="77777777" w:rsidR="001D6ADA" w:rsidRDefault="00000000">
      <w:r>
        <w:t xml:space="preserve">                           0 Ignore tags</w:t>
      </w:r>
    </w:p>
    <w:p w14:paraId="5842CCE2" w14:textId="77777777" w:rsidR="001D6ADA" w:rsidRDefault="00000000">
      <w:r>
        <w:t xml:space="preserve">                           1..9 need more descriptions. Add here later</w:t>
      </w:r>
    </w:p>
    <w:p w14:paraId="15BAE554" w14:textId="77777777" w:rsidR="001D6ADA" w:rsidRDefault="00000000">
      <w:r>
        <w:t xml:space="preserve">                        Default: </w:t>
      </w:r>
      <w:r>
        <w:rPr>
          <w:i/>
        </w:rPr>
        <w:t xml:space="preserve">CheckHerdsize </w:t>
      </w:r>
      <w:r>
        <w:t>must be specified</w:t>
      </w:r>
    </w:p>
    <w:p w14:paraId="3DFC7838" w14:textId="77777777" w:rsidR="001D6ADA" w:rsidRDefault="00000000">
      <w:r>
        <w:lastRenderedPageBreak/>
        <w:tab/>
      </w:r>
      <w:r>
        <w:tab/>
        <w:t xml:space="preserve">   !  0: Ignore tags</w:t>
      </w:r>
    </w:p>
    <w:p w14:paraId="199CD8BC" w14:textId="77777777" w:rsidR="001D6ADA" w:rsidRDefault="00000000">
      <w:r>
        <w:t xml:space="preserve"> !  1,2,3,</w:t>
      </w:r>
      <w:proofErr w:type="gramStart"/>
      <w:r>
        <w:t>4,5,..</w:t>
      </w:r>
      <w:proofErr w:type="gramEnd"/>
      <w:r>
        <w:t>9: selected individuals in this selection stage are tagged with a tag number as 1,2,..9 (apart from destination of selection, animals could be also tagged with a number from 1...9).</w:t>
      </w:r>
    </w:p>
    <w:p w14:paraId="3133565A" w14:textId="77777777" w:rsidR="001D6ADA" w:rsidRDefault="00000000">
      <w:r>
        <w:t xml:space="preserve"> !  11,12,13...19: only individuals with tag number of </w:t>
      </w:r>
      <w:proofErr w:type="gramStart"/>
      <w:r>
        <w:t>1,2,...</w:t>
      </w:r>
      <w:proofErr w:type="gramEnd"/>
      <w:r>
        <w:t xml:space="preserve">9 are consider as candidate of selections. </w:t>
      </w:r>
    </w:p>
    <w:p w14:paraId="19847B10" w14:textId="77777777" w:rsidR="001D6ADA" w:rsidRDefault="00000000">
      <w:r>
        <w:t xml:space="preserve"> !  21,22,23...29: only individuals with tag number of </w:t>
      </w:r>
      <w:proofErr w:type="gramStart"/>
      <w:r>
        <w:t>1,2,...</w:t>
      </w:r>
      <w:proofErr w:type="gramEnd"/>
      <w:r>
        <w:t xml:space="preserve">9 are consider as candidate of selections. If animals are selected, tag of the individual removed. </w:t>
      </w:r>
    </w:p>
    <w:p w14:paraId="0A71C96A" w14:textId="77777777" w:rsidR="001D6ADA" w:rsidRDefault="00000000">
      <w:r>
        <w:t xml:space="preserve"> !  31,32,33...39: Tag number of </w:t>
      </w:r>
      <w:proofErr w:type="gramStart"/>
      <w:r>
        <w:t>1,2,...</w:t>
      </w:r>
      <w:proofErr w:type="gramEnd"/>
      <w:r>
        <w:t>9 for only individuals with tag number of 1,2,...9, respectively are removed for the selected indivdiuals.</w:t>
      </w:r>
    </w:p>
    <w:p w14:paraId="4A48AE9D" w14:textId="77777777" w:rsidR="001D6ADA" w:rsidRDefault="00000000">
      <w:r>
        <w:t xml:space="preserve"> !  41,42,43...49: tag number of </w:t>
      </w:r>
      <w:proofErr w:type="gramStart"/>
      <w:r>
        <w:t>1,2,...</w:t>
      </w:r>
      <w:proofErr w:type="gramEnd"/>
      <w:r>
        <w:t>9 are revomed for the individuals that pass conditions of all other selection criteria (herd, pop, age...).</w:t>
      </w:r>
    </w:p>
    <w:p w14:paraId="615FA555" w14:textId="77777777" w:rsidR="001D6ADA" w:rsidRDefault="00000000">
      <w:r>
        <w:t xml:space="preserve"> !  50: all tag numbers are revomed for the individuals that pass conditions of all other selection criteria (herd, pop, age...).</w:t>
      </w:r>
    </w:p>
    <w:p w14:paraId="2D56A817" w14:textId="77777777" w:rsidR="001D6ADA" w:rsidRDefault="00000000">
      <w:r>
        <w:t xml:space="preserve"> !  101,102...109: Par1 of selected individuals in this selection stage are tagged with a tag number as </w:t>
      </w:r>
      <w:proofErr w:type="gramStart"/>
      <w:r>
        <w:t>1,2,..</w:t>
      </w:r>
      <w:proofErr w:type="gramEnd"/>
      <w:r>
        <w:t>9 (apart from destination of selection, animals could be also tagged with a number from 1...9).</w:t>
      </w:r>
    </w:p>
    <w:p w14:paraId="707B37A5" w14:textId="77777777" w:rsidR="001D6ADA" w:rsidRDefault="00000000">
      <w:r>
        <w:t xml:space="preserve"> !  111,112,113...119: only individuals that are offspring of par1 with tag number of </w:t>
      </w:r>
      <w:proofErr w:type="gramStart"/>
      <w:r>
        <w:t>1,2,...</w:t>
      </w:r>
      <w:proofErr w:type="gramEnd"/>
      <w:r>
        <w:t xml:space="preserve">9 are consider as candidate of selections. </w:t>
      </w:r>
    </w:p>
    <w:p w14:paraId="4212A51C" w14:textId="77777777" w:rsidR="001D6ADA" w:rsidRDefault="00000000">
      <w:r>
        <w:t xml:space="preserve"> !  121,122,123...129: only individuals that are offspring of par1 with tag number of </w:t>
      </w:r>
      <w:proofErr w:type="gramStart"/>
      <w:r>
        <w:t>1,2,...</w:t>
      </w:r>
      <w:proofErr w:type="gramEnd"/>
      <w:r>
        <w:t xml:space="preserve">9 are consider as candidate of selections. If the individuals are selected, tag of the par1 removed. </w:t>
      </w:r>
    </w:p>
    <w:p w14:paraId="6054F9DD" w14:textId="77777777" w:rsidR="001D6ADA" w:rsidRDefault="00000000">
      <w:r>
        <w:t xml:space="preserve"> !  131,132,133...139: Tag number of </w:t>
      </w:r>
      <w:proofErr w:type="gramStart"/>
      <w:r>
        <w:t>1,2,...</w:t>
      </w:r>
      <w:proofErr w:type="gramEnd"/>
      <w:r>
        <w:t>9 for par1 of individuals with tag number of 1,2,...9, respectively, are removed for par1 of the selected indivdiuals.</w:t>
      </w:r>
    </w:p>
    <w:p w14:paraId="37027332" w14:textId="77777777" w:rsidR="001D6ADA" w:rsidRDefault="00000000">
      <w:r>
        <w:t xml:space="preserve"> !  141,142,143...149: tag number of </w:t>
      </w:r>
      <w:proofErr w:type="gramStart"/>
      <w:r>
        <w:t>1,2,...</w:t>
      </w:r>
      <w:proofErr w:type="gramEnd"/>
      <w:r>
        <w:t>9 are revomed for par1 of the individuals that pass conditions of all other selection criteria (herd, pop, age...).</w:t>
      </w:r>
    </w:p>
    <w:p w14:paraId="740A0BD2" w14:textId="77777777" w:rsidR="001D6ADA" w:rsidRDefault="00000000">
      <w:r>
        <w:t xml:space="preserve"> !  150: all tag numbers are revomed for par1 of the individuals that pass conditions of all other selection criteria (herd, pop, age...).</w:t>
      </w:r>
    </w:p>
    <w:p w14:paraId="40745C25" w14:textId="77777777" w:rsidR="001D6ADA" w:rsidRDefault="00000000">
      <w:r>
        <w:t xml:space="preserve"> !  201,202...209: Par2 of selected individuals in this selection stage are tagged with a tag number as </w:t>
      </w:r>
      <w:proofErr w:type="gramStart"/>
      <w:r>
        <w:t>1,2,..</w:t>
      </w:r>
      <w:proofErr w:type="gramEnd"/>
      <w:r>
        <w:t>9 (apart from destination of selection, animals could be also tagged with a number from 1...9).</w:t>
      </w:r>
    </w:p>
    <w:p w14:paraId="4AFFBDCC" w14:textId="77777777" w:rsidR="001D6ADA" w:rsidRDefault="00000000">
      <w:r>
        <w:t xml:space="preserve"> !  211,212,213...219: only individuals that are offspring of par2 with tag number of </w:t>
      </w:r>
      <w:proofErr w:type="gramStart"/>
      <w:r>
        <w:t>1,2,...</w:t>
      </w:r>
      <w:proofErr w:type="gramEnd"/>
      <w:r>
        <w:t xml:space="preserve">9 are consider as candidate of selections. </w:t>
      </w:r>
    </w:p>
    <w:p w14:paraId="50212A74" w14:textId="77777777" w:rsidR="001D6ADA" w:rsidRDefault="00000000">
      <w:r>
        <w:t xml:space="preserve"> !  221,222,223...229: only individuals that are offspring of par2 with tag number of </w:t>
      </w:r>
      <w:proofErr w:type="gramStart"/>
      <w:r>
        <w:t>1,2,...</w:t>
      </w:r>
      <w:proofErr w:type="gramEnd"/>
      <w:r>
        <w:t xml:space="preserve">9 are consider as candidate of selections. If the individuals are selected, tag of the par2 removed. </w:t>
      </w:r>
    </w:p>
    <w:p w14:paraId="23667AD6" w14:textId="77777777" w:rsidR="001D6ADA" w:rsidRDefault="00000000">
      <w:r>
        <w:t xml:space="preserve"> !  231,232,233...239: Tag number of </w:t>
      </w:r>
      <w:proofErr w:type="gramStart"/>
      <w:r>
        <w:t>1,2,...</w:t>
      </w:r>
      <w:proofErr w:type="gramEnd"/>
      <w:r>
        <w:t>9 for par2 of individuals with tag number of 1,2,...9, respectively, are removed for par2 of the selected indivdiuals.</w:t>
      </w:r>
    </w:p>
    <w:p w14:paraId="2D831D4A" w14:textId="77777777" w:rsidR="001D6ADA" w:rsidRDefault="00000000">
      <w:r>
        <w:t xml:space="preserve"> !  241,242,243...249: tag number of </w:t>
      </w:r>
      <w:proofErr w:type="gramStart"/>
      <w:r>
        <w:t>1,2,...</w:t>
      </w:r>
      <w:proofErr w:type="gramEnd"/>
      <w:r>
        <w:t>9 are revomed for par2 of the individuals that pass conditions of all other selection criteria (herd, pop, age...).</w:t>
      </w:r>
    </w:p>
    <w:p w14:paraId="1A07668B" w14:textId="77777777" w:rsidR="001D6ADA" w:rsidRDefault="00000000">
      <w:r>
        <w:t xml:space="preserve"> !  250: all tag numbers are revomed for par2 of the individuals that pass conditions of all other selection criteria (herd, pop, age...).</w:t>
      </w:r>
    </w:p>
    <w:p w14:paraId="28F5A0FD" w14:textId="77777777" w:rsidR="001D6ADA" w:rsidRDefault="00000000">
      <w:r>
        <w:t xml:space="preserve"> !  </w:t>
      </w:r>
      <w:proofErr w:type="gramStart"/>
      <w:r>
        <w:t>301,302,303,..</w:t>
      </w:r>
      <w:proofErr w:type="gramEnd"/>
      <w:r>
        <w:t xml:space="preserve">309: Not yet implemented. Offspring as results of matings from selected individuals in this selection stage are tagged with a tag number as </w:t>
      </w:r>
      <w:proofErr w:type="gramStart"/>
      <w:r>
        <w:t>1,2,..</w:t>
      </w:r>
      <w:proofErr w:type="gramEnd"/>
      <w:r>
        <w:t>9.</w:t>
      </w:r>
    </w:p>
    <w:p w14:paraId="722DD01D" w14:textId="77777777" w:rsidR="001D6ADA" w:rsidRDefault="001D6ADA"/>
    <w:p w14:paraId="6295F04E" w14:textId="77777777" w:rsidR="001D6ADA" w:rsidRDefault="00000000">
      <w:r>
        <w:t xml:space="preserve">  </w:t>
      </w:r>
      <w:r>
        <w:rPr>
          <w:i/>
        </w:rPr>
        <w:t>tag</w:t>
      </w:r>
      <w:r>
        <w:t xml:space="preserve">                   Definition: Animals with specified tag are selection </w:t>
      </w:r>
    </w:p>
    <w:p w14:paraId="2D30BF46" w14:textId="77777777" w:rsidR="001D6ADA" w:rsidRDefault="00000000">
      <w:r>
        <w:t xml:space="preserve">                                    candidates when </w:t>
      </w:r>
      <w:r>
        <w:rPr>
          <w:i/>
        </w:rPr>
        <w:t>sex_code</w:t>
      </w:r>
      <w:r>
        <w:t xml:space="preserve"> 5 or 6</w:t>
      </w:r>
    </w:p>
    <w:p w14:paraId="4226993A" w14:textId="77777777" w:rsidR="001D6ADA" w:rsidRDefault="00000000">
      <w:r>
        <w:t xml:space="preserve">                        Type: Integer</w:t>
      </w:r>
    </w:p>
    <w:p w14:paraId="5DD113C5" w14:textId="77777777" w:rsidR="001D6ADA" w:rsidRDefault="00000000">
      <w:r>
        <w:t xml:space="preserve">                        Options:</w:t>
      </w:r>
    </w:p>
    <w:p w14:paraId="38F05445" w14:textId="77777777" w:rsidR="001D6ADA" w:rsidRDefault="00000000">
      <w:r>
        <w:t xml:space="preserve">                             90 Selection among candidates tagged to be left </w:t>
      </w:r>
    </w:p>
    <w:p w14:paraId="76DD9D86" w14:textId="77777777" w:rsidR="001D6ADA" w:rsidRDefault="00000000">
      <w:r>
        <w:t xml:space="preserve">                                alive</w:t>
      </w:r>
    </w:p>
    <w:p w14:paraId="2EF1224E" w14:textId="77777777" w:rsidR="001D6ADA" w:rsidRDefault="00000000">
      <w:r>
        <w:t xml:space="preserve">                             91 Selection among candidates tagged to reproduce </w:t>
      </w:r>
    </w:p>
    <w:p w14:paraId="73BDD14A" w14:textId="77777777" w:rsidR="001D6ADA" w:rsidRDefault="00000000">
      <w:r>
        <w:t xml:space="preserve">                                (mate)</w:t>
      </w:r>
    </w:p>
    <w:p w14:paraId="5413049C" w14:textId="77777777" w:rsidR="001D6ADA" w:rsidRDefault="00000000">
      <w:r>
        <w:t xml:space="preserve">                             92 Selection among candidates tagged to have germ </w:t>
      </w:r>
    </w:p>
    <w:p w14:paraId="78A4B0E8" w14:textId="77777777" w:rsidR="001D6ADA" w:rsidRDefault="00000000">
      <w:r>
        <w:t xml:space="preserve">                                plasm stored</w:t>
      </w:r>
    </w:p>
    <w:p w14:paraId="6123A51F" w14:textId="77777777" w:rsidR="001D6ADA" w:rsidRDefault="00000000">
      <w:r>
        <w:t xml:space="preserve">                             93 Selection among candidates tagged for genotyping</w:t>
      </w:r>
    </w:p>
    <w:p w14:paraId="2F828562" w14:textId="77777777" w:rsidR="001D6ADA" w:rsidRDefault="00000000">
      <w:r>
        <w:t xml:space="preserve">                             94 Selection among candidates tagged for transfer </w:t>
      </w:r>
    </w:p>
    <w:p w14:paraId="3D43C264" w14:textId="77777777" w:rsidR="001D6ADA" w:rsidRDefault="00000000">
      <w:r>
        <w:lastRenderedPageBreak/>
        <w:t xml:space="preserve">                                to another (test) herd</w:t>
      </w:r>
    </w:p>
    <w:p w14:paraId="6B853C3C" w14:textId="77777777" w:rsidR="001D6ADA" w:rsidRDefault="00000000">
      <w:pPr>
        <w:rPr>
          <w:color w:val="00B050"/>
        </w:rPr>
      </w:pPr>
      <w:r>
        <w:rPr>
          <w:color w:val="00B050"/>
        </w:rPr>
        <w:t xml:space="preserve">                            955 Selection among candidates tagged to be allocated to </w:t>
      </w:r>
    </w:p>
    <w:p w14:paraId="7164B5B1" w14:textId="77777777" w:rsidR="001D6ADA" w:rsidRDefault="00000000">
      <w:pPr>
        <w:rPr>
          <w:color w:val="00B050"/>
        </w:rPr>
      </w:pPr>
      <w:r>
        <w:rPr>
          <w:color w:val="00B050"/>
        </w:rPr>
        <w:t xml:space="preserve">                                groups</w:t>
      </w:r>
    </w:p>
    <w:p w14:paraId="3F9B36B8" w14:textId="77777777" w:rsidR="001D6ADA" w:rsidRDefault="00000000">
      <w:r>
        <w:t xml:space="preserve">                             96 Selection among candidates tagged to have DYD </w:t>
      </w:r>
    </w:p>
    <w:p w14:paraId="408F0E94" w14:textId="77777777" w:rsidR="001D6ADA" w:rsidRDefault="00000000">
      <w:r>
        <w:t xml:space="preserve">                                sampled (only available for males)</w:t>
      </w:r>
    </w:p>
    <w:p w14:paraId="4B2F2685" w14:textId="77777777" w:rsidR="001D6ADA" w:rsidRDefault="00000000">
      <w:r>
        <w:t xml:space="preserve">                             98 Selection among candidates tagged to have phenotypic </w:t>
      </w:r>
    </w:p>
    <w:p w14:paraId="6AE5A597" w14:textId="77777777" w:rsidR="001D6ADA" w:rsidRDefault="00000000">
      <w:r>
        <w:t xml:space="preserve">                                observations realised at current selection stage</w:t>
      </w:r>
    </w:p>
    <w:p w14:paraId="070E7391" w14:textId="77777777" w:rsidR="001D6ADA" w:rsidRDefault="00000000">
      <w:r>
        <w:t xml:space="preserve">                             99 Selection among candidates tagged to be culled </w:t>
      </w:r>
    </w:p>
    <w:p w14:paraId="50742FC2" w14:textId="77777777" w:rsidR="001D6ADA" w:rsidRDefault="00000000">
      <w:r>
        <w:t xml:space="preserve">                                voluntarily</w:t>
      </w:r>
    </w:p>
    <w:p w14:paraId="1458F427" w14:textId="77777777" w:rsidR="001D6ADA" w:rsidRDefault="00000000">
      <w:r>
        <w:t xml:space="preserve">                            912 Selection among candidates tagged to reproduce </w:t>
      </w:r>
    </w:p>
    <w:p w14:paraId="339B4B5E" w14:textId="77777777" w:rsidR="001D6ADA" w:rsidRDefault="00000000">
      <w:r>
        <w:t xml:space="preserve">                                and have germ plasm stored</w:t>
      </w:r>
    </w:p>
    <w:p w14:paraId="67A72EC3" w14:textId="77777777" w:rsidR="001D6ADA" w:rsidRDefault="00000000">
      <w:r>
        <w:t xml:space="preserve">                            914 Selection among candidates tagged to reproduce </w:t>
      </w:r>
    </w:p>
    <w:p w14:paraId="13B9D1F9" w14:textId="77777777" w:rsidR="001D6ADA" w:rsidRDefault="00000000">
      <w:r>
        <w:t xml:space="preserve">                                after transfer to another (test) herd</w:t>
      </w:r>
    </w:p>
    <w:p w14:paraId="5AB8FCD8" w14:textId="77777777" w:rsidR="001D6ADA" w:rsidRDefault="00000000">
      <w:r>
        <w:t xml:space="preserve">                            916 Selection among candidates tagged to reproduce </w:t>
      </w:r>
    </w:p>
    <w:p w14:paraId="05C8DDF0" w14:textId="77777777" w:rsidR="001D6ADA" w:rsidRDefault="00000000">
      <w:r>
        <w:t xml:space="preserve">                                and have DYD sampled (only available for males)</w:t>
      </w:r>
    </w:p>
    <w:p w14:paraId="05F6F025" w14:textId="77777777" w:rsidR="001D6ADA" w:rsidRDefault="00000000">
      <w:r>
        <w:t xml:space="preserve">                            917 Selection among candidates tagged to reproduce </w:t>
      </w:r>
    </w:p>
    <w:p w14:paraId="6D677881" w14:textId="77777777" w:rsidR="001D6ADA" w:rsidRDefault="00000000">
      <w:r>
        <w:t xml:space="preserve">                                as bull-dams (only available for females)</w:t>
      </w:r>
    </w:p>
    <w:p w14:paraId="3586EE7D" w14:textId="77777777" w:rsidR="001D6ADA" w:rsidRDefault="00000000">
      <w:r>
        <w:t xml:space="preserve">                            926 Selection among candidates tagged to have germ </w:t>
      </w:r>
    </w:p>
    <w:p w14:paraId="1478148B" w14:textId="77777777" w:rsidR="001D6ADA" w:rsidRDefault="00000000">
      <w:r>
        <w:t xml:space="preserve">                                plasm stored and DYD sampled (only available for </w:t>
      </w:r>
    </w:p>
    <w:p w14:paraId="5DB8D7E2" w14:textId="77777777" w:rsidR="001D6ADA" w:rsidRDefault="00000000">
      <w:r>
        <w:t xml:space="preserve">                                males)</w:t>
      </w:r>
    </w:p>
    <w:p w14:paraId="173EEC92" w14:textId="77777777" w:rsidR="001D6ADA" w:rsidRDefault="00000000">
      <w:r>
        <w:t xml:space="preserve">                           9126 Selection among candidates tagged to reproduce, </w:t>
      </w:r>
    </w:p>
    <w:p w14:paraId="64064CFE" w14:textId="77777777" w:rsidR="001D6ADA" w:rsidRDefault="00000000">
      <w:r>
        <w:t xml:space="preserve">                                have germ plasm stored, and DYD sampled (only </w:t>
      </w:r>
    </w:p>
    <w:p w14:paraId="60C48FB4" w14:textId="77777777" w:rsidR="001D6ADA" w:rsidRDefault="00000000">
      <w:r>
        <w:t xml:space="preserve">                                available for males)</w:t>
      </w:r>
    </w:p>
    <w:p w14:paraId="6FC9C7A7" w14:textId="77777777" w:rsidR="001D6ADA" w:rsidRDefault="00000000">
      <w:r>
        <w:t xml:space="preserve">                           9127 Selection among candidates tagged to reproduce </w:t>
      </w:r>
    </w:p>
    <w:p w14:paraId="2AFD34A6" w14:textId="77777777" w:rsidR="001D6ADA" w:rsidRDefault="00000000">
      <w:r>
        <w:t xml:space="preserve">                                as bull-dams and have germ plasm stored (only </w:t>
      </w:r>
    </w:p>
    <w:p w14:paraId="4ED99C32" w14:textId="77777777" w:rsidR="001D6ADA" w:rsidRDefault="00000000">
      <w:r>
        <w:t xml:space="preserve">                                available for females)</w:t>
      </w:r>
    </w:p>
    <w:p w14:paraId="0D4A067B" w14:textId="77777777" w:rsidR="001D6ADA" w:rsidRDefault="00000000">
      <w:r>
        <w:t xml:space="preserve">                           9147 Selection among candidates tagged to reproduce </w:t>
      </w:r>
    </w:p>
    <w:p w14:paraId="6BE747C4" w14:textId="77777777" w:rsidR="001D6ADA" w:rsidRDefault="00000000">
      <w:r>
        <w:t xml:space="preserve">                                as bull-dams after transfer to another (test) </w:t>
      </w:r>
    </w:p>
    <w:p w14:paraId="22B9150E" w14:textId="77777777" w:rsidR="001D6ADA" w:rsidRDefault="00000000">
      <w:r>
        <w:t xml:space="preserve">                                herd (only available for females)</w:t>
      </w:r>
    </w:p>
    <w:p w14:paraId="31696E76" w14:textId="77777777" w:rsidR="001D6ADA" w:rsidRDefault="00000000">
      <w:r>
        <w:t xml:space="preserve">                        Default: </w:t>
      </w:r>
      <w:r>
        <w:rPr>
          <w:i/>
        </w:rPr>
        <w:t>tag</w:t>
      </w:r>
      <w:r>
        <w:t xml:space="preserve"> must be specified</w:t>
      </w:r>
    </w:p>
    <w:p w14:paraId="34BF7D6F" w14:textId="77777777" w:rsidR="001D6ADA" w:rsidRDefault="001D6ADA"/>
    <w:p w14:paraId="313BD9A0" w14:textId="77777777" w:rsidR="001D6ADA" w:rsidRDefault="00000000">
      <w:r>
        <w:t xml:space="preserve">  </w:t>
      </w:r>
      <w:r>
        <w:rPr>
          <w:i/>
        </w:rPr>
        <w:t>destiny_sel</w:t>
      </w:r>
      <w:r>
        <w:t xml:space="preserve">           Definition: Defines the destiny of selected animals</w:t>
      </w:r>
    </w:p>
    <w:p w14:paraId="6018A1D8" w14:textId="77777777" w:rsidR="001D6ADA" w:rsidRDefault="00000000">
      <w:r>
        <w:t xml:space="preserve">                        Type: Integer</w:t>
      </w:r>
    </w:p>
    <w:p w14:paraId="2C05C9B1" w14:textId="77777777" w:rsidR="001D6ADA" w:rsidRDefault="00000000">
      <w:r>
        <w:t xml:space="preserve">                        Options:</w:t>
      </w:r>
    </w:p>
    <w:p w14:paraId="75174631" w14:textId="77777777" w:rsidR="001D6ADA" w:rsidRDefault="00000000">
      <w:r>
        <w:t xml:space="preserve">                              0 Selected candidates are left alive</w:t>
      </w:r>
    </w:p>
    <w:p w14:paraId="18ECBD2A" w14:textId="77777777" w:rsidR="001D6ADA" w:rsidRDefault="00000000">
      <w:r>
        <w:t xml:space="preserve">                              1 Selected </w:t>
      </w:r>
      <w:proofErr w:type="gramStart"/>
      <w:r>
        <w:t>candidates</w:t>
      </w:r>
      <w:proofErr w:type="gramEnd"/>
      <w:r>
        <w:t xml:space="preserve"> are reproduced (mated)</w:t>
      </w:r>
    </w:p>
    <w:p w14:paraId="4D21B55F" w14:textId="77777777" w:rsidR="001D6ADA" w:rsidRDefault="00000000">
      <w:r>
        <w:t xml:space="preserve">                              2 Selected candidates have germ plasm stored</w:t>
      </w:r>
    </w:p>
    <w:p w14:paraId="2137D16F" w14:textId="77777777" w:rsidR="001D6ADA" w:rsidRDefault="00000000">
      <w:r>
        <w:t xml:space="preserve">                              3 Selected candidates are genotyped</w:t>
      </w:r>
    </w:p>
    <w:p w14:paraId="756A5395" w14:textId="77777777" w:rsidR="001D6ADA" w:rsidRDefault="00000000">
      <w:r>
        <w:t xml:space="preserve">                              4 Selected candidates are transferred to another </w:t>
      </w:r>
    </w:p>
    <w:p w14:paraId="0B15672E" w14:textId="77777777" w:rsidR="001D6ADA" w:rsidRDefault="00000000">
      <w:r>
        <w:t xml:space="preserve">                                (test) herd; the herd is specified by </w:t>
      </w:r>
      <w:r>
        <w:rPr>
          <w:i/>
        </w:rPr>
        <w:t>TestHerd</w:t>
      </w:r>
    </w:p>
    <w:p w14:paraId="4F24007D" w14:textId="77777777" w:rsidR="001D6ADA" w:rsidRDefault="00000000">
      <w:pPr>
        <w:rPr>
          <w:color w:val="00B050"/>
        </w:rPr>
      </w:pPr>
      <w:r>
        <w:rPr>
          <w:color w:val="00B050"/>
        </w:rPr>
        <w:t xml:space="preserve">                              5 Selected candidates are allocated to groups</w:t>
      </w:r>
    </w:p>
    <w:p w14:paraId="33339EC4" w14:textId="77777777" w:rsidR="001D6ADA" w:rsidRDefault="00000000">
      <w:r>
        <w:t xml:space="preserve">                              6 Selected candidates have DYD sampled (only </w:t>
      </w:r>
    </w:p>
    <w:p w14:paraId="5E5E997F" w14:textId="77777777" w:rsidR="001D6ADA" w:rsidRDefault="00000000">
      <w:r>
        <w:t xml:space="preserve">                                available for males)</w:t>
      </w:r>
    </w:p>
    <w:p w14:paraId="6E33843C" w14:textId="77777777" w:rsidR="001D6ADA" w:rsidRDefault="00000000">
      <w:r>
        <w:t xml:space="preserve">                              8 Selected candidates have phenotypic observation(s) </w:t>
      </w:r>
    </w:p>
    <w:p w14:paraId="4964EF9A" w14:textId="77777777" w:rsidR="001D6ADA" w:rsidRDefault="00000000">
      <w:r>
        <w:t xml:space="preserve">                                realised at current selection stage</w:t>
      </w:r>
    </w:p>
    <w:p w14:paraId="4048BFE3" w14:textId="77777777" w:rsidR="001D6ADA" w:rsidRDefault="00000000">
      <w:r>
        <w:t xml:space="preserve">                              9 Selected candidates are culled voluntarily (only for </w:t>
      </w:r>
    </w:p>
    <w:p w14:paraId="41F6323E" w14:textId="77777777" w:rsidR="001D6ADA" w:rsidRDefault="00000000">
      <w:r>
        <w:t xml:space="preserve">                                </w:t>
      </w:r>
      <w:r>
        <w:rPr>
          <w:i/>
        </w:rPr>
        <w:t>selection_method</w:t>
      </w:r>
      <w:r>
        <w:t xml:space="preserve"> ‘select_all’)</w:t>
      </w:r>
    </w:p>
    <w:p w14:paraId="1CF25901" w14:textId="77777777" w:rsidR="001D6ADA" w:rsidRDefault="00000000">
      <w:r>
        <w:t xml:space="preserve">                             12 Selected candidates are reproduced and have germ </w:t>
      </w:r>
    </w:p>
    <w:p w14:paraId="184D4518" w14:textId="77777777" w:rsidR="001D6ADA" w:rsidRDefault="00000000">
      <w:r>
        <w:t xml:space="preserve">                                plasm stored</w:t>
      </w:r>
    </w:p>
    <w:p w14:paraId="6760795E" w14:textId="77777777" w:rsidR="001D6ADA" w:rsidRDefault="00000000">
      <w:r>
        <w:t xml:space="preserve">                             14 Selected candidates are reproduced after </w:t>
      </w:r>
    </w:p>
    <w:p w14:paraId="7B1CE835" w14:textId="77777777" w:rsidR="001D6ADA" w:rsidRDefault="00000000">
      <w:r>
        <w:t xml:space="preserve">                                transfer to another (test) herd; the herd is </w:t>
      </w:r>
    </w:p>
    <w:p w14:paraId="1F052A06" w14:textId="77777777" w:rsidR="001D6ADA" w:rsidRDefault="00000000">
      <w:r>
        <w:t xml:space="preserve">                                specified by </w:t>
      </w:r>
      <w:r>
        <w:rPr>
          <w:i/>
        </w:rPr>
        <w:t>TestHerd</w:t>
      </w:r>
    </w:p>
    <w:p w14:paraId="2429E9E5" w14:textId="77777777" w:rsidR="001D6ADA" w:rsidRDefault="00000000">
      <w:r>
        <w:t xml:space="preserve">                             16 Selected candidates are reproduced and have DYD </w:t>
      </w:r>
    </w:p>
    <w:p w14:paraId="76FEB521" w14:textId="77777777" w:rsidR="001D6ADA" w:rsidRDefault="00000000">
      <w:r>
        <w:t xml:space="preserve">                                sampled (only available for males)</w:t>
      </w:r>
    </w:p>
    <w:p w14:paraId="2477A302" w14:textId="77777777" w:rsidR="001D6ADA" w:rsidRDefault="00000000">
      <w:r>
        <w:t xml:space="preserve">                             17 Selected candidates are reproduced as bull-dams </w:t>
      </w:r>
    </w:p>
    <w:p w14:paraId="1CB54C7C" w14:textId="77777777" w:rsidR="001D6ADA" w:rsidRDefault="00000000">
      <w:r>
        <w:t xml:space="preserve">                                (only available for females)</w:t>
      </w:r>
    </w:p>
    <w:p w14:paraId="7243F2D5" w14:textId="77777777" w:rsidR="001D6ADA" w:rsidRDefault="00000000">
      <w:r>
        <w:t xml:space="preserve">                             26 Selected candidates have germ plasm stored and </w:t>
      </w:r>
    </w:p>
    <w:p w14:paraId="33C7C1A7" w14:textId="77777777" w:rsidR="001D6ADA" w:rsidRDefault="00000000">
      <w:r>
        <w:lastRenderedPageBreak/>
        <w:t xml:space="preserve">                                DYD sampled (only available for males)</w:t>
      </w:r>
    </w:p>
    <w:p w14:paraId="115CE948" w14:textId="77777777" w:rsidR="001D6ADA" w:rsidRDefault="00000000">
      <w:r>
        <w:t xml:space="preserve">                             48 Selected candidates are transferred to another </w:t>
      </w:r>
    </w:p>
    <w:p w14:paraId="346E18D1" w14:textId="77777777" w:rsidR="001D6ADA" w:rsidRDefault="00000000">
      <w:r>
        <w:t xml:space="preserve">                                (test) herd and have phenotypic observation(s) </w:t>
      </w:r>
    </w:p>
    <w:p w14:paraId="7EBAE376" w14:textId="77777777" w:rsidR="001D6ADA" w:rsidRDefault="00000000">
      <w:r>
        <w:t xml:space="preserve">                                realised at current selection stage</w:t>
      </w:r>
    </w:p>
    <w:p w14:paraId="62B52864" w14:textId="77777777" w:rsidR="001D6ADA" w:rsidRDefault="00000000">
      <w:r>
        <w:t xml:space="preserve">                            126 Selected candidates are reproduced, have germ </w:t>
      </w:r>
    </w:p>
    <w:p w14:paraId="5ADB6E5A" w14:textId="77777777" w:rsidR="001D6ADA" w:rsidRDefault="00000000">
      <w:r>
        <w:t xml:space="preserve">                                plasm stored, and DYD sampled (only available </w:t>
      </w:r>
    </w:p>
    <w:p w14:paraId="2F254D5C" w14:textId="77777777" w:rsidR="001D6ADA" w:rsidRDefault="00000000">
      <w:r>
        <w:t xml:space="preserve">                                for males)</w:t>
      </w:r>
    </w:p>
    <w:p w14:paraId="45159405" w14:textId="77777777" w:rsidR="001D6ADA" w:rsidRDefault="00000000">
      <w:r>
        <w:t xml:space="preserve">                            127 Selected candidates are reproduced as bull-dams </w:t>
      </w:r>
    </w:p>
    <w:p w14:paraId="67DC563C" w14:textId="77777777" w:rsidR="001D6ADA" w:rsidRDefault="00000000">
      <w:r>
        <w:t xml:space="preserve">                                and have germ plasm stored (only available for </w:t>
      </w:r>
    </w:p>
    <w:p w14:paraId="0AE53483" w14:textId="77777777" w:rsidR="001D6ADA" w:rsidRDefault="00000000">
      <w:r>
        <w:t xml:space="preserve">                                females)</w:t>
      </w:r>
    </w:p>
    <w:p w14:paraId="161C2A9B" w14:textId="77777777" w:rsidR="001D6ADA" w:rsidRDefault="00000000">
      <w:r>
        <w:t xml:space="preserve">                            147 Selected candidates are reproduced as bull-dams </w:t>
      </w:r>
    </w:p>
    <w:p w14:paraId="519B4BCF" w14:textId="77777777" w:rsidR="001D6ADA" w:rsidRDefault="00000000">
      <w:r>
        <w:t xml:space="preserve">                                after transfer to another (test) herd; the herd </w:t>
      </w:r>
    </w:p>
    <w:p w14:paraId="4DB81353" w14:textId="77777777" w:rsidR="001D6ADA" w:rsidRDefault="00000000">
      <w:r>
        <w:t xml:space="preserve">                                is specified by </w:t>
      </w:r>
      <w:r>
        <w:rPr>
          <w:i/>
        </w:rPr>
        <w:t>TestHerd</w:t>
      </w:r>
      <w:r>
        <w:t xml:space="preserve"> (only available for </w:t>
      </w:r>
    </w:p>
    <w:p w14:paraId="29CA29CD" w14:textId="77777777" w:rsidR="001D6ADA" w:rsidRDefault="00000000">
      <w:r>
        <w:t xml:space="preserve">                                females)</w:t>
      </w:r>
    </w:p>
    <w:p w14:paraId="4BB25E5C" w14:textId="77777777" w:rsidR="001D6ADA" w:rsidRDefault="00000000">
      <w:r>
        <w:t xml:space="preserve">                             90 Selected candidates are tagged as candidates to </w:t>
      </w:r>
    </w:p>
    <w:p w14:paraId="14DAD4CE" w14:textId="77777777" w:rsidR="001D6ADA" w:rsidRDefault="00000000">
      <w:r>
        <w:t xml:space="preserve">                                be left alive</w:t>
      </w:r>
    </w:p>
    <w:p w14:paraId="2A228D19" w14:textId="77777777" w:rsidR="001D6ADA" w:rsidRDefault="00000000">
      <w:r>
        <w:t xml:space="preserve">                             91 Selected candidates are tagged as candidates to </w:t>
      </w:r>
    </w:p>
    <w:p w14:paraId="0A8BBCA5" w14:textId="77777777" w:rsidR="001D6ADA" w:rsidRDefault="00000000">
      <w:r>
        <w:t xml:space="preserve">                                reproduce (mate)</w:t>
      </w:r>
    </w:p>
    <w:p w14:paraId="2DD0C123" w14:textId="77777777" w:rsidR="001D6ADA" w:rsidRDefault="00000000">
      <w:r>
        <w:t xml:space="preserve">                             92 Selected candidates are tagged as candidates to </w:t>
      </w:r>
    </w:p>
    <w:p w14:paraId="3C8E2239" w14:textId="77777777" w:rsidR="001D6ADA" w:rsidRDefault="00000000">
      <w:r>
        <w:t xml:space="preserve">                                have germ plasm stored</w:t>
      </w:r>
    </w:p>
    <w:p w14:paraId="33C3BBA0" w14:textId="77777777" w:rsidR="001D6ADA" w:rsidRDefault="00000000">
      <w:r>
        <w:t xml:space="preserve">                             93 Selected candidates are tagged as candidates for </w:t>
      </w:r>
    </w:p>
    <w:p w14:paraId="7701B792" w14:textId="77777777" w:rsidR="001D6ADA" w:rsidRDefault="00000000">
      <w:r>
        <w:t xml:space="preserve">                                genotyping</w:t>
      </w:r>
    </w:p>
    <w:p w14:paraId="17EC6310" w14:textId="77777777" w:rsidR="001D6ADA" w:rsidRDefault="00000000">
      <w:r>
        <w:t xml:space="preserve">                             94 Selected candidates are tagged as candidates for </w:t>
      </w:r>
    </w:p>
    <w:p w14:paraId="62A11C93" w14:textId="77777777" w:rsidR="001D6ADA" w:rsidRDefault="00000000">
      <w:r>
        <w:t xml:space="preserve">                                transfer to another (test) herd</w:t>
      </w:r>
    </w:p>
    <w:p w14:paraId="59D22358" w14:textId="77777777" w:rsidR="001D6ADA" w:rsidRDefault="00000000">
      <w:r>
        <w:t xml:space="preserve">                             95 Selected candidates are tagged as candidates for</w:t>
      </w:r>
    </w:p>
    <w:p w14:paraId="6DA2CF0B" w14:textId="77777777" w:rsidR="001D6ADA" w:rsidRDefault="00000000">
      <w:r>
        <w:t xml:space="preserve">                                EVA selection</w:t>
      </w:r>
    </w:p>
    <w:p w14:paraId="19EDBE4D" w14:textId="77777777" w:rsidR="001D6ADA" w:rsidRDefault="00000000">
      <w:pPr>
        <w:rPr>
          <w:strike/>
          <w:color w:val="00B050"/>
        </w:rPr>
      </w:pPr>
      <w:r>
        <w:rPr>
          <w:strike/>
          <w:color w:val="00B050"/>
        </w:rPr>
        <w:t xml:space="preserve">                            955 Selected candidates are tagged as candidates to be </w:t>
      </w:r>
    </w:p>
    <w:p w14:paraId="50AA59A0" w14:textId="77777777" w:rsidR="001D6ADA" w:rsidRDefault="00000000">
      <w:pPr>
        <w:rPr>
          <w:strike/>
          <w:color w:val="00B050"/>
        </w:rPr>
      </w:pPr>
      <w:r>
        <w:rPr>
          <w:strike/>
          <w:color w:val="00B050"/>
        </w:rPr>
        <w:t xml:space="preserve">                                allocated to groups</w:t>
      </w:r>
    </w:p>
    <w:p w14:paraId="323D3E2B" w14:textId="77777777" w:rsidR="001D6ADA" w:rsidRDefault="00000000">
      <w:r>
        <w:t xml:space="preserve">                             96 Selected candidates are tagged as candidates to </w:t>
      </w:r>
    </w:p>
    <w:p w14:paraId="7286D8CD" w14:textId="77777777" w:rsidR="001D6ADA" w:rsidRDefault="00000000">
      <w:r>
        <w:t xml:space="preserve">                                have DYD sampled (only available for males)</w:t>
      </w:r>
    </w:p>
    <w:p w14:paraId="3A3820DE" w14:textId="77777777" w:rsidR="001D6ADA" w:rsidRDefault="00000000">
      <w:r>
        <w:t xml:space="preserve">                             98 Selected candidates are tagged as candidates to have </w:t>
      </w:r>
    </w:p>
    <w:p w14:paraId="1651A9CF" w14:textId="77777777" w:rsidR="001D6ADA" w:rsidRDefault="00000000">
      <w:r>
        <w:t xml:space="preserve">                                a phenotypic observation(s) realised at a subsequent </w:t>
      </w:r>
    </w:p>
    <w:p w14:paraId="55EC36C6" w14:textId="77777777" w:rsidR="001D6ADA" w:rsidRDefault="00000000">
      <w:r>
        <w:t xml:space="preserve">                                selection stage</w:t>
      </w:r>
    </w:p>
    <w:p w14:paraId="61FE3C32" w14:textId="77777777" w:rsidR="001D6ADA" w:rsidRDefault="00000000">
      <w:r>
        <w:t xml:space="preserve">                             99 Selected candidates are tagged as candidates to be </w:t>
      </w:r>
    </w:p>
    <w:p w14:paraId="71582413" w14:textId="77777777" w:rsidR="001D6ADA" w:rsidRDefault="00000000">
      <w:r>
        <w:t xml:space="preserve">                                culled voluntarily</w:t>
      </w:r>
    </w:p>
    <w:p w14:paraId="5D6CEBE8" w14:textId="77777777" w:rsidR="001D6ADA" w:rsidRDefault="00000000">
      <w:r>
        <w:t xml:space="preserve">                            912 Selected candidates are tagged as candidates to </w:t>
      </w:r>
    </w:p>
    <w:p w14:paraId="36A2F8A0" w14:textId="77777777" w:rsidR="001D6ADA" w:rsidRDefault="00000000">
      <w:r>
        <w:t xml:space="preserve">                                reproduce and have germ plasm stored</w:t>
      </w:r>
    </w:p>
    <w:p w14:paraId="2528E7B2" w14:textId="77777777" w:rsidR="001D6ADA" w:rsidRDefault="00000000">
      <w:r>
        <w:t xml:space="preserve">                            914 Selected candidates are tagged as candidates to </w:t>
      </w:r>
    </w:p>
    <w:p w14:paraId="2D4D5BC6" w14:textId="77777777" w:rsidR="001D6ADA" w:rsidRDefault="00000000">
      <w:r>
        <w:t xml:space="preserve">                                reproduce after transfer to another (test) herd</w:t>
      </w:r>
    </w:p>
    <w:p w14:paraId="0BC6990B" w14:textId="77777777" w:rsidR="001D6ADA" w:rsidRDefault="00000000">
      <w:r>
        <w:t xml:space="preserve">                            916 Selected candidates are tagged as candidates to </w:t>
      </w:r>
    </w:p>
    <w:p w14:paraId="5CE9F3DD" w14:textId="77777777" w:rsidR="001D6ADA" w:rsidRDefault="00000000">
      <w:r>
        <w:t xml:space="preserve">                                reproduce and have DYD sampled (only available </w:t>
      </w:r>
    </w:p>
    <w:p w14:paraId="163D6052" w14:textId="77777777" w:rsidR="001D6ADA" w:rsidRDefault="00000000">
      <w:r>
        <w:t xml:space="preserve">                                for males)</w:t>
      </w:r>
    </w:p>
    <w:p w14:paraId="4BA4E701" w14:textId="77777777" w:rsidR="001D6ADA" w:rsidRDefault="00000000">
      <w:r>
        <w:t xml:space="preserve">                            917 Selected candidates are tagged as candidates to </w:t>
      </w:r>
    </w:p>
    <w:p w14:paraId="103EFA91" w14:textId="77777777" w:rsidR="001D6ADA" w:rsidRDefault="00000000">
      <w:r>
        <w:t xml:space="preserve">                                reproduce as bull-dams (only available for </w:t>
      </w:r>
    </w:p>
    <w:p w14:paraId="5B1F410D" w14:textId="77777777" w:rsidR="001D6ADA" w:rsidRDefault="00000000">
      <w:r>
        <w:t xml:space="preserve">                                females)</w:t>
      </w:r>
    </w:p>
    <w:p w14:paraId="590F6849" w14:textId="77777777" w:rsidR="001D6ADA" w:rsidRDefault="00000000">
      <w:r>
        <w:t xml:space="preserve">                            926 Selected candidates are tagged as candidates to </w:t>
      </w:r>
    </w:p>
    <w:p w14:paraId="3F20AD2F" w14:textId="77777777" w:rsidR="001D6ADA" w:rsidRDefault="00000000">
      <w:r>
        <w:t xml:space="preserve">                                have germ plasm stored and DYD sampled (only </w:t>
      </w:r>
    </w:p>
    <w:p w14:paraId="63A0B6CB" w14:textId="77777777" w:rsidR="001D6ADA" w:rsidRDefault="00000000">
      <w:r>
        <w:t xml:space="preserve">                                available for males)</w:t>
      </w:r>
    </w:p>
    <w:p w14:paraId="279177F8" w14:textId="77777777" w:rsidR="001D6ADA" w:rsidRDefault="00000000">
      <w:r>
        <w:t xml:space="preserve">                           9126 Selected candidates are tagged as candidates to </w:t>
      </w:r>
    </w:p>
    <w:p w14:paraId="12B41FFE" w14:textId="77777777" w:rsidR="001D6ADA" w:rsidRDefault="00000000">
      <w:r>
        <w:t xml:space="preserve">                                reproduce, have germ plasm stored, and DYD </w:t>
      </w:r>
    </w:p>
    <w:p w14:paraId="233BFDE9" w14:textId="77777777" w:rsidR="001D6ADA" w:rsidRDefault="00000000">
      <w:r>
        <w:t xml:space="preserve">                                sampled (only available for males)</w:t>
      </w:r>
    </w:p>
    <w:p w14:paraId="4F8894AF" w14:textId="77777777" w:rsidR="001D6ADA" w:rsidRDefault="00000000">
      <w:r>
        <w:t xml:space="preserve">                           9127 Selected candidates are tagged as candidates to </w:t>
      </w:r>
    </w:p>
    <w:p w14:paraId="45BCCA87" w14:textId="77777777" w:rsidR="001D6ADA" w:rsidRDefault="00000000">
      <w:r>
        <w:t xml:space="preserve">                                reproduce as bull-dams and have germ plasm </w:t>
      </w:r>
    </w:p>
    <w:p w14:paraId="76B2656C" w14:textId="77777777" w:rsidR="001D6ADA" w:rsidRDefault="00000000">
      <w:r>
        <w:t xml:space="preserve">                                stored (only available for females)</w:t>
      </w:r>
    </w:p>
    <w:p w14:paraId="34E9CBE8" w14:textId="77777777" w:rsidR="001D6ADA" w:rsidRDefault="00000000">
      <w:r>
        <w:t xml:space="preserve">                           9147 Selected candidates are tagged as candidates to </w:t>
      </w:r>
    </w:p>
    <w:p w14:paraId="08405DE0" w14:textId="77777777" w:rsidR="001D6ADA" w:rsidRDefault="00000000">
      <w:r>
        <w:t xml:space="preserve">                                reproduce as bull-dams after transfer to another </w:t>
      </w:r>
    </w:p>
    <w:p w14:paraId="285DFEA4" w14:textId="77777777" w:rsidR="001D6ADA" w:rsidRDefault="00000000">
      <w:r>
        <w:t xml:space="preserve">                                (test) herd (only available for females)</w:t>
      </w:r>
    </w:p>
    <w:p w14:paraId="38FEB01F" w14:textId="77777777" w:rsidR="001D6ADA" w:rsidRDefault="00000000">
      <w:r>
        <w:lastRenderedPageBreak/>
        <w:t xml:space="preserve">                        Default: </w:t>
      </w:r>
      <w:r>
        <w:rPr>
          <w:i/>
        </w:rPr>
        <w:t>destiny_sel</w:t>
      </w:r>
      <w:r>
        <w:t xml:space="preserve"> must be specified</w:t>
      </w:r>
    </w:p>
    <w:p w14:paraId="1DB7673C" w14:textId="77777777" w:rsidR="001D6ADA" w:rsidRDefault="001D6ADA"/>
    <w:p w14:paraId="200037B3" w14:textId="77777777" w:rsidR="001D6ADA" w:rsidRDefault="00000000">
      <w:pPr>
        <w:rPr>
          <w:color w:val="FF0000"/>
        </w:rPr>
      </w:pPr>
      <w:r>
        <w:rPr>
          <w:color w:val="FF0000"/>
        </w:rPr>
        <w:t xml:space="preserve">  </w:t>
      </w:r>
      <w:r>
        <w:rPr>
          <w:i/>
          <w:color w:val="FF0000"/>
        </w:rPr>
        <w:t>matingGroup</w:t>
      </w:r>
      <w:r>
        <w:rPr>
          <w:color w:val="FF0000"/>
        </w:rPr>
        <w:t xml:space="preserve">           Definition: Mating group for animals selected for reproduction</w:t>
      </w:r>
    </w:p>
    <w:p w14:paraId="43658BC5" w14:textId="77777777" w:rsidR="001D6ADA" w:rsidRDefault="00000000">
      <w:pPr>
        <w:rPr>
          <w:color w:val="FF0000"/>
        </w:rPr>
      </w:pPr>
      <w:r>
        <w:rPr>
          <w:color w:val="FF0000"/>
        </w:rPr>
        <w:t xml:space="preserve">                        Type: Integer</w:t>
      </w:r>
    </w:p>
    <w:p w14:paraId="29AFD1D2" w14:textId="77777777" w:rsidR="001D6ADA" w:rsidRDefault="00000000">
      <w:pPr>
        <w:rPr>
          <w:color w:val="FF0000"/>
        </w:rPr>
      </w:pPr>
      <w:r>
        <w:rPr>
          <w:color w:val="FF0000"/>
        </w:rPr>
        <w:t xml:space="preserve">                        Options: 0 No mating group; animals not selected for </w:t>
      </w:r>
    </w:p>
    <w:p w14:paraId="5911232E" w14:textId="77777777" w:rsidR="001D6ADA" w:rsidRDefault="00000000">
      <w:pPr>
        <w:rPr>
          <w:color w:val="FF0000"/>
        </w:rPr>
      </w:pPr>
      <w:r>
        <w:rPr>
          <w:color w:val="FF0000"/>
        </w:rPr>
        <w:t xml:space="preserve">                                   reproduction</w:t>
      </w:r>
    </w:p>
    <w:p w14:paraId="017F76E7" w14:textId="77777777" w:rsidR="001D6ADA" w:rsidRDefault="00000000">
      <w:pPr>
        <w:rPr>
          <w:color w:val="FF0000"/>
        </w:rPr>
      </w:pPr>
      <w:r>
        <w:rPr>
          <w:color w:val="FF0000"/>
        </w:rPr>
        <w:t xml:space="preserve">                                 1≤</w:t>
      </w:r>
      <w:r>
        <w:rPr>
          <w:i/>
          <w:color w:val="FF0000"/>
        </w:rPr>
        <w:t>matingGroup</w:t>
      </w:r>
      <w:r>
        <w:rPr>
          <w:color w:val="FF0000"/>
        </w:rPr>
        <w:t>≤</w:t>
      </w:r>
      <w:r>
        <w:rPr>
          <w:i/>
          <w:color w:val="FF0000"/>
        </w:rPr>
        <w:t>nMatingGroups</w:t>
      </w:r>
      <w:r>
        <w:rPr>
          <w:color w:val="FF0000"/>
        </w:rPr>
        <w:t xml:space="preserve">, where </w:t>
      </w:r>
      <w:r>
        <w:rPr>
          <w:i/>
          <w:color w:val="FF0000"/>
        </w:rPr>
        <w:t>nMatingGroups</w:t>
      </w:r>
      <w:r>
        <w:rPr>
          <w:color w:val="FF0000"/>
        </w:rPr>
        <w:t xml:space="preserve"> is </w:t>
      </w:r>
    </w:p>
    <w:p w14:paraId="12013192" w14:textId="77777777" w:rsidR="001D6ADA" w:rsidRDefault="00000000">
      <w:pPr>
        <w:rPr>
          <w:color w:val="FF0000"/>
        </w:rPr>
      </w:pPr>
      <w:r>
        <w:rPr>
          <w:color w:val="FF0000"/>
        </w:rPr>
        <w:t xml:space="preserve">                                 the number of mating groups</w:t>
      </w:r>
    </w:p>
    <w:p w14:paraId="52D7639D" w14:textId="77777777" w:rsidR="001D6ADA" w:rsidRDefault="00000000">
      <w:pPr>
        <w:rPr>
          <w:color w:val="FF0000"/>
        </w:rPr>
      </w:pPr>
      <w:r>
        <w:rPr>
          <w:color w:val="FF0000"/>
        </w:rPr>
        <w:t xml:space="preserve">                        Default: </w:t>
      </w:r>
      <w:r>
        <w:rPr>
          <w:i/>
          <w:color w:val="FF0000"/>
        </w:rPr>
        <w:t>matingGroup</w:t>
      </w:r>
      <w:r>
        <w:rPr>
          <w:color w:val="FF0000"/>
        </w:rPr>
        <w:t xml:space="preserve"> must be specified</w:t>
      </w:r>
    </w:p>
    <w:p w14:paraId="2C155E82" w14:textId="77777777" w:rsidR="001D6ADA" w:rsidRDefault="001D6ADA"/>
    <w:p w14:paraId="4AD76290" w14:textId="77777777" w:rsidR="001D6ADA" w:rsidRDefault="00000000">
      <w:r>
        <w:t xml:space="preserve">  </w:t>
      </w:r>
      <w:r>
        <w:rPr>
          <w:i/>
        </w:rPr>
        <w:t>TestPopulation</w:t>
      </w:r>
      <w:r>
        <w:t xml:space="preserve">        Definition: Test pop to which selected animals are transferred</w:t>
      </w:r>
    </w:p>
    <w:p w14:paraId="43ED1723" w14:textId="77777777" w:rsidR="001D6ADA" w:rsidRDefault="00000000">
      <w:r>
        <w:t xml:space="preserve">                        Type: Integer</w:t>
      </w:r>
    </w:p>
    <w:p w14:paraId="799D77F9" w14:textId="77777777" w:rsidR="001D6ADA" w:rsidRDefault="00000000">
      <w:r>
        <w:t xml:space="preserve">                        Options: 1&lt;=</w:t>
      </w:r>
      <w:r>
        <w:rPr>
          <w:i/>
        </w:rPr>
        <w:t>TestPopulation</w:t>
      </w:r>
      <w:r>
        <w:t>&lt;=npop</w:t>
      </w:r>
    </w:p>
    <w:p w14:paraId="291078A1" w14:textId="77777777" w:rsidR="001D6ADA" w:rsidRDefault="00000000">
      <w:r>
        <w:t xml:space="preserve">                        Default: </w:t>
      </w:r>
      <w:r>
        <w:rPr>
          <w:i/>
        </w:rPr>
        <w:t>TestPopulation</w:t>
      </w:r>
      <w:r>
        <w:t xml:space="preserve"> must be specified</w:t>
      </w:r>
    </w:p>
    <w:p w14:paraId="77F084FD" w14:textId="77777777" w:rsidR="001D6ADA" w:rsidRDefault="001D6ADA"/>
    <w:p w14:paraId="612AC935" w14:textId="77777777" w:rsidR="001D6ADA" w:rsidRDefault="00000000">
      <w:r>
        <w:t xml:space="preserve">  </w:t>
      </w:r>
      <w:r>
        <w:rPr>
          <w:i/>
        </w:rPr>
        <w:t>TestHerd</w:t>
      </w:r>
      <w:r>
        <w:t xml:space="preserve">              Definition: Test herd to which selected animals are transferred</w:t>
      </w:r>
    </w:p>
    <w:p w14:paraId="4175D44A" w14:textId="77777777" w:rsidR="001D6ADA" w:rsidRDefault="00000000">
      <w:r>
        <w:t xml:space="preserve">                        Type: Integer</w:t>
      </w:r>
    </w:p>
    <w:p w14:paraId="605DF326" w14:textId="77777777" w:rsidR="001D6ADA" w:rsidRDefault="00000000">
      <w:r>
        <w:t xml:space="preserve">                        Options: 1≤</w:t>
      </w:r>
      <w:r>
        <w:rPr>
          <w:i/>
        </w:rPr>
        <w:t>TestHerd</w:t>
      </w:r>
      <w:r>
        <w:t>≤</w:t>
      </w:r>
      <w:r>
        <w:rPr>
          <w:i/>
        </w:rPr>
        <w:t>nherd</w:t>
      </w:r>
    </w:p>
    <w:p w14:paraId="0F45D199" w14:textId="77777777" w:rsidR="001D6ADA" w:rsidRDefault="00000000">
      <w:r>
        <w:t xml:space="preserve">                        Default: </w:t>
      </w:r>
      <w:r>
        <w:rPr>
          <w:i/>
        </w:rPr>
        <w:t>TestHerd</w:t>
      </w:r>
      <w:r>
        <w:t xml:space="preserve"> must be specified</w:t>
      </w:r>
    </w:p>
    <w:p w14:paraId="0486976E" w14:textId="77777777" w:rsidR="001D6ADA" w:rsidRDefault="001D6ADA"/>
    <w:p w14:paraId="3A6BF6F5" w14:textId="77777777" w:rsidR="001D6ADA" w:rsidRDefault="00000000">
      <w:r>
        <w:t xml:space="preserve">  </w:t>
      </w:r>
      <w:r>
        <w:rPr>
          <w:i/>
        </w:rPr>
        <w:t>destiny_unsel</w:t>
      </w:r>
      <w:r>
        <w:t xml:space="preserve">         Definition: Destiny of candidates that are not selected</w:t>
      </w:r>
    </w:p>
    <w:p w14:paraId="5AEDDDFC" w14:textId="77777777" w:rsidR="001D6ADA" w:rsidRDefault="00000000">
      <w:r>
        <w:t xml:space="preserve">                        Type: Integer</w:t>
      </w:r>
    </w:p>
    <w:p w14:paraId="7269E33C" w14:textId="77777777" w:rsidR="001D6ADA" w:rsidRDefault="00000000">
      <w:r>
        <w:t xml:space="preserve">                        Options:</w:t>
      </w:r>
    </w:p>
    <w:p w14:paraId="633F7B11" w14:textId="77777777" w:rsidR="001D6ADA" w:rsidRDefault="00000000">
      <w:r>
        <w:t xml:space="preserve">                           0 Animal is culled</w:t>
      </w:r>
    </w:p>
    <w:p w14:paraId="15612833" w14:textId="77777777" w:rsidR="001D6ADA" w:rsidRDefault="00000000">
      <w:r>
        <w:t xml:space="preserve">                           1 Animal is left alive</w:t>
      </w:r>
    </w:p>
    <w:p w14:paraId="4B4FEB04" w14:textId="77777777" w:rsidR="001D6ADA" w:rsidRDefault="00000000">
      <w:r>
        <w:t xml:space="preserve">                        Default: </w:t>
      </w:r>
      <w:r>
        <w:rPr>
          <w:i/>
        </w:rPr>
        <w:t>destiny_unsel</w:t>
      </w:r>
      <w:r>
        <w:t xml:space="preserve"> must be specified</w:t>
      </w:r>
    </w:p>
    <w:p w14:paraId="53F7E506" w14:textId="77777777" w:rsidR="001D6ADA" w:rsidRDefault="001D6ADA"/>
    <w:p w14:paraId="6819F896" w14:textId="77777777" w:rsidR="001D6ADA" w:rsidRDefault="00000000">
      <w:r>
        <w:t xml:space="preserve">  </w:t>
      </w:r>
      <w:r>
        <w:rPr>
          <w:i/>
        </w:rPr>
        <w:t>repro_capacity</w:t>
      </w:r>
      <w:r>
        <w:t xml:space="preserve">        Definition: Reproductive capacity (number of matings) </w:t>
      </w:r>
    </w:p>
    <w:p w14:paraId="4762716D" w14:textId="77777777" w:rsidR="001D6ADA" w:rsidRDefault="00000000">
      <w:r>
        <w:t xml:space="preserve">                                    of selected individuals (biologically </w:t>
      </w:r>
    </w:p>
    <w:p w14:paraId="26A641C2" w14:textId="77777777" w:rsidR="001D6ADA" w:rsidRDefault="00000000">
      <w:r>
        <w:t xml:space="preserve">                                    constrained or otherwise)</w:t>
      </w:r>
    </w:p>
    <w:p w14:paraId="53357D2D" w14:textId="77777777" w:rsidR="001D6ADA" w:rsidRDefault="00000000">
      <w:r>
        <w:t xml:space="preserve">                        Type: Integer</w:t>
      </w:r>
    </w:p>
    <w:p w14:paraId="46100F0C" w14:textId="77777777" w:rsidR="001D6ADA" w:rsidRDefault="00000000">
      <w:r>
        <w:t xml:space="preserve">                        Options: ≥1</w:t>
      </w:r>
    </w:p>
    <w:p w14:paraId="711E282E" w14:textId="77777777" w:rsidR="001D6ADA" w:rsidRDefault="00000000">
      <w:r>
        <w:t xml:space="preserve">                        Default: </w:t>
      </w:r>
      <w:r>
        <w:rPr>
          <w:i/>
        </w:rPr>
        <w:t>repro_capacity</w:t>
      </w:r>
      <w:r>
        <w:t xml:space="preserve"> must be specified.</w:t>
      </w:r>
    </w:p>
    <w:p w14:paraId="2CF87156" w14:textId="77777777" w:rsidR="001D6ADA" w:rsidRDefault="001D6ADA"/>
    <w:p w14:paraId="5220B733" w14:textId="77777777" w:rsidR="001D6ADA" w:rsidRDefault="00000000">
      <w:pPr>
        <w:rPr>
          <w:color w:val="FF0000"/>
        </w:rPr>
      </w:pPr>
      <w:r>
        <w:rPr>
          <w:color w:val="FF0000"/>
        </w:rPr>
        <w:t xml:space="preserve">  </w:t>
      </w:r>
      <w:proofErr w:type="gramStart"/>
      <w:r>
        <w:rPr>
          <w:i/>
          <w:color w:val="FF0000"/>
        </w:rPr>
        <w:t xml:space="preserve">litterSizeAllocation </w:t>
      </w:r>
      <w:r>
        <w:rPr>
          <w:color w:val="FF0000"/>
        </w:rPr>
        <w:t xml:space="preserve"> Definition</w:t>
      </w:r>
      <w:proofErr w:type="gramEnd"/>
      <w:r>
        <w:rPr>
          <w:color w:val="FF0000"/>
        </w:rPr>
        <w:t xml:space="preserve">: Method used to assign number of offspring in each </w:t>
      </w:r>
    </w:p>
    <w:p w14:paraId="4C20F9E4" w14:textId="77777777" w:rsidR="001D6ADA" w:rsidRDefault="00000000">
      <w:pPr>
        <w:rPr>
          <w:color w:val="FF0000"/>
        </w:rPr>
      </w:pPr>
      <w:r>
        <w:rPr>
          <w:color w:val="FF0000"/>
        </w:rPr>
        <w:t xml:space="preserve">                                    litter</w:t>
      </w:r>
    </w:p>
    <w:p w14:paraId="281F7BEB" w14:textId="77777777" w:rsidR="001D6ADA" w:rsidRDefault="00000000">
      <w:pPr>
        <w:rPr>
          <w:color w:val="FF0000"/>
        </w:rPr>
      </w:pPr>
      <w:r>
        <w:rPr>
          <w:color w:val="FF0000"/>
        </w:rPr>
        <w:t xml:space="preserve">                        Type: Character</w:t>
      </w:r>
    </w:p>
    <w:p w14:paraId="5AE1A2E9" w14:textId="77777777" w:rsidR="001D6ADA" w:rsidRDefault="00000000">
      <w:pPr>
        <w:rPr>
          <w:color w:val="FF0000"/>
        </w:rPr>
      </w:pPr>
      <w:r>
        <w:rPr>
          <w:color w:val="FF0000"/>
        </w:rPr>
        <w:t xml:space="preserve">                        Options:</w:t>
      </w:r>
    </w:p>
    <w:p w14:paraId="1D33BBDC" w14:textId="77777777" w:rsidR="001D6ADA" w:rsidRDefault="00000000">
      <w:pPr>
        <w:rPr>
          <w:color w:val="FF0000"/>
        </w:rPr>
      </w:pPr>
      <w:r>
        <w:rPr>
          <w:color w:val="FF0000"/>
        </w:rPr>
        <w:t xml:space="preserve">                           fix       Fixed number of offspring in each </w:t>
      </w:r>
      <w:proofErr w:type="gramStart"/>
      <w:r>
        <w:rPr>
          <w:color w:val="FF0000"/>
        </w:rPr>
        <w:t>litter;</w:t>
      </w:r>
      <w:proofErr w:type="gramEnd"/>
      <w:r>
        <w:rPr>
          <w:color w:val="FF0000"/>
        </w:rPr>
        <w:t xml:space="preserve"> litter </w:t>
      </w:r>
    </w:p>
    <w:p w14:paraId="64BA9A05" w14:textId="77777777" w:rsidR="001D6ADA" w:rsidRDefault="00000000">
      <w:pPr>
        <w:rPr>
          <w:color w:val="FF0000"/>
        </w:rPr>
      </w:pPr>
      <w:r>
        <w:rPr>
          <w:color w:val="FF0000"/>
        </w:rPr>
        <w:t xml:space="preserve">                                     size specified by </w:t>
      </w:r>
      <w:r>
        <w:rPr>
          <w:i/>
          <w:color w:val="FF0000"/>
        </w:rPr>
        <w:t>litter_size</w:t>
      </w:r>
    </w:p>
    <w:p w14:paraId="65B3AD5F" w14:textId="77777777" w:rsidR="001D6ADA" w:rsidRDefault="00000000">
      <w:pPr>
        <w:rPr>
          <w:color w:val="FF0000"/>
        </w:rPr>
      </w:pPr>
      <w:r>
        <w:rPr>
          <w:color w:val="FF0000"/>
        </w:rPr>
        <w:t xml:space="preserve">                           phenotype Number of offspring is phenotype of dam; sampled</w:t>
      </w:r>
    </w:p>
    <w:p w14:paraId="390F0382" w14:textId="77777777" w:rsidR="001D6ADA" w:rsidRDefault="00000000">
      <w:pPr>
        <w:rPr>
          <w:color w:val="FF0000"/>
        </w:rPr>
      </w:pPr>
      <w:r>
        <w:rPr>
          <w:color w:val="FF0000"/>
        </w:rPr>
        <w:t xml:space="preserve">                                     for observation number provided in </w:t>
      </w:r>
      <w:r>
        <w:rPr>
          <w:i/>
          <w:color w:val="FF0000"/>
        </w:rPr>
        <w:t>litter_size</w:t>
      </w:r>
    </w:p>
    <w:p w14:paraId="10065E95" w14:textId="77777777" w:rsidR="001D6ADA" w:rsidRDefault="00000000">
      <w:pPr>
        <w:rPr>
          <w:color w:val="FF0000"/>
        </w:rPr>
      </w:pPr>
      <w:r>
        <w:rPr>
          <w:color w:val="FF0000"/>
        </w:rPr>
        <w:t xml:space="preserve">                        Default: </w:t>
      </w:r>
      <w:r>
        <w:rPr>
          <w:i/>
          <w:color w:val="FF0000"/>
        </w:rPr>
        <w:t>litterSizeAllocation</w:t>
      </w:r>
      <w:r>
        <w:rPr>
          <w:color w:val="FF0000"/>
        </w:rPr>
        <w:t xml:space="preserve"> must be specified</w:t>
      </w:r>
    </w:p>
    <w:p w14:paraId="5F673120" w14:textId="77777777" w:rsidR="001D6ADA" w:rsidRDefault="001D6ADA"/>
    <w:p w14:paraId="14D47EE8" w14:textId="77777777" w:rsidR="001D6ADA" w:rsidRDefault="00000000">
      <w:pPr>
        <w:rPr>
          <w:color w:val="FF0000"/>
        </w:rPr>
      </w:pPr>
      <w:r>
        <w:t xml:space="preserve">  </w:t>
      </w:r>
      <w:r>
        <w:rPr>
          <w:i/>
        </w:rPr>
        <w:t>litter_size</w:t>
      </w:r>
      <w:r>
        <w:t xml:space="preserve">           Definition: Number of offspring per mating or </w:t>
      </w:r>
      <w:r>
        <w:rPr>
          <w:color w:val="FF0000"/>
        </w:rPr>
        <w:t xml:space="preserve">observation </w:t>
      </w:r>
    </w:p>
    <w:p w14:paraId="37153B6F" w14:textId="77777777" w:rsidR="001D6ADA" w:rsidRDefault="00000000">
      <w:pPr>
        <w:rPr>
          <w:color w:val="FF0000"/>
        </w:rPr>
      </w:pPr>
      <w:r>
        <w:rPr>
          <w:color w:val="FF0000"/>
        </w:rPr>
        <w:t xml:space="preserve">                                    number of </w:t>
      </w:r>
      <w:proofErr w:type="gramStart"/>
      <w:r>
        <w:rPr>
          <w:color w:val="FF0000"/>
        </w:rPr>
        <w:t>trait</w:t>
      </w:r>
      <w:proofErr w:type="gramEnd"/>
      <w:r>
        <w:rPr>
          <w:color w:val="FF0000"/>
        </w:rPr>
        <w:t xml:space="preserve"> used to sample number of</w:t>
      </w:r>
    </w:p>
    <w:p w14:paraId="4495F128" w14:textId="77777777" w:rsidR="001D6ADA" w:rsidRDefault="00000000">
      <w:r>
        <w:rPr>
          <w:color w:val="FF0000"/>
        </w:rPr>
        <w:t xml:space="preserve">                                    offspring</w:t>
      </w:r>
    </w:p>
    <w:p w14:paraId="47517195" w14:textId="77777777" w:rsidR="001D6ADA" w:rsidRDefault="00000000">
      <w:r>
        <w:t xml:space="preserve">                        Type: Integer</w:t>
      </w:r>
    </w:p>
    <w:p w14:paraId="1A7F4A1B" w14:textId="77777777" w:rsidR="001D6ADA" w:rsidRDefault="00000000">
      <w:r>
        <w:t xml:space="preserve">                        Options: ≥1</w:t>
      </w:r>
    </w:p>
    <w:p w14:paraId="204AB3A5" w14:textId="77777777" w:rsidR="001D6ADA" w:rsidRDefault="00000000">
      <w:r>
        <w:t xml:space="preserve">                        Default: </w:t>
      </w:r>
      <w:r>
        <w:rPr>
          <w:i/>
        </w:rPr>
        <w:t>litter_size</w:t>
      </w:r>
      <w:r>
        <w:t xml:space="preserve"> must be specified</w:t>
      </w:r>
    </w:p>
    <w:p w14:paraId="6CDA7F81" w14:textId="77777777" w:rsidR="001D6ADA" w:rsidRDefault="001D6ADA">
      <w:pPr>
        <w:rPr>
          <w:color w:val="FF0000"/>
        </w:rPr>
      </w:pPr>
    </w:p>
    <w:p w14:paraId="155A6B68" w14:textId="77777777" w:rsidR="001D6ADA" w:rsidRDefault="00000000">
      <w:pPr>
        <w:rPr>
          <w:color w:val="FF0000"/>
        </w:rPr>
      </w:pPr>
      <w:r>
        <w:rPr>
          <w:color w:val="FF0000"/>
        </w:rPr>
        <w:t xml:space="preserve">  </w:t>
      </w:r>
      <w:r>
        <w:rPr>
          <w:i/>
          <w:color w:val="FF0000"/>
        </w:rPr>
        <w:t>sexAllocation</w:t>
      </w:r>
      <w:r>
        <w:rPr>
          <w:color w:val="FF0000"/>
        </w:rPr>
        <w:t xml:space="preserve">         Definition: Method to assign sex to offspring within litters</w:t>
      </w:r>
    </w:p>
    <w:p w14:paraId="48D72BDA" w14:textId="77777777" w:rsidR="001D6ADA" w:rsidRDefault="00000000">
      <w:pPr>
        <w:rPr>
          <w:color w:val="FF0000"/>
        </w:rPr>
      </w:pPr>
      <w:r>
        <w:rPr>
          <w:color w:val="FF0000"/>
        </w:rPr>
        <w:t xml:space="preserve">                        Type: Character</w:t>
      </w:r>
    </w:p>
    <w:p w14:paraId="01BA3772" w14:textId="77777777" w:rsidR="001D6ADA" w:rsidRDefault="00000000">
      <w:pPr>
        <w:rPr>
          <w:color w:val="FF0000"/>
        </w:rPr>
      </w:pPr>
      <w:r>
        <w:rPr>
          <w:color w:val="FF0000"/>
        </w:rPr>
        <w:t xml:space="preserve">                        Options:</w:t>
      </w:r>
    </w:p>
    <w:p w14:paraId="5FEDBD72" w14:textId="77777777" w:rsidR="001D6ADA" w:rsidRDefault="00000000">
      <w:pPr>
        <w:rPr>
          <w:color w:val="FF0000"/>
        </w:rPr>
      </w:pPr>
      <w:r>
        <w:rPr>
          <w:color w:val="FF0000"/>
        </w:rPr>
        <w:t xml:space="preserve">                           fix    Fixed number of males and females in each litter</w:t>
      </w:r>
    </w:p>
    <w:p w14:paraId="3E899EA0" w14:textId="77777777" w:rsidR="001D6ADA" w:rsidRDefault="00000000">
      <w:pPr>
        <w:rPr>
          <w:color w:val="FF0000"/>
        </w:rPr>
      </w:pPr>
      <w:r>
        <w:rPr>
          <w:color w:val="FF0000"/>
        </w:rPr>
        <w:t xml:space="preserve">                           sample Sex of each offspring is sampled</w:t>
      </w:r>
    </w:p>
    <w:p w14:paraId="4097334C" w14:textId="77777777" w:rsidR="001D6ADA" w:rsidRDefault="00000000">
      <w:pPr>
        <w:rPr>
          <w:color w:val="FF0000"/>
        </w:rPr>
      </w:pPr>
      <w:r>
        <w:rPr>
          <w:color w:val="FF0000"/>
        </w:rPr>
        <w:t xml:space="preserve">                        Default: </w:t>
      </w:r>
      <w:r>
        <w:rPr>
          <w:i/>
          <w:color w:val="FF0000"/>
        </w:rPr>
        <w:t>sexAllocation</w:t>
      </w:r>
      <w:r>
        <w:rPr>
          <w:color w:val="FF0000"/>
        </w:rPr>
        <w:t xml:space="preserve"> must be specified</w:t>
      </w:r>
    </w:p>
    <w:p w14:paraId="0397B5EB" w14:textId="77777777" w:rsidR="001D6ADA" w:rsidRDefault="001D6ADA"/>
    <w:p w14:paraId="6E2A9A89" w14:textId="77777777" w:rsidR="001D6ADA" w:rsidRDefault="00000000">
      <w:r>
        <w:t xml:space="preserve">  </w:t>
      </w:r>
      <w:r>
        <w:rPr>
          <w:i/>
        </w:rPr>
        <w:t>sex_ratio</w:t>
      </w:r>
      <w:r>
        <w:t xml:space="preserve">             Definition: Probability of an offspring being male</w:t>
      </w:r>
    </w:p>
    <w:p w14:paraId="73777360" w14:textId="77777777" w:rsidR="001D6ADA" w:rsidRDefault="00000000">
      <w:r>
        <w:t xml:space="preserve">                        Type: Real</w:t>
      </w:r>
    </w:p>
    <w:p w14:paraId="48922296" w14:textId="77777777" w:rsidR="001D6ADA" w:rsidRDefault="00000000">
      <w:r>
        <w:t xml:space="preserve">                        Options: 0.0≤</w:t>
      </w:r>
      <w:r>
        <w:rPr>
          <w:i/>
        </w:rPr>
        <w:t>sex_ratio</w:t>
      </w:r>
      <w:r>
        <w:t>≤1.0</w:t>
      </w:r>
    </w:p>
    <w:p w14:paraId="29459FF2" w14:textId="77777777" w:rsidR="001D6ADA" w:rsidRDefault="00000000">
      <w:r>
        <w:t xml:space="preserve">                        Default: </w:t>
      </w:r>
      <w:r>
        <w:rPr>
          <w:i/>
        </w:rPr>
        <w:t>sex_ratio</w:t>
      </w:r>
      <w:r>
        <w:t xml:space="preserve"> must be specified</w:t>
      </w:r>
    </w:p>
    <w:p w14:paraId="6F15DD61" w14:textId="77777777" w:rsidR="001D6ADA" w:rsidRDefault="001D6ADA"/>
    <w:p w14:paraId="34DAC39B" w14:textId="77777777" w:rsidR="001D6ADA" w:rsidRDefault="00000000">
      <w:r>
        <w:t xml:space="preserve">  </w:t>
      </w:r>
      <w:r>
        <w:rPr>
          <w:i/>
        </w:rPr>
        <w:t>germ_plasm</w:t>
      </w:r>
      <w:r>
        <w:t xml:space="preserve">            Definition: Number of units of germplasm stored per </w:t>
      </w:r>
    </w:p>
    <w:p w14:paraId="478EE467" w14:textId="77777777" w:rsidR="001D6ADA" w:rsidRDefault="00000000">
      <w:r>
        <w:t xml:space="preserve">                                    selected animal</w:t>
      </w:r>
    </w:p>
    <w:p w14:paraId="4FDD2E1D" w14:textId="77777777" w:rsidR="001D6ADA" w:rsidRDefault="00000000">
      <w:r>
        <w:t xml:space="preserve">                        Type: Integer</w:t>
      </w:r>
    </w:p>
    <w:p w14:paraId="733F018C" w14:textId="77777777" w:rsidR="001D6ADA" w:rsidRDefault="00000000">
      <w:r>
        <w:t xml:space="preserve">                        Options: </w:t>
      </w:r>
      <w:r>
        <w:rPr>
          <w:i/>
        </w:rPr>
        <w:t>germ_plasm</w:t>
      </w:r>
      <w:r>
        <w:t>≥0</w:t>
      </w:r>
    </w:p>
    <w:p w14:paraId="532B5118" w14:textId="77777777" w:rsidR="001D6ADA" w:rsidRDefault="00000000">
      <w:r>
        <w:t xml:space="preserve">                        Default: </w:t>
      </w:r>
      <w:r>
        <w:rPr>
          <w:i/>
        </w:rPr>
        <w:t>germ_plasm</w:t>
      </w:r>
      <w:r>
        <w:t xml:space="preserve"> must be specified</w:t>
      </w:r>
    </w:p>
    <w:p w14:paraId="3FD2DBA9" w14:textId="77777777" w:rsidR="001D6ADA" w:rsidRDefault="001D6ADA"/>
    <w:p w14:paraId="1741C959" w14:textId="77777777" w:rsidR="001D6ADA" w:rsidRDefault="00000000">
      <w:r>
        <w:t xml:space="preserve">  </w:t>
      </w:r>
      <w:r>
        <w:rPr>
          <w:i/>
        </w:rPr>
        <w:t>SelectionRule</w:t>
      </w:r>
      <w:r>
        <w:t xml:space="preserve">         Definition: Selection rule number; only valid for </w:t>
      </w:r>
    </w:p>
    <w:p w14:paraId="51D624D6" w14:textId="77777777" w:rsidR="001D6ADA" w:rsidRDefault="00000000">
      <w:r>
        <w:t xml:space="preserve">                                    truncation selection</w:t>
      </w:r>
    </w:p>
    <w:p w14:paraId="1F5006DA" w14:textId="77777777" w:rsidR="001D6ADA" w:rsidRDefault="00000000">
      <w:r>
        <w:t xml:space="preserve">                        Type: Integer</w:t>
      </w:r>
    </w:p>
    <w:p w14:paraId="5C239C41" w14:textId="77777777" w:rsidR="001D6ADA" w:rsidRDefault="00000000">
      <w:r>
        <w:t xml:space="preserve">                        Options: </w:t>
      </w:r>
    </w:p>
    <w:p w14:paraId="5D2E5941" w14:textId="77777777" w:rsidR="001D6ADA" w:rsidRDefault="00000000">
      <w:r>
        <w:t xml:space="preserve">                            0 No selection rule</w:t>
      </w:r>
    </w:p>
    <w:p w14:paraId="5623052D" w14:textId="77777777" w:rsidR="001D6ADA" w:rsidRDefault="00000000">
      <w:r>
        <w:t xml:space="preserve">                           ≥1 Selection rule. Rule number must correspond to a </w:t>
      </w:r>
    </w:p>
    <w:p w14:paraId="188A8523" w14:textId="77777777" w:rsidR="001D6ADA" w:rsidRDefault="00000000">
      <w:r>
        <w:t xml:space="preserve">                              rule number specified in namelist rules, variable</w:t>
      </w:r>
    </w:p>
    <w:p w14:paraId="152257E0" w14:textId="77777777" w:rsidR="001D6ADA" w:rsidRDefault="00000000">
      <w:r>
        <w:t xml:space="preserve">                              SelectionRules.</w:t>
      </w:r>
    </w:p>
    <w:p w14:paraId="6191DCC7" w14:textId="77777777" w:rsidR="001D6ADA" w:rsidRDefault="00000000">
      <w:r>
        <w:t xml:space="preserve">                        Default: </w:t>
      </w:r>
      <w:r>
        <w:rPr>
          <w:i/>
        </w:rPr>
        <w:t>SelectionRule</w:t>
      </w:r>
      <w:r>
        <w:t xml:space="preserve"> must be specified</w:t>
      </w:r>
    </w:p>
    <w:p w14:paraId="33CFA52C" w14:textId="77777777" w:rsidR="001D6ADA" w:rsidRDefault="001D6ADA"/>
    <w:p w14:paraId="40004B85" w14:textId="77777777" w:rsidR="001D6ADA" w:rsidRDefault="00000000">
      <w:r>
        <w:t xml:space="preserve">  </w:t>
      </w:r>
      <w:r>
        <w:rPr>
          <w:i/>
        </w:rPr>
        <w:t>otherSelectionLayer</w:t>
      </w:r>
      <w:r>
        <w:t xml:space="preserve">   Definition: apply selection rules across, and/or within unit</w:t>
      </w:r>
    </w:p>
    <w:p w14:paraId="665E128B" w14:textId="77777777" w:rsidR="001D6ADA" w:rsidRDefault="00000000">
      <w:r>
        <w:t xml:space="preserve">                                    at selection stage.</w:t>
      </w:r>
    </w:p>
    <w:p w14:paraId="41FA478C" w14:textId="77777777" w:rsidR="001D6ADA" w:rsidRDefault="00000000">
      <w:pPr>
        <w:ind w:left="1304" w:firstLine="1304"/>
      </w:pPr>
      <w:r>
        <w:t xml:space="preserve">  Type: Integer</w:t>
      </w:r>
    </w:p>
    <w:p w14:paraId="399792A9" w14:textId="77777777" w:rsidR="001D6ADA" w:rsidRDefault="00000000">
      <w:r>
        <w:t xml:space="preserve">                        Options: </w:t>
      </w:r>
    </w:p>
    <w:p w14:paraId="06E23E35" w14:textId="77777777" w:rsidR="001D6ADA" w:rsidRDefault="00000000">
      <w:r>
        <w:tab/>
      </w:r>
      <w:r>
        <w:tab/>
      </w:r>
      <w:r>
        <w:tab/>
        <w:t>0: No otherSelectionLayer applied at selection stage</w:t>
      </w:r>
    </w:p>
    <w:p w14:paraId="30791E71" w14:textId="77777777" w:rsidR="001D6ADA" w:rsidRDefault="00000000">
      <w:r>
        <w:tab/>
      </w:r>
      <w:r>
        <w:tab/>
      </w:r>
      <w:r>
        <w:tab/>
        <w:t>1: 2</w:t>
      </w:r>
      <w:r>
        <w:rPr>
          <w:vertAlign w:val="superscript"/>
        </w:rPr>
        <w:t>nd</w:t>
      </w:r>
      <w:r>
        <w:t xml:space="preserve"> layer applied between and within unit. </w:t>
      </w:r>
    </w:p>
    <w:p w14:paraId="3191AED1" w14:textId="77777777" w:rsidR="001D6ADA" w:rsidRDefault="00000000">
      <w:pPr>
        <w:ind w:left="2608" w:firstLine="1304"/>
      </w:pPr>
      <w:r>
        <w:t xml:space="preserve">   With this option, Namelist &amp;SELECTIONTOOLEXTRA must </w:t>
      </w:r>
    </w:p>
    <w:p w14:paraId="3CEC52A1" w14:textId="77777777" w:rsidR="001D6ADA" w:rsidRDefault="00000000">
      <w:pPr>
        <w:ind w:left="2608" w:firstLine="1304"/>
      </w:pPr>
      <w:r>
        <w:t xml:space="preserve">   be provided</w:t>
      </w:r>
    </w:p>
    <w:p w14:paraId="512AC800" w14:textId="77777777" w:rsidR="001D6ADA" w:rsidRDefault="00000000">
      <w:r>
        <w:t xml:space="preserve">                        Default: </w:t>
      </w:r>
      <w:r>
        <w:rPr>
          <w:i/>
        </w:rPr>
        <w:t>otherSelectionLayer</w:t>
      </w:r>
      <w:r>
        <w:t xml:space="preserve"> must be specified</w:t>
      </w:r>
    </w:p>
    <w:p w14:paraId="714775D9" w14:textId="77777777" w:rsidR="001D6ADA" w:rsidRDefault="001D6ADA"/>
    <w:p w14:paraId="5D80FB78" w14:textId="77777777" w:rsidR="001D6ADA" w:rsidRDefault="001D6ADA"/>
    <w:p w14:paraId="383C0B54" w14:textId="77777777" w:rsidR="001D6ADA" w:rsidRDefault="00000000">
      <w:r>
        <w:t xml:space="preserve">  **Relation to subsequent namelists**</w:t>
      </w:r>
    </w:p>
    <w:p w14:paraId="728B5C18" w14:textId="77777777" w:rsidR="001D6ADA" w:rsidRDefault="00000000">
      <w:r>
        <w:t xml:space="preserve">  &amp;PHENOTHRESHOLDS</w:t>
      </w:r>
    </w:p>
    <w:p w14:paraId="675908F7" w14:textId="77777777" w:rsidR="001D6ADA" w:rsidRDefault="00000000">
      <w:r>
        <w:t xml:space="preserve">  Namelist &amp;PHENOTHRESHOLDS is required when </w:t>
      </w:r>
      <w:r>
        <w:rPr>
          <w:i/>
        </w:rPr>
        <w:t>selection_criterion</w:t>
      </w:r>
      <w:r>
        <w:t xml:space="preserve"> ‘phenothreshold’ </w:t>
      </w:r>
    </w:p>
    <w:p w14:paraId="5DB9DC7F" w14:textId="77777777" w:rsidR="001D6ADA" w:rsidRDefault="00000000">
      <w:r>
        <w:t xml:space="preserve">  in any selection stage of namelist &amp;SELECTION, variable selection_scheme</w:t>
      </w:r>
    </w:p>
    <w:p w14:paraId="3E4CDC23" w14:textId="77777777" w:rsidR="001D6ADA" w:rsidRDefault="001D6ADA"/>
    <w:p w14:paraId="25A6090D" w14:textId="77777777" w:rsidR="001D6ADA" w:rsidRDefault="00000000">
      <w:r>
        <w:t xml:space="preserve">  &amp;RULES</w:t>
      </w:r>
    </w:p>
    <w:p w14:paraId="6DB6057F" w14:textId="77777777" w:rsidR="001D6ADA" w:rsidRDefault="00000000">
      <w:r>
        <w:t xml:space="preserve">  Namelist &amp;RULES is required when </w:t>
      </w:r>
      <w:r>
        <w:rPr>
          <w:i/>
        </w:rPr>
        <w:t>sex_code</w:t>
      </w:r>
      <w:r>
        <w:t xml:space="preserve"> 0:6, </w:t>
      </w:r>
      <w:r>
        <w:rPr>
          <w:i/>
        </w:rPr>
        <w:t>selection_method</w:t>
      </w:r>
      <w:r>
        <w:t xml:space="preserve"> ‘truncation’, and </w:t>
      </w:r>
    </w:p>
    <w:p w14:paraId="7AFDC7CD" w14:textId="77777777" w:rsidR="001D6ADA" w:rsidRDefault="00000000">
      <w:pPr>
        <w:rPr>
          <w:highlight w:val="yellow"/>
        </w:rPr>
      </w:pPr>
      <w:r>
        <w:t xml:space="preserve">  </w:t>
      </w:r>
      <w:r>
        <w:rPr>
          <w:i/>
        </w:rPr>
        <w:t>rule</w:t>
      </w:r>
      <w:r>
        <w:t>&gt;0, in any selection stage of namelist &amp;SELECTION, variable selection_scheme</w:t>
      </w:r>
    </w:p>
    <w:p w14:paraId="74E70E9D" w14:textId="77777777" w:rsidR="001D6ADA" w:rsidRDefault="001D6ADA">
      <w:pPr>
        <w:rPr>
          <w:highlight w:val="yellow"/>
        </w:rPr>
      </w:pPr>
    </w:p>
    <w:p w14:paraId="5F2882B6" w14:textId="77777777" w:rsidR="001D6ADA" w:rsidRDefault="00000000">
      <w:r>
        <w:t xml:space="preserve">  &amp;EVA</w:t>
      </w:r>
    </w:p>
    <w:p w14:paraId="302B6CB1" w14:textId="77777777" w:rsidR="001D6ADA" w:rsidRDefault="00000000">
      <w:r>
        <w:t xml:space="preserve">  Namelist &amp;EVA is required when </w:t>
      </w:r>
      <w:r>
        <w:rPr>
          <w:i/>
        </w:rPr>
        <w:t>sex_code</w:t>
      </w:r>
      <w:r>
        <w:t xml:space="preserve"> 7 in any selection stage of namelist </w:t>
      </w:r>
    </w:p>
    <w:p w14:paraId="0CF57D59" w14:textId="77777777" w:rsidR="001D6ADA" w:rsidRDefault="00000000">
      <w:r>
        <w:t xml:space="preserve">  &amp;SELECTION, variable selection_scheme. The number of EVA-selection stages in </w:t>
      </w:r>
    </w:p>
    <w:p w14:paraId="40D677E7" w14:textId="77777777" w:rsidR="001D6ADA" w:rsidRDefault="00000000">
      <w:r>
        <w:t xml:space="preserve">  namelist </w:t>
      </w:r>
      <w:r>
        <w:rPr>
          <w:bCs/>
        </w:rPr>
        <w:t>&amp;EVA, variable</w:t>
      </w:r>
      <w:r>
        <w:t xml:space="preserve"> EvaSelection must equal the number of selection stages in </w:t>
      </w:r>
    </w:p>
    <w:p w14:paraId="7EC2B813" w14:textId="77777777" w:rsidR="001D6ADA" w:rsidRDefault="00000000">
      <w:r>
        <w:t xml:space="preserve">  namelist &amp;SELECTION, variable selection_scheme with EVA-selection (i.e., </w:t>
      </w:r>
      <w:r>
        <w:rPr>
          <w:i/>
        </w:rPr>
        <w:t>sex_code</w:t>
      </w:r>
      <w:r>
        <w:t xml:space="preserve"> </w:t>
      </w:r>
    </w:p>
    <w:p w14:paraId="0F1CA4F8" w14:textId="77777777" w:rsidR="001D6ADA" w:rsidRDefault="00000000">
      <w:r>
        <w:t xml:space="preserve">  7)</w:t>
      </w:r>
    </w:p>
    <w:p w14:paraId="58F17F81" w14:textId="77777777" w:rsidR="001D6ADA" w:rsidRDefault="001D6ADA">
      <w:pPr>
        <w:rPr>
          <w:highlight w:val="yellow"/>
        </w:rPr>
      </w:pPr>
    </w:p>
    <w:p w14:paraId="43B567A8" w14:textId="77777777" w:rsidR="001D6ADA" w:rsidRDefault="00000000">
      <w:r>
        <w:t xml:space="preserve">  &amp;PHENOWEIGHTS</w:t>
      </w:r>
    </w:p>
    <w:p w14:paraId="2156722C" w14:textId="77777777" w:rsidR="001D6ADA" w:rsidRDefault="00000000">
      <w:r>
        <w:t xml:space="preserve">  Namelist &amp;PHENOWEIGHTS is required when </w:t>
      </w:r>
      <w:r>
        <w:rPr>
          <w:i/>
        </w:rPr>
        <w:t>selection_criterion</w:t>
      </w:r>
      <w:r>
        <w:t xml:space="preserve"> ‘phenoweight’ </w:t>
      </w:r>
    </w:p>
    <w:p w14:paraId="0C66C92B" w14:textId="77777777" w:rsidR="001D6ADA" w:rsidRDefault="00000000">
      <w:r>
        <w:t xml:space="preserve">  in any selection stage of namelist &amp;SELECTION, variable selection_scheme</w:t>
      </w:r>
    </w:p>
    <w:p w14:paraId="5E403F86" w14:textId="77777777" w:rsidR="001D6ADA" w:rsidRDefault="001D6ADA">
      <w:pPr>
        <w:rPr>
          <w:highlight w:val="yellow"/>
        </w:rPr>
      </w:pPr>
    </w:p>
    <w:p w14:paraId="61D1EDC4" w14:textId="77777777" w:rsidR="001D6ADA" w:rsidRDefault="00000000">
      <w:pPr>
        <w:rPr>
          <w:color w:val="00B050"/>
        </w:rPr>
      </w:pPr>
      <w:r>
        <w:rPr>
          <w:color w:val="00B050"/>
        </w:rPr>
        <w:t xml:space="preserve">  &amp;GROUPPARAMETERS</w:t>
      </w:r>
    </w:p>
    <w:p w14:paraId="4D9B5C3B" w14:textId="77777777" w:rsidR="001D6ADA" w:rsidRDefault="00000000">
      <w:pPr>
        <w:rPr>
          <w:color w:val="00B050"/>
        </w:rPr>
      </w:pPr>
      <w:r>
        <w:rPr>
          <w:color w:val="00B050"/>
        </w:rPr>
        <w:t xml:space="preserve">  Namelist &amp;GROUPPARAMETERS is required when </w:t>
      </w:r>
      <w:r>
        <w:rPr>
          <w:i/>
          <w:color w:val="00B050"/>
        </w:rPr>
        <w:t>destiny_sel</w:t>
      </w:r>
      <w:r>
        <w:rPr>
          <w:color w:val="00B050"/>
        </w:rPr>
        <w:t xml:space="preserve"> 55 at any selection stage of </w:t>
      </w:r>
    </w:p>
    <w:p w14:paraId="5C2E3014" w14:textId="77777777" w:rsidR="001D6ADA" w:rsidRDefault="00000000">
      <w:pPr>
        <w:rPr>
          <w:color w:val="00B050"/>
        </w:rPr>
      </w:pPr>
      <w:r>
        <w:rPr>
          <w:color w:val="00B050"/>
        </w:rPr>
        <w:t xml:space="preserve">  namelist &amp;SELECTION, variable selection_scheme</w:t>
      </w:r>
    </w:p>
    <w:p w14:paraId="72F757A3" w14:textId="77777777" w:rsidR="001D6ADA" w:rsidRDefault="001D6ADA">
      <w:pPr>
        <w:rPr>
          <w:highlight w:val="yellow"/>
        </w:rPr>
      </w:pPr>
    </w:p>
    <w:p w14:paraId="15EA0965" w14:textId="77777777" w:rsidR="001D6ADA" w:rsidRDefault="00000000">
      <w:r>
        <w:lastRenderedPageBreak/>
        <w:t xml:space="preserve">  &amp;BLUPPARAMETERS</w:t>
      </w:r>
    </w:p>
    <w:p w14:paraId="4E7720DC" w14:textId="77777777" w:rsidR="001D6ADA" w:rsidRDefault="00000000">
      <w:r>
        <w:t xml:space="preserve">  Namelist &amp;BLUPPARAMETERS is required when </w:t>
      </w:r>
      <w:r>
        <w:rPr>
          <w:i/>
        </w:rPr>
        <w:t>selection_criterion</w:t>
      </w:r>
      <w:r>
        <w:t xml:space="preserve"> ‘polyblup’, </w:t>
      </w:r>
    </w:p>
    <w:p w14:paraId="4B348877" w14:textId="77777777" w:rsidR="001D6ADA" w:rsidRDefault="00000000">
      <w:r>
        <w:t xml:space="preserve">  ‘genomicblup’, ‘ibdblup’, </w:t>
      </w:r>
      <w:r>
        <w:rPr>
          <w:strike/>
        </w:rPr>
        <w:t>or ‘gas’</w:t>
      </w:r>
      <w:r>
        <w:t xml:space="preserve"> at any selection stage of namelist &amp;SELECTION, </w:t>
      </w:r>
    </w:p>
    <w:p w14:paraId="39641054" w14:textId="77777777" w:rsidR="001D6ADA" w:rsidRDefault="00000000">
      <w:r>
        <w:t xml:space="preserve">  variable selection_scheme</w:t>
      </w:r>
    </w:p>
    <w:p w14:paraId="4ED32ADA" w14:textId="77777777" w:rsidR="001D6ADA" w:rsidRDefault="001D6ADA"/>
    <w:p w14:paraId="161FB9DA" w14:textId="77777777" w:rsidR="001D6ADA" w:rsidRDefault="00000000">
      <w:pPr>
        <w:rPr>
          <w:color w:val="FF0000"/>
        </w:rPr>
      </w:pPr>
      <w:r>
        <w:rPr>
          <w:color w:val="FF0000"/>
        </w:rPr>
        <w:t xml:space="preserve">  </w:t>
      </w:r>
      <w:r>
        <w:rPr>
          <w:rStyle w:val="Strk"/>
          <w:b w:val="0"/>
          <w:color w:val="FF0000"/>
        </w:rPr>
        <w:t>&amp;GENOMICBLUPPARAMETERS</w:t>
      </w:r>
    </w:p>
    <w:p w14:paraId="5A298CB4" w14:textId="77777777" w:rsidR="001D6ADA" w:rsidRDefault="001D6ADA"/>
    <w:p w14:paraId="0707AB30" w14:textId="77777777" w:rsidR="001D6ADA" w:rsidRDefault="00000000">
      <w:pPr>
        <w:rPr>
          <w:color w:val="FF0000"/>
        </w:rPr>
      </w:pPr>
      <w:r>
        <w:rPr>
          <w:color w:val="FF0000"/>
        </w:rPr>
        <w:t xml:space="preserve">  &amp;IBDBLUPPARAMETERS</w:t>
      </w:r>
    </w:p>
    <w:p w14:paraId="4C3F0317" w14:textId="77777777" w:rsidR="001D6ADA" w:rsidRDefault="001D6ADA">
      <w:pPr>
        <w:rPr>
          <w:color w:val="FF0000"/>
        </w:rPr>
      </w:pPr>
    </w:p>
    <w:p w14:paraId="28665B1B" w14:textId="77777777" w:rsidR="001D6ADA" w:rsidRDefault="00000000">
      <w:pPr>
        <w:rPr>
          <w:color w:val="FF0000"/>
        </w:rPr>
      </w:pPr>
      <w:r>
        <w:rPr>
          <w:color w:val="FF0000"/>
        </w:rPr>
        <w:t xml:space="preserve">  &amp;BAYESPPARAMETERS</w:t>
      </w:r>
    </w:p>
    <w:p w14:paraId="79C1D4CD" w14:textId="77777777" w:rsidR="001D6ADA" w:rsidRDefault="001D6ADA"/>
    <w:p w14:paraId="1C0DACF1" w14:textId="77777777" w:rsidR="001D6ADA" w:rsidRDefault="00000000">
      <w:r>
        <w:t xml:space="preserve">  **Additional information**</w:t>
      </w:r>
    </w:p>
    <w:p w14:paraId="53B065C1" w14:textId="77777777" w:rsidR="001D6ADA" w:rsidRDefault="00000000">
      <w:r>
        <w:t xml:space="preserve">  1) All variables in namelist &amp;SELECTION, variable selection_scheme are read </w:t>
      </w:r>
    </w:p>
    <w:p w14:paraId="313C6C8A" w14:textId="77777777" w:rsidR="001D6ADA" w:rsidRDefault="00000000">
      <w:r>
        <w:t xml:space="preserve">     and, therefore, must be specified. However, there are cases where some </w:t>
      </w:r>
    </w:p>
    <w:p w14:paraId="761CB249" w14:textId="77777777" w:rsidR="001D6ADA" w:rsidRDefault="00000000">
      <w:r>
        <w:t xml:space="preserve">     variables are not used. The most striking case is when </w:t>
      </w:r>
      <w:r>
        <w:rPr>
          <w:i/>
        </w:rPr>
        <w:t>sex_code</w:t>
      </w:r>
      <w:r>
        <w:t xml:space="preserve"> 7. This </w:t>
      </w:r>
    </w:p>
    <w:p w14:paraId="45F097A6" w14:textId="77777777" w:rsidR="001D6ADA" w:rsidRDefault="00000000">
      <w:r>
        <w:t xml:space="preserve">     specifies that EVA selection is to be carried out. The information required to </w:t>
      </w:r>
    </w:p>
    <w:p w14:paraId="39F6A255" w14:textId="77777777" w:rsidR="001D6ADA" w:rsidRDefault="00000000">
      <w:r>
        <w:t xml:space="preserve">     carry out EVA selection is not provided in selection_scheme, but in namelist </w:t>
      </w:r>
    </w:p>
    <w:p w14:paraId="45BE675A" w14:textId="77777777" w:rsidR="001D6ADA" w:rsidRDefault="00000000">
      <w:r>
        <w:t xml:space="preserve">     &amp;EVA. Another case is when selected animals are not destined to be mated. In </w:t>
      </w:r>
    </w:p>
    <w:p w14:paraId="348FC4AF" w14:textId="77777777" w:rsidR="001D6ADA" w:rsidRDefault="00000000">
      <w:r>
        <w:t xml:space="preserve">     this case, variables, such as </w:t>
      </w:r>
      <w:r>
        <w:rPr>
          <w:i/>
        </w:rPr>
        <w:t>repro_capacity</w:t>
      </w:r>
      <w:r>
        <w:t xml:space="preserve">, </w:t>
      </w:r>
      <w:r>
        <w:rPr>
          <w:i/>
        </w:rPr>
        <w:t>litter_size, and sex_ratio</w:t>
      </w:r>
      <w:r>
        <w:t xml:space="preserve">, are </w:t>
      </w:r>
    </w:p>
    <w:p w14:paraId="0A793103" w14:textId="77777777" w:rsidR="001D6ADA" w:rsidRDefault="00000000">
      <w:r>
        <w:t xml:space="preserve">     read, but not used. For variables that are not used, the input provided is </w:t>
      </w:r>
    </w:p>
    <w:p w14:paraId="665A05D9" w14:textId="77777777" w:rsidR="001D6ADA" w:rsidRDefault="00000000">
      <w:r>
        <w:t xml:space="preserve">     irrelevant. However, for clarity, we recommend providing 0 for integer </w:t>
      </w:r>
    </w:p>
    <w:p w14:paraId="269F33CB" w14:textId="77777777" w:rsidR="001D6ADA" w:rsidRDefault="00000000">
      <w:r>
        <w:t xml:space="preserve">     variables, 0.0 for </w:t>
      </w:r>
      <w:r>
        <w:rPr>
          <w:i/>
        </w:rPr>
        <w:t>sex_ratio</w:t>
      </w:r>
      <w:r>
        <w:t xml:space="preserve"> (the only real), and </w:t>
      </w:r>
      <w:proofErr w:type="gramStart"/>
      <w:r>
        <w:t>‘ ‘</w:t>
      </w:r>
      <w:proofErr w:type="gramEnd"/>
      <w:r>
        <w:t xml:space="preserve"> for character variables.</w:t>
      </w:r>
    </w:p>
    <w:p w14:paraId="4492C40B" w14:textId="77777777" w:rsidR="001D6ADA" w:rsidRDefault="001D6ADA"/>
    <w:p w14:paraId="4D77B6E8" w14:textId="77777777" w:rsidR="001D6ADA" w:rsidRDefault="00000000">
      <w:r>
        <w:t xml:space="preserve">  2) sex_code</w:t>
      </w:r>
    </w:p>
    <w:p w14:paraId="04B0C51E" w14:textId="77777777" w:rsidR="001D6ADA" w:rsidRDefault="00000000">
      <w:r>
        <w:t xml:space="preserve">     (a) </w:t>
      </w:r>
      <w:r>
        <w:rPr>
          <w:i/>
        </w:rPr>
        <w:t>sex_code</w:t>
      </w:r>
      <w:r>
        <w:t xml:space="preserve"> must be 0:7</w:t>
      </w:r>
    </w:p>
    <w:p w14:paraId="0C86B36B" w14:textId="77777777" w:rsidR="001D6ADA" w:rsidRDefault="00000000">
      <w:r>
        <w:t xml:space="preserve">     (b) The number of selection stages with </w:t>
      </w:r>
      <w:r>
        <w:rPr>
          <w:i/>
        </w:rPr>
        <w:t>sex_code</w:t>
      </w:r>
      <w:r>
        <w:t xml:space="preserve"> 7 (selection stages with EVA-</w:t>
      </w:r>
    </w:p>
    <w:p w14:paraId="269DC718" w14:textId="77777777" w:rsidR="001D6ADA" w:rsidRDefault="00000000">
      <w:r>
        <w:t xml:space="preserve">         selection) must equal the number of EVA-selection stages provided in </w:t>
      </w:r>
    </w:p>
    <w:p w14:paraId="0DEBB88A" w14:textId="77777777" w:rsidR="001D6ADA" w:rsidRDefault="00000000">
      <w:r>
        <w:t xml:space="preserve">         namelist &amp;EVA</w:t>
      </w:r>
    </w:p>
    <w:p w14:paraId="2713514A" w14:textId="77777777" w:rsidR="001D6ADA" w:rsidRDefault="001D6ADA"/>
    <w:p w14:paraId="2B223E7A" w14:textId="77777777" w:rsidR="001D6ADA" w:rsidRDefault="00000000">
      <w:r>
        <w:t xml:space="preserve">  3) (a) </w:t>
      </w:r>
      <w:r>
        <w:rPr>
          <w:i/>
        </w:rPr>
        <w:t>live_status</w:t>
      </w:r>
      <w:r>
        <w:t xml:space="preserve"> must be 0, 1, or 2 when </w:t>
      </w:r>
      <w:r>
        <w:rPr>
          <w:i/>
        </w:rPr>
        <w:t>sex_code</w:t>
      </w:r>
      <w:r>
        <w:t xml:space="preserve"> 0:6</w:t>
      </w:r>
    </w:p>
    <w:p w14:paraId="5BC3A9CE" w14:textId="77777777" w:rsidR="001D6ADA" w:rsidRDefault="00000000">
      <w:r>
        <w:t xml:space="preserve">     (b) </w:t>
      </w:r>
      <w:r>
        <w:rPr>
          <w:i/>
        </w:rPr>
        <w:t>live_status</w:t>
      </w:r>
      <w:r>
        <w:t xml:space="preserve"> can only be 0 and 2 when</w:t>
      </w:r>
    </w:p>
    <w:p w14:paraId="7C563BB8" w14:textId="77777777" w:rsidR="001D6ADA" w:rsidRDefault="00000000">
      <w:r>
        <w:t xml:space="preserve">           (i) </w:t>
      </w:r>
      <w:r>
        <w:rPr>
          <w:i/>
        </w:rPr>
        <w:t>sex_code</w:t>
      </w:r>
      <w:r>
        <w:t xml:space="preserve"> 1:4 and </w:t>
      </w:r>
      <w:r>
        <w:rPr>
          <w:i/>
        </w:rPr>
        <w:t>destiny_sel</w:t>
      </w:r>
      <w:r>
        <w:t xml:space="preserve"> 1</w:t>
      </w:r>
    </w:p>
    <w:p w14:paraId="133DF3AA" w14:textId="77777777" w:rsidR="001D6ADA" w:rsidRDefault="00000000">
      <w:r>
        <w:t xml:space="preserve">          (ii) </w:t>
      </w:r>
      <w:r>
        <w:rPr>
          <w:i/>
        </w:rPr>
        <w:t>sex_code</w:t>
      </w:r>
      <w:r>
        <w:t xml:space="preserve"> 5 or 6, </w:t>
      </w:r>
      <w:r>
        <w:rPr>
          <w:i/>
        </w:rPr>
        <w:t>tag</w:t>
      </w:r>
      <w:r>
        <w:t xml:space="preserve"> 91, and </w:t>
      </w:r>
      <w:r>
        <w:rPr>
          <w:i/>
        </w:rPr>
        <w:t>destiny_sel</w:t>
      </w:r>
      <w:r>
        <w:t xml:space="preserve"> 1</w:t>
      </w:r>
    </w:p>
    <w:p w14:paraId="4AB970F0" w14:textId="77777777" w:rsidR="001D6ADA" w:rsidRDefault="00000000">
      <w:r>
        <w:t xml:space="preserve">         (iii) </w:t>
      </w:r>
      <w:r>
        <w:rPr>
          <w:i/>
        </w:rPr>
        <w:t>sex_code</w:t>
      </w:r>
      <w:r>
        <w:t xml:space="preserve"> 0:4 and </w:t>
      </w:r>
      <w:r>
        <w:rPr>
          <w:i/>
        </w:rPr>
        <w:t>destiny_sel</w:t>
      </w:r>
      <w:r>
        <w:t xml:space="preserve"> 91 or 95</w:t>
      </w:r>
    </w:p>
    <w:p w14:paraId="472E7929" w14:textId="77777777" w:rsidR="001D6ADA" w:rsidRDefault="00000000">
      <w:r>
        <w:t xml:space="preserve">          (iv) </w:t>
      </w:r>
      <w:r>
        <w:rPr>
          <w:i/>
        </w:rPr>
        <w:t>selection_unit</w:t>
      </w:r>
      <w:r>
        <w:t xml:space="preserve"> not ’family’</w:t>
      </w:r>
    </w:p>
    <w:p w14:paraId="5CEAE8CB" w14:textId="77777777" w:rsidR="001D6ADA" w:rsidRDefault="00000000">
      <w:r>
        <w:t xml:space="preserve">     (c) When </w:t>
      </w:r>
      <w:r>
        <w:rPr>
          <w:i/>
        </w:rPr>
        <w:t>live_status</w:t>
      </w:r>
      <w:r>
        <w:t xml:space="preserve"> 0 or 2, </w:t>
      </w:r>
      <w:r>
        <w:rPr>
          <w:i/>
        </w:rPr>
        <w:t>destiny_sel</w:t>
      </w:r>
      <w:r>
        <w:t xml:space="preserve"> 1, and a deceased animal with stored </w:t>
      </w:r>
    </w:p>
    <w:p w14:paraId="3AF197DA" w14:textId="77777777" w:rsidR="001D6ADA" w:rsidRDefault="00000000">
      <w:r>
        <w:t xml:space="preserve">         germ plasm is selected for reproduction, the animal’s reproductive capacity </w:t>
      </w:r>
    </w:p>
    <w:p w14:paraId="615B5372" w14:textId="77777777" w:rsidR="001D6ADA" w:rsidRDefault="00000000">
      <w:r>
        <w:t xml:space="preserve">         is defined as follows. If the number of stored germ plasm is greater or </w:t>
      </w:r>
    </w:p>
    <w:p w14:paraId="079D20AC" w14:textId="77777777" w:rsidR="001D6ADA" w:rsidRDefault="00000000">
      <w:r>
        <w:t xml:space="preserve">         equal to </w:t>
      </w:r>
      <w:r>
        <w:rPr>
          <w:i/>
        </w:rPr>
        <w:t>repro_capacity</w:t>
      </w:r>
      <w:r>
        <w:t xml:space="preserve">, the animal’s reproductive capacity is </w:t>
      </w:r>
    </w:p>
    <w:p w14:paraId="31FB1B4F" w14:textId="77777777" w:rsidR="001D6ADA" w:rsidRDefault="00000000">
      <w:r>
        <w:t xml:space="preserve">         </w:t>
      </w:r>
      <w:r>
        <w:rPr>
          <w:i/>
        </w:rPr>
        <w:t>repro_capacity</w:t>
      </w:r>
      <w:r>
        <w:t xml:space="preserve">. If, however, the number of stored germ plasm is less </w:t>
      </w:r>
    </w:p>
    <w:p w14:paraId="095381B7" w14:textId="77777777" w:rsidR="001D6ADA" w:rsidRDefault="00000000">
      <w:r>
        <w:t xml:space="preserve">         than </w:t>
      </w:r>
      <w:r>
        <w:rPr>
          <w:i/>
        </w:rPr>
        <w:t>repro_capacity</w:t>
      </w:r>
      <w:r>
        <w:t xml:space="preserve">, the animal’s reproductive capacity is the number </w:t>
      </w:r>
    </w:p>
    <w:p w14:paraId="63A3FF0D" w14:textId="77777777" w:rsidR="001D6ADA" w:rsidRDefault="00000000">
      <w:r>
        <w:t xml:space="preserve">         of stored germ plasm. The consequence of this is </w:t>
      </w:r>
      <w:proofErr w:type="gramStart"/>
      <w:r>
        <w:t>that,</w:t>
      </w:r>
      <w:proofErr w:type="gramEnd"/>
      <w:r>
        <w:t xml:space="preserve"> insufficient </w:t>
      </w:r>
    </w:p>
    <w:p w14:paraId="257C910E" w14:textId="77777777" w:rsidR="001D6ADA" w:rsidRDefault="00000000">
      <w:r>
        <w:t xml:space="preserve">         stored germ plasm can lead to less matings being carried out than </w:t>
      </w:r>
    </w:p>
    <w:p w14:paraId="36D59F2D" w14:textId="77777777" w:rsidR="001D6ADA" w:rsidRDefault="00000000">
      <w:r>
        <w:t xml:space="preserve">         planned.</w:t>
      </w:r>
    </w:p>
    <w:p w14:paraId="3C485A10" w14:textId="77777777" w:rsidR="001D6ADA" w:rsidRDefault="001D6ADA"/>
    <w:p w14:paraId="3EB3F40D" w14:textId="77777777" w:rsidR="001D6ADA" w:rsidRDefault="00000000">
      <w:r>
        <w:t xml:space="preserve">  5) </w:t>
      </w:r>
      <w:r>
        <w:rPr>
          <w:i/>
        </w:rPr>
        <w:t>population_id</w:t>
      </w:r>
      <w:r>
        <w:t xml:space="preserve"> must be 1 when </w:t>
      </w:r>
      <w:r>
        <w:rPr>
          <w:i/>
        </w:rPr>
        <w:t>sex_code</w:t>
      </w:r>
      <w:r>
        <w:t xml:space="preserve"> 0:6</w:t>
      </w:r>
    </w:p>
    <w:p w14:paraId="18A66134" w14:textId="77777777" w:rsidR="001D6ADA" w:rsidRDefault="001D6ADA"/>
    <w:p w14:paraId="41EBD07F" w14:textId="77777777" w:rsidR="001D6ADA" w:rsidRDefault="00000000">
      <w:r>
        <w:t xml:space="preserve">  7) (a) </w:t>
      </w:r>
      <w:proofErr w:type="gramStart"/>
      <w:r>
        <w:rPr>
          <w:i/>
        </w:rPr>
        <w:t>age(</w:t>
      </w:r>
      <w:proofErr w:type="gramEnd"/>
      <w:r>
        <w:rPr>
          <w:i/>
        </w:rPr>
        <w:t>1)</w:t>
      </w:r>
      <w:r>
        <w:t xml:space="preserve"> and </w:t>
      </w:r>
      <w:r>
        <w:rPr>
          <w:i/>
        </w:rPr>
        <w:t>age(2)</w:t>
      </w:r>
      <w:r>
        <w:t xml:space="preserve"> must be provided when </w:t>
      </w:r>
      <w:r>
        <w:rPr>
          <w:i/>
        </w:rPr>
        <w:t>sex_code</w:t>
      </w:r>
      <w:r>
        <w:t xml:space="preserve"> 0:6</w:t>
      </w:r>
    </w:p>
    <w:p w14:paraId="0EAA725B" w14:textId="77777777" w:rsidR="001D6ADA" w:rsidRDefault="00000000">
      <w:r>
        <w:t xml:space="preserve">     (b) age(</w:t>
      </w:r>
      <w:proofErr w:type="gramStart"/>
      <w:r>
        <w:t>2)&lt;</w:t>
      </w:r>
      <w:proofErr w:type="gramEnd"/>
      <w:r>
        <w:t>max(OldAgeMales,OldAgeFemales) when sex_code 0 and live_status 1</w:t>
      </w:r>
    </w:p>
    <w:p w14:paraId="3BF1B4D9" w14:textId="77777777" w:rsidR="001D6ADA" w:rsidRDefault="00000000">
      <w:r>
        <w:t xml:space="preserve">     (c) </w:t>
      </w:r>
      <w:proofErr w:type="gramStart"/>
      <w:r>
        <w:t>age(</w:t>
      </w:r>
      <w:proofErr w:type="gramEnd"/>
      <w:r>
        <w:t>2)&lt;OldAgeMales when sex_code 1, 3, or 5 and live_status 1</w:t>
      </w:r>
    </w:p>
    <w:p w14:paraId="42B3AD9E" w14:textId="77777777" w:rsidR="001D6ADA" w:rsidRDefault="00000000">
      <w:r>
        <w:t xml:space="preserve">     (d) </w:t>
      </w:r>
      <w:proofErr w:type="gramStart"/>
      <w:r>
        <w:t>age(</w:t>
      </w:r>
      <w:proofErr w:type="gramEnd"/>
      <w:r>
        <w:t>2)&lt;OldAgeFemales when sex_code 2, 4, or 6 and live_status 1</w:t>
      </w:r>
    </w:p>
    <w:p w14:paraId="02185680" w14:textId="77777777" w:rsidR="001D6ADA" w:rsidRDefault="00000000">
      <w:r>
        <w:t xml:space="preserve">     (e) There is no limit on </w:t>
      </w:r>
      <w:proofErr w:type="gramStart"/>
      <w:r>
        <w:rPr>
          <w:i/>
        </w:rPr>
        <w:t>age(</w:t>
      </w:r>
      <w:proofErr w:type="gramEnd"/>
      <w:r>
        <w:rPr>
          <w:i/>
        </w:rPr>
        <w:t>1)</w:t>
      </w:r>
      <w:r>
        <w:t xml:space="preserve"> and </w:t>
      </w:r>
      <w:r>
        <w:rPr>
          <w:i/>
        </w:rPr>
        <w:t>age(2)</w:t>
      </w:r>
      <w:r>
        <w:t xml:space="preserve"> when </w:t>
      </w:r>
      <w:r>
        <w:rPr>
          <w:i/>
        </w:rPr>
        <w:t>live_status</w:t>
      </w:r>
      <w:r>
        <w:t xml:space="preserve"> 0 or 2</w:t>
      </w:r>
    </w:p>
    <w:p w14:paraId="7ABB26A4" w14:textId="77777777" w:rsidR="001D6ADA" w:rsidRDefault="00000000">
      <w:r>
        <w:t xml:space="preserve">     (f) </w:t>
      </w:r>
      <w:r>
        <w:rPr>
          <w:i/>
        </w:rPr>
        <w:t>age(</w:t>
      </w:r>
      <w:proofErr w:type="gramStart"/>
      <w:r>
        <w:rPr>
          <w:i/>
        </w:rPr>
        <w:t>2)</w:t>
      </w:r>
      <w:r>
        <w:t>≥</w:t>
      </w:r>
      <w:proofErr w:type="gramEnd"/>
      <w:r>
        <w:rPr>
          <w:i/>
        </w:rPr>
        <w:t>age(1)</w:t>
      </w:r>
      <w:r>
        <w:t xml:space="preserve">≥0 implies that animals cannot be selected before they are </w:t>
      </w:r>
    </w:p>
    <w:p w14:paraId="78C65FFB" w14:textId="77777777" w:rsidR="001D6ADA" w:rsidRDefault="00000000">
      <w:r>
        <w:t xml:space="preserve">         born</w:t>
      </w:r>
    </w:p>
    <w:p w14:paraId="6D5D216F" w14:textId="77777777" w:rsidR="001D6ADA" w:rsidRDefault="001D6ADA"/>
    <w:p w14:paraId="28D885E7" w14:textId="77777777" w:rsidR="001D6ADA" w:rsidRDefault="00000000">
      <w:r>
        <w:t xml:space="preserve">  8) </w:t>
      </w:r>
      <w:r>
        <w:rPr>
          <w:i/>
        </w:rPr>
        <w:t>herd_</w:t>
      </w:r>
      <w:proofErr w:type="gramStart"/>
      <w:r>
        <w:rPr>
          <w:i/>
        </w:rPr>
        <w:t>id(</w:t>
      </w:r>
      <w:proofErr w:type="gramEnd"/>
      <w:r>
        <w:rPr>
          <w:i/>
        </w:rPr>
        <w:t>1)</w:t>
      </w:r>
      <w:r>
        <w:t xml:space="preserve"> and </w:t>
      </w:r>
      <w:r>
        <w:rPr>
          <w:i/>
        </w:rPr>
        <w:t>herd_id(2)</w:t>
      </w:r>
      <w:r>
        <w:t xml:space="preserve"> must be provided when </w:t>
      </w:r>
      <w:r>
        <w:rPr>
          <w:i/>
        </w:rPr>
        <w:t>sex_code</w:t>
      </w:r>
      <w:r>
        <w:t xml:space="preserve"> 0:6 and </w:t>
      </w:r>
    </w:p>
    <w:p w14:paraId="1595BC06" w14:textId="77777777" w:rsidR="001D6ADA" w:rsidRDefault="00000000">
      <w:r>
        <w:t xml:space="preserve">     s</w:t>
      </w:r>
      <w:r>
        <w:rPr>
          <w:i/>
        </w:rPr>
        <w:t>election_unit</w:t>
      </w:r>
      <w:r>
        <w:t xml:space="preserve"> ‘across_herd’, ‘within_herd’, or ‘family’. Otherwise, </w:t>
      </w:r>
    </w:p>
    <w:p w14:paraId="2C5AE223" w14:textId="77777777" w:rsidR="001D6ADA" w:rsidRDefault="00000000">
      <w:r>
        <w:lastRenderedPageBreak/>
        <w:t xml:space="preserve">     </w:t>
      </w:r>
      <w:r>
        <w:rPr>
          <w:i/>
        </w:rPr>
        <w:t>herd_</w:t>
      </w:r>
      <w:proofErr w:type="gramStart"/>
      <w:r>
        <w:rPr>
          <w:i/>
        </w:rPr>
        <w:t>id(</w:t>
      </w:r>
      <w:proofErr w:type="gramEnd"/>
      <w:r>
        <w:rPr>
          <w:i/>
        </w:rPr>
        <w:t>1)</w:t>
      </w:r>
      <w:r>
        <w:t xml:space="preserve"> and </w:t>
      </w:r>
      <w:r>
        <w:rPr>
          <w:i/>
        </w:rPr>
        <w:t>herd_id(2)</w:t>
      </w:r>
      <w:r>
        <w:t xml:space="preserve"> are not used.</w:t>
      </w:r>
    </w:p>
    <w:p w14:paraId="35A215C8" w14:textId="77777777" w:rsidR="001D6ADA" w:rsidRDefault="001D6ADA"/>
    <w:p w14:paraId="262A74EC" w14:textId="77777777" w:rsidR="001D6ADA" w:rsidRDefault="00000000">
      <w:r>
        <w:t xml:space="preserve">  9) (a) </w:t>
      </w:r>
      <w:r>
        <w:rPr>
          <w:i/>
        </w:rPr>
        <w:t>selection_method</w:t>
      </w:r>
      <w:r>
        <w:t xml:space="preserve"> must be ‘select_all’, ‘threshold’, or ‘truncation’ when </w:t>
      </w:r>
    </w:p>
    <w:p w14:paraId="45D43E5A" w14:textId="77777777" w:rsidR="001D6ADA" w:rsidRDefault="00000000">
      <w:r>
        <w:t xml:space="preserve">         </w:t>
      </w:r>
      <w:r>
        <w:rPr>
          <w:i/>
        </w:rPr>
        <w:t>sex_code</w:t>
      </w:r>
      <w:r>
        <w:t xml:space="preserve"> 0:6</w:t>
      </w:r>
    </w:p>
    <w:p w14:paraId="7A68DA82" w14:textId="77777777" w:rsidR="001D6ADA" w:rsidRDefault="00000000">
      <w:r>
        <w:t xml:space="preserve">     (b) When selection_method ‘select_all’, </w:t>
      </w:r>
      <w:r>
        <w:rPr>
          <w:i/>
        </w:rPr>
        <w:t>selection_criterion</w:t>
      </w:r>
      <w:r>
        <w:t xml:space="preserve">, </w:t>
      </w:r>
    </w:p>
    <w:p w14:paraId="2393A8EF" w14:textId="77777777" w:rsidR="001D6ADA" w:rsidRDefault="00000000">
      <w:r>
        <w:t xml:space="preserve">         </w:t>
      </w:r>
      <w:r>
        <w:rPr>
          <w:i/>
        </w:rPr>
        <w:t>MendelianIndexWeight</w:t>
      </w:r>
      <w:r>
        <w:t xml:space="preserve">, </w:t>
      </w:r>
      <w:r>
        <w:rPr>
          <w:i/>
        </w:rPr>
        <w:t>RunBlup</w:t>
      </w:r>
      <w:r>
        <w:t xml:space="preserve">, </w:t>
      </w:r>
      <w:r>
        <w:rPr>
          <w:i/>
        </w:rPr>
        <w:t>numbers</w:t>
      </w:r>
      <w:r>
        <w:t xml:space="preserve">, </w:t>
      </w:r>
      <w:r>
        <w:rPr>
          <w:i/>
        </w:rPr>
        <w:t>related_stage</w:t>
      </w:r>
      <w:r>
        <w:t xml:space="preserve">, </w:t>
      </w:r>
      <w:r>
        <w:rPr>
          <w:i/>
        </w:rPr>
        <w:t>CheckHerdsize</w:t>
      </w:r>
      <w:r>
        <w:t xml:space="preserve">, </w:t>
      </w:r>
    </w:p>
    <w:p w14:paraId="72C4AE77" w14:textId="77777777" w:rsidR="001D6ADA" w:rsidRDefault="00000000">
      <w:r>
        <w:t xml:space="preserve">         </w:t>
      </w:r>
      <w:r>
        <w:rPr>
          <w:i/>
        </w:rPr>
        <w:t>destiny_unsel</w:t>
      </w:r>
      <w:r>
        <w:t xml:space="preserve">, </w:t>
      </w:r>
      <w:r>
        <w:rPr>
          <w:i/>
        </w:rPr>
        <w:t>repro_capacity</w:t>
      </w:r>
      <w:r>
        <w:t xml:space="preserve">, </w:t>
      </w:r>
      <w:r>
        <w:rPr>
          <w:i/>
        </w:rPr>
        <w:t>litter_size</w:t>
      </w:r>
      <w:r>
        <w:t xml:space="preserve">, </w:t>
      </w:r>
      <w:r>
        <w:rPr>
          <w:i/>
        </w:rPr>
        <w:t>sex_ratio</w:t>
      </w:r>
      <w:r>
        <w:t xml:space="preserve">, and </w:t>
      </w:r>
      <w:r>
        <w:rPr>
          <w:i/>
        </w:rPr>
        <w:t>SelectionRule</w:t>
      </w:r>
      <w:r>
        <w:t xml:space="preserve"> </w:t>
      </w:r>
    </w:p>
    <w:p w14:paraId="7E65FCAB" w14:textId="77777777" w:rsidR="001D6ADA" w:rsidRDefault="00000000">
      <w:r>
        <w:t xml:space="preserve">         are not used. They are set to 0; 0.5 for </w:t>
      </w:r>
      <w:r>
        <w:rPr>
          <w:i/>
        </w:rPr>
        <w:t>MendelianIndexWeight</w:t>
      </w:r>
      <w:r>
        <w:t>.</w:t>
      </w:r>
    </w:p>
    <w:p w14:paraId="299B2CA0" w14:textId="77777777" w:rsidR="001D6ADA" w:rsidRDefault="00000000">
      <w:pPr>
        <w:jc w:val="both"/>
      </w:pPr>
      <w:r>
        <w:t xml:space="preserve">     (c) When selection_method ‘threshold’, </w:t>
      </w:r>
      <w:r>
        <w:rPr>
          <w:i/>
        </w:rPr>
        <w:t>MendelianIndexWeight</w:t>
      </w:r>
      <w:r>
        <w:t xml:space="preserve">, </w:t>
      </w:r>
      <w:r>
        <w:rPr>
          <w:i/>
        </w:rPr>
        <w:t>RunBlup</w:t>
      </w:r>
      <w:r>
        <w:t xml:space="preserve">, </w:t>
      </w:r>
      <w:r>
        <w:rPr>
          <w:i/>
        </w:rPr>
        <w:t>numbers</w:t>
      </w:r>
      <w:r>
        <w:t xml:space="preserve">, </w:t>
      </w:r>
    </w:p>
    <w:p w14:paraId="410BBD62" w14:textId="77777777" w:rsidR="001D6ADA" w:rsidRDefault="00000000">
      <w:r>
        <w:t xml:space="preserve">         </w:t>
      </w:r>
      <w:r>
        <w:rPr>
          <w:i/>
        </w:rPr>
        <w:t>related_stage</w:t>
      </w:r>
      <w:r>
        <w:t xml:space="preserve">, </w:t>
      </w:r>
      <w:r>
        <w:rPr>
          <w:i/>
        </w:rPr>
        <w:t>CheckHerdsize</w:t>
      </w:r>
      <w:r>
        <w:t xml:space="preserve">, </w:t>
      </w:r>
      <w:r>
        <w:rPr>
          <w:i/>
        </w:rPr>
        <w:t>repro_capacity</w:t>
      </w:r>
      <w:r>
        <w:t xml:space="preserve">, </w:t>
      </w:r>
      <w:r>
        <w:rPr>
          <w:i/>
        </w:rPr>
        <w:t>litter_size</w:t>
      </w:r>
      <w:r>
        <w:t xml:space="preserve">, </w:t>
      </w:r>
      <w:r>
        <w:rPr>
          <w:i/>
        </w:rPr>
        <w:t>sex_ratio</w:t>
      </w:r>
      <w:r>
        <w:t xml:space="preserve">, and </w:t>
      </w:r>
    </w:p>
    <w:p w14:paraId="7A6D2879" w14:textId="77777777" w:rsidR="001D6ADA" w:rsidRDefault="00000000">
      <w:r>
        <w:t xml:space="preserve">         </w:t>
      </w:r>
      <w:r>
        <w:rPr>
          <w:i/>
        </w:rPr>
        <w:t>SelectionRule</w:t>
      </w:r>
      <w:r>
        <w:t xml:space="preserve"> are not used. They are set to 0; 0.5 for </w:t>
      </w:r>
    </w:p>
    <w:p w14:paraId="48B69BEC" w14:textId="77777777" w:rsidR="001D6ADA" w:rsidRDefault="00000000">
      <w:r>
        <w:t xml:space="preserve">         MendelianIndexWeight.</w:t>
      </w:r>
    </w:p>
    <w:p w14:paraId="20889137" w14:textId="77777777" w:rsidR="001D6ADA" w:rsidRDefault="00000000">
      <w:r>
        <w:t xml:space="preserve">     (d) When </w:t>
      </w:r>
      <w:r>
        <w:rPr>
          <w:i/>
        </w:rPr>
        <w:t>selection_method</w:t>
      </w:r>
      <w:r>
        <w:t xml:space="preserve"> ‘select_all’ or ‘threshold’, the destiny of the </w:t>
      </w:r>
    </w:p>
    <w:p w14:paraId="3237B4B6" w14:textId="77777777" w:rsidR="001D6ADA" w:rsidRDefault="00000000">
      <w:r>
        <w:t xml:space="preserve">         selected candidates cannot include reproduction. That is, </w:t>
      </w:r>
      <w:r>
        <w:rPr>
          <w:i/>
        </w:rPr>
        <w:t>destiny_sel</w:t>
      </w:r>
      <w:r>
        <w:t xml:space="preserve"> </w:t>
      </w:r>
    </w:p>
    <w:p w14:paraId="1E1C79C5" w14:textId="77777777" w:rsidR="001D6ADA" w:rsidRDefault="00000000">
      <w:r>
        <w:t xml:space="preserve">         cannot be 1, 12, 14, 16, 17, 126, 127, or 147.</w:t>
      </w:r>
    </w:p>
    <w:p w14:paraId="45783144" w14:textId="77777777" w:rsidR="001D6ADA" w:rsidRDefault="00000000">
      <w:r>
        <w:t xml:space="preserve">     (e) When </w:t>
      </w:r>
      <w:r>
        <w:rPr>
          <w:i/>
        </w:rPr>
        <w:t>selection_method</w:t>
      </w:r>
      <w:r>
        <w:t xml:space="preserve"> ‘select_all’, </w:t>
      </w:r>
      <w:r>
        <w:rPr>
          <w:i/>
        </w:rPr>
        <w:t>selection_unit</w:t>
      </w:r>
      <w:r>
        <w:t xml:space="preserve"> cannot be ‘family’</w:t>
      </w:r>
    </w:p>
    <w:p w14:paraId="2F06C81C" w14:textId="77777777" w:rsidR="001D6ADA" w:rsidRDefault="001D6ADA"/>
    <w:p w14:paraId="32379BCF" w14:textId="77777777" w:rsidR="001D6ADA" w:rsidRDefault="00000000">
      <w:r>
        <w:t xml:space="preserve"> 10) (a) </w:t>
      </w:r>
      <w:r>
        <w:rPr>
          <w:i/>
        </w:rPr>
        <w:t>selection_criterion</w:t>
      </w:r>
      <w:r>
        <w:t xml:space="preserve"> must be ‘tbv’, ‘random’, ‘phenoweights’, ‘polyblup’, </w:t>
      </w:r>
    </w:p>
    <w:p w14:paraId="1A613289" w14:textId="77777777" w:rsidR="001D6ADA" w:rsidRDefault="00000000">
      <w:r>
        <w:t xml:space="preserve">         ‘genomicblup’, </w:t>
      </w:r>
      <w:r>
        <w:rPr>
          <w:color w:val="FF0000"/>
        </w:rPr>
        <w:t>‘ibdblup’</w:t>
      </w:r>
      <w:r>
        <w:t xml:space="preserve">, </w:t>
      </w:r>
      <w:r>
        <w:rPr>
          <w:strike/>
        </w:rPr>
        <w:t>or ‘gas’</w:t>
      </w:r>
      <w:r>
        <w:t xml:space="preserve"> when </w:t>
      </w:r>
      <w:r>
        <w:rPr>
          <w:i/>
        </w:rPr>
        <w:t>sex_code</w:t>
      </w:r>
      <w:r>
        <w:t xml:space="preserve"> 0:6 and </w:t>
      </w:r>
      <w:r>
        <w:rPr>
          <w:i/>
        </w:rPr>
        <w:t>selection_method</w:t>
      </w:r>
      <w:r>
        <w:t xml:space="preserve"> </w:t>
      </w:r>
    </w:p>
    <w:p w14:paraId="1DDC7F8C" w14:textId="77777777" w:rsidR="001D6ADA" w:rsidRDefault="00000000">
      <w:r>
        <w:t xml:space="preserve">         ‘truncation’</w:t>
      </w:r>
    </w:p>
    <w:p w14:paraId="2F15E62B" w14:textId="77777777" w:rsidR="001D6ADA" w:rsidRDefault="00000000">
      <w:r>
        <w:t xml:space="preserve">     (b) </w:t>
      </w:r>
      <w:r>
        <w:rPr>
          <w:i/>
        </w:rPr>
        <w:t>selection_criterion</w:t>
      </w:r>
      <w:r>
        <w:t xml:space="preserve"> must be ‘phenothreshold’ when </w:t>
      </w:r>
      <w:r>
        <w:rPr>
          <w:i/>
        </w:rPr>
        <w:t>sex_code</w:t>
      </w:r>
      <w:r>
        <w:t xml:space="preserve"> 0:6 and </w:t>
      </w:r>
    </w:p>
    <w:p w14:paraId="762BBDF5" w14:textId="77777777" w:rsidR="001D6ADA" w:rsidRDefault="00000000">
      <w:r>
        <w:t xml:space="preserve">         </w:t>
      </w:r>
      <w:r>
        <w:rPr>
          <w:i/>
        </w:rPr>
        <w:t>selection_method</w:t>
      </w:r>
      <w:r>
        <w:t xml:space="preserve"> ‘threshold’</w:t>
      </w:r>
    </w:p>
    <w:p w14:paraId="07236501" w14:textId="77777777" w:rsidR="001D6ADA" w:rsidRDefault="00000000">
      <w:r>
        <w:t xml:space="preserve">     (c) When </w:t>
      </w:r>
      <w:r>
        <w:rPr>
          <w:i/>
        </w:rPr>
        <w:t>geneticModel</w:t>
      </w:r>
      <w:r>
        <w:t xml:space="preserve"> ‘polygenic’, </w:t>
      </w:r>
      <w:r>
        <w:rPr>
          <w:i/>
        </w:rPr>
        <w:t>selection_criterion</w:t>
      </w:r>
      <w:r>
        <w:t xml:space="preserve"> cannot be </w:t>
      </w:r>
    </w:p>
    <w:p w14:paraId="73E69AB9" w14:textId="77777777" w:rsidR="001D6ADA" w:rsidRDefault="00000000">
      <w:r>
        <w:t xml:space="preserve">         ‘genomicblup’, </w:t>
      </w:r>
      <w:r>
        <w:rPr>
          <w:color w:val="FF0000"/>
        </w:rPr>
        <w:t>‘ibdblup’,</w:t>
      </w:r>
      <w:r>
        <w:t xml:space="preserve"> </w:t>
      </w:r>
      <w:r>
        <w:rPr>
          <w:strike/>
        </w:rPr>
        <w:t>or ‘gas’</w:t>
      </w:r>
      <w:r>
        <w:t xml:space="preserve"> at any selection stage</w:t>
      </w:r>
    </w:p>
    <w:p w14:paraId="70CA905C" w14:textId="77777777" w:rsidR="001D6ADA" w:rsidRDefault="00000000">
      <w:r>
        <w:t xml:space="preserve">     (e) When </w:t>
      </w:r>
      <w:r>
        <w:rPr>
          <w:i/>
        </w:rPr>
        <w:t>geneticModel</w:t>
      </w:r>
      <w:r>
        <w:t xml:space="preserve"> ‘genomic’, both ‘genomicblup’ </w:t>
      </w:r>
      <w:r>
        <w:rPr>
          <w:strike/>
        </w:rPr>
        <w:t>and ‘gas’</w:t>
      </w:r>
      <w:r>
        <w:t xml:space="preserve"> cannot be used as </w:t>
      </w:r>
    </w:p>
    <w:p w14:paraId="2610FBA8" w14:textId="77777777" w:rsidR="001D6ADA" w:rsidRDefault="00000000">
      <w:r>
        <w:t xml:space="preserve">         selection criterion in a simulated breeding scheme. That is, both </w:t>
      </w:r>
    </w:p>
    <w:p w14:paraId="74931499" w14:textId="77777777" w:rsidR="001D6ADA" w:rsidRDefault="00000000">
      <w:r>
        <w:t xml:space="preserve">         ‘genomicblup’ </w:t>
      </w:r>
      <w:r>
        <w:rPr>
          <w:strike/>
        </w:rPr>
        <w:t>and ‘gas’</w:t>
      </w:r>
      <w:r>
        <w:t xml:space="preserve"> cannot be specified as </w:t>
      </w:r>
      <w:r>
        <w:rPr>
          <w:i/>
        </w:rPr>
        <w:t>selection_criterion</w:t>
      </w:r>
      <w:r>
        <w:t xml:space="preserve"> in </w:t>
      </w:r>
    </w:p>
    <w:p w14:paraId="498A371B" w14:textId="77777777" w:rsidR="001D6ADA" w:rsidRDefault="00000000">
      <w:r>
        <w:t xml:space="preserve">         namelist &amp;selection, variable selection_scheme, and/or as </w:t>
      </w:r>
      <w:r>
        <w:rPr>
          <w:i/>
        </w:rPr>
        <w:t>MaleSelCrit</w:t>
      </w:r>
      <w:r>
        <w:t xml:space="preserve"> or </w:t>
      </w:r>
    </w:p>
    <w:p w14:paraId="5670D4A8" w14:textId="77777777" w:rsidR="001D6ADA" w:rsidRDefault="00000000">
      <w:r>
        <w:t xml:space="preserve">         </w:t>
      </w:r>
      <w:r>
        <w:rPr>
          <w:i/>
        </w:rPr>
        <w:t>FemaleSelCrit</w:t>
      </w:r>
      <w:r>
        <w:t xml:space="preserve"> in any EVA-selection stage of namelist &amp;EVA, variable </w:t>
      </w:r>
    </w:p>
    <w:p w14:paraId="419B26AB" w14:textId="77777777" w:rsidR="001D6ADA" w:rsidRDefault="00000000">
      <w:r>
        <w:t xml:space="preserve">         EvaSelection.</w:t>
      </w:r>
    </w:p>
    <w:p w14:paraId="78274EB3" w14:textId="77777777" w:rsidR="001D6ADA" w:rsidRDefault="00000000">
      <w:pPr>
        <w:rPr>
          <w:highlight w:val="yellow"/>
        </w:rPr>
      </w:pPr>
      <w:r>
        <w:t xml:space="preserve">     (f) </w:t>
      </w:r>
      <w:r>
        <w:rPr>
          <w:highlight w:val="yellow"/>
        </w:rPr>
        <w:t xml:space="preserve">When </w:t>
      </w:r>
      <w:r>
        <w:rPr>
          <w:i/>
          <w:highlight w:val="yellow"/>
        </w:rPr>
        <w:t>selection_criterion</w:t>
      </w:r>
      <w:r>
        <w:rPr>
          <w:highlight w:val="yellow"/>
        </w:rPr>
        <w:t xml:space="preserve"> ‘tbv’, economic weight(s) provided in </w:t>
      </w:r>
    </w:p>
    <w:p w14:paraId="17032E67" w14:textId="77777777" w:rsidR="001D6ADA" w:rsidRDefault="00000000">
      <w:pPr>
        <w:rPr>
          <w:highlight w:val="yellow"/>
        </w:rPr>
      </w:pPr>
      <w:r>
        <w:rPr>
          <w:highlight w:val="yellow"/>
        </w:rPr>
        <w:t xml:space="preserve">         </w:t>
      </w:r>
      <w:r>
        <w:rPr>
          <w:i/>
          <w:highlight w:val="yellow"/>
        </w:rPr>
        <w:t>economic_weight</w:t>
      </w:r>
      <w:r>
        <w:rPr>
          <w:highlight w:val="yellow"/>
        </w:rPr>
        <w:t xml:space="preserve"> in namelist &amp;MATRICES are used to weight the true breeding </w:t>
      </w:r>
    </w:p>
    <w:p w14:paraId="7017E52E" w14:textId="77777777" w:rsidR="001D6ADA" w:rsidRDefault="00000000">
      <w:r>
        <w:rPr>
          <w:highlight w:val="yellow"/>
        </w:rPr>
        <w:t xml:space="preserve">         values for each trait</w:t>
      </w:r>
    </w:p>
    <w:p w14:paraId="5FC005A7" w14:textId="77777777" w:rsidR="001D6ADA" w:rsidRDefault="00000000">
      <w:pPr>
        <w:rPr>
          <w:highlight w:val="yellow"/>
        </w:rPr>
      </w:pPr>
      <w:r>
        <w:t xml:space="preserve">         </w:t>
      </w:r>
      <w:r>
        <w:rPr>
          <w:highlight w:val="yellow"/>
        </w:rPr>
        <w:t xml:space="preserve">When </w:t>
      </w:r>
      <w:r>
        <w:rPr>
          <w:i/>
          <w:highlight w:val="yellow"/>
        </w:rPr>
        <w:t>selection_criterion</w:t>
      </w:r>
      <w:r>
        <w:rPr>
          <w:highlight w:val="yellow"/>
        </w:rPr>
        <w:t xml:space="preserve"> ‘polyblup’, ‘genomicblup’, </w:t>
      </w:r>
      <w:r>
        <w:rPr>
          <w:color w:val="FF0000"/>
          <w:highlight w:val="yellow"/>
        </w:rPr>
        <w:t xml:space="preserve">‘ibdblup’, </w:t>
      </w:r>
      <w:r>
        <w:rPr>
          <w:strike/>
          <w:color w:val="FF0000"/>
          <w:highlight w:val="yellow"/>
        </w:rPr>
        <w:t xml:space="preserve">or </w:t>
      </w:r>
      <w:r>
        <w:rPr>
          <w:strike/>
          <w:highlight w:val="yellow"/>
        </w:rPr>
        <w:t>‘gas’,</w:t>
      </w:r>
      <w:r>
        <w:rPr>
          <w:highlight w:val="yellow"/>
        </w:rPr>
        <w:t xml:space="preserve"> </w:t>
      </w:r>
    </w:p>
    <w:p w14:paraId="64A5BFE4" w14:textId="77777777" w:rsidR="001D6ADA" w:rsidRDefault="00000000">
      <w:pPr>
        <w:rPr>
          <w:highlight w:val="yellow"/>
        </w:rPr>
      </w:pPr>
      <w:r>
        <w:rPr>
          <w:highlight w:val="yellow"/>
        </w:rPr>
        <w:t xml:space="preserve">         economic weight(s) provided in </w:t>
      </w:r>
      <w:r>
        <w:rPr>
          <w:i/>
          <w:highlight w:val="yellow"/>
        </w:rPr>
        <w:t>economic_weight</w:t>
      </w:r>
      <w:r>
        <w:rPr>
          <w:highlight w:val="yellow"/>
        </w:rPr>
        <w:t xml:space="preserve"> in namelist &amp;MATRICES </w:t>
      </w:r>
    </w:p>
    <w:p w14:paraId="45BF8111" w14:textId="77777777" w:rsidR="001D6ADA" w:rsidRDefault="00000000">
      <w:pPr>
        <w:rPr>
          <w:highlight w:val="yellow"/>
        </w:rPr>
      </w:pPr>
      <w:r>
        <w:rPr>
          <w:highlight w:val="yellow"/>
        </w:rPr>
        <w:t xml:space="preserve">         are used to weight the estimated breeding values for each trait</w:t>
      </w:r>
    </w:p>
    <w:p w14:paraId="5EC750F3" w14:textId="77777777" w:rsidR="001D6ADA" w:rsidRDefault="00000000">
      <w:pPr>
        <w:rPr>
          <w:highlight w:val="yellow"/>
        </w:rPr>
      </w:pPr>
      <w:r>
        <w:rPr>
          <w:highlight w:val="yellow"/>
        </w:rPr>
        <w:t xml:space="preserve">         When </w:t>
      </w:r>
      <w:r>
        <w:rPr>
          <w:i/>
          <w:highlight w:val="yellow"/>
        </w:rPr>
        <w:t>selection_criterion</w:t>
      </w:r>
      <w:r>
        <w:rPr>
          <w:highlight w:val="yellow"/>
        </w:rPr>
        <w:t xml:space="preserve"> ‘phenoweights’, phenotypic weight(s) provided in </w:t>
      </w:r>
    </w:p>
    <w:p w14:paraId="1F796A13" w14:textId="77777777" w:rsidR="001D6ADA" w:rsidRDefault="00000000">
      <w:r>
        <w:rPr>
          <w:highlight w:val="yellow"/>
        </w:rPr>
        <w:t xml:space="preserve">         namelist &amp;PHENOWEIGHTS are used to weight the phenotypes for each trait</w:t>
      </w:r>
    </w:p>
    <w:p w14:paraId="0FE70EAE" w14:textId="77777777" w:rsidR="001D6ADA" w:rsidRDefault="001D6ADA"/>
    <w:p w14:paraId="2E2AF065" w14:textId="77777777" w:rsidR="001D6ADA" w:rsidRDefault="00000000">
      <w:r>
        <w:rPr>
          <w:color w:val="FF0000"/>
        </w:rPr>
        <w:t xml:space="preserve">When bayesP, </w:t>
      </w:r>
      <w:r>
        <w:rPr>
          <w:i/>
          <w:color w:val="FF0000"/>
        </w:rPr>
        <w:t>geneticModel</w:t>
      </w:r>
      <w:r>
        <w:rPr>
          <w:color w:val="FF0000"/>
        </w:rPr>
        <w:t xml:space="preserve"> must be ‘genomic’, nebv==1, and genotyped_at_birth)/='yes'</w:t>
      </w:r>
    </w:p>
    <w:p w14:paraId="40551B99" w14:textId="77777777" w:rsidR="001D6ADA" w:rsidRDefault="001D6ADA"/>
    <w:p w14:paraId="1C108C4F" w14:textId="77777777" w:rsidR="001D6ADA" w:rsidRDefault="00000000">
      <w:r>
        <w:t xml:space="preserve"> 11) (a) </w:t>
      </w:r>
      <w:r>
        <w:rPr>
          <w:i/>
        </w:rPr>
        <w:t>MendelianIndexWeight</w:t>
      </w:r>
      <w:r>
        <w:t xml:space="preserve"> available when </w:t>
      </w:r>
      <w:r>
        <w:rPr>
          <w:i/>
        </w:rPr>
        <w:t>selection_method</w:t>
      </w:r>
      <w:r>
        <w:t xml:space="preserve"> ‘truncation’ and </w:t>
      </w:r>
    </w:p>
    <w:p w14:paraId="41E3705E" w14:textId="77777777" w:rsidR="001D6ADA" w:rsidRDefault="00000000">
      <w:r>
        <w:t xml:space="preserve">         </w:t>
      </w:r>
      <w:r>
        <w:rPr>
          <w:i/>
        </w:rPr>
        <w:t>selection_criterion</w:t>
      </w:r>
      <w:r>
        <w:t xml:space="preserve"> ‘random’, ‘polyblup’, ‘genomicblup’, </w:t>
      </w:r>
      <w:r>
        <w:rPr>
          <w:color w:val="FF0000"/>
        </w:rPr>
        <w:t xml:space="preserve">‘ibdblup’, </w:t>
      </w:r>
      <w:r>
        <w:rPr>
          <w:strike/>
        </w:rPr>
        <w:t>or ‘gas’</w:t>
      </w:r>
    </w:p>
    <w:p w14:paraId="4D5A8C6E" w14:textId="77777777" w:rsidR="001D6ADA" w:rsidRDefault="00000000">
      <w:r>
        <w:t xml:space="preserve">     (b) Most-common values for </w:t>
      </w:r>
      <w:r>
        <w:rPr>
          <w:i/>
        </w:rPr>
        <w:t>MendeliaIndexWeight</w:t>
      </w:r>
      <w:r>
        <w:t>:</w:t>
      </w:r>
    </w:p>
    <w:p w14:paraId="25CA4057" w14:textId="77777777" w:rsidR="001D6ADA" w:rsidRDefault="00000000">
      <w:r>
        <w:t xml:space="preserve">           0.0 Between-family selection</w:t>
      </w:r>
    </w:p>
    <w:p w14:paraId="5B12FE0E" w14:textId="77777777" w:rsidR="001D6ADA" w:rsidRDefault="00000000">
      <w:r>
        <w:t xml:space="preserve">           0.5 Selection for breeding value</w:t>
      </w:r>
    </w:p>
    <w:p w14:paraId="02A93EA0" w14:textId="77777777" w:rsidR="001D6ADA" w:rsidRDefault="00000000">
      <w:r>
        <w:t xml:space="preserve">           1.0 Selection for Mendelian-sampling term</w:t>
      </w:r>
    </w:p>
    <w:p w14:paraId="31D423F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sz w:val="18"/>
          <w:szCs w:val="18"/>
          <w:lang w:val="en-US"/>
        </w:rPr>
      </w:pPr>
      <w:r>
        <w:rPr>
          <w:sz w:val="18"/>
          <w:szCs w:val="18"/>
          <w:highlight w:val="yellow"/>
          <w:lang w:val="en-US"/>
        </w:rPr>
        <w:t>See Grundy et al. (1998) JABG 115:39-51 and Wu &amp; Schaeffer (2000) JABG 117:361-374 for details</w:t>
      </w:r>
    </w:p>
    <w:p w14:paraId="3273A7A6" w14:textId="77777777" w:rsidR="001D6ADA" w:rsidRDefault="001D6ADA"/>
    <w:p w14:paraId="19F366A5" w14:textId="77777777" w:rsidR="001D6ADA" w:rsidRDefault="00000000">
      <w:r>
        <w:t xml:space="preserve"> 12) (a) </w:t>
      </w:r>
      <w:r>
        <w:rPr>
          <w:i/>
        </w:rPr>
        <w:t>RunBlup</w:t>
      </w:r>
      <w:r>
        <w:t xml:space="preserve"> must be 0:1 when </w:t>
      </w:r>
      <w:r>
        <w:rPr>
          <w:i/>
        </w:rPr>
        <w:t>sex_code</w:t>
      </w:r>
      <w:r>
        <w:t xml:space="preserve"> 0:6, </w:t>
      </w:r>
      <w:r>
        <w:rPr>
          <w:i/>
        </w:rPr>
        <w:t>selection_method</w:t>
      </w:r>
      <w:r>
        <w:t xml:space="preserve"> ‘truncation’, and</w:t>
      </w:r>
    </w:p>
    <w:p w14:paraId="29B58B87" w14:textId="77777777" w:rsidR="001D6ADA" w:rsidRDefault="00000000">
      <w:r>
        <w:t xml:space="preserve">         </w:t>
      </w:r>
      <w:r>
        <w:rPr>
          <w:i/>
        </w:rPr>
        <w:t>selection_criterion</w:t>
      </w:r>
      <w:r>
        <w:t xml:space="preserve"> ‘polyblup’, ‘genomicblup’, </w:t>
      </w:r>
      <w:r>
        <w:rPr>
          <w:color w:val="FF0000"/>
        </w:rPr>
        <w:t xml:space="preserve">‘ibdblup’, </w:t>
      </w:r>
      <w:r>
        <w:rPr>
          <w:strike/>
        </w:rPr>
        <w:t>or ‘gas’</w:t>
      </w:r>
    </w:p>
    <w:p w14:paraId="34B68DBD" w14:textId="77777777" w:rsidR="001D6ADA" w:rsidRDefault="00000000">
      <w:r>
        <w:t xml:space="preserve">     (b) </w:t>
      </w:r>
      <w:r>
        <w:rPr>
          <w:i/>
        </w:rPr>
        <w:t>RunBlup</w:t>
      </w:r>
      <w:r>
        <w:t xml:space="preserve"> is not used when </w:t>
      </w:r>
      <w:r>
        <w:rPr>
          <w:i/>
        </w:rPr>
        <w:t>sex_code</w:t>
      </w:r>
      <w:r>
        <w:t xml:space="preserve"> 7, </w:t>
      </w:r>
      <w:r>
        <w:rPr>
          <w:i/>
        </w:rPr>
        <w:t>selection_method</w:t>
      </w:r>
      <w:r>
        <w:t xml:space="preserve"> ‘select_all’ or </w:t>
      </w:r>
    </w:p>
    <w:p w14:paraId="5A686160" w14:textId="77777777" w:rsidR="001D6ADA" w:rsidRDefault="00000000">
      <w:r>
        <w:t xml:space="preserve">         ‘threshold’, or </w:t>
      </w:r>
      <w:r>
        <w:rPr>
          <w:i/>
        </w:rPr>
        <w:t>selection_criterion</w:t>
      </w:r>
      <w:r>
        <w:t xml:space="preserve"> ‘tbv’, ‘random’, ‘phenothreshold’, or </w:t>
      </w:r>
    </w:p>
    <w:p w14:paraId="716C9848" w14:textId="77777777" w:rsidR="001D6ADA" w:rsidRDefault="00000000">
      <w:r>
        <w:t xml:space="preserve">         ‘phenoweights’. It is set to 0.</w:t>
      </w:r>
    </w:p>
    <w:p w14:paraId="6E1AFE63" w14:textId="77777777" w:rsidR="001D6ADA" w:rsidRDefault="00000000">
      <w:pPr>
        <w:rPr>
          <w:color w:val="FF0000"/>
        </w:rPr>
      </w:pPr>
      <w:r>
        <w:rPr>
          <w:color w:val="FF0000"/>
        </w:rPr>
        <w:t xml:space="preserve">     (d) When </w:t>
      </w:r>
      <w:r>
        <w:rPr>
          <w:i/>
          <w:color w:val="FF0000"/>
        </w:rPr>
        <w:t>RunBlup</w:t>
      </w:r>
      <w:r>
        <w:rPr>
          <w:color w:val="FF0000"/>
        </w:rPr>
        <w:t xml:space="preserve"> 1, </w:t>
      </w:r>
      <w:r>
        <w:rPr>
          <w:i/>
          <w:color w:val="FF0000"/>
        </w:rPr>
        <w:t>sex_code</w:t>
      </w:r>
      <w:r>
        <w:rPr>
          <w:color w:val="FF0000"/>
        </w:rPr>
        <w:t xml:space="preserve"> 0:6, </w:t>
      </w:r>
      <w:r>
        <w:rPr>
          <w:i/>
          <w:color w:val="FF0000"/>
        </w:rPr>
        <w:t>selection_method</w:t>
      </w:r>
      <w:r>
        <w:rPr>
          <w:color w:val="FF0000"/>
        </w:rPr>
        <w:t xml:space="preserve"> ‘truncation’, and </w:t>
      </w:r>
    </w:p>
    <w:p w14:paraId="1C9DFC1A" w14:textId="77777777" w:rsidR="001D6ADA" w:rsidRDefault="00000000">
      <w:pPr>
        <w:rPr>
          <w:strike/>
          <w:color w:val="FF0000"/>
        </w:rPr>
      </w:pPr>
      <w:r>
        <w:rPr>
          <w:color w:val="FF0000"/>
        </w:rPr>
        <w:t xml:space="preserve">         </w:t>
      </w:r>
      <w:r>
        <w:rPr>
          <w:i/>
          <w:color w:val="FF0000"/>
        </w:rPr>
        <w:t>selection_criterion</w:t>
      </w:r>
      <w:r>
        <w:rPr>
          <w:color w:val="FF0000"/>
        </w:rPr>
        <w:t xml:space="preserve"> ‘polyblup’, ‘ibdblup’, </w:t>
      </w:r>
      <w:r>
        <w:rPr>
          <w:strike/>
          <w:color w:val="FF0000"/>
        </w:rPr>
        <w:t>or ‘gas’,</w:t>
      </w:r>
      <w:r>
        <w:rPr>
          <w:color w:val="FF0000"/>
        </w:rPr>
        <w:t xml:space="preserve"> </w:t>
      </w:r>
      <w:r>
        <w:rPr>
          <w:strike/>
          <w:color w:val="FF0000"/>
        </w:rPr>
        <w:t xml:space="preserve">and </w:t>
      </w:r>
    </w:p>
    <w:p w14:paraId="73DD26B7" w14:textId="77777777" w:rsidR="001D6ADA" w:rsidRDefault="00000000">
      <w:pPr>
        <w:rPr>
          <w:strike/>
          <w:color w:val="FF0000"/>
        </w:rPr>
      </w:pPr>
      <w:r>
        <w:rPr>
          <w:strike/>
          <w:color w:val="FF0000"/>
        </w:rPr>
        <w:t xml:space="preserve">         selection stage not the first selection stage where </w:t>
      </w:r>
      <w:r>
        <w:rPr>
          <w:i/>
          <w:strike/>
          <w:color w:val="FF0000"/>
        </w:rPr>
        <w:t>selection_criterion</w:t>
      </w:r>
      <w:r>
        <w:rPr>
          <w:strike/>
          <w:color w:val="FF0000"/>
        </w:rPr>
        <w:t xml:space="preserve"> </w:t>
      </w:r>
    </w:p>
    <w:p w14:paraId="0623404E" w14:textId="77777777" w:rsidR="001D6ADA" w:rsidRDefault="00000000">
      <w:pPr>
        <w:rPr>
          <w:color w:val="FF0000"/>
        </w:rPr>
      </w:pPr>
      <w:r>
        <w:rPr>
          <w:strike/>
          <w:color w:val="FF0000"/>
        </w:rPr>
        <w:lastRenderedPageBreak/>
        <w:t xml:space="preserve">         ‘polyblup’, ‘genomicblup’, or ‘gas’,</w:t>
      </w:r>
      <w:r>
        <w:rPr>
          <w:color w:val="FF0000"/>
        </w:rPr>
        <w:t xml:space="preserve"> BLUP-breeding values are only </w:t>
      </w:r>
    </w:p>
    <w:p w14:paraId="1166B3B3" w14:textId="77777777" w:rsidR="001D6ADA" w:rsidRDefault="00000000">
      <w:pPr>
        <w:rPr>
          <w:color w:val="FF0000"/>
        </w:rPr>
      </w:pPr>
      <w:r>
        <w:rPr>
          <w:color w:val="FF0000"/>
        </w:rPr>
        <w:t xml:space="preserve">         estimated if a phenotypic observation(s) has been realised. If</w:t>
      </w:r>
    </w:p>
    <w:p w14:paraId="2C0898D2" w14:textId="77777777" w:rsidR="001D6ADA" w:rsidRDefault="00000000">
      <w:pPr>
        <w:rPr>
          <w:color w:val="FF0000"/>
        </w:rPr>
      </w:pPr>
      <w:r>
        <w:rPr>
          <w:color w:val="FF0000"/>
        </w:rPr>
        <w:t xml:space="preserve">         BLUP-breeding values have been estimated previously, they are only </w:t>
      </w:r>
    </w:p>
    <w:p w14:paraId="60DB6C01" w14:textId="77777777" w:rsidR="001D6ADA" w:rsidRDefault="00000000">
      <w:pPr>
        <w:rPr>
          <w:color w:val="FF0000"/>
        </w:rPr>
      </w:pPr>
      <w:r>
        <w:rPr>
          <w:color w:val="FF0000"/>
        </w:rPr>
        <w:t xml:space="preserve">         re-estimated when phenotypic observations have been realised since the </w:t>
      </w:r>
    </w:p>
    <w:p w14:paraId="5CCB59A6" w14:textId="77777777" w:rsidR="001D6ADA" w:rsidRDefault="00000000">
      <w:pPr>
        <w:rPr>
          <w:color w:val="FF0000"/>
        </w:rPr>
      </w:pPr>
      <w:r>
        <w:rPr>
          <w:color w:val="FF0000"/>
        </w:rPr>
        <w:t xml:space="preserve">         previous estimation.</w:t>
      </w:r>
    </w:p>
    <w:p w14:paraId="003B15BE" w14:textId="77777777" w:rsidR="001D6ADA" w:rsidRDefault="00000000">
      <w:pPr>
        <w:rPr>
          <w:color w:val="FF0000"/>
        </w:rPr>
      </w:pPr>
      <w:r>
        <w:rPr>
          <w:color w:val="FF0000"/>
        </w:rPr>
        <w:t xml:space="preserve">     (e) When </w:t>
      </w:r>
      <w:r>
        <w:rPr>
          <w:i/>
          <w:color w:val="FF0000"/>
        </w:rPr>
        <w:t>RunBlup</w:t>
      </w:r>
      <w:r>
        <w:rPr>
          <w:color w:val="FF0000"/>
        </w:rPr>
        <w:t xml:space="preserve"> 1, </w:t>
      </w:r>
      <w:r>
        <w:rPr>
          <w:i/>
          <w:color w:val="FF0000"/>
        </w:rPr>
        <w:t>sex_code</w:t>
      </w:r>
      <w:r>
        <w:rPr>
          <w:color w:val="FF0000"/>
        </w:rPr>
        <w:t xml:space="preserve"> 0:6, </w:t>
      </w:r>
      <w:r>
        <w:rPr>
          <w:i/>
          <w:color w:val="FF0000"/>
        </w:rPr>
        <w:t>selection_method</w:t>
      </w:r>
      <w:r>
        <w:rPr>
          <w:color w:val="FF0000"/>
        </w:rPr>
        <w:t xml:space="preserve"> ‘truncation’, and </w:t>
      </w:r>
    </w:p>
    <w:p w14:paraId="75BDC4BB" w14:textId="77777777" w:rsidR="001D6ADA" w:rsidRDefault="00000000">
      <w:pPr>
        <w:rPr>
          <w:color w:val="FF0000"/>
        </w:rPr>
      </w:pPr>
      <w:r>
        <w:rPr>
          <w:color w:val="FF0000"/>
        </w:rPr>
        <w:t xml:space="preserve">         </w:t>
      </w:r>
      <w:r>
        <w:rPr>
          <w:i/>
          <w:color w:val="FF0000"/>
        </w:rPr>
        <w:t>selection_criterion</w:t>
      </w:r>
      <w:r>
        <w:rPr>
          <w:color w:val="FF0000"/>
        </w:rPr>
        <w:t xml:space="preserve"> ‘genomicblup’, BLUP-breeding values are only </w:t>
      </w:r>
    </w:p>
    <w:p w14:paraId="0C31284F" w14:textId="77777777" w:rsidR="001D6ADA" w:rsidRDefault="00000000">
      <w:pPr>
        <w:rPr>
          <w:color w:val="FF0000"/>
        </w:rPr>
      </w:pPr>
      <w:r>
        <w:rPr>
          <w:color w:val="FF0000"/>
        </w:rPr>
        <w:t xml:space="preserve">         estimated if a phenotypic observation(s) has been realised and animals have</w:t>
      </w:r>
    </w:p>
    <w:p w14:paraId="54E40FA0" w14:textId="77777777" w:rsidR="001D6ADA" w:rsidRDefault="00000000">
      <w:pPr>
        <w:rPr>
          <w:color w:val="FF0000"/>
        </w:rPr>
      </w:pPr>
      <w:r>
        <w:rPr>
          <w:color w:val="FF0000"/>
        </w:rPr>
        <w:t xml:space="preserve">         been genotyped. If genomic-BLUP breeding values have been estimated </w:t>
      </w:r>
    </w:p>
    <w:p w14:paraId="4C385E6B" w14:textId="77777777" w:rsidR="001D6ADA" w:rsidRDefault="00000000">
      <w:pPr>
        <w:rPr>
          <w:color w:val="FF0000"/>
        </w:rPr>
      </w:pPr>
      <w:r>
        <w:rPr>
          <w:color w:val="FF0000"/>
        </w:rPr>
        <w:t xml:space="preserve">         previously, they are only re-estimated when phenotypic observations have been </w:t>
      </w:r>
    </w:p>
    <w:p w14:paraId="298AFAED" w14:textId="77777777" w:rsidR="001D6ADA" w:rsidRDefault="00000000">
      <w:pPr>
        <w:rPr>
          <w:color w:val="FF0000"/>
        </w:rPr>
      </w:pPr>
      <w:r>
        <w:rPr>
          <w:color w:val="FF0000"/>
        </w:rPr>
        <w:t xml:space="preserve">         realised or additional animals have been genotyped since the previous </w:t>
      </w:r>
    </w:p>
    <w:p w14:paraId="53C91796" w14:textId="77777777" w:rsidR="001D6ADA" w:rsidRDefault="00000000">
      <w:pPr>
        <w:rPr>
          <w:color w:val="FF0000"/>
        </w:rPr>
      </w:pPr>
      <w:r>
        <w:rPr>
          <w:color w:val="FF0000"/>
        </w:rPr>
        <w:t xml:space="preserve">         estimation.</w:t>
      </w:r>
    </w:p>
    <w:p w14:paraId="649AA5E3" w14:textId="77777777" w:rsidR="001D6ADA" w:rsidRDefault="001D6ADA"/>
    <w:p w14:paraId="1BDAF1D9" w14:textId="77777777" w:rsidR="001D6ADA" w:rsidRDefault="00000000">
      <w:r>
        <w:t xml:space="preserve"> 13) (a) </w:t>
      </w:r>
      <w:r>
        <w:rPr>
          <w:i/>
        </w:rPr>
        <w:t>numbers</w:t>
      </w:r>
      <w:r>
        <w:t xml:space="preserve">&gt;0 when </w:t>
      </w:r>
      <w:r>
        <w:rPr>
          <w:i/>
        </w:rPr>
        <w:t>sex_code</w:t>
      </w:r>
      <w:r>
        <w:t xml:space="preserve"> 0:6 and </w:t>
      </w:r>
      <w:r>
        <w:rPr>
          <w:i/>
        </w:rPr>
        <w:t>selection_method</w:t>
      </w:r>
      <w:r>
        <w:t xml:space="preserve"> ‘truncation’</w:t>
      </w:r>
    </w:p>
    <w:p w14:paraId="397CD964" w14:textId="77777777" w:rsidR="001D6ADA" w:rsidRDefault="00000000">
      <w:r>
        <w:t xml:space="preserve">     (b) When </w:t>
      </w:r>
      <w:r>
        <w:rPr>
          <w:i/>
        </w:rPr>
        <w:t>selection_unit</w:t>
      </w:r>
      <w:r>
        <w:t xml:space="preserve"> ‘across_pop’, ‘population’, or ‘across_herd’, </w:t>
      </w:r>
    </w:p>
    <w:p w14:paraId="05AC96B7" w14:textId="77777777" w:rsidR="001D6ADA" w:rsidRDefault="00000000">
      <w:r>
        <w:t xml:space="preserve">         </w:t>
      </w:r>
      <w:r>
        <w:rPr>
          <w:i/>
        </w:rPr>
        <w:t>numbers</w:t>
      </w:r>
      <w:r>
        <w:t xml:space="preserve"> </w:t>
      </w:r>
      <w:proofErr w:type="gramStart"/>
      <w:r>
        <w:t>refers</w:t>
      </w:r>
      <w:proofErr w:type="gramEnd"/>
      <w:r>
        <w:t xml:space="preserve"> to the total number of animals to be selected. When </w:t>
      </w:r>
    </w:p>
    <w:p w14:paraId="491EA599" w14:textId="77777777" w:rsidR="001D6ADA" w:rsidRDefault="00000000">
      <w:r>
        <w:t xml:space="preserve">         </w:t>
      </w:r>
      <w:r>
        <w:rPr>
          <w:i/>
        </w:rPr>
        <w:t>selection_unit</w:t>
      </w:r>
      <w:r>
        <w:t xml:space="preserve"> ‘within_herd’ or ‘family’, </w:t>
      </w:r>
      <w:r>
        <w:rPr>
          <w:i/>
        </w:rPr>
        <w:t>numbers</w:t>
      </w:r>
      <w:r>
        <w:t xml:space="preserve"> </w:t>
      </w:r>
      <w:proofErr w:type="gramStart"/>
      <w:r>
        <w:t>refers</w:t>
      </w:r>
      <w:proofErr w:type="gramEnd"/>
      <w:r>
        <w:t xml:space="preserve"> to the number </w:t>
      </w:r>
    </w:p>
    <w:p w14:paraId="37C3C47C" w14:textId="77777777" w:rsidR="001D6ADA" w:rsidRDefault="00000000">
      <w:r>
        <w:t xml:space="preserve">         of animals to be selected from each herd or full-sib family.</w:t>
      </w:r>
    </w:p>
    <w:p w14:paraId="6C55A415" w14:textId="77777777" w:rsidR="001D6ADA" w:rsidRDefault="001D6ADA"/>
    <w:p w14:paraId="2C84AE12" w14:textId="77777777" w:rsidR="001D6ADA" w:rsidRDefault="00000000">
      <w:r>
        <w:t xml:space="preserve"> 14) (a) </w:t>
      </w:r>
      <w:r>
        <w:rPr>
          <w:i/>
        </w:rPr>
        <w:t>related_stage</w:t>
      </w:r>
      <w:r>
        <w:t xml:space="preserve">≥0 and </w:t>
      </w:r>
      <w:r>
        <w:rPr>
          <w:i/>
        </w:rPr>
        <w:t>related_stage</w:t>
      </w:r>
      <w:r>
        <w:t>≤</w:t>
      </w:r>
      <w:r>
        <w:rPr>
          <w:i/>
        </w:rPr>
        <w:t>selection_groups</w:t>
      </w:r>
      <w:r>
        <w:t xml:space="preserve"> when </w:t>
      </w:r>
      <w:r>
        <w:rPr>
          <w:i/>
        </w:rPr>
        <w:t>sex_code</w:t>
      </w:r>
      <w:r>
        <w:t xml:space="preserve"> 1:6 </w:t>
      </w:r>
    </w:p>
    <w:p w14:paraId="7916A680" w14:textId="77777777" w:rsidR="001D6ADA" w:rsidRDefault="00000000">
      <w:r>
        <w:t xml:space="preserve">         and </w:t>
      </w:r>
      <w:r>
        <w:rPr>
          <w:i/>
        </w:rPr>
        <w:t>selection_method</w:t>
      </w:r>
      <w:r>
        <w:t xml:space="preserve"> ‘truncation’</w:t>
      </w:r>
    </w:p>
    <w:p w14:paraId="74FE8504" w14:textId="77777777" w:rsidR="001D6ADA" w:rsidRDefault="00000000">
      <w:r>
        <w:t xml:space="preserve">     (b) </w:t>
      </w:r>
      <w:r>
        <w:rPr>
          <w:i/>
        </w:rPr>
        <w:t>related_stage</w:t>
      </w:r>
      <w:r>
        <w:t xml:space="preserve"> cannot be used when </w:t>
      </w:r>
      <w:r>
        <w:rPr>
          <w:i/>
        </w:rPr>
        <w:t>sex_code</w:t>
      </w:r>
      <w:r>
        <w:t xml:space="preserve"> 0 or </w:t>
      </w:r>
      <w:r>
        <w:rPr>
          <w:i/>
        </w:rPr>
        <w:t>selection_method</w:t>
      </w:r>
      <w:r>
        <w:t xml:space="preserve"> </w:t>
      </w:r>
    </w:p>
    <w:p w14:paraId="6341E8DB" w14:textId="77777777" w:rsidR="001D6ADA" w:rsidRDefault="00000000">
      <w:r>
        <w:t xml:space="preserve">         ‘</w:t>
      </w:r>
      <w:proofErr w:type="gramStart"/>
      <w:r>
        <w:t>select</w:t>
      </w:r>
      <w:proofErr w:type="gramEnd"/>
      <w:r>
        <w:t xml:space="preserve">_all’ or ‘threshold’ in either the selection stage or related </w:t>
      </w:r>
    </w:p>
    <w:p w14:paraId="728F03E1" w14:textId="77777777" w:rsidR="001D6ADA" w:rsidRDefault="00000000">
      <w:r>
        <w:t xml:space="preserve">         selection stage. In both cases, related_stage must be set to 0.</w:t>
      </w:r>
    </w:p>
    <w:p w14:paraId="7394C546" w14:textId="77777777" w:rsidR="001D6ADA" w:rsidRDefault="00000000">
      <w:r>
        <w:t xml:space="preserve">     (c) </w:t>
      </w:r>
      <w:r>
        <w:rPr>
          <w:i/>
        </w:rPr>
        <w:t>related_stage</w:t>
      </w:r>
      <w:r>
        <w:t xml:space="preserve"> must be greater than selection stage. This implies that </w:t>
      </w:r>
    </w:p>
    <w:p w14:paraId="2D60F60F" w14:textId="77777777" w:rsidR="001D6ADA" w:rsidRDefault="00000000">
      <w:r>
        <w:t xml:space="preserve">         the minimum related selection stage is 2 in selection stage 1.</w:t>
      </w:r>
    </w:p>
    <w:p w14:paraId="7BCC5904" w14:textId="77777777" w:rsidR="001D6ADA" w:rsidRDefault="00000000">
      <w:r>
        <w:t xml:space="preserve">     (d) </w:t>
      </w:r>
      <w:r>
        <w:rPr>
          <w:i/>
        </w:rPr>
        <w:t>related_stage</w:t>
      </w:r>
      <w:r>
        <w:t xml:space="preserve"> is not used at selection stage </w:t>
      </w:r>
      <w:r>
        <w:rPr>
          <w:i/>
        </w:rPr>
        <w:t>selection_groups</w:t>
      </w:r>
      <w:r>
        <w:t xml:space="preserve">, the last </w:t>
      </w:r>
    </w:p>
    <w:p w14:paraId="697FD7CD" w14:textId="77777777" w:rsidR="001D6ADA" w:rsidRDefault="00000000">
      <w:r>
        <w:t xml:space="preserve">         selection stage. It is set to 0.</w:t>
      </w:r>
    </w:p>
    <w:p w14:paraId="6886BC4C" w14:textId="77777777" w:rsidR="001D6ADA" w:rsidRDefault="00000000">
      <w:r>
        <w:t xml:space="preserve">     (e) Related selection stage cannot have </w:t>
      </w:r>
      <w:r>
        <w:rPr>
          <w:i/>
        </w:rPr>
        <w:t>selection_criterion</w:t>
      </w:r>
      <w:r>
        <w:t xml:space="preserve"> ‘family’</w:t>
      </w:r>
    </w:p>
    <w:p w14:paraId="13F28DDF" w14:textId="77777777" w:rsidR="001D6ADA" w:rsidRDefault="00000000">
      <w:r>
        <w:t xml:space="preserve">     (f) </w:t>
      </w:r>
      <w:r>
        <w:rPr>
          <w:i/>
        </w:rPr>
        <w:t>related_stage</w:t>
      </w:r>
      <w:r>
        <w:t xml:space="preserve"> cannot be used in combination with EVA selection</w:t>
      </w:r>
    </w:p>
    <w:p w14:paraId="5B396AD1" w14:textId="77777777" w:rsidR="001D6ADA" w:rsidRDefault="00000000">
      <w:r>
        <w:t xml:space="preserve">     (g) (i)   When </w:t>
      </w:r>
      <w:r>
        <w:rPr>
          <w:i/>
        </w:rPr>
        <w:t>sex_code</w:t>
      </w:r>
      <w:r>
        <w:t xml:space="preserve"> 1 or 5 in selection stage, the related selection stage </w:t>
      </w:r>
    </w:p>
    <w:p w14:paraId="44C3C6B7" w14:textId="77777777" w:rsidR="001D6ADA" w:rsidRDefault="00000000">
      <w:r>
        <w:t xml:space="preserve">               must have </w:t>
      </w:r>
      <w:r>
        <w:rPr>
          <w:i/>
        </w:rPr>
        <w:t>sex_code</w:t>
      </w:r>
      <w:r>
        <w:t xml:space="preserve"> 1 or 5</w:t>
      </w:r>
    </w:p>
    <w:p w14:paraId="25AB3ED0" w14:textId="77777777" w:rsidR="001D6ADA" w:rsidRDefault="00000000">
      <w:r>
        <w:t xml:space="preserve">         (ii)  When </w:t>
      </w:r>
      <w:r>
        <w:rPr>
          <w:i/>
        </w:rPr>
        <w:t>sex_code</w:t>
      </w:r>
      <w:r>
        <w:t xml:space="preserve"> 2 or 6 in selection stage, the related selection stage </w:t>
      </w:r>
    </w:p>
    <w:p w14:paraId="35956D5B" w14:textId="77777777" w:rsidR="001D6ADA" w:rsidRDefault="00000000">
      <w:r>
        <w:t xml:space="preserve">               must have </w:t>
      </w:r>
      <w:r>
        <w:rPr>
          <w:i/>
        </w:rPr>
        <w:t>sex_code</w:t>
      </w:r>
      <w:r>
        <w:t xml:space="preserve"> 2 or 6</w:t>
      </w:r>
    </w:p>
    <w:p w14:paraId="409113F3" w14:textId="77777777" w:rsidR="001D6ADA" w:rsidRDefault="00000000">
      <w:r>
        <w:t xml:space="preserve">         (iii) When </w:t>
      </w:r>
      <w:r>
        <w:rPr>
          <w:i/>
        </w:rPr>
        <w:t>sex_code</w:t>
      </w:r>
      <w:r>
        <w:t xml:space="preserve"> 3 in selection stage, the related selection stage </w:t>
      </w:r>
    </w:p>
    <w:p w14:paraId="18B72D97" w14:textId="77777777" w:rsidR="001D6ADA" w:rsidRDefault="00000000">
      <w:r>
        <w:t xml:space="preserve">               must have </w:t>
      </w:r>
      <w:r>
        <w:rPr>
          <w:i/>
        </w:rPr>
        <w:t>sex_code</w:t>
      </w:r>
      <w:r>
        <w:t xml:space="preserve"> 1, 3, or 5</w:t>
      </w:r>
    </w:p>
    <w:p w14:paraId="465CCB4D" w14:textId="77777777" w:rsidR="001D6ADA" w:rsidRDefault="00000000">
      <w:r>
        <w:t xml:space="preserve">         (iv)  When </w:t>
      </w:r>
      <w:r>
        <w:rPr>
          <w:i/>
        </w:rPr>
        <w:t>sex_code</w:t>
      </w:r>
      <w:r>
        <w:t xml:space="preserve"> 4 in selection stage, the related selection stage </w:t>
      </w:r>
    </w:p>
    <w:p w14:paraId="70F033D1" w14:textId="77777777" w:rsidR="001D6ADA" w:rsidRDefault="00000000">
      <w:r>
        <w:t xml:space="preserve">               must have </w:t>
      </w:r>
      <w:r>
        <w:rPr>
          <w:i/>
        </w:rPr>
        <w:t>sex_code</w:t>
      </w:r>
      <w:r>
        <w:t xml:space="preserve"> 2, 4, or 6</w:t>
      </w:r>
    </w:p>
    <w:p w14:paraId="4A00D9E1" w14:textId="77777777" w:rsidR="001D6ADA" w:rsidRDefault="00000000">
      <w:r>
        <w:t xml:space="preserve">     (h) Several selection stages can have the same </w:t>
      </w:r>
      <w:r>
        <w:rPr>
          <w:i/>
        </w:rPr>
        <w:t>related_stage</w:t>
      </w:r>
      <w:r>
        <w:t xml:space="preserve">. All animals </w:t>
      </w:r>
    </w:p>
    <w:p w14:paraId="1DB35772" w14:textId="77777777" w:rsidR="001D6ADA" w:rsidRDefault="00000000">
      <w:r>
        <w:t xml:space="preserve">         selected in each of these stages are included in the number of animals </w:t>
      </w:r>
    </w:p>
    <w:p w14:paraId="042E6791" w14:textId="77777777" w:rsidR="001D6ADA" w:rsidRDefault="00000000">
      <w:r>
        <w:t xml:space="preserve">         selected at selection stage </w:t>
      </w:r>
      <w:r>
        <w:rPr>
          <w:i/>
        </w:rPr>
        <w:t>related_stage</w:t>
      </w:r>
      <w:r>
        <w:t>.</w:t>
      </w:r>
    </w:p>
    <w:p w14:paraId="0347CD2B" w14:textId="77777777" w:rsidR="001D6ADA" w:rsidRDefault="001D6ADA"/>
    <w:p w14:paraId="74969387" w14:textId="77777777" w:rsidR="001D6ADA" w:rsidRDefault="00000000">
      <w:r>
        <w:t xml:space="preserve"> 16) (a) </w:t>
      </w:r>
      <w:r>
        <w:rPr>
          <w:i/>
        </w:rPr>
        <w:t>tag</w:t>
      </w:r>
      <w:r>
        <w:t xml:space="preserve"> must be specified when </w:t>
      </w:r>
      <w:r>
        <w:rPr>
          <w:i/>
        </w:rPr>
        <w:t>sex_code</w:t>
      </w:r>
      <w:r>
        <w:t xml:space="preserve"> 5:6</w:t>
      </w:r>
    </w:p>
    <w:p w14:paraId="4FA6A8FE" w14:textId="77777777" w:rsidR="001D6ADA" w:rsidRDefault="00000000">
      <w:r>
        <w:t xml:space="preserve">     (b) </w:t>
      </w:r>
      <w:r>
        <w:rPr>
          <w:i/>
        </w:rPr>
        <w:t>tag</w:t>
      </w:r>
      <w:r>
        <w:t xml:space="preserve"> must be 91 and </w:t>
      </w:r>
      <w:r>
        <w:rPr>
          <w:i/>
        </w:rPr>
        <w:t>destiny_sel</w:t>
      </w:r>
      <w:r>
        <w:t xml:space="preserve"> 1 when </w:t>
      </w:r>
      <w:r>
        <w:rPr>
          <w:i/>
        </w:rPr>
        <w:t>sex_code</w:t>
      </w:r>
      <w:r>
        <w:t xml:space="preserve"> 5:6 and </w:t>
      </w:r>
      <w:r>
        <w:rPr>
          <w:i/>
        </w:rPr>
        <w:t>live_status</w:t>
      </w:r>
      <w:r>
        <w:t xml:space="preserve"> 0 or 2</w:t>
      </w:r>
    </w:p>
    <w:p w14:paraId="47ADE7EC" w14:textId="77777777" w:rsidR="001D6ADA" w:rsidRDefault="00000000">
      <w:r>
        <w:t xml:space="preserve">     (c) </w:t>
      </w:r>
      <w:r>
        <w:rPr>
          <w:i/>
        </w:rPr>
        <w:t>tag</w:t>
      </w:r>
      <w:r>
        <w:t xml:space="preserve"> must correspond to </w:t>
      </w:r>
      <w:r>
        <w:rPr>
          <w:i/>
        </w:rPr>
        <w:t>destiny_sel</w:t>
      </w:r>
      <w:r>
        <w:t xml:space="preserve">. That is, when </w:t>
      </w:r>
      <w:r>
        <w:rPr>
          <w:i/>
        </w:rPr>
        <w:t>tag</w:t>
      </w:r>
      <w:r>
        <w:t xml:space="preserve"> 90, </w:t>
      </w:r>
      <w:r>
        <w:rPr>
          <w:i/>
        </w:rPr>
        <w:t>destiny_sel</w:t>
      </w:r>
      <w:r>
        <w:t xml:space="preserve"> </w:t>
      </w:r>
    </w:p>
    <w:p w14:paraId="75A725CB" w14:textId="77777777" w:rsidR="001D6ADA" w:rsidRDefault="00000000">
      <w:r>
        <w:t xml:space="preserve">         must be 0, </w:t>
      </w:r>
      <w:r>
        <w:rPr>
          <w:i/>
        </w:rPr>
        <w:t>tag</w:t>
      </w:r>
      <w:r>
        <w:t xml:space="preserve"> 91 </w:t>
      </w:r>
      <w:r>
        <w:rPr>
          <w:i/>
        </w:rPr>
        <w:t>destiny_sel</w:t>
      </w:r>
      <w:r>
        <w:t xml:space="preserve"> 1, </w:t>
      </w:r>
      <w:r>
        <w:rPr>
          <w:i/>
        </w:rPr>
        <w:t>tag</w:t>
      </w:r>
      <w:r>
        <w:t xml:space="preserve"> 92 </w:t>
      </w:r>
      <w:r>
        <w:rPr>
          <w:i/>
        </w:rPr>
        <w:t>destiny_sel</w:t>
      </w:r>
      <w:r>
        <w:t xml:space="preserve"> 2, </w:t>
      </w:r>
      <w:r>
        <w:rPr>
          <w:i/>
        </w:rPr>
        <w:t>tag</w:t>
      </w:r>
      <w:r>
        <w:t xml:space="preserve"> 93 </w:t>
      </w:r>
    </w:p>
    <w:p w14:paraId="2861CD84" w14:textId="77777777" w:rsidR="001D6ADA" w:rsidRDefault="00000000">
      <w:r>
        <w:t xml:space="preserve">         </w:t>
      </w:r>
      <w:r>
        <w:rPr>
          <w:i/>
        </w:rPr>
        <w:t>destiny_sel</w:t>
      </w:r>
      <w:r>
        <w:t xml:space="preserve"> 3, and so on</w:t>
      </w:r>
    </w:p>
    <w:p w14:paraId="4B1602AA" w14:textId="77777777" w:rsidR="001D6ADA" w:rsidRDefault="00000000">
      <w:r>
        <w:t xml:space="preserve">     (d) Tagged animals cannot be re-tagged. That is, </w:t>
      </w:r>
      <w:r>
        <w:rPr>
          <w:i/>
        </w:rPr>
        <w:t>destiny_sel</w:t>
      </w:r>
      <w:r>
        <w:t xml:space="preserve"> cannot be </w:t>
      </w:r>
    </w:p>
    <w:p w14:paraId="26711910" w14:textId="77777777" w:rsidR="001D6ADA" w:rsidRDefault="00000000">
      <w:r>
        <w:t xml:space="preserve">         90:9147 when </w:t>
      </w:r>
      <w:r>
        <w:rPr>
          <w:i/>
        </w:rPr>
        <w:t>sex_code</w:t>
      </w:r>
      <w:r>
        <w:t xml:space="preserve"> 5:6.</w:t>
      </w:r>
    </w:p>
    <w:p w14:paraId="5BDB4477" w14:textId="77777777" w:rsidR="001D6ADA" w:rsidRDefault="00000000">
      <w:r>
        <w:t xml:space="preserve">     (e) Tagged animals must also fulfil the criteria specified by </w:t>
      </w:r>
      <w:r>
        <w:rPr>
          <w:i/>
        </w:rPr>
        <w:t>live_status</w:t>
      </w:r>
      <w:r>
        <w:t xml:space="preserve">, </w:t>
      </w:r>
    </w:p>
    <w:p w14:paraId="05DE7847" w14:textId="77777777" w:rsidR="001D6ADA" w:rsidRDefault="00000000">
      <w:r>
        <w:t xml:space="preserve">         population_id, selection_unit, </w:t>
      </w:r>
      <w:proofErr w:type="gramStart"/>
      <w:r>
        <w:t>age(</w:t>
      </w:r>
      <w:proofErr w:type="gramEnd"/>
      <w:r>
        <w:t>1), age(2), herd_id(1), and herd_id(2)</w:t>
      </w:r>
    </w:p>
    <w:p w14:paraId="42B8F69D" w14:textId="77777777" w:rsidR="001D6ADA" w:rsidRDefault="00000000">
      <w:r>
        <w:t xml:space="preserve">         to be selection candidates</w:t>
      </w:r>
    </w:p>
    <w:p w14:paraId="4CD9AF10" w14:textId="77777777" w:rsidR="001D6ADA" w:rsidRDefault="001D6ADA"/>
    <w:p w14:paraId="561DE455" w14:textId="77777777" w:rsidR="001D6ADA" w:rsidRDefault="00000000">
      <w:r>
        <w:t xml:space="preserve"> 17) (a) </w:t>
      </w:r>
      <w:r>
        <w:rPr>
          <w:i/>
        </w:rPr>
        <w:t>destiny_sel</w:t>
      </w:r>
      <w:r>
        <w:t xml:space="preserve"> must be specified when </w:t>
      </w:r>
      <w:r>
        <w:rPr>
          <w:i/>
        </w:rPr>
        <w:t>sex_code</w:t>
      </w:r>
      <w:r>
        <w:t xml:space="preserve"> 0:6</w:t>
      </w:r>
    </w:p>
    <w:p w14:paraId="53CD83D1" w14:textId="77777777" w:rsidR="001D6ADA" w:rsidRDefault="00000000">
      <w:r>
        <w:t xml:space="preserve">     (b) </w:t>
      </w:r>
      <w:r>
        <w:rPr>
          <w:i/>
        </w:rPr>
        <w:t>destiny_sel</w:t>
      </w:r>
      <w:r>
        <w:t xml:space="preserve"> can only be 1, 91, or 95 when </w:t>
      </w:r>
      <w:r>
        <w:rPr>
          <w:i/>
        </w:rPr>
        <w:t>live_status</w:t>
      </w:r>
      <w:r>
        <w:t xml:space="preserve"> 0 or 2</w:t>
      </w:r>
    </w:p>
    <w:p w14:paraId="0E46DB32" w14:textId="77777777" w:rsidR="001D6ADA" w:rsidRDefault="00000000">
      <w:r>
        <w:t xml:space="preserve">     (c) </w:t>
      </w:r>
      <w:r>
        <w:rPr>
          <w:i/>
        </w:rPr>
        <w:t>destiny_sel</w:t>
      </w:r>
      <w:r>
        <w:t xml:space="preserve"> cannot include reproduction when </w:t>
      </w:r>
      <w:r>
        <w:rPr>
          <w:i/>
        </w:rPr>
        <w:t>selection_unit</w:t>
      </w:r>
      <w:r>
        <w:t xml:space="preserve"> ‘family’ or </w:t>
      </w:r>
    </w:p>
    <w:p w14:paraId="4F53C0B7" w14:textId="77777777" w:rsidR="001D6ADA" w:rsidRDefault="00000000">
      <w:r>
        <w:t xml:space="preserve">         selection_method ‘select_all’ or ‘threshold’. That is, </w:t>
      </w:r>
      <w:r>
        <w:rPr>
          <w:i/>
        </w:rPr>
        <w:t>destiny_sel</w:t>
      </w:r>
      <w:r>
        <w:t xml:space="preserve"> cannot </w:t>
      </w:r>
    </w:p>
    <w:p w14:paraId="5B15051F" w14:textId="77777777" w:rsidR="001D6ADA" w:rsidRDefault="00000000">
      <w:r>
        <w:lastRenderedPageBreak/>
        <w:t xml:space="preserve">         be 1, 12, 14, 16, 17, 126, 127, or 147.</w:t>
      </w:r>
    </w:p>
    <w:p w14:paraId="50724B88" w14:textId="77777777" w:rsidR="001D6ADA" w:rsidRDefault="00000000">
      <w:r>
        <w:t xml:space="preserve">         Note, however, that animals selected by within-family selection, or by </w:t>
      </w:r>
    </w:p>
    <w:p w14:paraId="4BC86F01" w14:textId="77777777" w:rsidR="001D6ADA" w:rsidRDefault="00000000">
      <w:r>
        <w:t xml:space="preserve">         selection methods ‘select_all’ and ‘threshold’, can be used for </w:t>
      </w:r>
    </w:p>
    <w:p w14:paraId="635767F5" w14:textId="77777777" w:rsidR="001D6ADA" w:rsidRDefault="00000000">
      <w:r>
        <w:t xml:space="preserve">         reproduction by using tags. For example, animals are selected by within-</w:t>
      </w:r>
    </w:p>
    <w:p w14:paraId="2B3BFFBE" w14:textId="77777777" w:rsidR="001D6ADA" w:rsidRDefault="00000000">
      <w:r>
        <w:t xml:space="preserve">         family selection and tagged. The tagged animals are then selected for </w:t>
      </w:r>
    </w:p>
    <w:p w14:paraId="37CED86B" w14:textId="77777777" w:rsidR="001D6ADA" w:rsidRDefault="00000000">
      <w:r>
        <w:t xml:space="preserve">         reproduction. In this way, there is control of the number of </w:t>
      </w:r>
      <w:proofErr w:type="gramStart"/>
      <w:r>
        <w:t>selection</w:t>
      </w:r>
      <w:proofErr w:type="gramEnd"/>
      <w:r>
        <w:t xml:space="preserve"> </w:t>
      </w:r>
    </w:p>
    <w:p w14:paraId="155143C9" w14:textId="77777777" w:rsidR="001D6ADA" w:rsidRDefault="00000000">
      <w:r>
        <w:t xml:space="preserve">         candidates.</w:t>
      </w:r>
    </w:p>
    <w:p w14:paraId="69A2315C" w14:textId="77777777" w:rsidR="001D6ADA" w:rsidRDefault="00000000">
      <w:r>
        <w:t xml:space="preserve">     (d) </w:t>
      </w:r>
      <w:r>
        <w:rPr>
          <w:i/>
        </w:rPr>
        <w:t>destiny_sel</w:t>
      </w:r>
      <w:r>
        <w:t xml:space="preserve"> cannot include reproduction or storage of germ plasm when </w:t>
      </w:r>
    </w:p>
    <w:p w14:paraId="0E4C913C" w14:textId="77777777" w:rsidR="001D6ADA" w:rsidRDefault="00000000">
      <w:r>
        <w:t xml:space="preserve">         </w:t>
      </w:r>
      <w:r>
        <w:rPr>
          <w:i/>
        </w:rPr>
        <w:t>sex_code</w:t>
      </w:r>
      <w:r>
        <w:t xml:space="preserve"> 0. That is, </w:t>
      </w:r>
      <w:r>
        <w:rPr>
          <w:i/>
        </w:rPr>
        <w:t>destiny_sel</w:t>
      </w:r>
      <w:r>
        <w:t xml:space="preserve"> cannot be 1, 2, 12, 14, 16, 17, 26, </w:t>
      </w:r>
    </w:p>
    <w:p w14:paraId="2A6C531C" w14:textId="77777777" w:rsidR="001D6ADA" w:rsidRDefault="00000000">
      <w:r>
        <w:t xml:space="preserve">         126, 127, or 147.</w:t>
      </w:r>
    </w:p>
    <w:p w14:paraId="18BD2860" w14:textId="77777777" w:rsidR="001D6ADA" w:rsidRDefault="00000000">
      <w:r>
        <w:t xml:space="preserve">     (f) Non-reproductive animals are not candidates for selection when </w:t>
      </w:r>
      <w:r>
        <w:rPr>
          <w:i/>
        </w:rPr>
        <w:t>destiny_sel</w:t>
      </w:r>
      <w:r>
        <w:t xml:space="preserve"> </w:t>
      </w:r>
    </w:p>
    <w:p w14:paraId="2BC29E21" w14:textId="77777777" w:rsidR="001D6ADA" w:rsidRDefault="00000000">
      <w:r>
        <w:t xml:space="preserve">         includes reproduction. The criteria to be reproductive are defined in </w:t>
      </w:r>
    </w:p>
    <w:p w14:paraId="643914C1" w14:textId="77777777" w:rsidR="001D6ADA" w:rsidRDefault="00000000">
      <w:r>
        <w:t xml:space="preserve">         namelist &amp;POPULATIONPARAMETERS (‘Additional information’). Non-reproductive </w:t>
      </w:r>
    </w:p>
    <w:p w14:paraId="7CDE15DD" w14:textId="77777777" w:rsidR="001D6ADA" w:rsidRDefault="00000000">
      <w:r>
        <w:t xml:space="preserve">         males are not candidates when</w:t>
      </w:r>
      <w:r>
        <w:rPr>
          <w:i/>
        </w:rPr>
        <w:t xml:space="preserve"> destiny_sel</w:t>
      </w:r>
      <w:r>
        <w:t xml:space="preserve"> 1, 12, 14, 16, 126, 91, 912, 914, </w:t>
      </w:r>
    </w:p>
    <w:p w14:paraId="6EF9B2BF" w14:textId="77777777" w:rsidR="001D6ADA" w:rsidRDefault="00000000">
      <w:r>
        <w:t xml:space="preserve">         916, 9126. Non-reproductive females are not candidates when </w:t>
      </w:r>
      <w:r>
        <w:rPr>
          <w:i/>
        </w:rPr>
        <w:t>destiny_sel</w:t>
      </w:r>
      <w:r>
        <w:t xml:space="preserve"> 1, </w:t>
      </w:r>
    </w:p>
    <w:p w14:paraId="7C4B4624" w14:textId="77777777" w:rsidR="001D6ADA" w:rsidRDefault="00000000">
      <w:r>
        <w:t xml:space="preserve">         12, 14, 17, 127, 147, 91, 912, 914, 917, 9127, or 9147.</w:t>
      </w:r>
    </w:p>
    <w:p w14:paraId="6ECEBD8C" w14:textId="77777777" w:rsidR="001D6ADA" w:rsidRDefault="00000000">
      <w:r>
        <w:t xml:space="preserve">     (g) Non-reproductive animals are not candidates for EVA-selection when destiny </w:t>
      </w:r>
    </w:p>
    <w:p w14:paraId="0C4AA869" w14:textId="77777777" w:rsidR="001D6ADA" w:rsidRDefault="00000000">
      <w:r>
        <w:t xml:space="preserve">         for selection in the subsequent EVA-selection stage includes reproduction. </w:t>
      </w:r>
    </w:p>
    <w:p w14:paraId="272B840F" w14:textId="77777777" w:rsidR="001D6ADA" w:rsidRDefault="00000000">
      <w:r>
        <w:t xml:space="preserve">         That is, non-reproductive males are not candidates when </w:t>
      </w:r>
      <w:r>
        <w:rPr>
          <w:i/>
        </w:rPr>
        <w:t>MaleDestinySel</w:t>
      </w:r>
      <w:r>
        <w:t xml:space="preserve"> in </w:t>
      </w:r>
    </w:p>
    <w:p w14:paraId="4B760AF7" w14:textId="77777777" w:rsidR="001D6ADA" w:rsidRDefault="00000000">
      <w:r>
        <w:t xml:space="preserve">         namelist &amp;EVA, variable EvaSelection 1, 12, 14, 16, 126, 91, 912, 914, 916, </w:t>
      </w:r>
    </w:p>
    <w:p w14:paraId="0A8F8591" w14:textId="77777777" w:rsidR="001D6ADA" w:rsidRDefault="00000000">
      <w:r>
        <w:t xml:space="preserve">         9126. Non-reproductive females are not candidates when </w:t>
      </w:r>
      <w:r>
        <w:rPr>
          <w:i/>
        </w:rPr>
        <w:t>FeMaleDestinySel</w:t>
      </w:r>
      <w:r>
        <w:t xml:space="preserve"> in </w:t>
      </w:r>
    </w:p>
    <w:p w14:paraId="3F03CB5D" w14:textId="77777777" w:rsidR="001D6ADA" w:rsidRDefault="00000000">
      <w:r>
        <w:t xml:space="preserve">         namelist &amp;EVA, variable EvaSelection 1, 12, 14, 17, 127, 147, 91, 912, 914, </w:t>
      </w:r>
    </w:p>
    <w:p w14:paraId="0F9D97C3" w14:textId="77777777" w:rsidR="001D6ADA" w:rsidRDefault="00000000">
      <w:r>
        <w:t xml:space="preserve">         917, 9127, or 9147.</w:t>
      </w:r>
    </w:p>
    <w:p w14:paraId="2BD3D9AD" w14:textId="77777777" w:rsidR="001D6ADA" w:rsidRDefault="00000000">
      <w:r>
        <w:t xml:space="preserve">     (h) When </w:t>
      </w:r>
      <w:r>
        <w:rPr>
          <w:i/>
        </w:rPr>
        <w:t>destiny_sel</w:t>
      </w:r>
      <w:r>
        <w:t xml:space="preserve"> 9 (animal culled voluntarity), </w:t>
      </w:r>
      <w:r>
        <w:rPr>
          <w:i/>
        </w:rPr>
        <w:t>selection_method</w:t>
      </w:r>
      <w:r>
        <w:t xml:space="preserve"> must be </w:t>
      </w:r>
    </w:p>
    <w:p w14:paraId="79528069" w14:textId="77777777" w:rsidR="001D6ADA" w:rsidRDefault="00000000">
      <w:r>
        <w:t xml:space="preserve">         ‘</w:t>
      </w:r>
      <w:proofErr w:type="gramStart"/>
      <w:r>
        <w:t>select</w:t>
      </w:r>
      <w:proofErr w:type="gramEnd"/>
      <w:r>
        <w:t>_all’</w:t>
      </w:r>
    </w:p>
    <w:p w14:paraId="6D152FAE" w14:textId="77777777" w:rsidR="001D6ADA" w:rsidRDefault="00000000">
      <w:r>
        <w:t xml:space="preserve">     (i) Females during the first </w:t>
      </w:r>
      <w:r>
        <w:rPr>
          <w:i/>
        </w:rPr>
        <w:t>gestation_length</w:t>
      </w:r>
      <w:r>
        <w:t>+</w:t>
      </w:r>
      <w:r>
        <w:rPr>
          <w:i/>
        </w:rPr>
        <w:t>daysOpen</w:t>
      </w:r>
      <w:r>
        <w:t>-</w:t>
      </w:r>
      <w:proofErr w:type="gramStart"/>
      <w:r>
        <w:t>1 time</w:t>
      </w:r>
      <w:proofErr w:type="gramEnd"/>
      <w:r>
        <w:t xml:space="preserve"> steps of </w:t>
      </w:r>
    </w:p>
    <w:p w14:paraId="60D32A02" w14:textId="77777777" w:rsidR="001D6ADA" w:rsidRDefault="00000000">
      <w:r>
        <w:t xml:space="preserve">         gestation or days open</w:t>
      </w:r>
      <w:r>
        <w:rPr>
          <w:i/>
        </w:rPr>
        <w:t xml:space="preserve"> </w:t>
      </w:r>
      <w:r>
        <w:t>can only be candidates for selection when:</w:t>
      </w:r>
    </w:p>
    <w:p w14:paraId="1FFF7C0D" w14:textId="77777777" w:rsidR="001D6ADA" w:rsidRDefault="00000000">
      <w:r>
        <w:t xml:space="preserve">         (i)</w:t>
      </w:r>
      <w:r>
        <w:rPr>
          <w:i/>
        </w:rPr>
        <w:t xml:space="preserve"> destiny_sel</w:t>
      </w:r>
      <w:r>
        <w:t xml:space="preserve"> 0, 3, 8, 90, 93, or 98, and</w:t>
      </w:r>
    </w:p>
    <w:p w14:paraId="2746B2BA" w14:textId="77777777" w:rsidR="001D6ADA" w:rsidRDefault="00000000">
      <w:r>
        <w:t xml:space="preserve">         (ii) </w:t>
      </w:r>
      <w:r>
        <w:rPr>
          <w:i/>
        </w:rPr>
        <w:t>destiny_sel</w:t>
      </w:r>
      <w:r>
        <w:t xml:space="preserve"> 95 and the destiny for EVA-selected females </w:t>
      </w:r>
    </w:p>
    <w:p w14:paraId="5E433F4B" w14:textId="77777777" w:rsidR="001D6ADA" w:rsidRDefault="00000000">
      <w:r>
        <w:t xml:space="preserve">              (</w:t>
      </w:r>
      <w:r>
        <w:rPr>
          <w:i/>
        </w:rPr>
        <w:t>FemaleDestinySel</w:t>
      </w:r>
      <w:r>
        <w:t xml:space="preserve"> in namelist &amp;EVA, variable </w:t>
      </w:r>
      <w:r>
        <w:rPr>
          <w:i/>
        </w:rPr>
        <w:t>EvaSelection</w:t>
      </w:r>
      <w:r>
        <w:t xml:space="preserve">) in the </w:t>
      </w:r>
    </w:p>
    <w:p w14:paraId="54E00327" w14:textId="77777777" w:rsidR="001D6ADA" w:rsidRDefault="00000000">
      <w:r>
        <w:t xml:space="preserve">              subsequent EVA-selection stage is 0, 3, 8, 90, 93, or 98</w:t>
      </w:r>
    </w:p>
    <w:p w14:paraId="30E5C004" w14:textId="77777777" w:rsidR="001D6ADA" w:rsidRDefault="00000000">
      <w:r>
        <w:t xml:space="preserve">     (j) </w:t>
      </w:r>
      <w:r>
        <w:rPr>
          <w:i/>
        </w:rPr>
        <w:t>destiny_sel</w:t>
      </w:r>
      <w:r>
        <w:t xml:space="preserve"> can only be 4, 14, 147, 94, 914, or 9147 [transfer to another </w:t>
      </w:r>
    </w:p>
    <w:p w14:paraId="790432EA" w14:textId="77777777" w:rsidR="001D6ADA" w:rsidRDefault="00000000">
      <w:r>
        <w:t xml:space="preserve">         (test) herd] when </w:t>
      </w:r>
      <w:r>
        <w:rPr>
          <w:i/>
        </w:rPr>
        <w:t>nherd</w:t>
      </w:r>
      <w:r>
        <w:t>&gt;1</w:t>
      </w:r>
    </w:p>
    <w:p w14:paraId="31223691" w14:textId="77777777" w:rsidR="001D6ADA" w:rsidRDefault="00000000">
      <w:r>
        <w:t xml:space="preserve">     (k) Females cannot have DYD sampled. That is, </w:t>
      </w:r>
      <w:r>
        <w:rPr>
          <w:i/>
        </w:rPr>
        <w:t>destiny_sel</w:t>
      </w:r>
      <w:r>
        <w:t xml:space="preserve"> cannot be 6, 16, </w:t>
      </w:r>
    </w:p>
    <w:p w14:paraId="08942063" w14:textId="77777777" w:rsidR="001D6ADA" w:rsidRDefault="00000000">
      <w:r>
        <w:t xml:space="preserve">         26, 126, 96, 916, 926, or 9126 when </w:t>
      </w:r>
      <w:r>
        <w:rPr>
          <w:i/>
        </w:rPr>
        <w:t>sex_code</w:t>
      </w:r>
      <w:r>
        <w:t xml:space="preserve"> 0, 2, 4, or 6.</w:t>
      </w:r>
    </w:p>
    <w:p w14:paraId="35AB22EC" w14:textId="77777777" w:rsidR="001D6ADA" w:rsidRDefault="00000000">
      <w:r>
        <w:t xml:space="preserve">     (l) Males cannot be bull-dams. That is, </w:t>
      </w:r>
      <w:r>
        <w:rPr>
          <w:i/>
        </w:rPr>
        <w:t>destiny_sel</w:t>
      </w:r>
      <w:r>
        <w:t xml:space="preserve"> cannot be 17, 127, 147, </w:t>
      </w:r>
    </w:p>
    <w:p w14:paraId="016790FA" w14:textId="77777777" w:rsidR="001D6ADA" w:rsidRDefault="00000000">
      <w:r>
        <w:t xml:space="preserve">         917, 9127, or 9147 when </w:t>
      </w:r>
      <w:r>
        <w:rPr>
          <w:i/>
        </w:rPr>
        <w:t>sex_code</w:t>
      </w:r>
      <w:r>
        <w:t xml:space="preserve"> 0, 1, 3, or 5.</w:t>
      </w:r>
    </w:p>
    <w:p w14:paraId="7D31871B" w14:textId="77777777" w:rsidR="001D6ADA" w:rsidRDefault="00000000">
      <w:r>
        <w:t xml:space="preserve">     (m) There is only a limited number of valid destinies for selected bull </w:t>
      </w:r>
    </w:p>
    <w:p w14:paraId="7019112A" w14:textId="77777777" w:rsidR="001D6ADA" w:rsidRDefault="00000000">
      <w:r>
        <w:t xml:space="preserve">         dams. They are </w:t>
      </w:r>
      <w:r>
        <w:rPr>
          <w:i/>
        </w:rPr>
        <w:t>destiny_sel</w:t>
      </w:r>
      <w:r>
        <w:t xml:space="preserve"> 0, 1, 2, 3, 8, 12, or 95 when </w:t>
      </w:r>
      <w:r>
        <w:rPr>
          <w:i/>
        </w:rPr>
        <w:t>sex_code</w:t>
      </w:r>
      <w:r>
        <w:t xml:space="preserve"> 4.</w:t>
      </w:r>
    </w:p>
    <w:p w14:paraId="0CB47577" w14:textId="77777777" w:rsidR="001D6ADA" w:rsidRDefault="00000000">
      <w:r>
        <w:t xml:space="preserve">     (n) </w:t>
      </w:r>
      <w:r>
        <w:rPr>
          <w:i/>
        </w:rPr>
        <w:t>destiny_sel</w:t>
      </w:r>
      <w:r>
        <w:t xml:space="preserve"> cannot be 95 (tagged for EVA-selection) when </w:t>
      </w:r>
      <w:r>
        <w:rPr>
          <w:i/>
        </w:rPr>
        <w:t>sex_code</w:t>
      </w:r>
      <w:r>
        <w:t xml:space="preserve"> 0, 5, </w:t>
      </w:r>
    </w:p>
    <w:p w14:paraId="020B1DCB" w14:textId="77777777" w:rsidR="001D6ADA" w:rsidRDefault="00000000">
      <w:r>
        <w:t xml:space="preserve">         or 6</w:t>
      </w:r>
    </w:p>
    <w:p w14:paraId="7F8293C3" w14:textId="77777777" w:rsidR="001D6ADA" w:rsidRDefault="00000000">
      <w:pPr>
        <w:rPr>
          <w:color w:val="00B050"/>
        </w:rPr>
      </w:pPr>
      <w:r>
        <w:rPr>
          <w:color w:val="00B050"/>
        </w:rPr>
        <w:t xml:space="preserve">     (o) Animals can only be allocated to one group. Candidates already allocated a </w:t>
      </w:r>
    </w:p>
    <w:p w14:paraId="4F6BA7B0" w14:textId="77777777" w:rsidR="001D6ADA" w:rsidRDefault="00000000">
      <w:pPr>
        <w:rPr>
          <w:color w:val="00B050"/>
        </w:rPr>
      </w:pPr>
      <w:r>
        <w:rPr>
          <w:color w:val="00B050"/>
        </w:rPr>
        <w:t xml:space="preserve">         group with </w:t>
      </w:r>
      <w:r>
        <w:rPr>
          <w:i/>
          <w:color w:val="00B050"/>
        </w:rPr>
        <w:t>destiny_sel</w:t>
      </w:r>
      <w:r>
        <w:rPr>
          <w:color w:val="00B050"/>
        </w:rPr>
        <w:t xml:space="preserve"> 55 or </w:t>
      </w:r>
      <w:r>
        <w:rPr>
          <w:i/>
          <w:color w:val="00B050"/>
        </w:rPr>
        <w:t>MaleDestinySel</w:t>
      </w:r>
      <w:r>
        <w:rPr>
          <w:color w:val="00B050"/>
        </w:rPr>
        <w:t xml:space="preserve"> or </w:t>
      </w:r>
      <w:r>
        <w:rPr>
          <w:i/>
          <w:color w:val="00B050"/>
        </w:rPr>
        <w:t>FemaleDestinySel</w:t>
      </w:r>
      <w:r>
        <w:rPr>
          <w:color w:val="00B050"/>
        </w:rPr>
        <w:t xml:space="preserve"> 55 in any </w:t>
      </w:r>
    </w:p>
    <w:p w14:paraId="700CE17A" w14:textId="77777777" w:rsidR="001D6ADA" w:rsidRDefault="00000000">
      <w:pPr>
        <w:rPr>
          <w:color w:val="00B050"/>
        </w:rPr>
      </w:pPr>
      <w:r>
        <w:rPr>
          <w:color w:val="00B050"/>
        </w:rPr>
        <w:t xml:space="preserve">         eva-selection stage of namelist &amp;EVA, variable </w:t>
      </w:r>
      <w:r>
        <w:rPr>
          <w:i/>
          <w:color w:val="00B050"/>
        </w:rPr>
        <w:t>EvaSelection</w:t>
      </w:r>
      <w:r>
        <w:rPr>
          <w:color w:val="00B050"/>
        </w:rPr>
        <w:t xml:space="preserve"> are not allocated </w:t>
      </w:r>
    </w:p>
    <w:p w14:paraId="3932FDA8" w14:textId="77777777" w:rsidR="001D6ADA" w:rsidRDefault="00000000">
      <w:pPr>
        <w:rPr>
          <w:color w:val="00B050"/>
        </w:rPr>
      </w:pPr>
      <w:r>
        <w:rPr>
          <w:color w:val="00B050"/>
        </w:rPr>
        <w:t xml:space="preserve">         to a new group if selected to be allocated to a group in subsequent </w:t>
      </w:r>
    </w:p>
    <w:p w14:paraId="7439E514" w14:textId="77777777" w:rsidR="001D6ADA" w:rsidRDefault="00000000">
      <w:pPr>
        <w:rPr>
          <w:color w:val="00B050"/>
        </w:rPr>
      </w:pPr>
      <w:r>
        <w:rPr>
          <w:color w:val="00B050"/>
        </w:rPr>
        <w:t xml:space="preserve">         selection stages or time steps.</w:t>
      </w:r>
    </w:p>
    <w:p w14:paraId="6C16224E" w14:textId="77777777" w:rsidR="001D6ADA" w:rsidRDefault="00000000">
      <w:r>
        <w:t xml:space="preserve">     (p) Tagging can be carried out over several selection stages. Tagging is </w:t>
      </w:r>
    </w:p>
    <w:p w14:paraId="282EF5DC" w14:textId="77777777" w:rsidR="001D6ADA" w:rsidRDefault="00000000">
      <w:r>
        <w:t xml:space="preserve">         carried out with two intentions:</w:t>
      </w:r>
    </w:p>
    <w:p w14:paraId="2C9AC593" w14:textId="77777777" w:rsidR="001D6ADA" w:rsidRDefault="00000000">
      <w:r>
        <w:t xml:space="preserve">          (i) Animals are tagged with a view to selection with </w:t>
      </w:r>
      <w:r>
        <w:rPr>
          <w:i/>
        </w:rPr>
        <w:t>sex_code</w:t>
      </w:r>
      <w:r>
        <w:t xml:space="preserve"> 5 or 6 </w:t>
      </w:r>
    </w:p>
    <w:p w14:paraId="489A6B46" w14:textId="77777777" w:rsidR="001D6ADA" w:rsidRDefault="00000000">
      <w:r>
        <w:t xml:space="preserve">              at a subsequent selection stage during the same time step. This </w:t>
      </w:r>
    </w:p>
    <w:p w14:paraId="67123238" w14:textId="77777777" w:rsidR="001D6ADA" w:rsidRDefault="00000000">
      <w:r>
        <w:t xml:space="preserve">              form for tagging is specified with </w:t>
      </w:r>
      <w:r>
        <w:rPr>
          <w:i/>
        </w:rPr>
        <w:t>sex_code</w:t>
      </w:r>
      <w:r>
        <w:t xml:space="preserve"> 0:4 or 7 and </w:t>
      </w:r>
      <w:r>
        <w:rPr>
          <w:i/>
        </w:rPr>
        <w:t>destiny_sel</w:t>
      </w:r>
      <w:r>
        <w:t xml:space="preserve"> </w:t>
      </w:r>
    </w:p>
    <w:p w14:paraId="401D8DB9" w14:textId="77777777" w:rsidR="001D6ADA" w:rsidRDefault="00000000">
      <w:r>
        <w:t xml:space="preserve">              90, 91, 92, 93, 94, 96, 98, 99, 912, 914, 916, 917, 926, 9126, 9127, </w:t>
      </w:r>
    </w:p>
    <w:p w14:paraId="48D2C3F4" w14:textId="77777777" w:rsidR="001D6ADA" w:rsidRDefault="00000000">
      <w:r>
        <w:t xml:space="preserve">              or 9147. Animals remain tagged until they are candidates for selection </w:t>
      </w:r>
    </w:p>
    <w:p w14:paraId="58B447FF" w14:textId="77777777" w:rsidR="001D6ADA" w:rsidRDefault="00000000">
      <w:r>
        <w:t xml:space="preserve">              in a selection stage with </w:t>
      </w:r>
      <w:r>
        <w:rPr>
          <w:i/>
        </w:rPr>
        <w:t>sex_code</w:t>
      </w:r>
      <w:r>
        <w:t xml:space="preserve"> 5 or 6. That is, they fulfil the </w:t>
      </w:r>
    </w:p>
    <w:p w14:paraId="173AF21B" w14:textId="77777777" w:rsidR="001D6ADA" w:rsidRDefault="00000000">
      <w:r>
        <w:t xml:space="preserve">              criteria specified in a selection stage with </w:t>
      </w:r>
      <w:r>
        <w:rPr>
          <w:i/>
        </w:rPr>
        <w:t>sex_code</w:t>
      </w:r>
      <w:r>
        <w:t xml:space="preserve"> 5 or 6.</w:t>
      </w:r>
    </w:p>
    <w:p w14:paraId="4B66C1EF" w14:textId="77777777" w:rsidR="001D6ADA" w:rsidRDefault="00000000">
      <w:r>
        <w:t xml:space="preserve">         (ii) Animals are tagged for EVA selection at a subsequent selection </w:t>
      </w:r>
    </w:p>
    <w:p w14:paraId="402ADCA5" w14:textId="77777777" w:rsidR="001D6ADA" w:rsidRDefault="00000000">
      <w:r>
        <w:t xml:space="preserve">              stage during the same time step with </w:t>
      </w:r>
      <w:r>
        <w:rPr>
          <w:i/>
        </w:rPr>
        <w:t>sex_code</w:t>
      </w:r>
      <w:r>
        <w:t xml:space="preserve"> 1:4 and </w:t>
      </w:r>
      <w:r>
        <w:rPr>
          <w:i/>
        </w:rPr>
        <w:t>destiny_sel</w:t>
      </w:r>
      <w:r>
        <w:t xml:space="preserve"> </w:t>
      </w:r>
    </w:p>
    <w:p w14:paraId="475F7238" w14:textId="77777777" w:rsidR="001D6ADA" w:rsidRDefault="00000000">
      <w:r>
        <w:lastRenderedPageBreak/>
        <w:t xml:space="preserve">              95. The one restriction is that, when tagging females, both normal </w:t>
      </w:r>
    </w:p>
    <w:p w14:paraId="33ADA4BD" w14:textId="77777777" w:rsidR="001D6ADA" w:rsidRDefault="00000000">
      <w:r>
        <w:t xml:space="preserve">              females or bull dams cannot be tagged together. That is, females </w:t>
      </w:r>
    </w:p>
    <w:p w14:paraId="2795AAB2" w14:textId="77777777" w:rsidR="001D6ADA" w:rsidRDefault="00000000">
      <w:r>
        <w:t xml:space="preserve">              selected for EVA selection cannot be both normal females (</w:t>
      </w:r>
      <w:r>
        <w:rPr>
          <w:i/>
        </w:rPr>
        <w:t>sex_code</w:t>
      </w:r>
      <w:r>
        <w:t xml:space="preserve"> 2) </w:t>
      </w:r>
    </w:p>
    <w:p w14:paraId="33C245CF" w14:textId="77777777" w:rsidR="001D6ADA" w:rsidRDefault="00000000">
      <w:r>
        <w:t xml:space="preserve">              and bull dams (</w:t>
      </w:r>
      <w:r>
        <w:rPr>
          <w:i/>
        </w:rPr>
        <w:t>sex_code</w:t>
      </w:r>
      <w:r>
        <w:t xml:space="preserve"> 4).</w:t>
      </w:r>
    </w:p>
    <w:p w14:paraId="3EFCD331" w14:textId="77777777" w:rsidR="001D6ADA" w:rsidRDefault="00000000">
      <w:r>
        <w:t xml:space="preserve">        (iii) Non-reproductive animals are not candidates for EVA-selection when </w:t>
      </w:r>
    </w:p>
    <w:p w14:paraId="043ED319" w14:textId="77777777" w:rsidR="001D6ADA" w:rsidRDefault="00000000">
      <w:r>
        <w:t xml:space="preserve">              destiny for selection in the subsequent EVA-selection stage includes </w:t>
      </w:r>
    </w:p>
    <w:p w14:paraId="793526D1" w14:textId="77777777" w:rsidR="001D6ADA" w:rsidRDefault="00000000">
      <w:r>
        <w:t xml:space="preserve">              reproduction.</w:t>
      </w:r>
    </w:p>
    <w:p w14:paraId="071F1DBC" w14:textId="77777777" w:rsidR="001D6ADA" w:rsidRDefault="001D6ADA"/>
    <w:p w14:paraId="4FC467DF" w14:textId="77777777" w:rsidR="001D6ADA" w:rsidRDefault="00000000">
      <w:pPr>
        <w:rPr>
          <w:color w:val="FF0000"/>
        </w:rPr>
      </w:pPr>
      <w:r>
        <w:rPr>
          <w:color w:val="FF0000"/>
        </w:rPr>
        <w:t xml:space="preserve">  </w:t>
      </w:r>
      <w:r>
        <w:rPr>
          <w:color w:val="FF0000"/>
        </w:rPr>
        <w:sym w:font="Symbol" w:char="F0B7"/>
      </w:r>
      <w:r>
        <w:rPr>
          <w:color w:val="FF0000"/>
        </w:rPr>
        <w:t xml:space="preserve"> (a) </w:t>
      </w:r>
      <w:r>
        <w:rPr>
          <w:i/>
          <w:color w:val="FF0000"/>
        </w:rPr>
        <w:t>matingGroup</w:t>
      </w:r>
      <w:r>
        <w:rPr>
          <w:color w:val="FF0000"/>
        </w:rPr>
        <w:t xml:space="preserve"> only used when </w:t>
      </w:r>
      <w:r>
        <w:rPr>
          <w:i/>
          <w:color w:val="FF0000"/>
        </w:rPr>
        <w:t>selection_method</w:t>
      </w:r>
      <w:r>
        <w:rPr>
          <w:color w:val="FF0000"/>
        </w:rPr>
        <w:t xml:space="preserve"> 'threshold' and </w:t>
      </w:r>
      <w:r>
        <w:rPr>
          <w:i/>
          <w:color w:val="FF0000"/>
        </w:rPr>
        <w:t>destiny_sel</w:t>
      </w:r>
      <w:r>
        <w:rPr>
          <w:color w:val="FF0000"/>
        </w:rPr>
        <w:t xml:space="preserve"> </w:t>
      </w:r>
    </w:p>
    <w:p w14:paraId="3CD1C727" w14:textId="77777777" w:rsidR="001D6ADA" w:rsidRDefault="00000000">
      <w:pPr>
        <w:rPr>
          <w:color w:val="FF0000"/>
        </w:rPr>
      </w:pPr>
      <w:r>
        <w:rPr>
          <w:color w:val="FF0000"/>
        </w:rPr>
        <w:t xml:space="preserve">        includes reproduction; that is </w:t>
      </w:r>
      <w:r>
        <w:rPr>
          <w:i/>
          <w:color w:val="FF0000"/>
        </w:rPr>
        <w:t>destiny_sel</w:t>
      </w:r>
      <w:r>
        <w:rPr>
          <w:color w:val="FF0000"/>
        </w:rPr>
        <w:t xml:space="preserve"> 1, 12, 14, 16, 17, 126, 127, or 147. </w:t>
      </w:r>
    </w:p>
    <w:p w14:paraId="56D207A5" w14:textId="77777777" w:rsidR="001D6ADA" w:rsidRDefault="00000000">
      <w:pPr>
        <w:rPr>
          <w:color w:val="FF0000"/>
        </w:rPr>
      </w:pPr>
      <w:r>
        <w:rPr>
          <w:color w:val="FF0000"/>
        </w:rPr>
        <w:t xml:space="preserve">        When </w:t>
      </w:r>
      <w:r>
        <w:rPr>
          <w:i/>
          <w:color w:val="FF0000"/>
        </w:rPr>
        <w:t>matingGroup</w:t>
      </w:r>
      <w:r>
        <w:rPr>
          <w:color w:val="FF0000"/>
        </w:rPr>
        <w:t xml:space="preserve"> is not used, it is set to 0.</w:t>
      </w:r>
    </w:p>
    <w:p w14:paraId="527C3509" w14:textId="77777777" w:rsidR="001D6ADA" w:rsidRDefault="00000000">
      <w:pPr>
        <w:rPr>
          <w:color w:val="FF0000"/>
        </w:rPr>
      </w:pPr>
      <w:r>
        <w:rPr>
          <w:color w:val="FF0000"/>
        </w:rPr>
        <w:t xml:space="preserve">    (b) Numbering of mating groups must go from 1 … </w:t>
      </w:r>
      <w:r>
        <w:rPr>
          <w:i/>
          <w:color w:val="FF0000"/>
        </w:rPr>
        <w:t>nMatingGroups</w:t>
      </w:r>
      <w:r>
        <w:rPr>
          <w:color w:val="FF0000"/>
        </w:rPr>
        <w:t xml:space="preserve">, where </w:t>
      </w:r>
      <w:r>
        <w:rPr>
          <w:i/>
          <w:color w:val="FF0000"/>
        </w:rPr>
        <w:t>nMatingGroups</w:t>
      </w:r>
    </w:p>
    <w:p w14:paraId="020B69EC" w14:textId="77777777" w:rsidR="001D6ADA" w:rsidRDefault="00000000">
      <w:pPr>
        <w:rPr>
          <w:color w:val="FF0000"/>
        </w:rPr>
      </w:pPr>
      <w:r>
        <w:rPr>
          <w:color w:val="FF0000"/>
        </w:rPr>
        <w:t xml:space="preserve">        is the number of mating groups.</w:t>
      </w:r>
    </w:p>
    <w:p w14:paraId="0AEB3970" w14:textId="77777777" w:rsidR="001D6ADA" w:rsidRDefault="00000000">
      <w:pPr>
        <w:rPr>
          <w:color w:val="FF0000"/>
        </w:rPr>
      </w:pPr>
      <w:r>
        <w:rPr>
          <w:color w:val="FF0000"/>
        </w:rPr>
        <w:t xml:space="preserve">    (c) Animals can also be allocated to </w:t>
      </w:r>
      <w:r>
        <w:rPr>
          <w:i/>
          <w:color w:val="FF0000"/>
        </w:rPr>
        <w:t>matingGroups</w:t>
      </w:r>
      <w:r>
        <w:rPr>
          <w:color w:val="FF0000"/>
        </w:rPr>
        <w:t xml:space="preserve"> as </w:t>
      </w:r>
      <w:r>
        <w:rPr>
          <w:i/>
          <w:color w:val="FF0000"/>
        </w:rPr>
        <w:t>MaleSelCrit</w:t>
      </w:r>
      <w:r>
        <w:rPr>
          <w:color w:val="FF0000"/>
        </w:rPr>
        <w:t xml:space="preserve"> or </w:t>
      </w:r>
      <w:r>
        <w:rPr>
          <w:i/>
          <w:color w:val="FF0000"/>
        </w:rPr>
        <w:t>FemaleSelCrit</w:t>
      </w:r>
      <w:r>
        <w:rPr>
          <w:color w:val="FF0000"/>
        </w:rPr>
        <w:t xml:space="preserve"> </w:t>
      </w:r>
    </w:p>
    <w:p w14:paraId="7D0721BA" w14:textId="77777777" w:rsidR="001D6ADA" w:rsidRDefault="00000000">
      <w:pPr>
        <w:rPr>
          <w:color w:val="FF0000"/>
        </w:rPr>
      </w:pPr>
      <w:r>
        <w:rPr>
          <w:color w:val="FF0000"/>
        </w:rPr>
        <w:t xml:space="preserve">        in any EVA-selection stage of namelist &amp;EVA, variable EvaSelection.</w:t>
      </w:r>
    </w:p>
    <w:p w14:paraId="15A5DB91" w14:textId="77777777" w:rsidR="001D6ADA" w:rsidRDefault="00000000">
      <w:pPr>
        <w:rPr>
          <w:color w:val="FF0000"/>
        </w:rPr>
      </w:pPr>
      <w:r>
        <w:rPr>
          <w:color w:val="FF0000"/>
        </w:rPr>
        <w:t xml:space="preserve">    (d) Mating groups are allocated within time steps. Mating groups with the same </w:t>
      </w:r>
    </w:p>
    <w:p w14:paraId="16E50FBD" w14:textId="77777777" w:rsidR="001D6ADA" w:rsidRDefault="00000000">
      <w:pPr>
        <w:rPr>
          <w:color w:val="FF0000"/>
        </w:rPr>
      </w:pPr>
      <w:r>
        <w:rPr>
          <w:color w:val="FF0000"/>
        </w:rPr>
        <w:t xml:space="preserve">        mating-group number across times steps are different mating groups.</w:t>
      </w:r>
    </w:p>
    <w:p w14:paraId="6C9972C4" w14:textId="77777777" w:rsidR="001D6ADA" w:rsidRDefault="001D6ADA"/>
    <w:p w14:paraId="55D4B061" w14:textId="77777777" w:rsidR="001D6ADA" w:rsidRDefault="00000000">
      <w:r>
        <w:t xml:space="preserve"> 18) Removing tags</w:t>
      </w:r>
    </w:p>
    <w:p w14:paraId="5B7F57B9" w14:textId="77777777" w:rsidR="001D6ADA" w:rsidRDefault="00000000">
      <w:r>
        <w:t xml:space="preserve">     (a) Following a selection stage with </w:t>
      </w:r>
      <w:r>
        <w:rPr>
          <w:i/>
        </w:rPr>
        <w:t>sex_code</w:t>
      </w:r>
      <w:r>
        <w:t xml:space="preserve"> 5:6, all tagged candidates, </w:t>
      </w:r>
    </w:p>
    <w:p w14:paraId="3F552FEB" w14:textId="77777777" w:rsidR="001D6ADA" w:rsidRDefault="00000000">
      <w:r>
        <w:t xml:space="preserve">         whether selected or unselected, lose the tag specified by </w:t>
      </w:r>
      <w:r>
        <w:rPr>
          <w:i/>
        </w:rPr>
        <w:t>tag</w:t>
      </w:r>
      <w:r>
        <w:t xml:space="preserve">. Other tags </w:t>
      </w:r>
    </w:p>
    <w:p w14:paraId="421C30CC" w14:textId="77777777" w:rsidR="001D6ADA" w:rsidRDefault="00000000">
      <w:r>
        <w:t xml:space="preserve">         are not removed. Tagged candidates are animals with the specified </w:t>
      </w:r>
      <w:r>
        <w:rPr>
          <w:i/>
        </w:rPr>
        <w:t>tag</w:t>
      </w:r>
      <w:r>
        <w:t xml:space="preserve"> and </w:t>
      </w:r>
    </w:p>
    <w:p w14:paraId="4E88E790" w14:textId="77777777" w:rsidR="001D6ADA" w:rsidRDefault="00000000">
      <w:r>
        <w:t xml:space="preserve">         fulfil the criteria specified by </w:t>
      </w:r>
      <w:r>
        <w:rPr>
          <w:i/>
        </w:rPr>
        <w:t>live_status</w:t>
      </w:r>
      <w:r>
        <w:t xml:space="preserve">, </w:t>
      </w:r>
      <w:r>
        <w:rPr>
          <w:i/>
        </w:rPr>
        <w:t>population_id</w:t>
      </w:r>
      <w:r>
        <w:t xml:space="preserve">, </w:t>
      </w:r>
    </w:p>
    <w:p w14:paraId="752856E7" w14:textId="77777777" w:rsidR="001D6ADA" w:rsidRDefault="00000000">
      <w:r>
        <w:t xml:space="preserve">         selection_unit, </w:t>
      </w:r>
      <w:proofErr w:type="gramStart"/>
      <w:r>
        <w:t>age(</w:t>
      </w:r>
      <w:proofErr w:type="gramEnd"/>
      <w:r>
        <w:t xml:space="preserve">1), age(2), herd_id(1), and herd_id(2). Animals with </w:t>
      </w:r>
    </w:p>
    <w:p w14:paraId="279AC2B9" w14:textId="77777777" w:rsidR="001D6ADA" w:rsidRDefault="00000000">
      <w:r>
        <w:t xml:space="preserve">         the specified </w:t>
      </w:r>
      <w:r>
        <w:rPr>
          <w:i/>
        </w:rPr>
        <w:t>tag</w:t>
      </w:r>
      <w:r>
        <w:t xml:space="preserve"> that </w:t>
      </w:r>
      <w:proofErr w:type="gramStart"/>
      <w:r>
        <w:t>do</w:t>
      </w:r>
      <w:proofErr w:type="gramEnd"/>
      <w:r>
        <w:t xml:space="preserve"> not fulfil the specified criteria do not lose </w:t>
      </w:r>
    </w:p>
    <w:p w14:paraId="772CEEC6" w14:textId="77777777" w:rsidR="001D6ADA" w:rsidRDefault="00000000">
      <w:r>
        <w:t xml:space="preserve">         their tag.</w:t>
      </w:r>
    </w:p>
    <w:p w14:paraId="11D10B48" w14:textId="77777777" w:rsidR="001D6ADA" w:rsidRDefault="00000000">
      <w:r>
        <w:t xml:space="preserve">     (b) Following a selection stage with </w:t>
      </w:r>
      <w:r>
        <w:rPr>
          <w:i/>
        </w:rPr>
        <w:t>sex_code</w:t>
      </w:r>
      <w:r>
        <w:t xml:space="preserve"> 7 (EVA-selection), </w:t>
      </w:r>
      <w:r>
        <w:rPr>
          <w:u w:val="single"/>
        </w:rPr>
        <w:t>all</w:t>
      </w:r>
      <w:r>
        <w:t xml:space="preserve"> animals </w:t>
      </w:r>
    </w:p>
    <w:p w14:paraId="1BAA8B9F" w14:textId="77777777" w:rsidR="001D6ADA" w:rsidRDefault="00000000">
      <w:r>
        <w:t xml:space="preserve">         tagged for EVA selection (</w:t>
      </w:r>
      <w:r>
        <w:rPr>
          <w:i/>
        </w:rPr>
        <w:t>tag</w:t>
      </w:r>
      <w:r>
        <w:t xml:space="preserve"> 95) lose their tag. Therefore, animals need </w:t>
      </w:r>
    </w:p>
    <w:p w14:paraId="78BB0AA8" w14:textId="77777777" w:rsidR="001D6ADA" w:rsidRDefault="00000000">
      <w:r>
        <w:t xml:space="preserve">         to be tagged again before EVA-selection can be carried out again.</w:t>
      </w:r>
    </w:p>
    <w:p w14:paraId="3A94BC34" w14:textId="77777777" w:rsidR="001D6ADA" w:rsidRDefault="001D6ADA"/>
    <w:p w14:paraId="7704E364" w14:textId="77777777" w:rsidR="001D6ADA" w:rsidRDefault="00000000">
      <w:r>
        <w:t xml:space="preserve"> 19) </w:t>
      </w:r>
      <w:r>
        <w:rPr>
          <w:i/>
        </w:rPr>
        <w:t>TestHerd</w:t>
      </w:r>
      <w:r>
        <w:t xml:space="preserve"> must be specified when </w:t>
      </w:r>
      <w:r>
        <w:rPr>
          <w:i/>
        </w:rPr>
        <w:t>destiny_sel</w:t>
      </w:r>
      <w:r>
        <w:t xml:space="preserve"> includes transfer to another</w:t>
      </w:r>
    </w:p>
    <w:p w14:paraId="11945EA1" w14:textId="77777777" w:rsidR="001D6ADA" w:rsidRDefault="00000000">
      <w:r>
        <w:t xml:space="preserve">     (test) herd. That is, </w:t>
      </w:r>
      <w:r>
        <w:rPr>
          <w:i/>
        </w:rPr>
        <w:t>destiny_sel</w:t>
      </w:r>
      <w:r>
        <w:t xml:space="preserve"> 4, 14, or 147</w:t>
      </w:r>
    </w:p>
    <w:p w14:paraId="03FEFE2A" w14:textId="77777777" w:rsidR="001D6ADA" w:rsidRDefault="001D6ADA"/>
    <w:p w14:paraId="68694328" w14:textId="77777777" w:rsidR="001D6ADA" w:rsidRDefault="00000000">
      <w:r>
        <w:t xml:space="preserve"> 20) </w:t>
      </w:r>
      <w:r>
        <w:rPr>
          <w:i/>
        </w:rPr>
        <w:t>destiny_unsel</w:t>
      </w:r>
      <w:r>
        <w:t xml:space="preserve"> must be 0:1 when </w:t>
      </w:r>
      <w:r>
        <w:rPr>
          <w:i/>
        </w:rPr>
        <w:t>sex_code</w:t>
      </w:r>
      <w:r>
        <w:t xml:space="preserve"> 0:6 and </w:t>
      </w:r>
      <w:r>
        <w:rPr>
          <w:i/>
        </w:rPr>
        <w:t>selection_method</w:t>
      </w:r>
      <w:r>
        <w:t xml:space="preserve"> ‘truncation’</w:t>
      </w:r>
    </w:p>
    <w:p w14:paraId="294254B0" w14:textId="77777777" w:rsidR="001D6ADA" w:rsidRDefault="001D6ADA"/>
    <w:p w14:paraId="70B7A0C7" w14:textId="77777777" w:rsidR="001D6ADA" w:rsidRDefault="00000000">
      <w:r>
        <w:t xml:space="preserve"> 21) </w:t>
      </w:r>
      <w:r>
        <w:rPr>
          <w:i/>
        </w:rPr>
        <w:t>repro_capacity</w:t>
      </w:r>
      <w:r>
        <w:t xml:space="preserve">&gt;0 when </w:t>
      </w:r>
      <w:r>
        <w:rPr>
          <w:i/>
        </w:rPr>
        <w:t>sex_code</w:t>
      </w:r>
      <w:r>
        <w:t xml:space="preserve"> 1:6, </w:t>
      </w:r>
      <w:r>
        <w:rPr>
          <w:i/>
        </w:rPr>
        <w:t>selection_method</w:t>
      </w:r>
      <w:r>
        <w:t xml:space="preserve"> ‘truncation’, </w:t>
      </w:r>
    </w:p>
    <w:p w14:paraId="4F9FDF03" w14:textId="77777777" w:rsidR="001D6ADA" w:rsidRDefault="00000000">
      <w:r>
        <w:t xml:space="preserve">     and </w:t>
      </w:r>
      <w:r>
        <w:rPr>
          <w:i/>
        </w:rPr>
        <w:t>destiny_sel</w:t>
      </w:r>
      <w:r>
        <w:t xml:space="preserve"> 1, 12, 14, 17, 127, or 147. Otherwise, it is set to 0.</w:t>
      </w:r>
    </w:p>
    <w:p w14:paraId="433B6582" w14:textId="77777777" w:rsidR="001D6ADA" w:rsidRDefault="001D6ADA"/>
    <w:p w14:paraId="58B209E3" w14:textId="77777777" w:rsidR="001D6ADA" w:rsidRDefault="00000000">
      <w:r>
        <w:t xml:space="preserve"> 22) </w:t>
      </w:r>
      <w:r>
        <w:rPr>
          <w:i/>
        </w:rPr>
        <w:t>litter_size</w:t>
      </w:r>
      <w:r>
        <w:t xml:space="preserve">&gt;0 when </w:t>
      </w:r>
      <w:r>
        <w:rPr>
          <w:i/>
        </w:rPr>
        <w:t>sex_code</w:t>
      </w:r>
      <w:r>
        <w:t xml:space="preserve"> 2, 4, or 6, </w:t>
      </w:r>
      <w:r>
        <w:rPr>
          <w:i/>
        </w:rPr>
        <w:t>selection_method</w:t>
      </w:r>
      <w:r>
        <w:t xml:space="preserve"> ‘truncation’, </w:t>
      </w:r>
    </w:p>
    <w:p w14:paraId="41322541" w14:textId="77777777" w:rsidR="001D6ADA" w:rsidRDefault="00000000">
      <w:r>
        <w:t xml:space="preserve">     and </w:t>
      </w:r>
      <w:r>
        <w:rPr>
          <w:i/>
        </w:rPr>
        <w:t>destiny_sel</w:t>
      </w:r>
      <w:r>
        <w:t xml:space="preserve"> 1, 12, 14, 17, 127, or 147. Otherwise, it is set to 0.</w:t>
      </w:r>
    </w:p>
    <w:p w14:paraId="3BCBF5A5" w14:textId="77777777" w:rsidR="001D6ADA" w:rsidRDefault="001D6ADA"/>
    <w:p w14:paraId="1A9B9C47" w14:textId="77777777" w:rsidR="001D6ADA" w:rsidRDefault="00000000">
      <w:r>
        <w:t xml:space="preserve"> 23) 0.0≤</w:t>
      </w:r>
      <w:r>
        <w:rPr>
          <w:i/>
        </w:rPr>
        <w:t>sex_ratio</w:t>
      </w:r>
      <w:r>
        <w:t xml:space="preserve">≤1.0 when </w:t>
      </w:r>
      <w:r>
        <w:rPr>
          <w:i/>
        </w:rPr>
        <w:t>sex_code</w:t>
      </w:r>
      <w:r>
        <w:t xml:space="preserve"> 2, 4, or 6, </w:t>
      </w:r>
      <w:r>
        <w:rPr>
          <w:i/>
        </w:rPr>
        <w:t>selection_method</w:t>
      </w:r>
      <w:r>
        <w:t xml:space="preserve"> ‘truncation’, </w:t>
      </w:r>
    </w:p>
    <w:p w14:paraId="5EC70165" w14:textId="77777777" w:rsidR="001D6ADA" w:rsidRDefault="00000000">
      <w:r>
        <w:t xml:space="preserve">     and </w:t>
      </w:r>
      <w:r>
        <w:rPr>
          <w:i/>
        </w:rPr>
        <w:t>destiny_sel</w:t>
      </w:r>
      <w:r>
        <w:t xml:space="preserve"> 1, 12, 14, 17, 127, or 147. Otherwise, it is set to 0.0.</w:t>
      </w:r>
    </w:p>
    <w:p w14:paraId="138D62F9" w14:textId="77777777" w:rsidR="001D6ADA" w:rsidRDefault="001D6ADA"/>
    <w:p w14:paraId="321AB7C9" w14:textId="77777777" w:rsidR="001D6ADA" w:rsidRDefault="00000000">
      <w:r>
        <w:t xml:space="preserve"> 24) (a) </w:t>
      </w:r>
      <w:r>
        <w:rPr>
          <w:i/>
        </w:rPr>
        <w:t>germ_plasm</w:t>
      </w:r>
      <w:r>
        <w:t xml:space="preserve">&gt;0 when </w:t>
      </w:r>
      <w:r>
        <w:rPr>
          <w:i/>
        </w:rPr>
        <w:t>sex_code</w:t>
      </w:r>
      <w:r>
        <w:t xml:space="preserve"> 1:6 and </w:t>
      </w:r>
      <w:r>
        <w:rPr>
          <w:i/>
        </w:rPr>
        <w:t>destiny_sel</w:t>
      </w:r>
      <w:r>
        <w:t xml:space="preserve"> 2, 12, 26, 126, or 127</w:t>
      </w:r>
    </w:p>
    <w:p w14:paraId="46095EE1" w14:textId="77777777" w:rsidR="001D6ADA" w:rsidRDefault="00000000">
      <w:r>
        <w:t xml:space="preserve">     (b) If an animal is reselected to have germ plasm stored within a time step </w:t>
      </w:r>
    </w:p>
    <w:p w14:paraId="7089B4CD" w14:textId="77777777" w:rsidR="001D6ADA" w:rsidRDefault="00000000">
      <w:r>
        <w:t xml:space="preserve">         or during a subsequent time step, the new number of germ plasm is added </w:t>
      </w:r>
    </w:p>
    <w:p w14:paraId="6DEA1F38" w14:textId="77777777" w:rsidR="001D6ADA" w:rsidRDefault="00000000">
      <w:r>
        <w:t xml:space="preserve">         to the number currently stored for the animal. The exception is males</w:t>
      </w:r>
    </w:p>
    <w:p w14:paraId="49BCA632" w14:textId="77777777" w:rsidR="001D6ADA" w:rsidRDefault="00000000">
      <w:r>
        <w:t xml:space="preserve">         and females in the base population.</w:t>
      </w:r>
    </w:p>
    <w:p w14:paraId="6540B9EF" w14:textId="77777777" w:rsidR="001D6ADA" w:rsidRDefault="00000000">
      <w:r>
        <w:t xml:space="preserve">     (c) When </w:t>
      </w:r>
      <w:r>
        <w:rPr>
          <w:i/>
        </w:rPr>
        <w:t>live_status</w:t>
      </w:r>
      <w:r>
        <w:t xml:space="preserve"> 0 or 2, </w:t>
      </w:r>
      <w:r>
        <w:rPr>
          <w:i/>
        </w:rPr>
        <w:t>destiny_sel</w:t>
      </w:r>
      <w:r>
        <w:t xml:space="preserve"> 1, and deceased animals with stored </w:t>
      </w:r>
    </w:p>
    <w:p w14:paraId="7F29E3A2" w14:textId="77777777" w:rsidR="001D6ADA" w:rsidRDefault="00000000">
      <w:r>
        <w:t xml:space="preserve">         germ </w:t>
      </w:r>
      <w:proofErr w:type="gramStart"/>
      <w:r>
        <w:t>plasm</w:t>
      </w:r>
      <w:proofErr w:type="gramEnd"/>
      <w:r>
        <w:t xml:space="preserve"> are selected for reproduction, the number of stored germ plasm </w:t>
      </w:r>
    </w:p>
    <w:p w14:paraId="050EA794" w14:textId="77777777" w:rsidR="001D6ADA" w:rsidRDefault="00000000">
      <w:r>
        <w:t xml:space="preserve">         for each selected animal is reduced by the number of germ plasm used for </w:t>
      </w:r>
    </w:p>
    <w:p w14:paraId="1E3F97A2" w14:textId="77777777" w:rsidR="001D6ADA" w:rsidRDefault="00000000">
      <w:r>
        <w:t xml:space="preserve">         reproduction. The number of germ plasm used for reproduction is </w:t>
      </w:r>
    </w:p>
    <w:p w14:paraId="08A8E48B" w14:textId="77777777" w:rsidR="001D6ADA" w:rsidRDefault="00000000">
      <w:r>
        <w:t xml:space="preserve">         </w:t>
      </w:r>
      <w:r>
        <w:rPr>
          <w:i/>
        </w:rPr>
        <w:t>repro_capacity</w:t>
      </w:r>
      <w:r>
        <w:t xml:space="preserve"> when the number of stored germ plasm is greater than or </w:t>
      </w:r>
    </w:p>
    <w:p w14:paraId="52544EEF" w14:textId="77777777" w:rsidR="001D6ADA" w:rsidRDefault="00000000">
      <w:r>
        <w:t xml:space="preserve">         equal to </w:t>
      </w:r>
      <w:r>
        <w:rPr>
          <w:i/>
        </w:rPr>
        <w:t>repro_capacity</w:t>
      </w:r>
      <w:r>
        <w:t>. Otherwise, it is the number of stored germ plasm.</w:t>
      </w:r>
    </w:p>
    <w:p w14:paraId="076507A3" w14:textId="77777777" w:rsidR="001D6ADA" w:rsidRDefault="001D6ADA"/>
    <w:p w14:paraId="49E29F67" w14:textId="77777777" w:rsidR="001D6ADA" w:rsidRDefault="00000000">
      <w:r>
        <w:t xml:space="preserve"> 25) </w:t>
      </w:r>
      <w:r>
        <w:rPr>
          <w:i/>
        </w:rPr>
        <w:t>SelectionRule</w:t>
      </w:r>
      <w:r>
        <w:t xml:space="preserve"> can be used when </w:t>
      </w:r>
      <w:r>
        <w:rPr>
          <w:i/>
        </w:rPr>
        <w:t>sex_code</w:t>
      </w:r>
      <w:r>
        <w:t xml:space="preserve"> 0:6 and </w:t>
      </w:r>
      <w:r>
        <w:rPr>
          <w:i/>
        </w:rPr>
        <w:t>selection_method</w:t>
      </w:r>
      <w:r>
        <w:t xml:space="preserve"> ‘truncation’</w:t>
      </w:r>
    </w:p>
    <w:p w14:paraId="160A0C2F" w14:textId="77777777" w:rsidR="001D6ADA" w:rsidRDefault="001D6ADA"/>
    <w:p w14:paraId="1A8231C8" w14:textId="77777777" w:rsidR="001D6ADA" w:rsidRDefault="00000000">
      <w:r>
        <w:t xml:space="preserve"> 26) When the options of only using some selection groups in any </w:t>
      </w:r>
      <w:proofErr w:type="gramStart"/>
      <w:r>
        <w:t>particular time</w:t>
      </w:r>
      <w:proofErr w:type="gramEnd"/>
    </w:p>
    <w:p w14:paraId="0FBC7CCF" w14:textId="77777777" w:rsidR="001D6ADA" w:rsidRDefault="00000000">
      <w:r>
        <w:t xml:space="preserve">     step, the user is extra responsible that all selection groups fits, as there</w:t>
      </w:r>
    </w:p>
    <w:p w14:paraId="4D0CB8B0" w14:textId="77777777" w:rsidR="001D6ADA" w:rsidRDefault="00000000">
      <w:r>
        <w:t xml:space="preserve">     are no internal checks to control irregularities across clusters of selection</w:t>
      </w:r>
    </w:p>
    <w:p w14:paraId="7C160735" w14:textId="77777777" w:rsidR="001D6ADA" w:rsidRDefault="00000000">
      <w:r>
        <w:t xml:space="preserve">     groups.</w:t>
      </w:r>
    </w:p>
    <w:p w14:paraId="741F8332" w14:textId="77777777" w:rsidR="001D6ADA" w:rsidRDefault="001D6ADA"/>
    <w:p w14:paraId="77F91A9C" w14:textId="77777777" w:rsidR="001D6ADA" w:rsidRDefault="00000000">
      <w:pPr>
        <w:pStyle w:val="Overskrift2"/>
        <w:rPr>
          <w:rStyle w:val="Strk"/>
        </w:rPr>
      </w:pPr>
      <w:bookmarkStart w:id="87" w:name="_Toc109904133"/>
      <w:r>
        <w:rPr>
          <w:rStyle w:val="Strk"/>
        </w:rPr>
        <w:t>&amp;PHENOTHRESHOLDS</w:t>
      </w:r>
      <w:bookmarkEnd w:id="87"/>
    </w:p>
    <w:p w14:paraId="2A7EBFD8" w14:textId="77777777" w:rsidR="001D6ADA" w:rsidRDefault="00000000">
      <w:r>
        <w:t xml:space="preserve">  nPhenotypicThresholds=</w:t>
      </w:r>
      <w:r>
        <w:rPr>
          <w:i/>
        </w:rPr>
        <w:t>nPhenotypicThresholds</w:t>
      </w:r>
    </w:p>
    <w:p w14:paraId="5B928DF8" w14:textId="77777777" w:rsidR="001D6ADA" w:rsidRDefault="00000000">
      <w:r>
        <w:t xml:space="preserve">  phenotypicThresholds=</w:t>
      </w:r>
      <w:proofErr w:type="gramStart"/>
      <w:r>
        <w:rPr>
          <w:i/>
        </w:rPr>
        <w:t>stage  observation</w:t>
      </w:r>
      <w:proofErr w:type="gramEnd"/>
      <w:r>
        <w:rPr>
          <w:i/>
        </w:rPr>
        <w:t xml:space="preserve">  minThreshold  maxThreshold</w:t>
      </w:r>
      <w:r>
        <w:t xml:space="preserve">  /</w:t>
      </w:r>
    </w:p>
    <w:p w14:paraId="205D4E65" w14:textId="77777777" w:rsidR="001D6ADA" w:rsidRDefault="001D6ADA">
      <w:pPr>
        <w:rPr>
          <w:highlight w:val="yellow"/>
        </w:rPr>
      </w:pPr>
    </w:p>
    <w:p w14:paraId="3695305D" w14:textId="77777777" w:rsidR="001D6ADA" w:rsidRDefault="00000000">
      <w:r>
        <w:rPr>
          <w:lang w:val="sv-SE"/>
        </w:rPr>
        <w:t xml:space="preserve">  </w:t>
      </w:r>
      <w:r>
        <w:t xml:space="preserve">NB! </w:t>
      </w:r>
      <w:r>
        <w:rPr>
          <w:i/>
        </w:rPr>
        <w:t>nPhenotypicThresholds</w:t>
      </w:r>
      <w:r>
        <w:t xml:space="preserve"> must equal the number of selection stages with selection </w:t>
      </w:r>
    </w:p>
    <w:p w14:paraId="146D380E" w14:textId="77777777" w:rsidR="001D6ADA" w:rsidRDefault="00000000">
      <w:r>
        <w:t xml:space="preserve">      criterion ‘phenothreshold’ in namelist &amp;SELECTION, variable selection_scheme</w:t>
      </w:r>
    </w:p>
    <w:p w14:paraId="3D0C2383" w14:textId="77777777" w:rsidR="001D6ADA" w:rsidRDefault="001D6ADA"/>
    <w:p w14:paraId="15BB3BCC" w14:textId="77777777" w:rsidR="001D6ADA" w:rsidRDefault="00000000">
      <w:r>
        <w:t xml:space="preserve">      The number of stages specified in </w:t>
      </w:r>
      <w:r>
        <w:rPr>
          <w:i/>
        </w:rPr>
        <w:t>phenotypicThresholds</w:t>
      </w:r>
      <w:r>
        <w:t xml:space="preserve"> must equal </w:t>
      </w:r>
    </w:p>
    <w:p w14:paraId="4AF1C777" w14:textId="77777777" w:rsidR="001D6ADA" w:rsidRDefault="00000000">
      <w:pPr>
        <w:rPr>
          <w:i/>
        </w:rPr>
      </w:pPr>
      <w:r>
        <w:t xml:space="preserve">      </w:t>
      </w:r>
      <w:r>
        <w:rPr>
          <w:i/>
        </w:rPr>
        <w:t>nPhenotypicThresholds</w:t>
      </w:r>
    </w:p>
    <w:p w14:paraId="387E0F93" w14:textId="77777777" w:rsidR="001D6ADA" w:rsidRDefault="001D6ADA"/>
    <w:p w14:paraId="57285118" w14:textId="77777777" w:rsidR="001D6ADA" w:rsidRDefault="00000000">
      <w:r>
        <w:t xml:space="preserve">  **Task**</w:t>
      </w:r>
    </w:p>
    <w:p w14:paraId="40BBE5A1" w14:textId="77777777" w:rsidR="001D6ADA" w:rsidRDefault="00000000">
      <w:r>
        <w:t xml:space="preserve">  Specify thresholds for phenotypic selection with associated thresholds</w:t>
      </w:r>
    </w:p>
    <w:p w14:paraId="03651826" w14:textId="77777777" w:rsidR="001D6ADA" w:rsidRDefault="001D6ADA"/>
    <w:p w14:paraId="585C284B" w14:textId="77777777" w:rsidR="001D6ADA" w:rsidRDefault="00000000">
      <w:r>
        <w:t xml:space="preserve">  **Properties of names**</w:t>
      </w:r>
    </w:p>
    <w:p w14:paraId="6282B1D1" w14:textId="77777777" w:rsidR="001D6ADA" w:rsidRDefault="00000000">
      <w:r>
        <w:t xml:space="preserve">  </w:t>
      </w:r>
      <w:r>
        <w:rPr>
          <w:i/>
        </w:rPr>
        <w:t>nPhenotypicThresholds</w:t>
      </w:r>
      <w:r>
        <w:t xml:space="preserve"> Definition: Number of selection stages </w:t>
      </w:r>
      <w:proofErr w:type="gramStart"/>
      <w:r>
        <w:t>where</w:t>
      </w:r>
      <w:proofErr w:type="gramEnd"/>
      <w:r>
        <w:t xml:space="preserve"> phenotypic </w:t>
      </w:r>
    </w:p>
    <w:p w14:paraId="4AEC8055" w14:textId="77777777" w:rsidR="001D6ADA" w:rsidRDefault="00000000">
      <w:r>
        <w:t xml:space="preserve">                                    selection with associated thresholds is applied</w:t>
      </w:r>
    </w:p>
    <w:p w14:paraId="6E041BD0" w14:textId="77777777" w:rsidR="001D6ADA" w:rsidRDefault="00000000">
      <w:r>
        <w:t xml:space="preserve">                        Type: Integer</w:t>
      </w:r>
    </w:p>
    <w:p w14:paraId="2EABD9B9" w14:textId="77777777" w:rsidR="001D6ADA" w:rsidRDefault="00000000">
      <w:r>
        <w:t xml:space="preserve">                        Options: 1≤</w:t>
      </w:r>
      <w:r>
        <w:rPr>
          <w:i/>
        </w:rPr>
        <w:t>nPhenotypicThresholds</w:t>
      </w:r>
      <w:r>
        <w:t>≤</w:t>
      </w:r>
      <w:r>
        <w:rPr>
          <w:i/>
        </w:rPr>
        <w:t>selection_groups</w:t>
      </w:r>
    </w:p>
    <w:p w14:paraId="11CC5C10" w14:textId="77777777" w:rsidR="001D6ADA" w:rsidRDefault="00000000">
      <w:r>
        <w:t xml:space="preserve">                        Default: 0</w:t>
      </w:r>
    </w:p>
    <w:p w14:paraId="67F47AB9" w14:textId="77777777" w:rsidR="001D6ADA" w:rsidRDefault="001D6ADA">
      <w:pPr>
        <w:rPr>
          <w:highlight w:val="yellow"/>
        </w:rPr>
      </w:pPr>
    </w:p>
    <w:p w14:paraId="2914EBCB" w14:textId="77777777" w:rsidR="001D6ADA" w:rsidRDefault="00000000">
      <w:r>
        <w:t xml:space="preserve">  </w:t>
      </w:r>
      <w:r>
        <w:rPr>
          <w:i/>
        </w:rPr>
        <w:t xml:space="preserve">stage     </w:t>
      </w:r>
      <w:r>
        <w:t xml:space="preserve">            Definition: Selection stage</w:t>
      </w:r>
    </w:p>
    <w:p w14:paraId="22A68365" w14:textId="77777777" w:rsidR="001D6ADA" w:rsidRDefault="00000000">
      <w:r>
        <w:t xml:space="preserve">                        Type: Integer</w:t>
      </w:r>
    </w:p>
    <w:p w14:paraId="690B7974" w14:textId="77777777" w:rsidR="001D6ADA" w:rsidRDefault="00000000">
      <w:r>
        <w:t xml:space="preserve">                        Options: 1≤</w:t>
      </w:r>
      <w:r>
        <w:rPr>
          <w:i/>
        </w:rPr>
        <w:t>stage</w:t>
      </w:r>
      <w:r>
        <w:t>≤</w:t>
      </w:r>
      <w:r>
        <w:rPr>
          <w:i/>
        </w:rPr>
        <w:t>selection_groups</w:t>
      </w:r>
    </w:p>
    <w:p w14:paraId="783F4715" w14:textId="77777777" w:rsidR="001D6ADA" w:rsidRDefault="00000000">
      <w:r>
        <w:t xml:space="preserve">                        Default: </w:t>
      </w:r>
      <w:r>
        <w:rPr>
          <w:i/>
        </w:rPr>
        <w:t>stage</w:t>
      </w:r>
      <w:r>
        <w:t xml:space="preserve"> must be specified</w:t>
      </w:r>
    </w:p>
    <w:p w14:paraId="2E96D8B5" w14:textId="77777777" w:rsidR="001D6ADA" w:rsidRDefault="001D6ADA">
      <w:pPr>
        <w:rPr>
          <w:highlight w:val="yellow"/>
        </w:rPr>
      </w:pPr>
    </w:p>
    <w:p w14:paraId="6C0456C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 xml:space="preserve">observation </w:t>
      </w:r>
      <w:r>
        <w:t xml:space="preserve">          Definition: Observation number</w:t>
      </w:r>
      <w:r>
        <w:rPr>
          <w:lang w:val="en-US"/>
        </w:rPr>
        <w:t>; observation to which phenotypic</w:t>
      </w:r>
    </w:p>
    <w:p w14:paraId="7D81943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thresholds are applied</w:t>
      </w:r>
    </w:p>
    <w:p w14:paraId="6F1EE05C" w14:textId="77777777" w:rsidR="001D6ADA" w:rsidRDefault="00000000">
      <w:r>
        <w:t xml:space="preserve">                        Type: Integer</w:t>
      </w:r>
    </w:p>
    <w:p w14:paraId="0E920B0F" w14:textId="77777777" w:rsidR="001D6ADA" w:rsidRDefault="00000000">
      <w:r>
        <w:t xml:space="preserve">                        Options: 1≤</w:t>
      </w:r>
      <w:r>
        <w:rPr>
          <w:i/>
        </w:rPr>
        <w:t>observation</w:t>
      </w:r>
      <w:r>
        <w:t>≤</w:t>
      </w:r>
      <w:r>
        <w:rPr>
          <w:i/>
          <w:color w:val="FF0000"/>
        </w:rPr>
        <w:t>nobs</w:t>
      </w:r>
      <w:r>
        <w:rPr>
          <w:color w:val="FF0000"/>
        </w:rPr>
        <w:t>+</w:t>
      </w:r>
      <w:r>
        <w:rPr>
          <w:i/>
          <w:color w:val="FF0000"/>
        </w:rPr>
        <w:t>nCombinedObs</w:t>
      </w:r>
    </w:p>
    <w:p w14:paraId="13BEE5A4" w14:textId="77777777" w:rsidR="001D6ADA" w:rsidRDefault="00000000">
      <w:r>
        <w:t xml:space="preserve">                        Default: </w:t>
      </w:r>
      <w:r>
        <w:rPr>
          <w:i/>
        </w:rPr>
        <w:t>observation</w:t>
      </w:r>
      <w:r>
        <w:t xml:space="preserve"> must be specified</w:t>
      </w:r>
    </w:p>
    <w:p w14:paraId="1D7C77FB" w14:textId="77777777" w:rsidR="001D6ADA" w:rsidRDefault="001D6ADA">
      <w:pPr>
        <w:rPr>
          <w:highlight w:val="yellow"/>
        </w:rPr>
      </w:pPr>
    </w:p>
    <w:p w14:paraId="4B13A2E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minThreshold</w:t>
      </w:r>
      <w:r>
        <w:t xml:space="preserve">          Definition: </w:t>
      </w:r>
      <w:r>
        <w:rPr>
          <w:lang w:val="en-US"/>
        </w:rPr>
        <w:t xml:space="preserve">Minimum threshold; animals with </w:t>
      </w:r>
      <w:proofErr w:type="gramStart"/>
      <w:r>
        <w:rPr>
          <w:lang w:val="en-US"/>
        </w:rPr>
        <w:t>an</w:t>
      </w:r>
      <w:proofErr w:type="gramEnd"/>
      <w:r>
        <w:rPr>
          <w:lang w:val="en-US"/>
        </w:rPr>
        <w:t xml:space="preserve"> phenotypic value</w:t>
      </w:r>
    </w:p>
    <w:p w14:paraId="4B5CBBFA" w14:textId="77777777" w:rsidR="001D6ADA" w:rsidRDefault="00000000">
      <w:r>
        <w:rPr>
          <w:lang w:val="en-US"/>
        </w:rPr>
        <w:t xml:space="preserve">                                    smaller than </w:t>
      </w:r>
      <w:r>
        <w:rPr>
          <w:i/>
        </w:rPr>
        <w:t>minThreshold</w:t>
      </w:r>
      <w:r>
        <w:rPr>
          <w:lang w:val="en-US"/>
        </w:rPr>
        <w:t xml:space="preserve"> are culled</w:t>
      </w:r>
    </w:p>
    <w:p w14:paraId="3FA433AC" w14:textId="77777777" w:rsidR="001D6ADA" w:rsidRDefault="00000000">
      <w:r>
        <w:t xml:space="preserve">                        Type: Real</w:t>
      </w:r>
    </w:p>
    <w:p w14:paraId="195F1CC3" w14:textId="77777777" w:rsidR="001D6ADA" w:rsidRDefault="00000000">
      <w:r>
        <w:t xml:space="preserve">                        Options: ≥-999.0</w:t>
      </w:r>
    </w:p>
    <w:p w14:paraId="70DF1F0E" w14:textId="77777777" w:rsidR="001D6ADA" w:rsidRDefault="00000000">
      <w:r>
        <w:t xml:space="preserve">                                 -9999.0 if minimum </w:t>
      </w:r>
      <w:r>
        <w:rPr>
          <w:lang w:val="en-US"/>
        </w:rPr>
        <w:t>threshold</w:t>
      </w:r>
      <w:r>
        <w:t xml:space="preserve"> not applied</w:t>
      </w:r>
    </w:p>
    <w:p w14:paraId="3AB76175" w14:textId="77777777" w:rsidR="001D6ADA" w:rsidRDefault="00000000">
      <w:r>
        <w:t xml:space="preserve">                        Default: </w:t>
      </w:r>
      <w:r>
        <w:rPr>
          <w:i/>
        </w:rPr>
        <w:t>minThreshold</w:t>
      </w:r>
      <w:r>
        <w:t xml:space="preserve"> must be specified</w:t>
      </w:r>
    </w:p>
    <w:p w14:paraId="2822ABA2" w14:textId="77777777" w:rsidR="001D6ADA" w:rsidRDefault="001D6ADA">
      <w:pPr>
        <w:rPr>
          <w:highlight w:val="yellow"/>
        </w:rPr>
      </w:pPr>
    </w:p>
    <w:p w14:paraId="551F2F6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maxThreshold</w:t>
      </w:r>
      <w:r>
        <w:t xml:space="preserve">          Definition: Maximum </w:t>
      </w:r>
      <w:r>
        <w:rPr>
          <w:lang w:val="en-US"/>
        </w:rPr>
        <w:t xml:space="preserve">threshold; animals with </w:t>
      </w:r>
      <w:proofErr w:type="gramStart"/>
      <w:r>
        <w:rPr>
          <w:lang w:val="en-US"/>
        </w:rPr>
        <w:t>an</w:t>
      </w:r>
      <w:proofErr w:type="gramEnd"/>
      <w:r>
        <w:rPr>
          <w:lang w:val="en-US"/>
        </w:rPr>
        <w:t xml:space="preserve"> phenotypic value</w:t>
      </w:r>
    </w:p>
    <w:p w14:paraId="286B770A" w14:textId="77777777" w:rsidR="001D6ADA" w:rsidRDefault="00000000">
      <w:pPr>
        <w:rPr>
          <w:lang w:val="en-US"/>
        </w:rPr>
      </w:pPr>
      <w:r>
        <w:rPr>
          <w:lang w:val="en-US"/>
        </w:rPr>
        <w:t xml:space="preserve">                                    greater than </w:t>
      </w:r>
      <w:r>
        <w:rPr>
          <w:i/>
        </w:rPr>
        <w:t>maxThreshold</w:t>
      </w:r>
      <w:r>
        <w:rPr>
          <w:lang w:val="en-US"/>
        </w:rPr>
        <w:t xml:space="preserve"> are culled</w:t>
      </w:r>
    </w:p>
    <w:p w14:paraId="3DC27993" w14:textId="77777777" w:rsidR="001D6ADA" w:rsidRDefault="00000000">
      <w:r>
        <w:t xml:space="preserve">                        Type: Real</w:t>
      </w:r>
    </w:p>
    <w:p w14:paraId="68BEC60E" w14:textId="77777777" w:rsidR="001D6ADA" w:rsidRDefault="00000000">
      <w:r>
        <w:t xml:space="preserve">                        Options: ≥-999.0</w:t>
      </w:r>
    </w:p>
    <w:p w14:paraId="79C0F620" w14:textId="77777777" w:rsidR="001D6ADA" w:rsidRDefault="00000000">
      <w:r>
        <w:t xml:space="preserve">                                 -9999.0 if maximum </w:t>
      </w:r>
      <w:r>
        <w:rPr>
          <w:lang w:val="en-US"/>
        </w:rPr>
        <w:t>threshold</w:t>
      </w:r>
      <w:r>
        <w:t xml:space="preserve"> not applied</w:t>
      </w:r>
    </w:p>
    <w:p w14:paraId="7AAF312B" w14:textId="77777777" w:rsidR="001D6ADA" w:rsidRDefault="00000000">
      <w:r>
        <w:t xml:space="preserve">                        Default: </w:t>
      </w:r>
      <w:r>
        <w:rPr>
          <w:i/>
        </w:rPr>
        <w:t>maxThreshold</w:t>
      </w:r>
      <w:r>
        <w:t xml:space="preserve"> must be specified</w:t>
      </w:r>
    </w:p>
    <w:p w14:paraId="2DFE2F17" w14:textId="77777777" w:rsidR="001D6ADA" w:rsidRDefault="001D6ADA"/>
    <w:p w14:paraId="0B615190" w14:textId="77777777" w:rsidR="001D6ADA" w:rsidRDefault="00000000">
      <w:r>
        <w:t xml:space="preserve">  **Additional information**</w:t>
      </w:r>
    </w:p>
    <w:p w14:paraId="2F82AA60" w14:textId="77777777" w:rsidR="001D6ADA" w:rsidRDefault="00000000">
      <w:r>
        <w:t xml:space="preserve">  1) </w:t>
      </w:r>
      <w:r>
        <w:rPr>
          <w:i/>
        </w:rPr>
        <w:t>selection_criterion</w:t>
      </w:r>
      <w:r>
        <w:t xml:space="preserve"> in namelist &amp;SELECTION, variable </w:t>
      </w:r>
      <w:r>
        <w:rPr>
          <w:i/>
        </w:rPr>
        <w:t>selection_scheme</w:t>
      </w:r>
      <w:r>
        <w:t xml:space="preserve"> must be </w:t>
      </w:r>
    </w:p>
    <w:p w14:paraId="42CEED08" w14:textId="77777777" w:rsidR="001D6ADA" w:rsidRDefault="00000000">
      <w:r>
        <w:t xml:space="preserve">    ‘phenothreshold’ at each </w:t>
      </w:r>
      <w:r>
        <w:rPr>
          <w:i/>
        </w:rPr>
        <w:t>stage</w:t>
      </w:r>
      <w:r>
        <w:t xml:space="preserve"> specified in variable phenotypicThresholds</w:t>
      </w:r>
    </w:p>
    <w:p w14:paraId="176822AD" w14:textId="77777777" w:rsidR="001D6ADA" w:rsidRDefault="001D6ADA"/>
    <w:p w14:paraId="1107075D" w14:textId="77777777" w:rsidR="001D6ADA" w:rsidRDefault="00000000">
      <w:r>
        <w:lastRenderedPageBreak/>
        <w:t xml:space="preserve">  2) Each </w:t>
      </w:r>
      <w:r>
        <w:rPr>
          <w:i/>
        </w:rPr>
        <w:t>stage</w:t>
      </w:r>
      <w:r>
        <w:t xml:space="preserve"> can only be represented once in phenotypicThresholds</w:t>
      </w:r>
    </w:p>
    <w:p w14:paraId="55B23D52" w14:textId="77777777" w:rsidR="001D6ADA" w:rsidRDefault="001D6ADA"/>
    <w:p w14:paraId="31E75805" w14:textId="77777777" w:rsidR="001D6ADA" w:rsidRDefault="00000000">
      <w:r>
        <w:t xml:space="preserve">  3) Both </w:t>
      </w:r>
      <w:r>
        <w:rPr>
          <w:i/>
        </w:rPr>
        <w:t>minThreshold</w:t>
      </w:r>
      <w:r>
        <w:t xml:space="preserve"> and </w:t>
      </w:r>
      <w:r>
        <w:rPr>
          <w:i/>
        </w:rPr>
        <w:t>maxThreshold</w:t>
      </w:r>
      <w:r>
        <w:t xml:space="preserve"> cannot be -999.0 at the same </w:t>
      </w:r>
      <w:r>
        <w:rPr>
          <w:i/>
        </w:rPr>
        <w:t>stage</w:t>
      </w:r>
    </w:p>
    <w:p w14:paraId="13287A81" w14:textId="77777777" w:rsidR="001D6ADA" w:rsidRDefault="001D6ADA"/>
    <w:p w14:paraId="12F073AB" w14:textId="77777777" w:rsidR="001D6ADA" w:rsidRDefault="00000000">
      <w:pPr>
        <w:pStyle w:val="Overskrift2"/>
        <w:rPr>
          <w:rStyle w:val="Strk"/>
        </w:rPr>
      </w:pPr>
      <w:bookmarkStart w:id="88" w:name="_Toc109904134"/>
      <w:r>
        <w:rPr>
          <w:rStyle w:val="Strk"/>
        </w:rPr>
        <w:t>&amp;RULES</w:t>
      </w:r>
      <w:bookmarkEnd w:id="88"/>
    </w:p>
    <w:p w14:paraId="2D922191" w14:textId="77777777" w:rsidR="001D6ADA" w:rsidRDefault="00000000">
      <w:r>
        <w:t xml:space="preserve">  SelectionRules=</w:t>
      </w:r>
    </w:p>
    <w:p w14:paraId="5A1E853A" w14:textId="77777777" w:rsidR="001D6ADA" w:rsidRDefault="00000000">
      <w:pPr>
        <w:rPr>
          <w:i/>
        </w:rPr>
      </w:pPr>
      <w:r>
        <w:rPr>
          <w:i/>
        </w:rPr>
        <w:t xml:space="preserve">  </w:t>
      </w:r>
      <w:proofErr w:type="gramStart"/>
      <w:r>
        <w:rPr>
          <w:i/>
        </w:rPr>
        <w:t>rule  SireTimeTotal</w:t>
      </w:r>
      <w:proofErr w:type="gramEnd"/>
      <w:r>
        <w:rPr>
          <w:i/>
        </w:rPr>
        <w:t xml:space="preserve">  DamTimeTotal  FamilyTimeTotal  SireMatingsTimeTotal  </w:t>
      </w:r>
    </w:p>
    <w:p w14:paraId="5FE9DBD5" w14:textId="77777777" w:rsidR="001D6ADA" w:rsidRDefault="00000000">
      <w:pPr>
        <w:rPr>
          <w:i/>
        </w:rPr>
      </w:pPr>
      <w:r>
        <w:rPr>
          <w:i/>
        </w:rPr>
        <w:t xml:space="preserve">  </w:t>
      </w:r>
      <w:proofErr w:type="gramStart"/>
      <w:r>
        <w:rPr>
          <w:i/>
        </w:rPr>
        <w:t>DamMatingsTimeTotal  SireTotal</w:t>
      </w:r>
      <w:proofErr w:type="gramEnd"/>
      <w:r>
        <w:rPr>
          <w:i/>
        </w:rPr>
        <w:t xml:space="preserve">  DamTotal  FamilyTotal  SireMatingsTotal  </w:t>
      </w:r>
    </w:p>
    <w:p w14:paraId="29A36B73" w14:textId="77777777" w:rsidR="001D6ADA" w:rsidRDefault="00000000">
      <w:r>
        <w:rPr>
          <w:i/>
        </w:rPr>
        <w:t xml:space="preserve">  </w:t>
      </w:r>
      <w:proofErr w:type="gramStart"/>
      <w:r>
        <w:rPr>
          <w:i/>
        </w:rPr>
        <w:t>DamMatingsTotal  reselect</w:t>
      </w:r>
      <w:proofErr w:type="gramEnd"/>
    </w:p>
    <w:p w14:paraId="7D5DD1EC" w14:textId="77777777" w:rsidR="001D6ADA" w:rsidRDefault="001D6ADA"/>
    <w:p w14:paraId="134B3EF4" w14:textId="77777777" w:rsidR="001D6ADA" w:rsidRDefault="00000000">
      <w:r>
        <w:t xml:space="preserve">  SireTimeTotals=</w:t>
      </w:r>
      <w:r>
        <w:rPr>
          <w:i/>
        </w:rPr>
        <w:t>SireTimeTotals</w:t>
      </w:r>
    </w:p>
    <w:p w14:paraId="48BABFA0" w14:textId="77777777" w:rsidR="001D6ADA" w:rsidRDefault="00000000">
      <w:r>
        <w:t xml:space="preserve">  DamTimeTotals=</w:t>
      </w:r>
      <w:r>
        <w:rPr>
          <w:i/>
        </w:rPr>
        <w:t>DamTimeTotals</w:t>
      </w:r>
    </w:p>
    <w:p w14:paraId="3F5644AD" w14:textId="77777777" w:rsidR="001D6ADA" w:rsidRDefault="00000000">
      <w:pPr>
        <w:rPr>
          <w:i/>
        </w:rPr>
      </w:pPr>
      <w:r>
        <w:t xml:space="preserve">  FamilyTimeTotals=</w:t>
      </w:r>
      <w:r>
        <w:rPr>
          <w:i/>
        </w:rPr>
        <w:t>FamilyTimeTotals</w:t>
      </w:r>
    </w:p>
    <w:p w14:paraId="6B957BBC" w14:textId="77777777" w:rsidR="001D6ADA" w:rsidRDefault="00000000">
      <w:pPr>
        <w:rPr>
          <w:lang w:val="sv-SE"/>
        </w:rPr>
      </w:pPr>
      <w:r>
        <w:t xml:space="preserve">  </w:t>
      </w:r>
      <w:r>
        <w:rPr>
          <w:lang w:val="sv-SE"/>
        </w:rPr>
        <w:t>SireMatingsTimeTotals=</w:t>
      </w:r>
      <w:r>
        <w:rPr>
          <w:i/>
          <w:lang w:val="sv-SE"/>
        </w:rPr>
        <w:t>SireMatingsTimeTotals</w:t>
      </w:r>
    </w:p>
    <w:p w14:paraId="60B8C1CC" w14:textId="77777777" w:rsidR="001D6ADA" w:rsidRDefault="00000000">
      <w:pPr>
        <w:rPr>
          <w:lang w:val="sv-SE"/>
        </w:rPr>
      </w:pPr>
      <w:r>
        <w:rPr>
          <w:lang w:val="sv-SE"/>
        </w:rPr>
        <w:t xml:space="preserve">  DamMatingsTimeTotals=</w:t>
      </w:r>
      <w:r>
        <w:rPr>
          <w:i/>
          <w:lang w:val="sv-SE"/>
        </w:rPr>
        <w:t>DamMatingsTimeTotals</w:t>
      </w:r>
    </w:p>
    <w:p w14:paraId="2AEF9B88" w14:textId="77777777" w:rsidR="001D6ADA" w:rsidRDefault="00000000">
      <w:pPr>
        <w:rPr>
          <w:lang w:val="sv-SE"/>
        </w:rPr>
      </w:pPr>
      <w:r>
        <w:rPr>
          <w:lang w:val="sv-SE"/>
        </w:rPr>
        <w:t xml:space="preserve">  SireTotals=</w:t>
      </w:r>
      <w:r>
        <w:rPr>
          <w:i/>
          <w:lang w:val="sv-SE"/>
        </w:rPr>
        <w:t>SireTotals</w:t>
      </w:r>
    </w:p>
    <w:p w14:paraId="452E83E0" w14:textId="77777777" w:rsidR="001D6ADA" w:rsidRDefault="00000000">
      <w:pPr>
        <w:rPr>
          <w:lang w:val="sv-SE"/>
        </w:rPr>
      </w:pPr>
      <w:r>
        <w:rPr>
          <w:lang w:val="sv-SE"/>
        </w:rPr>
        <w:t xml:space="preserve">  DamTotals=</w:t>
      </w:r>
      <w:r>
        <w:rPr>
          <w:i/>
          <w:lang w:val="sv-SE"/>
        </w:rPr>
        <w:t>DamTotals</w:t>
      </w:r>
    </w:p>
    <w:p w14:paraId="24860F8E" w14:textId="77777777" w:rsidR="001D6ADA" w:rsidRDefault="00000000">
      <w:pPr>
        <w:rPr>
          <w:i/>
          <w:lang w:val="sv-SE"/>
        </w:rPr>
      </w:pPr>
      <w:r>
        <w:rPr>
          <w:lang w:val="sv-SE"/>
        </w:rPr>
        <w:t xml:space="preserve">  FamilyTotals=</w:t>
      </w:r>
      <w:r>
        <w:rPr>
          <w:i/>
          <w:lang w:val="sv-SE"/>
        </w:rPr>
        <w:t>FamilyTotals</w:t>
      </w:r>
    </w:p>
    <w:p w14:paraId="460F72A2" w14:textId="77777777" w:rsidR="001D6ADA" w:rsidRDefault="00000000">
      <w:pPr>
        <w:rPr>
          <w:lang w:val="sv-SE"/>
        </w:rPr>
      </w:pPr>
      <w:r>
        <w:rPr>
          <w:lang w:val="sv-SE"/>
        </w:rPr>
        <w:t xml:space="preserve">  SireMatingsTotals=</w:t>
      </w:r>
      <w:r>
        <w:rPr>
          <w:i/>
          <w:lang w:val="sv-SE"/>
        </w:rPr>
        <w:t>SireMatingsTotals</w:t>
      </w:r>
    </w:p>
    <w:p w14:paraId="59AD8598" w14:textId="77777777" w:rsidR="001D6ADA" w:rsidRDefault="00000000">
      <w:pPr>
        <w:rPr>
          <w:i/>
          <w:lang w:val="sv-SE"/>
        </w:rPr>
      </w:pPr>
      <w:r>
        <w:rPr>
          <w:lang w:val="sv-SE"/>
        </w:rPr>
        <w:t xml:space="preserve">  DamMatingsTotals=</w:t>
      </w:r>
      <w:proofErr w:type="gramStart"/>
      <w:r>
        <w:rPr>
          <w:i/>
          <w:lang w:val="sv-SE"/>
        </w:rPr>
        <w:t>DamMatingsTotals</w:t>
      </w:r>
      <w:r>
        <w:rPr>
          <w:lang w:val="sv-SE"/>
        </w:rPr>
        <w:t xml:space="preserve">  /</w:t>
      </w:r>
      <w:proofErr w:type="gramEnd"/>
    </w:p>
    <w:p w14:paraId="70EB02C4" w14:textId="77777777" w:rsidR="001D6ADA" w:rsidRDefault="001D6ADA">
      <w:pPr>
        <w:rPr>
          <w:lang w:val="sv-SE"/>
        </w:rPr>
      </w:pPr>
    </w:p>
    <w:p w14:paraId="02D5FE49" w14:textId="77777777" w:rsidR="001D6ADA" w:rsidRDefault="00000000">
      <w:r>
        <w:rPr>
          <w:lang w:val="sv-SE"/>
        </w:rPr>
        <w:t xml:space="preserve">  </w:t>
      </w:r>
      <w:r>
        <w:t xml:space="preserve">NB! Number of selection rules provided in SelectionRules must equal the number of </w:t>
      </w:r>
    </w:p>
    <w:p w14:paraId="6688EB58" w14:textId="77777777" w:rsidR="001D6ADA" w:rsidRDefault="00000000">
      <w:r>
        <w:t xml:space="preserve">      different rules specified by </w:t>
      </w:r>
      <w:r>
        <w:rPr>
          <w:i/>
        </w:rPr>
        <w:t>SelectionRule</w:t>
      </w:r>
      <w:r>
        <w:t xml:space="preserve"> in namelist &amp;SELECTION, variable </w:t>
      </w:r>
    </w:p>
    <w:p w14:paraId="2DB96AFC" w14:textId="77777777" w:rsidR="001D6ADA" w:rsidRDefault="00000000">
      <w:r>
        <w:t xml:space="preserve">      selection_scheme</w:t>
      </w:r>
    </w:p>
    <w:p w14:paraId="3D4A1220" w14:textId="77777777" w:rsidR="001D6ADA" w:rsidRDefault="001D6ADA"/>
    <w:p w14:paraId="5DA62187" w14:textId="77777777" w:rsidR="001D6ADA" w:rsidRDefault="00000000">
      <w:r>
        <w:t xml:space="preserve">  **Task**</w:t>
      </w:r>
    </w:p>
    <w:p w14:paraId="496111F5" w14:textId="77777777" w:rsidR="001D6ADA" w:rsidRDefault="00000000">
      <w:r>
        <w:t xml:space="preserve">  Specify selection rule(s) for truncation selection.</w:t>
      </w:r>
    </w:p>
    <w:p w14:paraId="2BFABCA5" w14:textId="77777777" w:rsidR="001D6ADA" w:rsidRDefault="001D6ADA"/>
    <w:p w14:paraId="4D23DB36" w14:textId="77777777" w:rsidR="001D6ADA" w:rsidRDefault="00000000">
      <w:r>
        <w:t xml:space="preserve">  **Properties of names**</w:t>
      </w:r>
    </w:p>
    <w:p w14:paraId="739D7537" w14:textId="77777777" w:rsidR="001D6ADA" w:rsidRDefault="00000000">
      <w:r>
        <w:t xml:space="preserve">  The following variables are single integers</w:t>
      </w:r>
    </w:p>
    <w:p w14:paraId="7AA6AD92" w14:textId="77777777" w:rsidR="001D6ADA" w:rsidRDefault="001D6ADA"/>
    <w:p w14:paraId="675DBE23" w14:textId="77777777" w:rsidR="001D6ADA" w:rsidRDefault="00000000">
      <w:r>
        <w:t xml:space="preserve">  </w:t>
      </w:r>
      <w:r>
        <w:rPr>
          <w:i/>
        </w:rPr>
        <w:t>rule</w:t>
      </w:r>
      <w:r>
        <w:t xml:space="preserve">                  Definition: Selection-rule number; must correspond to </w:t>
      </w:r>
    </w:p>
    <w:p w14:paraId="1254278C" w14:textId="77777777" w:rsidR="001D6ADA" w:rsidRDefault="00000000">
      <w:r>
        <w:t xml:space="preserve">                                    a selection rule in namelist &amp;SELECTION, </w:t>
      </w:r>
    </w:p>
    <w:p w14:paraId="417DEFBD" w14:textId="77777777" w:rsidR="001D6ADA" w:rsidRDefault="00000000">
      <w:r>
        <w:t xml:space="preserve">                                    variable </w:t>
      </w:r>
      <w:r>
        <w:rPr>
          <w:i/>
        </w:rPr>
        <w:t>SelectionRule</w:t>
      </w:r>
    </w:p>
    <w:p w14:paraId="17630340" w14:textId="77777777" w:rsidR="001D6ADA" w:rsidRDefault="00000000">
      <w:r>
        <w:t xml:space="preserve">                        Type: Integer</w:t>
      </w:r>
    </w:p>
    <w:p w14:paraId="4C805CB5" w14:textId="77777777" w:rsidR="001D6ADA" w:rsidRDefault="00000000">
      <w:r>
        <w:t xml:space="preserve">                        Options: ≥1</w:t>
      </w:r>
    </w:p>
    <w:p w14:paraId="737156E7" w14:textId="77777777" w:rsidR="001D6ADA" w:rsidRDefault="00000000">
      <w:r>
        <w:t xml:space="preserve">                        Default: </w:t>
      </w:r>
      <w:r>
        <w:rPr>
          <w:i/>
        </w:rPr>
        <w:t>rule</w:t>
      </w:r>
      <w:r>
        <w:t xml:space="preserve"> must be specified</w:t>
      </w:r>
    </w:p>
    <w:p w14:paraId="5E1FE33D" w14:textId="77777777" w:rsidR="001D6ADA" w:rsidRDefault="001D6ADA"/>
    <w:p w14:paraId="085D76CD" w14:textId="77777777" w:rsidR="001D6ADA" w:rsidRDefault="00000000">
      <w:r>
        <w:t xml:space="preserve">  </w:t>
      </w:r>
      <w:r>
        <w:rPr>
          <w:i/>
        </w:rPr>
        <w:t xml:space="preserve">SireTimeTotal         </w:t>
      </w:r>
      <w:r>
        <w:t xml:space="preserve">Definition: Specifies which element of </w:t>
      </w:r>
      <w:r>
        <w:rPr>
          <w:i/>
        </w:rPr>
        <w:t>SireTimeTotals</w:t>
      </w:r>
    </w:p>
    <w:p w14:paraId="04A34F92" w14:textId="77777777" w:rsidR="001D6ADA" w:rsidRDefault="00000000">
      <w:r>
        <w:t xml:space="preserve">                                    contains the maximum number of offspring </w:t>
      </w:r>
    </w:p>
    <w:p w14:paraId="08305741" w14:textId="77777777" w:rsidR="001D6ADA" w:rsidRDefault="00000000">
      <w:r>
        <w:t xml:space="preserve">                                    that can be selected from each sire during </w:t>
      </w:r>
    </w:p>
    <w:p w14:paraId="41900977" w14:textId="77777777" w:rsidR="001D6ADA" w:rsidRDefault="00000000">
      <w:r>
        <w:t xml:space="preserve">                                    each time step</w:t>
      </w:r>
    </w:p>
    <w:p w14:paraId="4DC8048E" w14:textId="77777777" w:rsidR="001D6ADA" w:rsidRDefault="00000000">
      <w:r>
        <w:t xml:space="preserve">                        Type: Integer</w:t>
      </w:r>
    </w:p>
    <w:p w14:paraId="0D638BC3" w14:textId="77777777" w:rsidR="001D6ADA" w:rsidRDefault="00000000">
      <w:r>
        <w:t xml:space="preserve">                        Options:</w:t>
      </w:r>
    </w:p>
    <w:p w14:paraId="3EF578F4" w14:textId="77777777" w:rsidR="001D6ADA" w:rsidRDefault="00000000">
      <w:r>
        <w:t xml:space="preserve">                            ≥1 Element of </w:t>
      </w:r>
      <w:r>
        <w:rPr>
          <w:i/>
        </w:rPr>
        <w:t>SireTimeTotals</w:t>
      </w:r>
      <w:r>
        <w:t xml:space="preserve"> that contains the </w:t>
      </w:r>
    </w:p>
    <w:p w14:paraId="6A2DFC8F" w14:textId="77777777" w:rsidR="001D6ADA" w:rsidRDefault="00000000">
      <w:r>
        <w:t xml:space="preserve">                               maximum number of offspring that can be selected </w:t>
      </w:r>
    </w:p>
    <w:p w14:paraId="013EE494" w14:textId="77777777" w:rsidR="001D6ADA" w:rsidRDefault="00000000">
      <w:r>
        <w:t xml:space="preserve">                               from each sire during each time step</w:t>
      </w:r>
    </w:p>
    <w:p w14:paraId="64D3A115" w14:textId="77777777" w:rsidR="001D6ADA" w:rsidRDefault="00000000">
      <w:r>
        <w:t xml:space="preserve">                            -9 Maximum number of offspring not applicable</w:t>
      </w:r>
    </w:p>
    <w:p w14:paraId="25D79FFD" w14:textId="77777777" w:rsidR="001D6ADA" w:rsidRDefault="00000000">
      <w:r>
        <w:t xml:space="preserve">                        Default: </w:t>
      </w:r>
      <w:r>
        <w:rPr>
          <w:i/>
        </w:rPr>
        <w:t>SireTimeTotal</w:t>
      </w:r>
      <w:r>
        <w:t xml:space="preserve"> must be specified</w:t>
      </w:r>
    </w:p>
    <w:p w14:paraId="5C21676E" w14:textId="77777777" w:rsidR="001D6ADA" w:rsidRDefault="001D6ADA"/>
    <w:p w14:paraId="0889BB7C" w14:textId="77777777" w:rsidR="001D6ADA" w:rsidRDefault="00000000">
      <w:r>
        <w:t xml:space="preserve">  </w:t>
      </w:r>
      <w:r>
        <w:rPr>
          <w:i/>
        </w:rPr>
        <w:t>DamTimeTotal</w:t>
      </w:r>
      <w:r>
        <w:t xml:space="preserve">          Definition: Specifies which element of </w:t>
      </w:r>
      <w:r>
        <w:rPr>
          <w:i/>
        </w:rPr>
        <w:t>DamTimeTotals</w:t>
      </w:r>
    </w:p>
    <w:p w14:paraId="26EA3354" w14:textId="77777777" w:rsidR="001D6ADA" w:rsidRDefault="00000000">
      <w:r>
        <w:t xml:space="preserve">                                    contains the maximum number of offspring </w:t>
      </w:r>
    </w:p>
    <w:p w14:paraId="01BFE899" w14:textId="77777777" w:rsidR="001D6ADA" w:rsidRDefault="00000000">
      <w:r>
        <w:t xml:space="preserve">                                    that can be selected from each dam during </w:t>
      </w:r>
    </w:p>
    <w:p w14:paraId="3A4AE935" w14:textId="77777777" w:rsidR="001D6ADA" w:rsidRDefault="00000000">
      <w:r>
        <w:t xml:space="preserve">                                    each time step</w:t>
      </w:r>
    </w:p>
    <w:p w14:paraId="66E175DD" w14:textId="77777777" w:rsidR="001D6ADA" w:rsidRDefault="00000000">
      <w:r>
        <w:t xml:space="preserve">                        Type: Integer</w:t>
      </w:r>
    </w:p>
    <w:p w14:paraId="7273876F" w14:textId="77777777" w:rsidR="001D6ADA" w:rsidRDefault="00000000">
      <w:r>
        <w:lastRenderedPageBreak/>
        <w:t xml:space="preserve">                        Options:</w:t>
      </w:r>
    </w:p>
    <w:p w14:paraId="551F9998" w14:textId="77777777" w:rsidR="001D6ADA" w:rsidRDefault="00000000">
      <w:r>
        <w:t xml:space="preserve">                            ≥1 Element of </w:t>
      </w:r>
      <w:r>
        <w:rPr>
          <w:i/>
        </w:rPr>
        <w:t>DamTimeTotals</w:t>
      </w:r>
      <w:r>
        <w:t xml:space="preserve"> that contains the </w:t>
      </w:r>
    </w:p>
    <w:p w14:paraId="38544831" w14:textId="77777777" w:rsidR="001D6ADA" w:rsidRDefault="00000000">
      <w:r>
        <w:t xml:space="preserve">                               maximum number of offspring that can be selected </w:t>
      </w:r>
    </w:p>
    <w:p w14:paraId="14624FD4" w14:textId="77777777" w:rsidR="001D6ADA" w:rsidRDefault="00000000">
      <w:r>
        <w:t xml:space="preserve">                               from each dam during each time step</w:t>
      </w:r>
    </w:p>
    <w:p w14:paraId="1A9D2B32" w14:textId="77777777" w:rsidR="001D6ADA" w:rsidRDefault="00000000">
      <w:r>
        <w:t xml:space="preserve">                            -9 Maximum number of offspring not applicable</w:t>
      </w:r>
    </w:p>
    <w:p w14:paraId="1A8ED2F7" w14:textId="77777777" w:rsidR="001D6ADA" w:rsidRDefault="00000000">
      <w:r>
        <w:t xml:space="preserve">                        Default: </w:t>
      </w:r>
      <w:r>
        <w:rPr>
          <w:i/>
        </w:rPr>
        <w:t>DamTimeTotal</w:t>
      </w:r>
      <w:r>
        <w:t xml:space="preserve"> must be specified</w:t>
      </w:r>
    </w:p>
    <w:p w14:paraId="7440113D" w14:textId="77777777" w:rsidR="001D6ADA" w:rsidRDefault="001D6ADA">
      <w:pPr>
        <w:rPr>
          <w:highlight w:val="yellow"/>
        </w:rPr>
      </w:pPr>
    </w:p>
    <w:p w14:paraId="58E24440" w14:textId="77777777" w:rsidR="001D6ADA" w:rsidRDefault="00000000">
      <w:r>
        <w:t xml:space="preserve">  </w:t>
      </w:r>
      <w:r>
        <w:rPr>
          <w:i/>
        </w:rPr>
        <w:t xml:space="preserve">FamilyTimeTotal       </w:t>
      </w:r>
      <w:r>
        <w:t xml:space="preserve">Definition: Specifies which element of </w:t>
      </w:r>
      <w:r>
        <w:rPr>
          <w:i/>
        </w:rPr>
        <w:t>FamilyTimeTotals</w:t>
      </w:r>
    </w:p>
    <w:p w14:paraId="7B612516" w14:textId="77777777" w:rsidR="001D6ADA" w:rsidRDefault="00000000">
      <w:r>
        <w:t xml:space="preserve">                                    contains the maximum number of offspring </w:t>
      </w:r>
    </w:p>
    <w:p w14:paraId="58D8B507" w14:textId="77777777" w:rsidR="001D6ADA" w:rsidRDefault="00000000">
      <w:r>
        <w:t xml:space="preserve">                                    that can be selected from each </w:t>
      </w:r>
      <w:proofErr w:type="gramStart"/>
      <w:r>
        <w:t>full-sib</w:t>
      </w:r>
      <w:proofErr w:type="gramEnd"/>
      <w:r>
        <w:t xml:space="preserve"> </w:t>
      </w:r>
    </w:p>
    <w:p w14:paraId="0CA5A716" w14:textId="77777777" w:rsidR="001D6ADA" w:rsidRDefault="00000000">
      <w:r>
        <w:t xml:space="preserve">                                    family during each time step</w:t>
      </w:r>
    </w:p>
    <w:p w14:paraId="4A07ACCA" w14:textId="77777777" w:rsidR="001D6ADA" w:rsidRDefault="00000000">
      <w:r>
        <w:t xml:space="preserve">                        Type: Integer</w:t>
      </w:r>
    </w:p>
    <w:p w14:paraId="237CAB42" w14:textId="77777777" w:rsidR="001D6ADA" w:rsidRDefault="00000000">
      <w:r>
        <w:t xml:space="preserve">                        Options:</w:t>
      </w:r>
    </w:p>
    <w:p w14:paraId="00C2CFB5" w14:textId="77777777" w:rsidR="001D6ADA" w:rsidRDefault="00000000">
      <w:r>
        <w:t xml:space="preserve">                            ≥1 Element of </w:t>
      </w:r>
      <w:r>
        <w:rPr>
          <w:i/>
        </w:rPr>
        <w:t>FamilyTimeTotals</w:t>
      </w:r>
      <w:r>
        <w:t xml:space="preserve"> that contains the </w:t>
      </w:r>
    </w:p>
    <w:p w14:paraId="4CA7063B" w14:textId="77777777" w:rsidR="001D6ADA" w:rsidRDefault="00000000">
      <w:r>
        <w:t xml:space="preserve">                               maximum number of offspring that can be selected </w:t>
      </w:r>
    </w:p>
    <w:p w14:paraId="3EA6D71B" w14:textId="77777777" w:rsidR="001D6ADA" w:rsidRDefault="00000000">
      <w:r>
        <w:t xml:space="preserve">                               from each full-sib family during each time step</w:t>
      </w:r>
    </w:p>
    <w:p w14:paraId="21970BAA" w14:textId="77777777" w:rsidR="001D6ADA" w:rsidRDefault="00000000">
      <w:r>
        <w:t xml:space="preserve">                            -9 Maximum number of offspring not applicable</w:t>
      </w:r>
    </w:p>
    <w:p w14:paraId="3AA73EF7" w14:textId="77777777" w:rsidR="001D6ADA" w:rsidRDefault="00000000">
      <w:pPr>
        <w:rPr>
          <w:highlight w:val="yellow"/>
        </w:rPr>
      </w:pPr>
      <w:r>
        <w:t xml:space="preserve">                        Default: </w:t>
      </w:r>
      <w:r>
        <w:rPr>
          <w:i/>
        </w:rPr>
        <w:t>FamilyTimeTotal</w:t>
      </w:r>
      <w:r>
        <w:t xml:space="preserve"> must be specified</w:t>
      </w:r>
    </w:p>
    <w:p w14:paraId="3D276B23" w14:textId="77777777" w:rsidR="001D6ADA" w:rsidRDefault="001D6ADA">
      <w:pPr>
        <w:rPr>
          <w:highlight w:val="yellow"/>
        </w:rPr>
      </w:pPr>
    </w:p>
    <w:p w14:paraId="2C45FCA7" w14:textId="77777777" w:rsidR="001D6ADA" w:rsidRDefault="00000000">
      <w:r>
        <w:t xml:space="preserve">  </w:t>
      </w:r>
      <w:proofErr w:type="gramStart"/>
      <w:r>
        <w:rPr>
          <w:i/>
        </w:rPr>
        <w:t xml:space="preserve">SireMatingsTimeTotal  </w:t>
      </w:r>
      <w:r>
        <w:t>Definition</w:t>
      </w:r>
      <w:proofErr w:type="gramEnd"/>
      <w:r>
        <w:t xml:space="preserve">: Specifies which element of </w:t>
      </w:r>
    </w:p>
    <w:p w14:paraId="13FA4B77" w14:textId="77777777" w:rsidR="001D6ADA" w:rsidRDefault="00000000">
      <w:r>
        <w:t xml:space="preserve">                                    </w:t>
      </w:r>
      <w:r>
        <w:rPr>
          <w:i/>
        </w:rPr>
        <w:t>SireMatingsTimeTotals</w:t>
      </w:r>
      <w:r>
        <w:t xml:space="preserve"> contains the maximum </w:t>
      </w:r>
    </w:p>
    <w:p w14:paraId="042DE1EF" w14:textId="77777777" w:rsidR="001D6ADA" w:rsidRDefault="00000000">
      <w:r>
        <w:t xml:space="preserve">                                    number of matings for each sire during </w:t>
      </w:r>
    </w:p>
    <w:p w14:paraId="6F414F29" w14:textId="77777777" w:rsidR="001D6ADA" w:rsidRDefault="00000000">
      <w:r>
        <w:t xml:space="preserve">                                    each time step</w:t>
      </w:r>
    </w:p>
    <w:p w14:paraId="3786C0B8" w14:textId="77777777" w:rsidR="001D6ADA" w:rsidRDefault="00000000">
      <w:r>
        <w:t xml:space="preserve">                        Type: Integer</w:t>
      </w:r>
    </w:p>
    <w:p w14:paraId="479C312E" w14:textId="77777777" w:rsidR="001D6ADA" w:rsidRDefault="00000000">
      <w:r>
        <w:t xml:space="preserve">                        Options:</w:t>
      </w:r>
    </w:p>
    <w:p w14:paraId="4E177F7C" w14:textId="77777777" w:rsidR="001D6ADA" w:rsidRDefault="00000000">
      <w:r>
        <w:t xml:space="preserve">                            ≥1 Element of </w:t>
      </w:r>
      <w:r>
        <w:rPr>
          <w:i/>
        </w:rPr>
        <w:t>SireMatingsTimeTotals</w:t>
      </w:r>
      <w:r>
        <w:t xml:space="preserve"> that contains </w:t>
      </w:r>
    </w:p>
    <w:p w14:paraId="7682A6B7" w14:textId="77777777" w:rsidR="001D6ADA" w:rsidRDefault="00000000">
      <w:r>
        <w:t xml:space="preserve">                               the maximum number of matings for each sire </w:t>
      </w:r>
    </w:p>
    <w:p w14:paraId="0D429F30" w14:textId="77777777" w:rsidR="001D6ADA" w:rsidRDefault="00000000">
      <w:r>
        <w:t xml:space="preserve">                               during each time step</w:t>
      </w:r>
    </w:p>
    <w:p w14:paraId="4FE1ACB5" w14:textId="77777777" w:rsidR="001D6ADA" w:rsidRDefault="00000000">
      <w:r>
        <w:t xml:space="preserve">                            -9 Maximum number of matings not applicable</w:t>
      </w:r>
    </w:p>
    <w:p w14:paraId="1FAB8568" w14:textId="77777777" w:rsidR="001D6ADA" w:rsidRDefault="00000000">
      <w:r>
        <w:t xml:space="preserve">                        Default: </w:t>
      </w:r>
      <w:r>
        <w:rPr>
          <w:i/>
        </w:rPr>
        <w:t>SireMatingsTimeTotals</w:t>
      </w:r>
      <w:r>
        <w:t xml:space="preserve"> must be specified</w:t>
      </w:r>
    </w:p>
    <w:p w14:paraId="12299E9B" w14:textId="77777777" w:rsidR="001D6ADA" w:rsidRDefault="001D6ADA"/>
    <w:p w14:paraId="61B66025" w14:textId="77777777" w:rsidR="001D6ADA" w:rsidRDefault="00000000">
      <w:r>
        <w:t xml:space="preserve">  </w:t>
      </w:r>
      <w:r>
        <w:rPr>
          <w:i/>
        </w:rPr>
        <w:t xml:space="preserve">DamMatingsTimeTotal   </w:t>
      </w:r>
      <w:r>
        <w:t xml:space="preserve">Definition: Specifies which element of </w:t>
      </w:r>
    </w:p>
    <w:p w14:paraId="2C93625B" w14:textId="77777777" w:rsidR="001D6ADA" w:rsidRDefault="00000000">
      <w:r>
        <w:t xml:space="preserve">                                    </w:t>
      </w:r>
      <w:r>
        <w:rPr>
          <w:i/>
        </w:rPr>
        <w:t>DamMatingsTimeTotals</w:t>
      </w:r>
      <w:r>
        <w:t xml:space="preserve"> contains the maximum </w:t>
      </w:r>
    </w:p>
    <w:p w14:paraId="2D30FAA7" w14:textId="77777777" w:rsidR="001D6ADA" w:rsidRDefault="00000000">
      <w:r>
        <w:t xml:space="preserve">                                    number of matings for each dam during each </w:t>
      </w:r>
    </w:p>
    <w:p w14:paraId="4B0C97FB" w14:textId="77777777" w:rsidR="001D6ADA" w:rsidRDefault="00000000">
      <w:r>
        <w:t xml:space="preserve">                                    time step</w:t>
      </w:r>
    </w:p>
    <w:p w14:paraId="3D2F64AE" w14:textId="77777777" w:rsidR="001D6ADA" w:rsidRDefault="00000000">
      <w:r>
        <w:t xml:space="preserve">                        Type: Integer</w:t>
      </w:r>
    </w:p>
    <w:p w14:paraId="5E3641A6" w14:textId="77777777" w:rsidR="001D6ADA" w:rsidRDefault="00000000">
      <w:r>
        <w:t xml:space="preserve">                        Options:</w:t>
      </w:r>
    </w:p>
    <w:p w14:paraId="6281605C" w14:textId="77777777" w:rsidR="001D6ADA" w:rsidRDefault="00000000">
      <w:r>
        <w:t xml:space="preserve">                            ≥1 Element of </w:t>
      </w:r>
      <w:r>
        <w:rPr>
          <w:i/>
        </w:rPr>
        <w:t>DamMatingsTimeTotals</w:t>
      </w:r>
      <w:r>
        <w:t xml:space="preserve"> that contains </w:t>
      </w:r>
    </w:p>
    <w:p w14:paraId="185A8835" w14:textId="77777777" w:rsidR="001D6ADA" w:rsidRDefault="00000000">
      <w:r>
        <w:t xml:space="preserve">                               the maximum number of matings for each dam during </w:t>
      </w:r>
    </w:p>
    <w:p w14:paraId="64282A79" w14:textId="77777777" w:rsidR="001D6ADA" w:rsidRDefault="00000000">
      <w:r>
        <w:t xml:space="preserve">                               each time step</w:t>
      </w:r>
    </w:p>
    <w:p w14:paraId="73F26043" w14:textId="77777777" w:rsidR="001D6ADA" w:rsidRDefault="00000000">
      <w:r>
        <w:t xml:space="preserve">                            -9 Maximum number of matings not applicable</w:t>
      </w:r>
    </w:p>
    <w:p w14:paraId="3463D14B" w14:textId="77777777" w:rsidR="001D6ADA" w:rsidRDefault="00000000">
      <w:r>
        <w:t xml:space="preserve">                        Default: </w:t>
      </w:r>
      <w:r>
        <w:rPr>
          <w:i/>
        </w:rPr>
        <w:t>DamMatingsTimeTotals</w:t>
      </w:r>
      <w:r>
        <w:t xml:space="preserve"> must be specified</w:t>
      </w:r>
    </w:p>
    <w:p w14:paraId="7460F3E6" w14:textId="77777777" w:rsidR="001D6ADA" w:rsidRDefault="001D6ADA">
      <w:pPr>
        <w:rPr>
          <w:highlight w:val="yellow"/>
        </w:rPr>
      </w:pPr>
    </w:p>
    <w:p w14:paraId="4679AD99" w14:textId="77777777" w:rsidR="001D6ADA" w:rsidRDefault="00000000">
      <w:r>
        <w:t xml:space="preserve">  </w:t>
      </w:r>
      <w:r>
        <w:rPr>
          <w:i/>
        </w:rPr>
        <w:t>SireTotal</w:t>
      </w:r>
      <w:r>
        <w:t xml:space="preserve">             Definition: Specifies which element of </w:t>
      </w:r>
      <w:r>
        <w:rPr>
          <w:i/>
        </w:rPr>
        <w:t>SireTotals</w:t>
      </w:r>
    </w:p>
    <w:p w14:paraId="4505A7EA" w14:textId="77777777" w:rsidR="001D6ADA" w:rsidRDefault="00000000">
      <w:r>
        <w:t xml:space="preserve">                                    contains the maximum number of offspring </w:t>
      </w:r>
    </w:p>
    <w:p w14:paraId="050793FA" w14:textId="77777777" w:rsidR="001D6ADA" w:rsidRDefault="00000000">
      <w:r>
        <w:t xml:space="preserve">                                    that can be selected from each sire across </w:t>
      </w:r>
    </w:p>
    <w:p w14:paraId="0EC49ABE" w14:textId="77777777" w:rsidR="001D6ADA" w:rsidRDefault="00000000">
      <w:r>
        <w:t xml:space="preserve">                                    time steps</w:t>
      </w:r>
    </w:p>
    <w:p w14:paraId="277111FD" w14:textId="77777777" w:rsidR="001D6ADA" w:rsidRDefault="00000000">
      <w:r>
        <w:t xml:space="preserve">                        Type: Integer</w:t>
      </w:r>
    </w:p>
    <w:p w14:paraId="37CBDBC5" w14:textId="77777777" w:rsidR="001D6ADA" w:rsidRDefault="00000000">
      <w:r>
        <w:t xml:space="preserve">                        Options:</w:t>
      </w:r>
    </w:p>
    <w:p w14:paraId="22BAEBA3" w14:textId="77777777" w:rsidR="001D6ADA" w:rsidRDefault="00000000">
      <w:r>
        <w:t xml:space="preserve">                            ≥1 Element of </w:t>
      </w:r>
      <w:r>
        <w:rPr>
          <w:i/>
        </w:rPr>
        <w:t>SireTotals</w:t>
      </w:r>
      <w:r>
        <w:t xml:space="preserve"> that contains the </w:t>
      </w:r>
    </w:p>
    <w:p w14:paraId="77EE823C" w14:textId="77777777" w:rsidR="001D6ADA" w:rsidRDefault="00000000">
      <w:r>
        <w:t xml:space="preserve">                               maximum number of offspring that can be selected </w:t>
      </w:r>
    </w:p>
    <w:p w14:paraId="14073694" w14:textId="77777777" w:rsidR="001D6ADA" w:rsidRDefault="00000000">
      <w:r>
        <w:t xml:space="preserve">                               from each sire</w:t>
      </w:r>
    </w:p>
    <w:p w14:paraId="73C58C20" w14:textId="77777777" w:rsidR="001D6ADA" w:rsidRDefault="00000000">
      <w:r>
        <w:t xml:space="preserve">                            -9 Maximum number of offspring not applicable</w:t>
      </w:r>
    </w:p>
    <w:p w14:paraId="7C9DA8F3" w14:textId="77777777" w:rsidR="001D6ADA" w:rsidRDefault="00000000">
      <w:pPr>
        <w:rPr>
          <w:highlight w:val="yellow"/>
        </w:rPr>
      </w:pPr>
      <w:r>
        <w:t xml:space="preserve">                        Default: </w:t>
      </w:r>
      <w:r>
        <w:rPr>
          <w:i/>
        </w:rPr>
        <w:t>SireTotal</w:t>
      </w:r>
      <w:r>
        <w:t xml:space="preserve"> must be specified</w:t>
      </w:r>
    </w:p>
    <w:p w14:paraId="47675FE6" w14:textId="77777777" w:rsidR="001D6ADA" w:rsidRDefault="001D6ADA">
      <w:pPr>
        <w:rPr>
          <w:highlight w:val="yellow"/>
        </w:rPr>
      </w:pPr>
    </w:p>
    <w:p w14:paraId="63D6CA80" w14:textId="77777777" w:rsidR="001D6ADA" w:rsidRDefault="00000000">
      <w:r>
        <w:t xml:space="preserve">  </w:t>
      </w:r>
      <w:r>
        <w:rPr>
          <w:i/>
        </w:rPr>
        <w:t>DamTotal</w:t>
      </w:r>
      <w:r>
        <w:t xml:space="preserve">              Definition: Specifies which element of </w:t>
      </w:r>
      <w:r>
        <w:rPr>
          <w:i/>
        </w:rPr>
        <w:t>DamTotals</w:t>
      </w:r>
    </w:p>
    <w:p w14:paraId="4223896F" w14:textId="77777777" w:rsidR="001D6ADA" w:rsidRDefault="00000000">
      <w:r>
        <w:t xml:space="preserve">                                    contains the maximum number of offspring </w:t>
      </w:r>
    </w:p>
    <w:p w14:paraId="685C479B" w14:textId="77777777" w:rsidR="001D6ADA" w:rsidRDefault="00000000">
      <w:r>
        <w:lastRenderedPageBreak/>
        <w:t xml:space="preserve">                                    that can be selected from each dam across </w:t>
      </w:r>
    </w:p>
    <w:p w14:paraId="3733EECF" w14:textId="77777777" w:rsidR="001D6ADA" w:rsidRDefault="00000000">
      <w:r>
        <w:t xml:space="preserve">                                    time steps</w:t>
      </w:r>
    </w:p>
    <w:p w14:paraId="5E5D4B72" w14:textId="77777777" w:rsidR="001D6ADA" w:rsidRDefault="00000000">
      <w:r>
        <w:t xml:space="preserve">                        Type: Integer</w:t>
      </w:r>
    </w:p>
    <w:p w14:paraId="3C2442DC" w14:textId="77777777" w:rsidR="001D6ADA" w:rsidRDefault="00000000">
      <w:r>
        <w:t xml:space="preserve">                        Options:</w:t>
      </w:r>
    </w:p>
    <w:p w14:paraId="5625C1B8" w14:textId="77777777" w:rsidR="001D6ADA" w:rsidRDefault="00000000">
      <w:r>
        <w:t xml:space="preserve">                            ≥1 Element of </w:t>
      </w:r>
      <w:r>
        <w:rPr>
          <w:i/>
        </w:rPr>
        <w:t>DamTotals</w:t>
      </w:r>
      <w:r>
        <w:t xml:space="preserve"> that contains the </w:t>
      </w:r>
    </w:p>
    <w:p w14:paraId="01859AD8" w14:textId="77777777" w:rsidR="001D6ADA" w:rsidRDefault="00000000">
      <w:r>
        <w:t xml:space="preserve">                               maximum number of offspring that can be selected </w:t>
      </w:r>
    </w:p>
    <w:p w14:paraId="7D9212A1" w14:textId="77777777" w:rsidR="001D6ADA" w:rsidRDefault="00000000">
      <w:r>
        <w:t xml:space="preserve">                               from each dam</w:t>
      </w:r>
    </w:p>
    <w:p w14:paraId="67E1933D" w14:textId="77777777" w:rsidR="001D6ADA" w:rsidRDefault="00000000">
      <w:r>
        <w:t xml:space="preserve">                            -9 Maximum number of offspring not applicable</w:t>
      </w:r>
    </w:p>
    <w:p w14:paraId="53DA6DFD" w14:textId="77777777" w:rsidR="001D6ADA" w:rsidRDefault="00000000">
      <w:r>
        <w:t xml:space="preserve">                        Default: </w:t>
      </w:r>
      <w:r>
        <w:rPr>
          <w:i/>
        </w:rPr>
        <w:t>DamTotal</w:t>
      </w:r>
      <w:r>
        <w:t xml:space="preserve"> must be specified</w:t>
      </w:r>
    </w:p>
    <w:p w14:paraId="7DBA7326" w14:textId="77777777" w:rsidR="001D6ADA" w:rsidRDefault="001D6ADA">
      <w:pPr>
        <w:rPr>
          <w:highlight w:val="yellow"/>
        </w:rPr>
      </w:pPr>
    </w:p>
    <w:p w14:paraId="74E07CC0" w14:textId="77777777" w:rsidR="001D6ADA" w:rsidRDefault="00000000">
      <w:r>
        <w:t xml:space="preserve">  </w:t>
      </w:r>
      <w:r>
        <w:rPr>
          <w:i/>
        </w:rPr>
        <w:t>FamilyTotal</w:t>
      </w:r>
      <w:r>
        <w:t xml:space="preserve">           Definition: Specifies which element of </w:t>
      </w:r>
      <w:r>
        <w:rPr>
          <w:i/>
        </w:rPr>
        <w:t>FamilyTotals</w:t>
      </w:r>
    </w:p>
    <w:p w14:paraId="631ECD01" w14:textId="77777777" w:rsidR="001D6ADA" w:rsidRDefault="00000000">
      <w:r>
        <w:t xml:space="preserve">                                    contains the maximum number of offspring </w:t>
      </w:r>
    </w:p>
    <w:p w14:paraId="2FAB97ED" w14:textId="77777777" w:rsidR="001D6ADA" w:rsidRDefault="00000000">
      <w:r>
        <w:t xml:space="preserve">                                    that can be selected from each </w:t>
      </w:r>
      <w:proofErr w:type="gramStart"/>
      <w:r>
        <w:t>full-sib</w:t>
      </w:r>
      <w:proofErr w:type="gramEnd"/>
      <w:r>
        <w:t xml:space="preserve"> </w:t>
      </w:r>
    </w:p>
    <w:p w14:paraId="64F01C89" w14:textId="77777777" w:rsidR="001D6ADA" w:rsidRDefault="00000000">
      <w:r>
        <w:t xml:space="preserve">                                    family across time steps</w:t>
      </w:r>
    </w:p>
    <w:p w14:paraId="6A83B1DF" w14:textId="77777777" w:rsidR="001D6ADA" w:rsidRDefault="00000000">
      <w:r>
        <w:t xml:space="preserve">                        Type: Integer</w:t>
      </w:r>
    </w:p>
    <w:p w14:paraId="594BACC0" w14:textId="77777777" w:rsidR="001D6ADA" w:rsidRDefault="00000000">
      <w:r>
        <w:t xml:space="preserve">                        Options:</w:t>
      </w:r>
    </w:p>
    <w:p w14:paraId="472F1B70" w14:textId="77777777" w:rsidR="001D6ADA" w:rsidRDefault="00000000">
      <w:r>
        <w:t xml:space="preserve">                            ≥1 Element of </w:t>
      </w:r>
      <w:r>
        <w:rPr>
          <w:i/>
        </w:rPr>
        <w:t>FamilyTotals</w:t>
      </w:r>
      <w:r>
        <w:t xml:space="preserve"> that contains the </w:t>
      </w:r>
    </w:p>
    <w:p w14:paraId="753C81C8" w14:textId="77777777" w:rsidR="001D6ADA" w:rsidRDefault="00000000">
      <w:r>
        <w:t xml:space="preserve">                               maximum number of offspring that can be selected </w:t>
      </w:r>
    </w:p>
    <w:p w14:paraId="2D4BDDA7" w14:textId="77777777" w:rsidR="001D6ADA" w:rsidRDefault="00000000">
      <w:r>
        <w:t xml:space="preserve">                               from each full-sib family</w:t>
      </w:r>
    </w:p>
    <w:p w14:paraId="52831D38" w14:textId="77777777" w:rsidR="001D6ADA" w:rsidRDefault="00000000">
      <w:r>
        <w:t xml:space="preserve">                            -9 Maximum number of offspring not applicable</w:t>
      </w:r>
    </w:p>
    <w:p w14:paraId="0B04C71D" w14:textId="77777777" w:rsidR="001D6ADA" w:rsidRDefault="00000000">
      <w:pPr>
        <w:rPr>
          <w:highlight w:val="yellow"/>
        </w:rPr>
      </w:pPr>
      <w:r>
        <w:t xml:space="preserve">                        Default: </w:t>
      </w:r>
      <w:r>
        <w:rPr>
          <w:i/>
        </w:rPr>
        <w:t>FamilyTotal</w:t>
      </w:r>
      <w:r>
        <w:t xml:space="preserve"> must be specified</w:t>
      </w:r>
    </w:p>
    <w:p w14:paraId="515747E0" w14:textId="77777777" w:rsidR="001D6ADA" w:rsidRDefault="001D6ADA"/>
    <w:p w14:paraId="1C6D39E3" w14:textId="77777777" w:rsidR="001D6ADA" w:rsidRDefault="00000000">
      <w:r>
        <w:t xml:space="preserve">  </w:t>
      </w:r>
      <w:r>
        <w:rPr>
          <w:i/>
        </w:rPr>
        <w:t>SireMatingsTotal</w:t>
      </w:r>
      <w:r>
        <w:t xml:space="preserve">      Definition: Specifies which element of </w:t>
      </w:r>
      <w:r>
        <w:rPr>
          <w:i/>
        </w:rPr>
        <w:t>SireMatingsTotals</w:t>
      </w:r>
    </w:p>
    <w:p w14:paraId="25528751" w14:textId="77777777" w:rsidR="001D6ADA" w:rsidRDefault="00000000">
      <w:r>
        <w:t xml:space="preserve">                                    contains the maximum number of matings for </w:t>
      </w:r>
    </w:p>
    <w:p w14:paraId="6A1DFDB3" w14:textId="77777777" w:rsidR="001D6ADA" w:rsidRDefault="00000000">
      <w:r>
        <w:t xml:space="preserve">                                    each sire across time steps</w:t>
      </w:r>
    </w:p>
    <w:p w14:paraId="1B9A9C9D" w14:textId="77777777" w:rsidR="001D6ADA" w:rsidRDefault="00000000">
      <w:r>
        <w:t xml:space="preserve">                        Type: Integer</w:t>
      </w:r>
    </w:p>
    <w:p w14:paraId="1576EBAF" w14:textId="77777777" w:rsidR="001D6ADA" w:rsidRDefault="00000000">
      <w:r>
        <w:t xml:space="preserve">                        Options:</w:t>
      </w:r>
    </w:p>
    <w:p w14:paraId="0E3C5857" w14:textId="77777777" w:rsidR="001D6ADA" w:rsidRDefault="00000000">
      <w:r>
        <w:t xml:space="preserve">                            ≥1 Element of </w:t>
      </w:r>
      <w:r>
        <w:rPr>
          <w:i/>
        </w:rPr>
        <w:t>SireMatingsTotals</w:t>
      </w:r>
      <w:r>
        <w:t xml:space="preserve"> that contains </w:t>
      </w:r>
    </w:p>
    <w:p w14:paraId="3C15CB30" w14:textId="77777777" w:rsidR="001D6ADA" w:rsidRDefault="00000000">
      <w:r>
        <w:t xml:space="preserve">                               the maximum number of matings for each sire</w:t>
      </w:r>
    </w:p>
    <w:p w14:paraId="2B20B227" w14:textId="77777777" w:rsidR="001D6ADA" w:rsidRDefault="00000000">
      <w:r>
        <w:t xml:space="preserve">                            -9 Maximum number of matings not applicable</w:t>
      </w:r>
    </w:p>
    <w:p w14:paraId="205F411C" w14:textId="77777777" w:rsidR="001D6ADA" w:rsidRDefault="00000000">
      <w:r>
        <w:t xml:space="preserve">                        Default: </w:t>
      </w:r>
      <w:r>
        <w:rPr>
          <w:i/>
        </w:rPr>
        <w:t>SireMatingsTotals</w:t>
      </w:r>
      <w:r>
        <w:t xml:space="preserve"> must be specified</w:t>
      </w:r>
    </w:p>
    <w:p w14:paraId="015198D5" w14:textId="77777777" w:rsidR="001D6ADA" w:rsidRDefault="001D6ADA"/>
    <w:p w14:paraId="3260C5B2" w14:textId="77777777" w:rsidR="001D6ADA" w:rsidRDefault="00000000">
      <w:r>
        <w:t xml:space="preserve">  </w:t>
      </w:r>
      <w:r>
        <w:rPr>
          <w:i/>
        </w:rPr>
        <w:t>DamMatingsTotal</w:t>
      </w:r>
      <w:r>
        <w:t xml:space="preserve">       Definition: Specifies which element of </w:t>
      </w:r>
      <w:r>
        <w:rPr>
          <w:i/>
        </w:rPr>
        <w:t>DamMatingsTotals</w:t>
      </w:r>
    </w:p>
    <w:p w14:paraId="458D1ED9" w14:textId="77777777" w:rsidR="001D6ADA" w:rsidRDefault="00000000">
      <w:r>
        <w:t xml:space="preserve">                                    contains the maximum number of matings for </w:t>
      </w:r>
    </w:p>
    <w:p w14:paraId="51E5405D" w14:textId="77777777" w:rsidR="001D6ADA" w:rsidRDefault="00000000">
      <w:r>
        <w:t xml:space="preserve">                                    each dam across time steps</w:t>
      </w:r>
    </w:p>
    <w:p w14:paraId="62E3038E" w14:textId="77777777" w:rsidR="001D6ADA" w:rsidRDefault="00000000">
      <w:r>
        <w:t xml:space="preserve">                        Type: Integer</w:t>
      </w:r>
    </w:p>
    <w:p w14:paraId="3A0C3B46" w14:textId="77777777" w:rsidR="001D6ADA" w:rsidRDefault="00000000">
      <w:r>
        <w:t xml:space="preserve">                        Options:</w:t>
      </w:r>
    </w:p>
    <w:p w14:paraId="024ABA5C" w14:textId="77777777" w:rsidR="001D6ADA" w:rsidRDefault="00000000">
      <w:r>
        <w:t xml:space="preserve">                            ≥1 Element of </w:t>
      </w:r>
      <w:r>
        <w:rPr>
          <w:i/>
        </w:rPr>
        <w:t>DamMatingsTotals</w:t>
      </w:r>
      <w:r>
        <w:t xml:space="preserve"> that contains </w:t>
      </w:r>
    </w:p>
    <w:p w14:paraId="07DC0B4E" w14:textId="77777777" w:rsidR="001D6ADA" w:rsidRDefault="00000000">
      <w:r>
        <w:t xml:space="preserve">                               the maximum number of matings for each dam</w:t>
      </w:r>
    </w:p>
    <w:p w14:paraId="1FAA6570" w14:textId="77777777" w:rsidR="001D6ADA" w:rsidRDefault="00000000">
      <w:r>
        <w:t xml:space="preserve">                            -9 Maximum number of matings not applicable</w:t>
      </w:r>
    </w:p>
    <w:p w14:paraId="670249B3" w14:textId="77777777" w:rsidR="001D6ADA" w:rsidRDefault="00000000">
      <w:r>
        <w:t xml:space="preserve">                        Default: </w:t>
      </w:r>
      <w:r>
        <w:rPr>
          <w:i/>
        </w:rPr>
        <w:t>DamMatingsTotals</w:t>
      </w:r>
      <w:r>
        <w:t xml:space="preserve"> must be specified</w:t>
      </w:r>
    </w:p>
    <w:p w14:paraId="5DD248AE" w14:textId="77777777" w:rsidR="001D6ADA" w:rsidRDefault="001D6ADA"/>
    <w:p w14:paraId="673B2BE7" w14:textId="77777777" w:rsidR="001D6ADA" w:rsidRDefault="00000000">
      <w:r>
        <w:t xml:space="preserve">  </w:t>
      </w:r>
      <w:r>
        <w:rPr>
          <w:i/>
        </w:rPr>
        <w:t>reselect</w:t>
      </w:r>
      <w:r>
        <w:t xml:space="preserve">              Definition: Specifies whether the highest-ranking </w:t>
      </w:r>
    </w:p>
    <w:p w14:paraId="64101DF3" w14:textId="77777777" w:rsidR="001D6ADA" w:rsidRDefault="00000000">
      <w:r>
        <w:t xml:space="preserve">                                    candidates that do not fulfil the rule(s) </w:t>
      </w:r>
    </w:p>
    <w:p w14:paraId="5959D5BB" w14:textId="77777777" w:rsidR="001D6ADA" w:rsidRDefault="00000000">
      <w:r>
        <w:t xml:space="preserve">                                    are selected when there are insufficient </w:t>
      </w:r>
    </w:p>
    <w:p w14:paraId="66695AB2" w14:textId="77777777" w:rsidR="001D6ADA" w:rsidRDefault="00000000">
      <w:r>
        <w:t xml:space="preserve">                                    selection candidates to fulfil the selection </w:t>
      </w:r>
    </w:p>
    <w:p w14:paraId="72C950DA" w14:textId="77777777" w:rsidR="001D6ADA" w:rsidRDefault="00000000">
      <w:r>
        <w:t xml:space="preserve">                                    rule(s)</w:t>
      </w:r>
    </w:p>
    <w:p w14:paraId="302FB481" w14:textId="77777777" w:rsidR="001D6ADA" w:rsidRDefault="00000000">
      <w:r>
        <w:t xml:space="preserve">                        Type: Integer</w:t>
      </w:r>
    </w:p>
    <w:p w14:paraId="312C95B3" w14:textId="77777777" w:rsidR="001D6ADA" w:rsidRDefault="00000000">
      <w:r>
        <w:t xml:space="preserve">                        Options:</w:t>
      </w:r>
    </w:p>
    <w:p w14:paraId="1677CFE4" w14:textId="77777777" w:rsidR="001D6ADA" w:rsidRDefault="00000000">
      <w:r>
        <w:t xml:space="preserve">                             0 Highest-ranking candidates are not selected</w:t>
      </w:r>
    </w:p>
    <w:p w14:paraId="0D6F2BD5" w14:textId="77777777" w:rsidR="001D6ADA" w:rsidRDefault="00000000">
      <w:r>
        <w:t xml:space="preserve">                             1 Highest-ranking candidates are selected</w:t>
      </w:r>
    </w:p>
    <w:p w14:paraId="7CF14139" w14:textId="77777777" w:rsidR="001D6ADA" w:rsidRDefault="00000000">
      <w:r>
        <w:t xml:space="preserve">                        Default: </w:t>
      </w:r>
      <w:r>
        <w:rPr>
          <w:i/>
        </w:rPr>
        <w:t>reselect</w:t>
      </w:r>
      <w:r>
        <w:t xml:space="preserve"> must be specified</w:t>
      </w:r>
    </w:p>
    <w:p w14:paraId="4E602669" w14:textId="77777777" w:rsidR="001D6ADA" w:rsidRDefault="001D6ADA">
      <w:pPr>
        <w:rPr>
          <w:highlight w:val="yellow"/>
        </w:rPr>
      </w:pPr>
    </w:p>
    <w:p w14:paraId="59AE69FA" w14:textId="77777777" w:rsidR="001D6ADA" w:rsidRDefault="00000000">
      <w:pPr>
        <w:rPr>
          <w:highlight w:val="yellow"/>
        </w:rPr>
      </w:pPr>
      <w:r>
        <w:t xml:space="preserve">  The following variables are arrays of integers</w:t>
      </w:r>
    </w:p>
    <w:p w14:paraId="132481E0" w14:textId="77777777" w:rsidR="001D6ADA" w:rsidRDefault="001D6ADA">
      <w:pPr>
        <w:rPr>
          <w:highlight w:val="yellow"/>
        </w:rPr>
      </w:pPr>
    </w:p>
    <w:p w14:paraId="7A9730FC" w14:textId="77777777" w:rsidR="001D6ADA" w:rsidRDefault="00000000">
      <w:r>
        <w:t xml:space="preserve">  </w:t>
      </w:r>
      <w:r>
        <w:rPr>
          <w:i/>
        </w:rPr>
        <w:t>SireTimeTotals</w:t>
      </w:r>
      <w:r>
        <w:t xml:space="preserve">        Definition: Array that contains the maximum number(s) of </w:t>
      </w:r>
    </w:p>
    <w:p w14:paraId="153F1FBF" w14:textId="77777777" w:rsidR="001D6ADA" w:rsidRDefault="00000000">
      <w:r>
        <w:t xml:space="preserve">                                    offspring that can be selected from each </w:t>
      </w:r>
    </w:p>
    <w:p w14:paraId="31B1A0F4" w14:textId="77777777" w:rsidR="001D6ADA" w:rsidRDefault="00000000">
      <w:r>
        <w:lastRenderedPageBreak/>
        <w:t xml:space="preserve">                                    sire during each time step</w:t>
      </w:r>
    </w:p>
    <w:p w14:paraId="06787DD2" w14:textId="77777777" w:rsidR="001D6ADA" w:rsidRDefault="00000000">
      <w:r>
        <w:t xml:space="preserve">                        Type: Integer</w:t>
      </w:r>
    </w:p>
    <w:p w14:paraId="577F9836" w14:textId="77777777" w:rsidR="001D6ADA" w:rsidRDefault="00000000">
      <w:r>
        <w:t xml:space="preserve">                        Dimension: 1 x maximum number specified for </w:t>
      </w:r>
    </w:p>
    <w:p w14:paraId="54FF2EED" w14:textId="77777777" w:rsidR="001D6ADA" w:rsidRDefault="00000000">
      <w:r>
        <w:t xml:space="preserve">                                   </w:t>
      </w:r>
      <w:r>
        <w:rPr>
          <w:i/>
        </w:rPr>
        <w:t>SireTimeTotal</w:t>
      </w:r>
      <w:r>
        <w:t xml:space="preserve"> across rules</w:t>
      </w:r>
    </w:p>
    <w:p w14:paraId="5CB815BC" w14:textId="77777777" w:rsidR="001D6ADA" w:rsidRDefault="00000000">
      <w:r>
        <w:t xml:space="preserve">                        Options:</w:t>
      </w:r>
    </w:p>
    <w:p w14:paraId="1D26ACC2" w14:textId="77777777" w:rsidR="001D6ADA" w:rsidRDefault="00000000">
      <w:r>
        <w:t xml:space="preserve">                            ≥1 For each element specified in </w:t>
      </w:r>
      <w:r>
        <w:rPr>
          <w:i/>
        </w:rPr>
        <w:t>SireTimeTotal</w:t>
      </w:r>
    </w:p>
    <w:p w14:paraId="6FBE51AF" w14:textId="77777777" w:rsidR="001D6ADA" w:rsidRDefault="00000000">
      <w:r>
        <w:t xml:space="preserve">                             0 For each element not specified in </w:t>
      </w:r>
      <w:r>
        <w:rPr>
          <w:i/>
        </w:rPr>
        <w:t>SireTimeTotal</w:t>
      </w:r>
    </w:p>
    <w:p w14:paraId="7350A427" w14:textId="77777777" w:rsidR="001D6ADA" w:rsidRDefault="00000000">
      <w:r>
        <w:t xml:space="preserve">                        Default: </w:t>
      </w:r>
      <w:r>
        <w:rPr>
          <w:i/>
        </w:rPr>
        <w:t>SireTimeTotals</w:t>
      </w:r>
      <w:r>
        <w:t xml:space="preserve"> must be specified when </w:t>
      </w:r>
    </w:p>
    <w:p w14:paraId="77B6567D" w14:textId="77777777" w:rsidR="001D6ADA" w:rsidRDefault="00000000">
      <w:r>
        <w:t xml:space="preserve">                                 </w:t>
      </w:r>
      <w:r>
        <w:rPr>
          <w:i/>
        </w:rPr>
        <w:t>SireTimeTotal</w:t>
      </w:r>
      <w:r>
        <w:t>≥1 for any rule</w:t>
      </w:r>
    </w:p>
    <w:p w14:paraId="2920F006" w14:textId="77777777" w:rsidR="001D6ADA" w:rsidRDefault="001D6ADA"/>
    <w:p w14:paraId="6FA4DE55" w14:textId="77777777" w:rsidR="001D6ADA" w:rsidRDefault="00000000">
      <w:r>
        <w:t xml:space="preserve">  </w:t>
      </w:r>
      <w:r>
        <w:rPr>
          <w:i/>
        </w:rPr>
        <w:t>DamTimeTotals</w:t>
      </w:r>
      <w:r>
        <w:t xml:space="preserve">         Definition: Array that contains the maximum number(s) of </w:t>
      </w:r>
    </w:p>
    <w:p w14:paraId="22F26003" w14:textId="77777777" w:rsidR="001D6ADA" w:rsidRDefault="00000000">
      <w:r>
        <w:t xml:space="preserve">                                    offspring that can be selected from each </w:t>
      </w:r>
    </w:p>
    <w:p w14:paraId="475A13C1" w14:textId="77777777" w:rsidR="001D6ADA" w:rsidRDefault="00000000">
      <w:r>
        <w:t xml:space="preserve">                                    dam during each time step</w:t>
      </w:r>
    </w:p>
    <w:p w14:paraId="65B4A396" w14:textId="77777777" w:rsidR="001D6ADA" w:rsidRDefault="00000000">
      <w:r>
        <w:t xml:space="preserve">                        Type: Integer</w:t>
      </w:r>
    </w:p>
    <w:p w14:paraId="5DF48E7A" w14:textId="77777777" w:rsidR="001D6ADA" w:rsidRDefault="00000000">
      <w:r>
        <w:t xml:space="preserve">                        Dimension: 1 x maximum number specified for </w:t>
      </w:r>
    </w:p>
    <w:p w14:paraId="0A0AC81F" w14:textId="77777777" w:rsidR="001D6ADA" w:rsidRDefault="00000000">
      <w:r>
        <w:t xml:space="preserve">                                   </w:t>
      </w:r>
      <w:r>
        <w:rPr>
          <w:i/>
        </w:rPr>
        <w:t>DamTimeTotal</w:t>
      </w:r>
      <w:r>
        <w:t xml:space="preserve"> across rules</w:t>
      </w:r>
    </w:p>
    <w:p w14:paraId="5AAC1305" w14:textId="77777777" w:rsidR="001D6ADA" w:rsidRDefault="00000000">
      <w:r>
        <w:t xml:space="preserve">                        Options:</w:t>
      </w:r>
    </w:p>
    <w:p w14:paraId="166284C8" w14:textId="77777777" w:rsidR="001D6ADA" w:rsidRDefault="00000000">
      <w:r>
        <w:t xml:space="preserve">                            ≥1 For each element specified in </w:t>
      </w:r>
      <w:r>
        <w:rPr>
          <w:i/>
        </w:rPr>
        <w:t>DamTimeTotal</w:t>
      </w:r>
    </w:p>
    <w:p w14:paraId="5C8C9797" w14:textId="77777777" w:rsidR="001D6ADA" w:rsidRDefault="00000000">
      <w:r>
        <w:t xml:space="preserve">                             0 For each element not specified in </w:t>
      </w:r>
      <w:r>
        <w:rPr>
          <w:i/>
        </w:rPr>
        <w:t>DamTimeTotal</w:t>
      </w:r>
    </w:p>
    <w:p w14:paraId="18A058C5" w14:textId="77777777" w:rsidR="001D6ADA" w:rsidRDefault="00000000">
      <w:r>
        <w:t xml:space="preserve">                        Default: </w:t>
      </w:r>
      <w:r>
        <w:rPr>
          <w:i/>
        </w:rPr>
        <w:t>DamTimeTotals</w:t>
      </w:r>
      <w:r>
        <w:t xml:space="preserve"> must be specified when </w:t>
      </w:r>
    </w:p>
    <w:p w14:paraId="5A7A3A08" w14:textId="77777777" w:rsidR="001D6ADA" w:rsidRDefault="00000000">
      <w:r>
        <w:t xml:space="preserve">                                 </w:t>
      </w:r>
      <w:r>
        <w:rPr>
          <w:i/>
        </w:rPr>
        <w:t>DamTimeTotal</w:t>
      </w:r>
      <w:r>
        <w:t>≥1 for any rule</w:t>
      </w:r>
    </w:p>
    <w:p w14:paraId="1E113527" w14:textId="77777777" w:rsidR="001D6ADA" w:rsidRDefault="001D6ADA"/>
    <w:p w14:paraId="1530D065" w14:textId="77777777" w:rsidR="001D6ADA" w:rsidRDefault="00000000">
      <w:r>
        <w:t xml:space="preserve">  </w:t>
      </w:r>
      <w:r>
        <w:rPr>
          <w:i/>
        </w:rPr>
        <w:t>FamilyTimeTotals</w:t>
      </w:r>
      <w:r>
        <w:t xml:space="preserve">      Definition: Array that contains the maximum number(s) of </w:t>
      </w:r>
    </w:p>
    <w:p w14:paraId="0CB76127" w14:textId="77777777" w:rsidR="001D6ADA" w:rsidRDefault="00000000">
      <w:r>
        <w:t xml:space="preserve">                                    offspring that can be selected from each </w:t>
      </w:r>
    </w:p>
    <w:p w14:paraId="7216B9F4" w14:textId="77777777" w:rsidR="001D6ADA" w:rsidRDefault="00000000">
      <w:r>
        <w:t xml:space="preserve">                                    full-sib family during each time step</w:t>
      </w:r>
    </w:p>
    <w:p w14:paraId="6CE8CCF5" w14:textId="77777777" w:rsidR="001D6ADA" w:rsidRDefault="00000000">
      <w:r>
        <w:t xml:space="preserve">                        Type: Integer</w:t>
      </w:r>
    </w:p>
    <w:p w14:paraId="3A0BD501" w14:textId="77777777" w:rsidR="001D6ADA" w:rsidRDefault="00000000">
      <w:r>
        <w:t xml:space="preserve">                        Dimension: 1 x maximum number specified for </w:t>
      </w:r>
    </w:p>
    <w:p w14:paraId="72F766E5" w14:textId="77777777" w:rsidR="001D6ADA" w:rsidRDefault="00000000">
      <w:r>
        <w:t xml:space="preserve">                                   </w:t>
      </w:r>
      <w:r>
        <w:rPr>
          <w:i/>
        </w:rPr>
        <w:t>FamilyTimeTotal</w:t>
      </w:r>
      <w:r>
        <w:t xml:space="preserve"> across rules</w:t>
      </w:r>
    </w:p>
    <w:p w14:paraId="18334FBD" w14:textId="77777777" w:rsidR="001D6ADA" w:rsidRDefault="00000000">
      <w:r>
        <w:t xml:space="preserve">                        Options:</w:t>
      </w:r>
    </w:p>
    <w:p w14:paraId="0386B28C" w14:textId="77777777" w:rsidR="001D6ADA" w:rsidRDefault="00000000">
      <w:r>
        <w:t xml:space="preserve">                            ≥1 For each element specified in </w:t>
      </w:r>
      <w:r>
        <w:rPr>
          <w:i/>
        </w:rPr>
        <w:t>FamilyTimeTotal</w:t>
      </w:r>
    </w:p>
    <w:p w14:paraId="617C50C4" w14:textId="77777777" w:rsidR="001D6ADA" w:rsidRDefault="00000000">
      <w:r>
        <w:t xml:space="preserve">                             0 For each element not specified in </w:t>
      </w:r>
      <w:r>
        <w:rPr>
          <w:i/>
        </w:rPr>
        <w:t>FamilyTimeTotal</w:t>
      </w:r>
    </w:p>
    <w:p w14:paraId="793359F9" w14:textId="77777777" w:rsidR="001D6ADA" w:rsidRDefault="00000000">
      <w:r>
        <w:t xml:space="preserve">                        Default: </w:t>
      </w:r>
      <w:r>
        <w:rPr>
          <w:i/>
        </w:rPr>
        <w:t>FamilyTimeTotals</w:t>
      </w:r>
      <w:r>
        <w:t xml:space="preserve"> must be specified when </w:t>
      </w:r>
    </w:p>
    <w:p w14:paraId="420F9F71" w14:textId="77777777" w:rsidR="001D6ADA" w:rsidRDefault="00000000">
      <w:r>
        <w:t xml:space="preserve">                                 </w:t>
      </w:r>
      <w:r>
        <w:rPr>
          <w:i/>
        </w:rPr>
        <w:t>FamilyTimeTotal</w:t>
      </w:r>
      <w:r>
        <w:t>≥1 for any rule</w:t>
      </w:r>
    </w:p>
    <w:p w14:paraId="6C6480CC" w14:textId="77777777" w:rsidR="001D6ADA" w:rsidRDefault="001D6ADA"/>
    <w:p w14:paraId="66AE0EA3" w14:textId="77777777" w:rsidR="001D6ADA" w:rsidRDefault="00000000">
      <w:r>
        <w:t xml:space="preserve">  </w:t>
      </w:r>
      <w:r>
        <w:rPr>
          <w:i/>
        </w:rPr>
        <w:t>SireMatingsTimeTotals</w:t>
      </w:r>
      <w:r>
        <w:t xml:space="preserve"> Definition: Array that contains the maximum number(s) of </w:t>
      </w:r>
    </w:p>
    <w:p w14:paraId="3E747F39" w14:textId="77777777" w:rsidR="001D6ADA" w:rsidRDefault="00000000">
      <w:r>
        <w:t xml:space="preserve">                                    matings for each sire during each time step</w:t>
      </w:r>
    </w:p>
    <w:p w14:paraId="164178CA" w14:textId="77777777" w:rsidR="001D6ADA" w:rsidRDefault="00000000">
      <w:r>
        <w:t xml:space="preserve">                        Type: Integer</w:t>
      </w:r>
    </w:p>
    <w:p w14:paraId="68C39102" w14:textId="77777777" w:rsidR="001D6ADA" w:rsidRDefault="00000000">
      <w:r>
        <w:t xml:space="preserve">                        Dimension: 1 x maximum number specified for </w:t>
      </w:r>
    </w:p>
    <w:p w14:paraId="319ED956" w14:textId="77777777" w:rsidR="001D6ADA" w:rsidRDefault="00000000">
      <w:r>
        <w:t xml:space="preserve">                                   </w:t>
      </w:r>
      <w:r>
        <w:rPr>
          <w:i/>
        </w:rPr>
        <w:t xml:space="preserve">SireMatingsTimeTotal </w:t>
      </w:r>
      <w:r>
        <w:t>across rules</w:t>
      </w:r>
    </w:p>
    <w:p w14:paraId="36048964" w14:textId="77777777" w:rsidR="001D6ADA" w:rsidRDefault="00000000">
      <w:r>
        <w:t xml:space="preserve">                        Options:</w:t>
      </w:r>
    </w:p>
    <w:p w14:paraId="6717904D" w14:textId="77777777" w:rsidR="001D6ADA" w:rsidRDefault="00000000">
      <w:r>
        <w:t xml:space="preserve">                            ≥1 For each element specified in</w:t>
      </w:r>
      <w:r>
        <w:rPr>
          <w:i/>
        </w:rPr>
        <w:t xml:space="preserve"> SireMatingsTimeTotal</w:t>
      </w:r>
    </w:p>
    <w:p w14:paraId="0E07C50C" w14:textId="77777777" w:rsidR="001D6ADA" w:rsidRDefault="00000000">
      <w:r>
        <w:t xml:space="preserve">                             0 For each element not specified in </w:t>
      </w:r>
    </w:p>
    <w:p w14:paraId="5B1F267D" w14:textId="77777777" w:rsidR="001D6ADA" w:rsidRDefault="00000000">
      <w:r>
        <w:t xml:space="preserve">                               </w:t>
      </w:r>
      <w:r>
        <w:rPr>
          <w:i/>
        </w:rPr>
        <w:t>SireMatingsTimeTotal</w:t>
      </w:r>
    </w:p>
    <w:p w14:paraId="55146E0A" w14:textId="77777777" w:rsidR="001D6ADA" w:rsidRDefault="00000000">
      <w:r>
        <w:t xml:space="preserve">                        Default: </w:t>
      </w:r>
      <w:r>
        <w:rPr>
          <w:i/>
        </w:rPr>
        <w:t>SireMatingsTimeTotals</w:t>
      </w:r>
      <w:r>
        <w:t xml:space="preserve"> must be specified when </w:t>
      </w:r>
    </w:p>
    <w:p w14:paraId="0BCE4D4D" w14:textId="77777777" w:rsidR="001D6ADA" w:rsidRDefault="00000000">
      <w:r>
        <w:t xml:space="preserve">                                 </w:t>
      </w:r>
      <w:r>
        <w:rPr>
          <w:i/>
        </w:rPr>
        <w:t>SireMatingsTimeTotal</w:t>
      </w:r>
      <w:r>
        <w:t>≥1 for any rule</w:t>
      </w:r>
    </w:p>
    <w:p w14:paraId="04784A62" w14:textId="77777777" w:rsidR="001D6ADA" w:rsidRDefault="001D6ADA"/>
    <w:p w14:paraId="15CA490D" w14:textId="77777777" w:rsidR="001D6ADA" w:rsidRDefault="00000000">
      <w:r>
        <w:t xml:space="preserve">  </w:t>
      </w:r>
      <w:proofErr w:type="gramStart"/>
      <w:r>
        <w:rPr>
          <w:i/>
        </w:rPr>
        <w:t xml:space="preserve">DamMatingsTimeTotals  </w:t>
      </w:r>
      <w:r>
        <w:t>Definition</w:t>
      </w:r>
      <w:proofErr w:type="gramEnd"/>
      <w:r>
        <w:t xml:space="preserve">: Array that contains the maximum number(s) of </w:t>
      </w:r>
    </w:p>
    <w:p w14:paraId="0C613B16" w14:textId="77777777" w:rsidR="001D6ADA" w:rsidRDefault="00000000">
      <w:r>
        <w:t xml:space="preserve">                                    matings for each dam during each time step</w:t>
      </w:r>
    </w:p>
    <w:p w14:paraId="092479C9" w14:textId="77777777" w:rsidR="001D6ADA" w:rsidRDefault="00000000">
      <w:r>
        <w:t xml:space="preserve">                        Type: Integer</w:t>
      </w:r>
    </w:p>
    <w:p w14:paraId="5760CFBC" w14:textId="77777777" w:rsidR="001D6ADA" w:rsidRDefault="00000000">
      <w:r>
        <w:t xml:space="preserve">                        Dimension: 1 x maximum number specified for </w:t>
      </w:r>
    </w:p>
    <w:p w14:paraId="380E5695" w14:textId="77777777" w:rsidR="001D6ADA" w:rsidRDefault="00000000">
      <w:r>
        <w:t xml:space="preserve">                                   </w:t>
      </w:r>
      <w:r>
        <w:rPr>
          <w:i/>
        </w:rPr>
        <w:t xml:space="preserve">DamMatingsTimeTotal </w:t>
      </w:r>
      <w:r>
        <w:t>across rules</w:t>
      </w:r>
    </w:p>
    <w:p w14:paraId="191C7290" w14:textId="77777777" w:rsidR="001D6ADA" w:rsidRDefault="00000000">
      <w:r>
        <w:t xml:space="preserve">                        Options:</w:t>
      </w:r>
    </w:p>
    <w:p w14:paraId="7363CF62" w14:textId="77777777" w:rsidR="001D6ADA" w:rsidRDefault="00000000">
      <w:r>
        <w:t xml:space="preserve">                            ≥1 For each element specified in </w:t>
      </w:r>
      <w:r>
        <w:rPr>
          <w:i/>
        </w:rPr>
        <w:t>DamMatingsTimeTotal</w:t>
      </w:r>
    </w:p>
    <w:p w14:paraId="5717D0F8" w14:textId="77777777" w:rsidR="001D6ADA" w:rsidRDefault="00000000">
      <w:r>
        <w:t xml:space="preserve">                             0 For each element not specified in </w:t>
      </w:r>
      <w:r>
        <w:rPr>
          <w:i/>
        </w:rPr>
        <w:t>DamMatingsTimeTotal</w:t>
      </w:r>
    </w:p>
    <w:p w14:paraId="47B8A95D" w14:textId="77777777" w:rsidR="001D6ADA" w:rsidRDefault="00000000">
      <w:r>
        <w:t xml:space="preserve">                        Default: </w:t>
      </w:r>
      <w:r>
        <w:rPr>
          <w:i/>
        </w:rPr>
        <w:t>DamMatingsTimeTotals</w:t>
      </w:r>
      <w:r>
        <w:t xml:space="preserve"> must be specified when </w:t>
      </w:r>
    </w:p>
    <w:p w14:paraId="12462483" w14:textId="77777777" w:rsidR="001D6ADA" w:rsidRDefault="00000000">
      <w:r>
        <w:t xml:space="preserve">                                 </w:t>
      </w:r>
      <w:r>
        <w:rPr>
          <w:i/>
        </w:rPr>
        <w:t>DamMatingsTimeTotal</w:t>
      </w:r>
      <w:r>
        <w:t>≥1 for any rule</w:t>
      </w:r>
    </w:p>
    <w:p w14:paraId="27F37342" w14:textId="77777777" w:rsidR="001D6ADA" w:rsidRDefault="001D6ADA"/>
    <w:p w14:paraId="41997142" w14:textId="77777777" w:rsidR="001D6ADA" w:rsidRDefault="00000000">
      <w:r>
        <w:lastRenderedPageBreak/>
        <w:t xml:space="preserve">  </w:t>
      </w:r>
      <w:r>
        <w:rPr>
          <w:i/>
        </w:rPr>
        <w:t>SireTotals</w:t>
      </w:r>
      <w:r>
        <w:t xml:space="preserve">            Definition: Array that contains the maximum number(s) of </w:t>
      </w:r>
    </w:p>
    <w:p w14:paraId="369AD95A" w14:textId="77777777" w:rsidR="001D6ADA" w:rsidRDefault="00000000">
      <w:r>
        <w:t xml:space="preserve">                                    offspring that can be selected from each sire</w:t>
      </w:r>
    </w:p>
    <w:p w14:paraId="6D912C82" w14:textId="77777777" w:rsidR="001D6ADA" w:rsidRDefault="00000000">
      <w:r>
        <w:t xml:space="preserve">                                    across time steps</w:t>
      </w:r>
    </w:p>
    <w:p w14:paraId="756556C2" w14:textId="77777777" w:rsidR="001D6ADA" w:rsidRDefault="00000000">
      <w:r>
        <w:t xml:space="preserve">                        Type: Integer</w:t>
      </w:r>
    </w:p>
    <w:p w14:paraId="4BBE4118" w14:textId="77777777" w:rsidR="001D6ADA" w:rsidRDefault="00000000">
      <w:r>
        <w:t xml:space="preserve">                        Dimension: 1 x maximum number specified for </w:t>
      </w:r>
    </w:p>
    <w:p w14:paraId="5CD40FDB" w14:textId="77777777" w:rsidR="001D6ADA" w:rsidRDefault="00000000">
      <w:r>
        <w:t xml:space="preserve">                                   </w:t>
      </w:r>
      <w:r>
        <w:rPr>
          <w:i/>
        </w:rPr>
        <w:t>SireTotal</w:t>
      </w:r>
      <w:r>
        <w:t xml:space="preserve"> across rules</w:t>
      </w:r>
    </w:p>
    <w:p w14:paraId="4E71321A" w14:textId="77777777" w:rsidR="001D6ADA" w:rsidRDefault="00000000">
      <w:r>
        <w:t xml:space="preserve">                        Options:</w:t>
      </w:r>
    </w:p>
    <w:p w14:paraId="679BFEB6" w14:textId="77777777" w:rsidR="001D6ADA" w:rsidRDefault="00000000">
      <w:r>
        <w:t xml:space="preserve">                            ≥1 For each element specified in </w:t>
      </w:r>
      <w:r>
        <w:rPr>
          <w:i/>
        </w:rPr>
        <w:t>SireTotal</w:t>
      </w:r>
    </w:p>
    <w:p w14:paraId="66878234" w14:textId="77777777" w:rsidR="001D6ADA" w:rsidRDefault="00000000">
      <w:r>
        <w:t xml:space="preserve">                             0 For each element not specified in </w:t>
      </w:r>
      <w:r>
        <w:rPr>
          <w:i/>
        </w:rPr>
        <w:t>SireTotal</w:t>
      </w:r>
    </w:p>
    <w:p w14:paraId="779AE8EB" w14:textId="77777777" w:rsidR="001D6ADA" w:rsidRDefault="00000000">
      <w:r>
        <w:t xml:space="preserve">                        Default: </w:t>
      </w:r>
      <w:r>
        <w:rPr>
          <w:i/>
        </w:rPr>
        <w:t>SireTotals</w:t>
      </w:r>
      <w:r>
        <w:t xml:space="preserve"> must be specified when </w:t>
      </w:r>
      <w:r>
        <w:rPr>
          <w:i/>
        </w:rPr>
        <w:t>SireTotal</w:t>
      </w:r>
      <w:r>
        <w:t>≥1</w:t>
      </w:r>
    </w:p>
    <w:p w14:paraId="0CE66C05" w14:textId="77777777" w:rsidR="001D6ADA" w:rsidRDefault="00000000">
      <w:r>
        <w:t xml:space="preserve">                                 for any rule</w:t>
      </w:r>
    </w:p>
    <w:p w14:paraId="7ECABDF9" w14:textId="77777777" w:rsidR="001D6ADA" w:rsidRDefault="001D6ADA"/>
    <w:p w14:paraId="42E70892" w14:textId="77777777" w:rsidR="001D6ADA" w:rsidRDefault="00000000">
      <w:r>
        <w:t xml:space="preserve">  </w:t>
      </w:r>
      <w:r>
        <w:rPr>
          <w:i/>
        </w:rPr>
        <w:t xml:space="preserve">DamTotals             </w:t>
      </w:r>
      <w:r>
        <w:t xml:space="preserve">Definition: Array that contains the maximum number(s) of </w:t>
      </w:r>
    </w:p>
    <w:p w14:paraId="3440A07B" w14:textId="77777777" w:rsidR="001D6ADA" w:rsidRDefault="00000000">
      <w:r>
        <w:t xml:space="preserve">                                    offspring that can be selected from each </w:t>
      </w:r>
    </w:p>
    <w:p w14:paraId="2E59678D" w14:textId="77777777" w:rsidR="001D6ADA" w:rsidRDefault="00000000">
      <w:r>
        <w:t xml:space="preserve">                                    dam across time steps</w:t>
      </w:r>
    </w:p>
    <w:p w14:paraId="36E65009" w14:textId="77777777" w:rsidR="001D6ADA" w:rsidRDefault="00000000">
      <w:r>
        <w:t xml:space="preserve">                        Type: Integer</w:t>
      </w:r>
    </w:p>
    <w:p w14:paraId="3C992B82" w14:textId="77777777" w:rsidR="001D6ADA" w:rsidRDefault="00000000">
      <w:r>
        <w:t xml:space="preserve">                        Dimension: 1 x maximum number specified for </w:t>
      </w:r>
    </w:p>
    <w:p w14:paraId="5B26E394" w14:textId="77777777" w:rsidR="001D6ADA" w:rsidRDefault="00000000">
      <w:r>
        <w:t xml:space="preserve">                                   </w:t>
      </w:r>
      <w:r>
        <w:rPr>
          <w:i/>
        </w:rPr>
        <w:t>DamTotal</w:t>
      </w:r>
      <w:r>
        <w:t xml:space="preserve"> across rules</w:t>
      </w:r>
    </w:p>
    <w:p w14:paraId="7DF59E4C" w14:textId="77777777" w:rsidR="001D6ADA" w:rsidRDefault="00000000">
      <w:r>
        <w:t xml:space="preserve">                        Options:</w:t>
      </w:r>
    </w:p>
    <w:p w14:paraId="52C6BB46" w14:textId="77777777" w:rsidR="001D6ADA" w:rsidRDefault="00000000">
      <w:r>
        <w:t xml:space="preserve">                            ≥1 For each element specified in </w:t>
      </w:r>
      <w:r>
        <w:rPr>
          <w:i/>
        </w:rPr>
        <w:t>DamTotal</w:t>
      </w:r>
    </w:p>
    <w:p w14:paraId="2D0B5B66" w14:textId="77777777" w:rsidR="001D6ADA" w:rsidRDefault="00000000">
      <w:r>
        <w:t xml:space="preserve">                             0 For each element not specified in </w:t>
      </w:r>
      <w:r>
        <w:rPr>
          <w:i/>
        </w:rPr>
        <w:t>DamTotal</w:t>
      </w:r>
    </w:p>
    <w:p w14:paraId="27BE3245" w14:textId="77777777" w:rsidR="001D6ADA" w:rsidRDefault="00000000">
      <w:r>
        <w:t xml:space="preserve">                        Default: </w:t>
      </w:r>
      <w:r>
        <w:rPr>
          <w:i/>
        </w:rPr>
        <w:t>DamTotals</w:t>
      </w:r>
      <w:r>
        <w:t xml:space="preserve"> must be specified when </w:t>
      </w:r>
    </w:p>
    <w:p w14:paraId="469B4F37" w14:textId="77777777" w:rsidR="001D6ADA" w:rsidRDefault="00000000">
      <w:r>
        <w:t xml:space="preserve">                                 </w:t>
      </w:r>
      <w:r>
        <w:rPr>
          <w:i/>
        </w:rPr>
        <w:t>DamTotal</w:t>
      </w:r>
      <w:r>
        <w:t>≥1 for any rule</w:t>
      </w:r>
    </w:p>
    <w:p w14:paraId="4F3ADC21" w14:textId="77777777" w:rsidR="001D6ADA" w:rsidRDefault="001D6ADA"/>
    <w:p w14:paraId="201BAE17" w14:textId="77777777" w:rsidR="001D6ADA" w:rsidRDefault="00000000">
      <w:r>
        <w:t xml:space="preserve">  </w:t>
      </w:r>
      <w:r>
        <w:rPr>
          <w:i/>
        </w:rPr>
        <w:t xml:space="preserve">FamilyTotals          </w:t>
      </w:r>
      <w:r>
        <w:t xml:space="preserve">Definition: Array that contains the maximum number(s) of </w:t>
      </w:r>
    </w:p>
    <w:p w14:paraId="60F26280" w14:textId="77777777" w:rsidR="001D6ADA" w:rsidRDefault="00000000">
      <w:r>
        <w:t xml:space="preserve">                                    offspring that can be selected from each </w:t>
      </w:r>
    </w:p>
    <w:p w14:paraId="4DB9A08A" w14:textId="77777777" w:rsidR="001D6ADA" w:rsidRDefault="00000000">
      <w:r>
        <w:t xml:space="preserve">                                    full-sib family across time steps</w:t>
      </w:r>
    </w:p>
    <w:p w14:paraId="6550B861" w14:textId="77777777" w:rsidR="001D6ADA" w:rsidRDefault="00000000">
      <w:r>
        <w:t xml:space="preserve">                        Type: Integer</w:t>
      </w:r>
    </w:p>
    <w:p w14:paraId="64BE50CE" w14:textId="77777777" w:rsidR="001D6ADA" w:rsidRDefault="00000000">
      <w:r>
        <w:t xml:space="preserve">                        Dimension: 1 x maximum number specified for </w:t>
      </w:r>
    </w:p>
    <w:p w14:paraId="742EDA6E" w14:textId="77777777" w:rsidR="001D6ADA" w:rsidRDefault="00000000">
      <w:r>
        <w:t xml:space="preserve">                                   </w:t>
      </w:r>
      <w:r>
        <w:rPr>
          <w:i/>
        </w:rPr>
        <w:t>FamilyTotal</w:t>
      </w:r>
      <w:r>
        <w:t xml:space="preserve"> across rules</w:t>
      </w:r>
    </w:p>
    <w:p w14:paraId="447EA7DF" w14:textId="77777777" w:rsidR="001D6ADA" w:rsidRDefault="00000000">
      <w:r>
        <w:t xml:space="preserve">                        Options:</w:t>
      </w:r>
    </w:p>
    <w:p w14:paraId="49FADDDE" w14:textId="77777777" w:rsidR="001D6ADA" w:rsidRDefault="00000000">
      <w:r>
        <w:t xml:space="preserve">                            ≥1 For each element specified in </w:t>
      </w:r>
      <w:r>
        <w:rPr>
          <w:i/>
        </w:rPr>
        <w:t>FamilyTotal</w:t>
      </w:r>
    </w:p>
    <w:p w14:paraId="381E6EE8" w14:textId="77777777" w:rsidR="001D6ADA" w:rsidRDefault="00000000">
      <w:r>
        <w:t xml:space="preserve">                             0 For each element not specified in </w:t>
      </w:r>
      <w:r>
        <w:rPr>
          <w:i/>
        </w:rPr>
        <w:t>FamilyTotal</w:t>
      </w:r>
    </w:p>
    <w:p w14:paraId="02918B48" w14:textId="77777777" w:rsidR="001D6ADA" w:rsidRDefault="00000000">
      <w:r>
        <w:t xml:space="preserve">                        Default: </w:t>
      </w:r>
      <w:r>
        <w:rPr>
          <w:i/>
        </w:rPr>
        <w:t>FamilyTotals</w:t>
      </w:r>
      <w:r>
        <w:t xml:space="preserve"> must be specified when </w:t>
      </w:r>
    </w:p>
    <w:p w14:paraId="24990A32" w14:textId="77777777" w:rsidR="001D6ADA" w:rsidRDefault="00000000">
      <w:r>
        <w:t xml:space="preserve">                                 </w:t>
      </w:r>
      <w:r>
        <w:rPr>
          <w:i/>
        </w:rPr>
        <w:t>FamilyTotal</w:t>
      </w:r>
      <w:r>
        <w:t>≥1 for any rule</w:t>
      </w:r>
    </w:p>
    <w:p w14:paraId="1E28ED1F" w14:textId="77777777" w:rsidR="001D6ADA" w:rsidRDefault="001D6ADA"/>
    <w:p w14:paraId="231D7749" w14:textId="77777777" w:rsidR="001D6ADA" w:rsidRDefault="00000000">
      <w:r>
        <w:t xml:space="preserve">  </w:t>
      </w:r>
      <w:r>
        <w:rPr>
          <w:i/>
        </w:rPr>
        <w:t>SireMatingsTotals</w:t>
      </w:r>
      <w:r>
        <w:t xml:space="preserve">     Definition: Array that contains the maximum number(s) of </w:t>
      </w:r>
    </w:p>
    <w:p w14:paraId="3C75E7C3" w14:textId="77777777" w:rsidR="001D6ADA" w:rsidRDefault="00000000">
      <w:r>
        <w:t xml:space="preserve">                                    matings for each sire across time steps</w:t>
      </w:r>
    </w:p>
    <w:p w14:paraId="1248FF2E" w14:textId="77777777" w:rsidR="001D6ADA" w:rsidRDefault="00000000">
      <w:r>
        <w:t xml:space="preserve">                        Type: Integer</w:t>
      </w:r>
    </w:p>
    <w:p w14:paraId="15724B4D" w14:textId="77777777" w:rsidR="001D6ADA" w:rsidRDefault="00000000">
      <w:r>
        <w:t xml:space="preserve">                        Dimension: 1 x maximum number specified for </w:t>
      </w:r>
    </w:p>
    <w:p w14:paraId="5CBF764E" w14:textId="77777777" w:rsidR="001D6ADA" w:rsidRDefault="00000000">
      <w:r>
        <w:t xml:space="preserve">                                   </w:t>
      </w:r>
      <w:r>
        <w:rPr>
          <w:i/>
        </w:rPr>
        <w:t xml:space="preserve">SireMatingsTotal </w:t>
      </w:r>
      <w:r>
        <w:t>across rules</w:t>
      </w:r>
    </w:p>
    <w:p w14:paraId="382A640E" w14:textId="77777777" w:rsidR="001D6ADA" w:rsidRDefault="00000000">
      <w:r>
        <w:t xml:space="preserve">                        Options:</w:t>
      </w:r>
    </w:p>
    <w:p w14:paraId="4D4D3F22" w14:textId="77777777" w:rsidR="001D6ADA" w:rsidRDefault="00000000">
      <w:r>
        <w:t xml:space="preserve">                            ≥1 For each element specified in </w:t>
      </w:r>
      <w:r>
        <w:rPr>
          <w:i/>
        </w:rPr>
        <w:t>SireMatingsTotal</w:t>
      </w:r>
    </w:p>
    <w:p w14:paraId="277BD139" w14:textId="77777777" w:rsidR="001D6ADA" w:rsidRDefault="00000000">
      <w:r>
        <w:t xml:space="preserve">                             0 For each element not specified in </w:t>
      </w:r>
    </w:p>
    <w:p w14:paraId="54163153" w14:textId="77777777" w:rsidR="001D6ADA" w:rsidRDefault="00000000">
      <w:r>
        <w:t xml:space="preserve">                               </w:t>
      </w:r>
      <w:r>
        <w:rPr>
          <w:i/>
        </w:rPr>
        <w:t>SireMatingsTotal</w:t>
      </w:r>
    </w:p>
    <w:p w14:paraId="726F3123" w14:textId="77777777" w:rsidR="001D6ADA" w:rsidRDefault="00000000">
      <w:r>
        <w:t xml:space="preserve">                        Default: </w:t>
      </w:r>
      <w:r>
        <w:rPr>
          <w:i/>
        </w:rPr>
        <w:t>SireMatingsTotals</w:t>
      </w:r>
      <w:r>
        <w:t xml:space="preserve"> must be specified when </w:t>
      </w:r>
    </w:p>
    <w:p w14:paraId="2EBD12D0" w14:textId="77777777" w:rsidR="001D6ADA" w:rsidRDefault="00000000">
      <w:r>
        <w:t xml:space="preserve">                                 </w:t>
      </w:r>
      <w:r>
        <w:rPr>
          <w:i/>
        </w:rPr>
        <w:t>SireMatingsTotal</w:t>
      </w:r>
      <w:r>
        <w:t>≥1 for any rule</w:t>
      </w:r>
    </w:p>
    <w:p w14:paraId="26877C39" w14:textId="77777777" w:rsidR="001D6ADA" w:rsidRDefault="001D6ADA"/>
    <w:p w14:paraId="36B55533" w14:textId="77777777" w:rsidR="001D6ADA" w:rsidRDefault="00000000">
      <w:r>
        <w:t xml:space="preserve">  </w:t>
      </w:r>
      <w:r>
        <w:rPr>
          <w:i/>
        </w:rPr>
        <w:t xml:space="preserve">DamMatingsTotals      </w:t>
      </w:r>
      <w:r>
        <w:t xml:space="preserve">Definition: Array that contains the maximum number(s) of </w:t>
      </w:r>
    </w:p>
    <w:p w14:paraId="65924BBC" w14:textId="77777777" w:rsidR="001D6ADA" w:rsidRDefault="00000000">
      <w:r>
        <w:t xml:space="preserve">                                    matings for each dam across time steps</w:t>
      </w:r>
    </w:p>
    <w:p w14:paraId="38704CB4" w14:textId="77777777" w:rsidR="001D6ADA" w:rsidRDefault="00000000">
      <w:r>
        <w:t xml:space="preserve">                        Type: Integer</w:t>
      </w:r>
    </w:p>
    <w:p w14:paraId="473B7453" w14:textId="77777777" w:rsidR="001D6ADA" w:rsidRDefault="00000000">
      <w:r>
        <w:t xml:space="preserve">                        Dimension: 1 x maximum number specified for </w:t>
      </w:r>
    </w:p>
    <w:p w14:paraId="4EEA7350" w14:textId="77777777" w:rsidR="001D6ADA" w:rsidRDefault="00000000">
      <w:r>
        <w:t xml:space="preserve">                                   </w:t>
      </w:r>
      <w:r>
        <w:rPr>
          <w:i/>
        </w:rPr>
        <w:t xml:space="preserve">DamMatingsTotal </w:t>
      </w:r>
      <w:r>
        <w:t>across rules</w:t>
      </w:r>
    </w:p>
    <w:p w14:paraId="135691C4" w14:textId="77777777" w:rsidR="001D6ADA" w:rsidRDefault="00000000">
      <w:r>
        <w:t xml:space="preserve">                        Options:</w:t>
      </w:r>
    </w:p>
    <w:p w14:paraId="7B22CD8A" w14:textId="77777777" w:rsidR="001D6ADA" w:rsidRDefault="00000000">
      <w:r>
        <w:t xml:space="preserve">                            ≥1 For each element specified in </w:t>
      </w:r>
      <w:r>
        <w:rPr>
          <w:i/>
        </w:rPr>
        <w:t>DamMatingsTotal</w:t>
      </w:r>
    </w:p>
    <w:p w14:paraId="01340FF6" w14:textId="77777777" w:rsidR="001D6ADA" w:rsidRDefault="00000000">
      <w:r>
        <w:t xml:space="preserve">                             0 For each element not specified in </w:t>
      </w:r>
      <w:r>
        <w:rPr>
          <w:i/>
        </w:rPr>
        <w:t>DamMatingsTotal</w:t>
      </w:r>
    </w:p>
    <w:p w14:paraId="45550857" w14:textId="77777777" w:rsidR="001D6ADA" w:rsidRDefault="00000000">
      <w:r>
        <w:t xml:space="preserve">                        Default: </w:t>
      </w:r>
      <w:r>
        <w:rPr>
          <w:i/>
        </w:rPr>
        <w:t>DamMatingsTotals</w:t>
      </w:r>
      <w:r>
        <w:t xml:space="preserve"> must be specified when </w:t>
      </w:r>
    </w:p>
    <w:p w14:paraId="6A2DBF61" w14:textId="77777777" w:rsidR="001D6ADA" w:rsidRDefault="00000000">
      <w:r>
        <w:lastRenderedPageBreak/>
        <w:t xml:space="preserve">                                 </w:t>
      </w:r>
      <w:r>
        <w:rPr>
          <w:i/>
        </w:rPr>
        <w:t>DamMatingsTotal</w:t>
      </w:r>
      <w:r>
        <w:t>≥1 for any rule</w:t>
      </w:r>
    </w:p>
    <w:p w14:paraId="7813E65E" w14:textId="77777777" w:rsidR="001D6ADA" w:rsidRDefault="001D6ADA">
      <w:pPr>
        <w:rPr>
          <w:highlight w:val="yellow"/>
        </w:rPr>
      </w:pPr>
    </w:p>
    <w:p w14:paraId="2E79A733" w14:textId="77777777" w:rsidR="001D6ADA" w:rsidRDefault="00000000">
      <w:r>
        <w:t xml:space="preserve">  **Additional information**</w:t>
      </w:r>
    </w:p>
    <w:p w14:paraId="0C101D88" w14:textId="77777777" w:rsidR="001D6ADA" w:rsidRDefault="00000000">
      <w:r>
        <w:t xml:space="preserve">  1) Selection rules do not apply to animals in the base population</w:t>
      </w:r>
    </w:p>
    <w:p w14:paraId="6149A141" w14:textId="77777777" w:rsidR="001D6ADA" w:rsidRDefault="001D6ADA"/>
    <w:p w14:paraId="60BC12F4" w14:textId="77777777" w:rsidR="001D6ADA" w:rsidRDefault="00000000">
      <w:r>
        <w:t xml:space="preserve">  2) reselect</w:t>
      </w:r>
    </w:p>
    <w:p w14:paraId="2A2FFA67" w14:textId="77777777" w:rsidR="001D6ADA" w:rsidRDefault="00000000">
      <w:r>
        <w:t xml:space="preserve">     (a) When </w:t>
      </w:r>
      <w:r>
        <w:rPr>
          <w:i/>
        </w:rPr>
        <w:t>reselect</w:t>
      </w:r>
      <w:r>
        <w:t xml:space="preserve"> 0 and an insufficient number of selection candidates </w:t>
      </w:r>
    </w:p>
    <w:p w14:paraId="0DA5FA24" w14:textId="77777777" w:rsidR="001D6ADA" w:rsidRDefault="00000000">
      <w:r>
        <w:t xml:space="preserve">         fulfil the selection rule(s), the breeding program continues with fewer </w:t>
      </w:r>
    </w:p>
    <w:p w14:paraId="3379FDD0" w14:textId="77777777" w:rsidR="001D6ADA" w:rsidRDefault="00000000">
      <w:r>
        <w:t xml:space="preserve">         selected candidates from the corresponding selection stage</w:t>
      </w:r>
    </w:p>
    <w:p w14:paraId="6A0ADA05" w14:textId="77777777" w:rsidR="001D6ADA" w:rsidRDefault="00000000">
      <w:r>
        <w:t xml:space="preserve">     (b) When </w:t>
      </w:r>
      <w:r>
        <w:rPr>
          <w:i/>
        </w:rPr>
        <w:t>reselect</w:t>
      </w:r>
      <w:r>
        <w:t xml:space="preserve"> 1 and an insufficient number of selection candidates </w:t>
      </w:r>
    </w:p>
    <w:p w14:paraId="3D5ADA44" w14:textId="77777777" w:rsidR="001D6ADA" w:rsidRDefault="00000000">
      <w:r>
        <w:t xml:space="preserve">         fulfil the selection rule(s), the highest-ranking candidates that do not</w:t>
      </w:r>
    </w:p>
    <w:p w14:paraId="6174447C" w14:textId="77777777" w:rsidR="001D6ADA" w:rsidRDefault="00000000">
      <w:r>
        <w:t xml:space="preserve">         fulfil the rule(s) are selected until the required number of animals are </w:t>
      </w:r>
    </w:p>
    <w:p w14:paraId="44742476" w14:textId="77777777" w:rsidR="001D6ADA" w:rsidRDefault="00000000">
      <w:r>
        <w:t xml:space="preserve">         selected. If there is still and insufficient number of </w:t>
      </w:r>
      <w:proofErr w:type="gramStart"/>
      <w:r>
        <w:t>selection</w:t>
      </w:r>
      <w:proofErr w:type="gramEnd"/>
      <w:r>
        <w:t xml:space="preserve"> </w:t>
      </w:r>
    </w:p>
    <w:p w14:paraId="36A78D6C" w14:textId="77777777" w:rsidR="001D6ADA" w:rsidRDefault="00000000">
      <w:r>
        <w:t xml:space="preserve">         candidates, the breeding program continues with fewer selected candidates</w:t>
      </w:r>
    </w:p>
    <w:p w14:paraId="54E937CF" w14:textId="77777777" w:rsidR="001D6ADA" w:rsidRDefault="00000000">
      <w:r>
        <w:t xml:space="preserve">         for the corresponding selection stage.</w:t>
      </w:r>
    </w:p>
    <w:p w14:paraId="120ED64C" w14:textId="77777777" w:rsidR="001D6ADA" w:rsidRDefault="001D6ADA"/>
    <w:p w14:paraId="5E3FC9C5" w14:textId="77777777" w:rsidR="001D6ADA" w:rsidRDefault="00000000">
      <w:pPr>
        <w:pStyle w:val="Overskrift2"/>
        <w:rPr>
          <w:rStyle w:val="Strk"/>
        </w:rPr>
      </w:pPr>
      <w:bookmarkStart w:id="89" w:name="_Toc109904135"/>
      <w:r>
        <w:rPr>
          <w:rStyle w:val="Strk"/>
        </w:rPr>
        <w:t>&amp;FAMILYPARAMETERS</w:t>
      </w:r>
      <w:bookmarkEnd w:id="89"/>
    </w:p>
    <w:p w14:paraId="502C7231" w14:textId="77777777" w:rsidR="001D6ADA" w:rsidRDefault="00000000">
      <w:r>
        <w:t xml:space="preserve">  parameters=</w:t>
      </w:r>
    </w:p>
    <w:p w14:paraId="5425A3A8" w14:textId="77777777" w:rsidR="001D6ADA" w:rsidRDefault="00000000">
      <w:r>
        <w:t xml:space="preserve">  </w:t>
      </w:r>
      <w:proofErr w:type="gramStart"/>
      <w:r>
        <w:rPr>
          <w:i/>
        </w:rPr>
        <w:t xml:space="preserve">stage  </w:t>
      </w:r>
      <w:r>
        <w:rPr>
          <w:i/>
          <w:iCs/>
        </w:rPr>
        <w:t>criterion</w:t>
      </w:r>
      <w:proofErr w:type="gramEnd"/>
      <w:r>
        <w:rPr>
          <w:i/>
          <w:iCs/>
        </w:rPr>
        <w:t xml:space="preserve">  </w:t>
      </w:r>
      <w:r>
        <w:rPr>
          <w:i/>
          <w:iCs/>
          <w:color w:val="FF0000"/>
        </w:rPr>
        <w:t xml:space="preserve">nSibs  </w:t>
      </w:r>
      <w:r>
        <w:rPr>
          <w:i/>
          <w:iCs/>
        </w:rPr>
        <w:t>nMales</w:t>
      </w:r>
      <w:r>
        <w:rPr>
          <w:i/>
        </w:rPr>
        <w:t xml:space="preserve">  nFemales</w:t>
      </w:r>
      <w:r>
        <w:t xml:space="preserve">  /</w:t>
      </w:r>
    </w:p>
    <w:p w14:paraId="4304466A" w14:textId="77777777" w:rsidR="001D6ADA" w:rsidRDefault="001D6ADA"/>
    <w:p w14:paraId="160E16F1" w14:textId="77777777" w:rsidR="001D6ADA" w:rsidRDefault="00000000">
      <w:r>
        <w:t xml:space="preserve">  NB! Number of lines in parameters must equal the number of selection stages with </w:t>
      </w:r>
    </w:p>
    <w:p w14:paraId="3592EB80" w14:textId="77777777" w:rsidR="001D6ADA" w:rsidRDefault="00000000">
      <w:r>
        <w:t xml:space="preserve">  family selection; number of selection stages with </w:t>
      </w:r>
      <w:r>
        <w:rPr>
          <w:i/>
        </w:rPr>
        <w:t>sex_code</w:t>
      </w:r>
      <w:r>
        <w:t xml:space="preserve"> 9 in namelist &amp;SELECTION, </w:t>
      </w:r>
    </w:p>
    <w:p w14:paraId="60616012" w14:textId="77777777" w:rsidR="001D6ADA" w:rsidRDefault="00000000">
      <w:r>
        <w:t xml:space="preserve">  variable selection_scheme.</w:t>
      </w:r>
    </w:p>
    <w:p w14:paraId="12AF72D3" w14:textId="77777777" w:rsidR="001D6ADA" w:rsidRDefault="001D6ADA"/>
    <w:p w14:paraId="6FD4CBC9" w14:textId="77777777" w:rsidR="001D6ADA" w:rsidRDefault="00000000">
      <w:r>
        <w:t xml:space="preserve">  **Task**</w:t>
      </w:r>
    </w:p>
    <w:p w14:paraId="519AD4A1" w14:textId="77777777" w:rsidR="001D6ADA" w:rsidRDefault="00000000">
      <w:r>
        <w:t xml:space="preserve">  Parameters used to carry out selection within selected full-sib families. Namelist </w:t>
      </w:r>
    </w:p>
    <w:p w14:paraId="3BDC1302" w14:textId="77777777" w:rsidR="001D6ADA" w:rsidRDefault="00000000">
      <w:r>
        <w:t xml:space="preserve">  is read when </w:t>
      </w:r>
      <w:r>
        <w:rPr>
          <w:i/>
        </w:rPr>
        <w:t>sex_code</w:t>
      </w:r>
      <w:r>
        <w:t xml:space="preserve"> 9 in any selection stage of namelist &amp;SELECTION, variable </w:t>
      </w:r>
    </w:p>
    <w:p w14:paraId="04D20A7F" w14:textId="77777777" w:rsidR="001D6ADA" w:rsidRDefault="00000000">
      <w:r>
        <w:t xml:space="preserve">  selection_scheme.</w:t>
      </w:r>
    </w:p>
    <w:p w14:paraId="08E96AA7" w14:textId="77777777" w:rsidR="001D6ADA" w:rsidRDefault="001D6ADA"/>
    <w:p w14:paraId="7DAD4B33" w14:textId="77777777" w:rsidR="001D6ADA" w:rsidRDefault="00000000">
      <w:r>
        <w:t xml:space="preserve">  **Properties of names**</w:t>
      </w:r>
    </w:p>
    <w:p w14:paraId="7C2AEF1E" w14:textId="77777777" w:rsidR="001D6ADA" w:rsidRDefault="00000000">
      <w:r>
        <w:t xml:space="preserve">  </w:t>
      </w:r>
      <w:r>
        <w:rPr>
          <w:i/>
          <w:lang w:val="en-US"/>
        </w:rPr>
        <w:t>stage</w:t>
      </w:r>
      <w:r>
        <w:t xml:space="preserve">                 Definition: Stage of selection. Must correspond with a </w:t>
      </w:r>
    </w:p>
    <w:p w14:paraId="16243B07" w14:textId="77777777" w:rsidR="001D6ADA" w:rsidRDefault="00000000">
      <w:r>
        <w:t xml:space="preserve">                                    selection stage with </w:t>
      </w:r>
      <w:r>
        <w:rPr>
          <w:i/>
        </w:rPr>
        <w:t>sex_code</w:t>
      </w:r>
      <w:r>
        <w:t xml:space="preserve"> 9 in namelist </w:t>
      </w:r>
    </w:p>
    <w:p w14:paraId="06F92907" w14:textId="77777777" w:rsidR="001D6ADA" w:rsidRDefault="00000000">
      <w:r>
        <w:t xml:space="preserve">                                    &amp;SELECTION, variable selection_scheme.</w:t>
      </w:r>
    </w:p>
    <w:p w14:paraId="1FA7AED6" w14:textId="77777777" w:rsidR="001D6ADA" w:rsidRDefault="00000000">
      <w:r>
        <w:t xml:space="preserve">                        Type: Integer</w:t>
      </w:r>
    </w:p>
    <w:p w14:paraId="7EEB118B" w14:textId="77777777" w:rsidR="001D6ADA" w:rsidRDefault="00000000">
      <w:r>
        <w:t xml:space="preserve">                        Options: 1≤</w:t>
      </w:r>
      <w:r>
        <w:rPr>
          <w:i/>
        </w:rPr>
        <w:t>stage</w:t>
      </w:r>
      <w:r>
        <w:t>≤</w:t>
      </w:r>
      <w:r>
        <w:rPr>
          <w:i/>
        </w:rPr>
        <w:t>selection_groups</w:t>
      </w:r>
    </w:p>
    <w:p w14:paraId="1B0CFE7B" w14:textId="77777777" w:rsidR="001D6ADA" w:rsidRDefault="00000000">
      <w:r>
        <w:t xml:space="preserve">                        Default: </w:t>
      </w:r>
      <w:r>
        <w:rPr>
          <w:i/>
        </w:rPr>
        <w:t>stage</w:t>
      </w:r>
      <w:r>
        <w:t xml:space="preserve"> must be specified</w:t>
      </w:r>
    </w:p>
    <w:p w14:paraId="5C8B6742"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6B05401E"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i/>
          <w:lang w:val="en-US"/>
        </w:rPr>
        <w:t>criterion</w:t>
      </w:r>
      <w:r>
        <w:t xml:space="preserve">             Definition: Criterion used to carry out selection within </w:t>
      </w:r>
    </w:p>
    <w:p w14:paraId="4379A361"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selected full-sib families</w:t>
      </w:r>
    </w:p>
    <w:p w14:paraId="2C7D8A0B" w14:textId="77777777" w:rsidR="001D6ADA" w:rsidRDefault="00000000">
      <w:r>
        <w:t xml:space="preserve">                        Type: Character</w:t>
      </w:r>
    </w:p>
    <w:p w14:paraId="67259E9C" w14:textId="77777777" w:rsidR="001D6ADA" w:rsidRDefault="00000000">
      <w:r>
        <w:t xml:space="preserve">                        Options:</w:t>
      </w:r>
    </w:p>
    <w:p w14:paraId="2942C5FA" w14:textId="77777777" w:rsidR="001D6ADA" w:rsidRDefault="00000000">
      <w:r>
        <w:t xml:space="preserve">                           tbv         True breeding value</w:t>
      </w:r>
    </w:p>
    <w:p w14:paraId="01B1D29A" w14:textId="77777777" w:rsidR="001D6ADA" w:rsidRDefault="00000000">
      <w:r>
        <w:t xml:space="preserve">                           random      Selection on a random number, i.e. random </w:t>
      </w:r>
    </w:p>
    <w:p w14:paraId="1DE91C10" w14:textId="77777777" w:rsidR="001D6ADA" w:rsidRDefault="00000000">
      <w:r>
        <w:t xml:space="preserve">                                       selection</w:t>
      </w:r>
    </w:p>
    <w:p w14:paraId="12E65B8C" w14:textId="77777777" w:rsidR="001D6ADA" w:rsidRDefault="00000000">
      <w:r>
        <w:t xml:space="preserve">                           phenoweight Phenotypic selection with observations weighted</w:t>
      </w:r>
    </w:p>
    <w:p w14:paraId="2A52CA26" w14:textId="77777777" w:rsidR="001D6ADA" w:rsidRDefault="00000000">
      <w:r>
        <w:t xml:space="preserve">                           polyblup    Selection on BLUP-EBV based on polygenic-</w:t>
      </w:r>
    </w:p>
    <w:p w14:paraId="4521E7CD" w14:textId="77777777" w:rsidR="001D6ADA" w:rsidRDefault="00000000">
      <w:r>
        <w:t xml:space="preserve">                                       relationship matrix</w:t>
      </w:r>
    </w:p>
    <w:p w14:paraId="40C66EB3" w14:textId="77777777" w:rsidR="001D6ADA" w:rsidRDefault="00000000">
      <w:r>
        <w:t xml:space="preserve">                           genomicblup Selection on BLUP-EBV based on genomic-</w:t>
      </w:r>
    </w:p>
    <w:p w14:paraId="1791B0F5" w14:textId="77777777" w:rsidR="001D6ADA" w:rsidRDefault="00000000">
      <w:r>
        <w:t xml:space="preserve">                                       relationship matrix</w:t>
      </w:r>
    </w:p>
    <w:p w14:paraId="4B3E5802" w14:textId="77777777" w:rsidR="001D6ADA" w:rsidRDefault="00000000">
      <w:r>
        <w:t xml:space="preserve">                           ibdblup     Selection on BLUP-EBV based on IBD-relationship </w:t>
      </w:r>
    </w:p>
    <w:p w14:paraId="31C316A0" w14:textId="77777777" w:rsidR="001D6ADA" w:rsidRDefault="00000000">
      <w:r>
        <w:t xml:space="preserve">                                       matrix</w:t>
      </w:r>
    </w:p>
    <w:p w14:paraId="2447C00F" w14:textId="77777777" w:rsidR="001D6ADA" w:rsidRDefault="00000000">
      <w:r>
        <w:t xml:space="preserve">                           ibsblup     Selection on BLUP-EBV based on IBS-relationship </w:t>
      </w:r>
    </w:p>
    <w:p w14:paraId="6F9FC14F" w14:textId="77777777" w:rsidR="001D6ADA" w:rsidRDefault="00000000">
      <w:r>
        <w:t xml:space="preserve">                                       matrix</w:t>
      </w:r>
    </w:p>
    <w:p w14:paraId="5EC7E6F0" w14:textId="77777777" w:rsidR="001D6ADA" w:rsidRDefault="00000000">
      <w:r>
        <w:t xml:space="preserve">                           gas         Selection on QTL-effect and BLUP-EBV based on </w:t>
      </w:r>
    </w:p>
    <w:p w14:paraId="35F36D1D" w14:textId="77777777" w:rsidR="001D6ADA" w:rsidRDefault="00000000">
      <w:r>
        <w:t xml:space="preserve">                                       polygenic-relationship matrix</w:t>
      </w:r>
    </w:p>
    <w:p w14:paraId="56ADC8E7" w14:textId="77777777" w:rsidR="001D6ADA" w:rsidRDefault="00000000">
      <w:r>
        <w:lastRenderedPageBreak/>
        <w:t xml:space="preserve">                           bayesp      Selection on BLUP-EBV based on BayesP</w:t>
      </w:r>
    </w:p>
    <w:p w14:paraId="640117D0" w14:textId="77777777" w:rsidR="001D6ADA" w:rsidRDefault="00000000">
      <w:r>
        <w:t xml:space="preserve">                        Default: </w:t>
      </w:r>
      <w:r>
        <w:rPr>
          <w:i/>
          <w:lang w:val="en-US"/>
        </w:rPr>
        <w:t>criterion</w:t>
      </w:r>
      <w:r>
        <w:t xml:space="preserve"> must be specified</w:t>
      </w:r>
    </w:p>
    <w:p w14:paraId="18FB74DC"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01BEDDCA"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t xml:space="preserve">  </w:t>
      </w:r>
      <w:r>
        <w:rPr>
          <w:i/>
          <w:color w:val="FF0000"/>
          <w:lang w:val="en-US"/>
        </w:rPr>
        <w:t>nSibs</w:t>
      </w:r>
      <w:r>
        <w:rPr>
          <w:color w:val="FF0000"/>
        </w:rPr>
        <w:t xml:space="preserve">                 Definition: Number of sibs selected from each full-sib family</w:t>
      </w:r>
    </w:p>
    <w:p w14:paraId="124F34E6" w14:textId="77777777" w:rsidR="001D6ADA" w:rsidRDefault="00000000">
      <w:pPr>
        <w:rPr>
          <w:color w:val="FF0000"/>
        </w:rPr>
      </w:pPr>
      <w:r>
        <w:rPr>
          <w:color w:val="FF0000"/>
        </w:rPr>
        <w:t xml:space="preserve">                        Type: Integer</w:t>
      </w:r>
    </w:p>
    <w:p w14:paraId="03AD1CF9" w14:textId="77777777" w:rsidR="001D6ADA" w:rsidRDefault="00000000">
      <w:pPr>
        <w:rPr>
          <w:color w:val="FF0000"/>
        </w:rPr>
      </w:pPr>
      <w:r>
        <w:rPr>
          <w:color w:val="FF0000"/>
        </w:rPr>
        <w:t xml:space="preserve">                        Options:</w:t>
      </w:r>
    </w:p>
    <w:p w14:paraId="233D3687" w14:textId="77777777" w:rsidR="001D6ADA" w:rsidRDefault="00000000">
      <w:pPr>
        <w:rPr>
          <w:color w:val="FF0000"/>
          <w:lang w:val="en-US"/>
        </w:rPr>
      </w:pPr>
      <w:r>
        <w:rPr>
          <w:color w:val="FF0000"/>
        </w:rPr>
        <w:t xml:space="preserve">                           -9 </w:t>
      </w:r>
      <w:r>
        <w:rPr>
          <w:i/>
          <w:color w:val="FF0000"/>
          <w:lang w:val="en-US"/>
        </w:rPr>
        <w:t>nSibs</w:t>
      </w:r>
      <w:r>
        <w:rPr>
          <w:color w:val="FF0000"/>
          <w:lang w:val="en-US"/>
        </w:rPr>
        <w:t xml:space="preserve"> ignored; no sibs in each full-sib family selected</w:t>
      </w:r>
    </w:p>
    <w:p w14:paraId="7E61AA1D" w14:textId="77777777" w:rsidR="001D6ADA" w:rsidRDefault="00000000">
      <w:pPr>
        <w:rPr>
          <w:color w:val="FF0000"/>
        </w:rPr>
      </w:pPr>
      <w:r>
        <w:rPr>
          <w:color w:val="FF0000"/>
          <w:lang w:val="en-US"/>
        </w:rPr>
        <w:t xml:space="preserve">                           -1 All sibs in each full-sib family selected</w:t>
      </w:r>
    </w:p>
    <w:p w14:paraId="03C808E9" w14:textId="77777777" w:rsidR="001D6ADA" w:rsidRDefault="00000000">
      <w:pPr>
        <w:rPr>
          <w:color w:val="FF0000"/>
        </w:rPr>
      </w:pPr>
      <w:r>
        <w:rPr>
          <w:color w:val="FF0000"/>
        </w:rPr>
        <w:t xml:space="preserve">                           ≥1 Number of sibs in each </w:t>
      </w:r>
      <w:r>
        <w:rPr>
          <w:color w:val="FF0000"/>
          <w:lang w:val="en-US"/>
        </w:rPr>
        <w:t>full-sib</w:t>
      </w:r>
      <w:r>
        <w:rPr>
          <w:color w:val="FF0000"/>
        </w:rPr>
        <w:t xml:space="preserve"> family selected</w:t>
      </w:r>
    </w:p>
    <w:p w14:paraId="2C0A7530" w14:textId="77777777" w:rsidR="001D6ADA" w:rsidRDefault="00000000">
      <w:pPr>
        <w:rPr>
          <w:color w:val="FF0000"/>
        </w:rPr>
      </w:pPr>
      <w:r>
        <w:rPr>
          <w:color w:val="FF0000"/>
        </w:rPr>
        <w:t xml:space="preserve">                        Default: </w:t>
      </w:r>
      <w:r>
        <w:rPr>
          <w:i/>
          <w:color w:val="FF0000"/>
          <w:lang w:val="en-US"/>
        </w:rPr>
        <w:t>nSibs</w:t>
      </w:r>
      <w:r>
        <w:rPr>
          <w:color w:val="FF0000"/>
        </w:rPr>
        <w:t xml:space="preserve"> must be specified</w:t>
      </w:r>
    </w:p>
    <w:p w14:paraId="283E822A"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011442EE"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i/>
          <w:lang w:val="en-US"/>
        </w:rPr>
        <w:t>nMales</w:t>
      </w:r>
      <w:r>
        <w:t xml:space="preserve">                Definition: Number of males selected from each full-sib family</w:t>
      </w:r>
    </w:p>
    <w:p w14:paraId="01584462" w14:textId="77777777" w:rsidR="001D6ADA" w:rsidRDefault="00000000">
      <w:r>
        <w:t xml:space="preserve">                        Type: Integer</w:t>
      </w:r>
    </w:p>
    <w:p w14:paraId="3244259E" w14:textId="77777777" w:rsidR="001D6ADA" w:rsidRDefault="00000000">
      <w:r>
        <w:t xml:space="preserve">                        Options:</w:t>
      </w:r>
    </w:p>
    <w:p w14:paraId="7B63DE58" w14:textId="77777777" w:rsidR="001D6ADA" w:rsidRDefault="00000000">
      <w:pPr>
        <w:rPr>
          <w:lang w:val="en-US"/>
        </w:rPr>
      </w:pPr>
      <w:r>
        <w:t xml:space="preserve">                           -9 </w:t>
      </w:r>
      <w:r>
        <w:rPr>
          <w:i/>
          <w:lang w:val="en-US"/>
        </w:rPr>
        <w:t>nMales</w:t>
      </w:r>
      <w:r>
        <w:rPr>
          <w:lang w:val="en-US"/>
        </w:rPr>
        <w:t xml:space="preserve"> ignored; all males in each full-sib family </w:t>
      </w:r>
    </w:p>
    <w:p w14:paraId="4155D383" w14:textId="77777777" w:rsidR="001D6ADA" w:rsidRDefault="00000000">
      <w:r>
        <w:rPr>
          <w:lang w:val="en-US"/>
        </w:rPr>
        <w:t xml:space="preserve">                              selected</w:t>
      </w:r>
    </w:p>
    <w:p w14:paraId="14A01C4A" w14:textId="77777777" w:rsidR="001D6ADA" w:rsidRDefault="00000000">
      <w:pPr>
        <w:rPr>
          <w:color w:val="FF0000"/>
        </w:rPr>
      </w:pPr>
      <w:r>
        <w:rPr>
          <w:color w:val="FF0000"/>
          <w:lang w:val="en-US"/>
        </w:rPr>
        <w:t xml:space="preserve">                           -1 All males in each full-sib family selected</w:t>
      </w:r>
    </w:p>
    <w:p w14:paraId="5D69F23C" w14:textId="77777777" w:rsidR="001D6ADA" w:rsidRDefault="00000000">
      <w:pPr>
        <w:rPr>
          <w:color w:val="FF0000"/>
        </w:rPr>
      </w:pPr>
      <w:r>
        <w:rPr>
          <w:color w:val="FF0000"/>
        </w:rPr>
        <w:t xml:space="preserve">                           ≥1 Number of males in each </w:t>
      </w:r>
      <w:r>
        <w:rPr>
          <w:color w:val="FF0000"/>
          <w:lang w:val="en-US"/>
        </w:rPr>
        <w:t>full-sib</w:t>
      </w:r>
      <w:r>
        <w:rPr>
          <w:color w:val="FF0000"/>
        </w:rPr>
        <w:t xml:space="preserve"> family selected</w:t>
      </w:r>
    </w:p>
    <w:p w14:paraId="447EE035" w14:textId="77777777" w:rsidR="001D6ADA" w:rsidRDefault="00000000">
      <w:r>
        <w:t xml:space="preserve">                        Default: </w:t>
      </w:r>
      <w:r>
        <w:rPr>
          <w:i/>
          <w:lang w:val="en-US"/>
        </w:rPr>
        <w:t>nMales</w:t>
      </w:r>
      <w:r>
        <w:t xml:space="preserve"> must be specified</w:t>
      </w:r>
    </w:p>
    <w:p w14:paraId="526C271F"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1A25B03F"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i/>
        </w:rPr>
        <w:t>nFemales</w:t>
      </w:r>
      <w:r>
        <w:t xml:space="preserve">              Definition: Number of females selected from each </w:t>
      </w:r>
      <w:proofErr w:type="gramStart"/>
      <w:r>
        <w:t>full-sib</w:t>
      </w:r>
      <w:proofErr w:type="gramEnd"/>
      <w:r>
        <w:t xml:space="preserve"> </w:t>
      </w:r>
    </w:p>
    <w:p w14:paraId="32E72E83"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family</w:t>
      </w:r>
    </w:p>
    <w:p w14:paraId="69F03852" w14:textId="77777777" w:rsidR="001D6ADA" w:rsidRDefault="00000000">
      <w:r>
        <w:t xml:space="preserve">                        Type: Integer</w:t>
      </w:r>
    </w:p>
    <w:p w14:paraId="3FAD8EBC" w14:textId="77777777" w:rsidR="001D6ADA" w:rsidRDefault="00000000">
      <w:r>
        <w:t xml:space="preserve">                        Options:</w:t>
      </w:r>
    </w:p>
    <w:p w14:paraId="0049A030" w14:textId="77777777" w:rsidR="001D6ADA" w:rsidRDefault="00000000">
      <w:pPr>
        <w:rPr>
          <w:lang w:val="en-US"/>
        </w:rPr>
      </w:pPr>
      <w:r>
        <w:t xml:space="preserve">                           -9 </w:t>
      </w:r>
      <w:r>
        <w:rPr>
          <w:i/>
          <w:lang w:val="en-US"/>
        </w:rPr>
        <w:t>nFemales</w:t>
      </w:r>
      <w:r>
        <w:rPr>
          <w:lang w:val="en-US"/>
        </w:rPr>
        <w:t xml:space="preserve"> ignored; all females in each full-sib family</w:t>
      </w:r>
    </w:p>
    <w:p w14:paraId="2392F568" w14:textId="77777777" w:rsidR="001D6ADA" w:rsidRDefault="00000000">
      <w:r>
        <w:rPr>
          <w:lang w:val="en-US"/>
        </w:rPr>
        <w:t xml:space="preserve">                              selected</w:t>
      </w:r>
    </w:p>
    <w:p w14:paraId="57DD5173" w14:textId="77777777" w:rsidR="001D6ADA" w:rsidRDefault="00000000">
      <w:pPr>
        <w:rPr>
          <w:color w:val="FF0000"/>
        </w:rPr>
      </w:pPr>
      <w:r>
        <w:rPr>
          <w:color w:val="FF0000"/>
          <w:lang w:val="en-US"/>
        </w:rPr>
        <w:t xml:space="preserve">                           -1 All females in each full-sib family selected</w:t>
      </w:r>
    </w:p>
    <w:p w14:paraId="608A999E" w14:textId="77777777" w:rsidR="001D6ADA" w:rsidRDefault="00000000">
      <w:pPr>
        <w:rPr>
          <w:color w:val="FF0000"/>
        </w:rPr>
      </w:pPr>
      <w:r>
        <w:rPr>
          <w:color w:val="FF0000"/>
        </w:rPr>
        <w:t xml:space="preserve">                           ≥1 Number of females in each </w:t>
      </w:r>
      <w:r>
        <w:rPr>
          <w:color w:val="FF0000"/>
          <w:lang w:val="en-US"/>
        </w:rPr>
        <w:t>full-sib</w:t>
      </w:r>
      <w:r>
        <w:rPr>
          <w:color w:val="FF0000"/>
        </w:rPr>
        <w:t xml:space="preserve"> family selected</w:t>
      </w:r>
    </w:p>
    <w:p w14:paraId="4034315E" w14:textId="77777777" w:rsidR="001D6ADA" w:rsidRDefault="00000000">
      <w:r>
        <w:t xml:space="preserve">                        Default: </w:t>
      </w:r>
      <w:r>
        <w:rPr>
          <w:i/>
        </w:rPr>
        <w:t>nFemales</w:t>
      </w:r>
      <w:r>
        <w:t xml:space="preserve"> must be specified</w:t>
      </w:r>
    </w:p>
    <w:p w14:paraId="2D56BD5D" w14:textId="77777777" w:rsidR="001D6ADA" w:rsidRDefault="00000000">
      <w:pPr>
        <w:pStyle w:val="Overskrift2"/>
        <w:rPr>
          <w:rStyle w:val="Strk"/>
        </w:rPr>
      </w:pPr>
      <w:bookmarkStart w:id="90" w:name="_Toc109904136"/>
      <w:r>
        <w:rPr>
          <w:rStyle w:val="Strk"/>
        </w:rPr>
        <w:t>&amp;EVA</w:t>
      </w:r>
      <w:bookmarkEnd w:id="90"/>
    </w:p>
    <w:p w14:paraId="73AB66EF" w14:textId="77777777" w:rsidR="001D6ADA" w:rsidRDefault="00000000">
      <w:r>
        <w:t xml:space="preserve">  EvaSelection=</w:t>
      </w:r>
    </w:p>
    <w:p w14:paraId="1198C9FA" w14:textId="77777777" w:rsidR="001D6ADA" w:rsidRDefault="00000000">
      <w:pPr>
        <w:rPr>
          <w:i/>
        </w:rPr>
      </w:pPr>
      <w:r>
        <w:rPr>
          <w:i/>
        </w:rPr>
        <w:t xml:space="preserve">  </w:t>
      </w:r>
      <w:proofErr w:type="gramStart"/>
      <w:r>
        <w:rPr>
          <w:i/>
        </w:rPr>
        <w:t>stage  MalesSelected</w:t>
      </w:r>
      <w:proofErr w:type="gramEnd"/>
      <w:r>
        <w:rPr>
          <w:i/>
        </w:rPr>
        <w:t xml:space="preserve">  FemalesSelected  MaleSelCrit  MaleRunBlup  MaleDestinySel </w:t>
      </w:r>
    </w:p>
    <w:p w14:paraId="2D8925B5" w14:textId="77777777" w:rsidR="001D6ADA" w:rsidRDefault="00000000">
      <w:pPr>
        <w:rPr>
          <w:i/>
        </w:rPr>
      </w:pPr>
      <w:r>
        <w:rPr>
          <w:i/>
          <w:color w:val="FF0000"/>
        </w:rPr>
        <w:t xml:space="preserve">  </w:t>
      </w:r>
      <w:proofErr w:type="gramStart"/>
      <w:r>
        <w:rPr>
          <w:i/>
          <w:color w:val="FF0000"/>
        </w:rPr>
        <w:t>maleMatingGroup</w:t>
      </w:r>
      <w:r>
        <w:rPr>
          <w:i/>
        </w:rPr>
        <w:t xml:space="preserve">  MaleTestHerd</w:t>
      </w:r>
      <w:proofErr w:type="gramEnd"/>
      <w:r>
        <w:rPr>
          <w:i/>
        </w:rPr>
        <w:t xml:space="preserve">  MaleDestinyUnsel  MaleMaxMatings  MaleGermplasm  </w:t>
      </w:r>
    </w:p>
    <w:p w14:paraId="017858D7" w14:textId="77777777" w:rsidR="001D6ADA" w:rsidRDefault="00000000">
      <w:pPr>
        <w:rPr>
          <w:i/>
        </w:rPr>
      </w:pPr>
      <w:r>
        <w:rPr>
          <w:i/>
        </w:rPr>
        <w:t xml:space="preserve">  </w:t>
      </w:r>
      <w:proofErr w:type="gramStart"/>
      <w:r>
        <w:rPr>
          <w:i/>
        </w:rPr>
        <w:t>FemaleSelCrit  FemaleRunBlup</w:t>
      </w:r>
      <w:proofErr w:type="gramEnd"/>
      <w:r>
        <w:rPr>
          <w:i/>
        </w:rPr>
        <w:t xml:space="preserve">  FemaleDestinySel  </w:t>
      </w:r>
      <w:r>
        <w:rPr>
          <w:i/>
          <w:color w:val="FF0000"/>
        </w:rPr>
        <w:t xml:space="preserve">femaleMatingGroup  </w:t>
      </w:r>
      <w:r>
        <w:rPr>
          <w:i/>
        </w:rPr>
        <w:t xml:space="preserve">FemaleTestHerd  </w:t>
      </w:r>
    </w:p>
    <w:p w14:paraId="00F4D98C" w14:textId="77777777" w:rsidR="001D6ADA" w:rsidRDefault="00000000">
      <w:pPr>
        <w:rPr>
          <w:i/>
        </w:rPr>
      </w:pPr>
      <w:r>
        <w:rPr>
          <w:i/>
        </w:rPr>
        <w:t xml:space="preserve">  </w:t>
      </w:r>
      <w:proofErr w:type="gramStart"/>
      <w:r>
        <w:rPr>
          <w:i/>
        </w:rPr>
        <w:t>FemaleDestinyUnsel  FemaleMaxMatings</w:t>
      </w:r>
      <w:proofErr w:type="gramEnd"/>
      <w:r>
        <w:rPr>
          <w:i/>
        </w:rPr>
        <w:t xml:space="preserve">  FemaleGermplasm  </w:t>
      </w:r>
      <w:r>
        <w:rPr>
          <w:i/>
          <w:color w:val="FF0000"/>
        </w:rPr>
        <w:t>relationshipMatrix</w:t>
      </w:r>
      <w:r>
        <w:rPr>
          <w:i/>
        </w:rPr>
        <w:t xml:space="preserve">  </w:t>
      </w:r>
    </w:p>
    <w:p w14:paraId="4C4A6E22" w14:textId="77777777" w:rsidR="001D6ADA" w:rsidRDefault="00000000">
      <w:pPr>
        <w:rPr>
          <w:i/>
        </w:rPr>
      </w:pPr>
      <w:r>
        <w:t xml:space="preserve">  </w:t>
      </w:r>
      <w:proofErr w:type="gramStart"/>
      <w:r>
        <w:rPr>
          <w:i/>
          <w:iCs/>
          <w:color w:val="FF0000"/>
        </w:rPr>
        <w:t>nMalePreSel  nFemalePreSel</w:t>
      </w:r>
      <w:proofErr w:type="gramEnd"/>
      <w:r>
        <w:t xml:space="preserve"> </w:t>
      </w:r>
      <w:r>
        <w:rPr>
          <w:i/>
          <w:color w:val="FF0000"/>
        </w:rPr>
        <w:t xml:space="preserve"> </w:t>
      </w:r>
      <w:r>
        <w:rPr>
          <w:i/>
          <w:iCs/>
          <w:color w:val="FF0000"/>
        </w:rPr>
        <w:t xml:space="preserve">malePreSelUnit  femalePreSelUnit  </w:t>
      </w:r>
      <w:r>
        <w:rPr>
          <w:i/>
          <w:color w:val="FF0000"/>
        </w:rPr>
        <w:t>firstHerd</w:t>
      </w:r>
      <w:r>
        <w:rPr>
          <w:i/>
        </w:rPr>
        <w:t xml:space="preserve">  </w:t>
      </w:r>
      <w:r>
        <w:rPr>
          <w:i/>
          <w:color w:val="FF0000"/>
        </w:rPr>
        <w:t>lastHerd</w:t>
      </w:r>
      <w:r>
        <w:rPr>
          <w:i/>
        </w:rPr>
        <w:t xml:space="preserve">  </w:t>
      </w:r>
    </w:p>
    <w:p w14:paraId="5E6FDC03" w14:textId="77777777" w:rsidR="001D6ADA" w:rsidRDefault="00000000">
      <w:r>
        <w:rPr>
          <w:i/>
        </w:rPr>
        <w:t xml:space="preserve">  </w:t>
      </w:r>
      <w:proofErr w:type="gramStart"/>
      <w:r>
        <w:rPr>
          <w:i/>
          <w:color w:val="FF0000"/>
        </w:rPr>
        <w:t xml:space="preserve">birthGroups  </w:t>
      </w:r>
      <w:r>
        <w:rPr>
          <w:i/>
        </w:rPr>
        <w:t>nMatings</w:t>
      </w:r>
      <w:proofErr w:type="gramEnd"/>
      <w:r>
        <w:rPr>
          <w:i/>
        </w:rPr>
        <w:t xml:space="preserve">  </w:t>
      </w:r>
      <w:r>
        <w:rPr>
          <w:i/>
          <w:color w:val="FF0000"/>
        </w:rPr>
        <w:t>litterSizeAllocation</w:t>
      </w:r>
      <w:r>
        <w:rPr>
          <w:i/>
        </w:rPr>
        <w:t xml:space="preserve">  LitterSize</w:t>
      </w:r>
      <w:r>
        <w:t xml:space="preserve">  </w:t>
      </w:r>
      <w:r>
        <w:rPr>
          <w:i/>
          <w:color w:val="FF0000"/>
        </w:rPr>
        <w:t>sexAllocation</w:t>
      </w:r>
      <w:r>
        <w:rPr>
          <w:i/>
        </w:rPr>
        <w:t xml:space="preserve">  SexRatio</w:t>
      </w:r>
      <w:r>
        <w:t xml:space="preserve">  /</w:t>
      </w:r>
    </w:p>
    <w:p w14:paraId="04583F87" w14:textId="77777777" w:rsidR="001D6ADA" w:rsidRDefault="001D6ADA"/>
    <w:p w14:paraId="4889C8C0" w14:textId="77777777" w:rsidR="001D6ADA" w:rsidRDefault="00000000">
      <w:r>
        <w:t xml:space="preserve">  **Task**</w:t>
      </w:r>
    </w:p>
    <w:p w14:paraId="68E75C1E" w14:textId="77777777" w:rsidR="001D6ADA" w:rsidRDefault="00000000">
      <w:r>
        <w:t xml:space="preserve">  Input for EVA-selection. Namelist is read when </w:t>
      </w:r>
      <w:r>
        <w:rPr>
          <w:i/>
        </w:rPr>
        <w:t>sex_code</w:t>
      </w:r>
      <w:r>
        <w:t xml:space="preserve"> 7 in any selection </w:t>
      </w:r>
    </w:p>
    <w:p w14:paraId="0EC5DA18" w14:textId="77777777" w:rsidR="001D6ADA" w:rsidRDefault="00000000">
      <w:r>
        <w:t xml:space="preserve">  stage of namelist &amp;SELECTION, variable selection_scheme.</w:t>
      </w:r>
    </w:p>
    <w:p w14:paraId="574C9379" w14:textId="77777777" w:rsidR="001D6ADA" w:rsidRDefault="001D6ADA"/>
    <w:p w14:paraId="2FC2711C" w14:textId="77777777" w:rsidR="001D6ADA" w:rsidRDefault="00000000">
      <w:r>
        <w:t xml:space="preserve">  **Properties of names**</w:t>
      </w:r>
    </w:p>
    <w:p w14:paraId="517A0514" w14:textId="77777777" w:rsidR="001D6ADA" w:rsidRDefault="00000000">
      <w:r>
        <w:t xml:space="preserve">  </w:t>
      </w:r>
      <w:r>
        <w:rPr>
          <w:i/>
        </w:rPr>
        <w:t>stage</w:t>
      </w:r>
      <w:r>
        <w:t xml:space="preserve">                 Definition: Stage of selection; must correspond to </w:t>
      </w:r>
    </w:p>
    <w:p w14:paraId="5121BC29" w14:textId="77777777" w:rsidR="001D6ADA" w:rsidRDefault="00000000">
      <w:r>
        <w:t xml:space="preserve">                                    a selection stage in namelist &amp;SELECTION, </w:t>
      </w:r>
    </w:p>
    <w:p w14:paraId="163C6051" w14:textId="77777777" w:rsidR="001D6ADA" w:rsidRDefault="00000000">
      <w:r>
        <w:t xml:space="preserve">                                    variable selection_scheme with </w:t>
      </w:r>
      <w:r>
        <w:rPr>
          <w:i/>
        </w:rPr>
        <w:t>sex_code</w:t>
      </w:r>
      <w:r>
        <w:t xml:space="preserve"> 7</w:t>
      </w:r>
    </w:p>
    <w:p w14:paraId="2547BABA" w14:textId="77777777" w:rsidR="001D6ADA" w:rsidRDefault="00000000">
      <w:r>
        <w:t xml:space="preserve">                        Type: Integer</w:t>
      </w:r>
    </w:p>
    <w:p w14:paraId="4BD326FE" w14:textId="77777777" w:rsidR="001D6ADA" w:rsidRDefault="00000000">
      <w:r>
        <w:t xml:space="preserve">                        Options: 2≤</w:t>
      </w:r>
      <w:r>
        <w:rPr>
          <w:i/>
        </w:rPr>
        <w:t>stage</w:t>
      </w:r>
      <w:r>
        <w:t>≤</w:t>
      </w:r>
      <w:r>
        <w:rPr>
          <w:i/>
        </w:rPr>
        <w:t>selection_groups</w:t>
      </w:r>
    </w:p>
    <w:p w14:paraId="7E8BCBAA" w14:textId="77777777" w:rsidR="001D6ADA" w:rsidRDefault="00000000">
      <w:r>
        <w:t xml:space="preserve">                        Default: </w:t>
      </w:r>
      <w:r>
        <w:rPr>
          <w:i/>
        </w:rPr>
        <w:t>stage</w:t>
      </w:r>
      <w:r>
        <w:t xml:space="preserve"> must be specified</w:t>
      </w:r>
    </w:p>
    <w:p w14:paraId="54114074" w14:textId="77777777" w:rsidR="001D6ADA" w:rsidRDefault="001D6ADA"/>
    <w:p w14:paraId="34E27A2F" w14:textId="77777777" w:rsidR="001D6ADA" w:rsidRDefault="00000000">
      <w:r>
        <w:t xml:space="preserve">  </w:t>
      </w:r>
      <w:r>
        <w:rPr>
          <w:i/>
        </w:rPr>
        <w:t>MalesSelected</w:t>
      </w:r>
      <w:r>
        <w:t xml:space="preserve">         Definition: Males EVA-selected</w:t>
      </w:r>
    </w:p>
    <w:p w14:paraId="6F7620F5" w14:textId="77777777" w:rsidR="001D6ADA" w:rsidRDefault="00000000">
      <w:r>
        <w:t xml:space="preserve">                        Type: Character</w:t>
      </w:r>
    </w:p>
    <w:p w14:paraId="21DB4693" w14:textId="77777777" w:rsidR="001D6ADA" w:rsidRDefault="00000000">
      <w:r>
        <w:t xml:space="preserve">                        Options: </w:t>
      </w:r>
    </w:p>
    <w:p w14:paraId="742F3AB5" w14:textId="77777777" w:rsidR="001D6ADA" w:rsidRDefault="00000000">
      <w:r>
        <w:t xml:space="preserve">                           </w:t>
      </w:r>
      <w:proofErr w:type="gramStart"/>
      <w:r>
        <w:t>yes</w:t>
      </w:r>
      <w:proofErr w:type="gramEnd"/>
      <w:r>
        <w:t xml:space="preserve"> Males are selected</w:t>
      </w:r>
    </w:p>
    <w:p w14:paraId="52EC32A1" w14:textId="77777777" w:rsidR="001D6ADA" w:rsidRDefault="00000000">
      <w:r>
        <w:t xml:space="preserve">                           </w:t>
      </w:r>
      <w:proofErr w:type="gramStart"/>
      <w:r>
        <w:t>no  Males</w:t>
      </w:r>
      <w:proofErr w:type="gramEnd"/>
      <w:r>
        <w:t xml:space="preserve"> are not selected</w:t>
      </w:r>
    </w:p>
    <w:p w14:paraId="4A5F3483" w14:textId="77777777" w:rsidR="001D6ADA" w:rsidRDefault="00000000">
      <w:r>
        <w:lastRenderedPageBreak/>
        <w:t xml:space="preserve">                        Default: </w:t>
      </w:r>
      <w:r>
        <w:rPr>
          <w:i/>
        </w:rPr>
        <w:t>MalesSelected</w:t>
      </w:r>
      <w:r>
        <w:t xml:space="preserve"> must be specified</w:t>
      </w:r>
    </w:p>
    <w:p w14:paraId="416E6041" w14:textId="77777777" w:rsidR="001D6ADA" w:rsidRDefault="001D6ADA"/>
    <w:p w14:paraId="426F6F36" w14:textId="77777777" w:rsidR="001D6ADA" w:rsidRDefault="00000000">
      <w:r>
        <w:t xml:space="preserve">  </w:t>
      </w:r>
      <w:r>
        <w:rPr>
          <w:i/>
        </w:rPr>
        <w:t xml:space="preserve">FemalesSelected  </w:t>
      </w:r>
      <w:r>
        <w:t xml:space="preserve">     Definition: Females EVA-selected</w:t>
      </w:r>
    </w:p>
    <w:p w14:paraId="480A3D0A" w14:textId="77777777" w:rsidR="001D6ADA" w:rsidRDefault="00000000">
      <w:r>
        <w:t xml:space="preserve">                        Type: Character</w:t>
      </w:r>
    </w:p>
    <w:p w14:paraId="4BD47AFB" w14:textId="77777777" w:rsidR="001D6ADA" w:rsidRDefault="00000000">
      <w:r>
        <w:t xml:space="preserve">                        Options: </w:t>
      </w:r>
    </w:p>
    <w:p w14:paraId="317EBA90" w14:textId="77777777" w:rsidR="001D6ADA" w:rsidRDefault="00000000">
      <w:r>
        <w:t xml:space="preserve">                           </w:t>
      </w:r>
      <w:proofErr w:type="gramStart"/>
      <w:r>
        <w:t>yes</w:t>
      </w:r>
      <w:proofErr w:type="gramEnd"/>
      <w:r>
        <w:t xml:space="preserve"> Females are selected</w:t>
      </w:r>
    </w:p>
    <w:p w14:paraId="65C7F5CF" w14:textId="77777777" w:rsidR="001D6ADA" w:rsidRDefault="00000000">
      <w:r>
        <w:t xml:space="preserve">                            no Females are not selected</w:t>
      </w:r>
    </w:p>
    <w:p w14:paraId="432DFBB0" w14:textId="77777777" w:rsidR="001D6ADA" w:rsidRDefault="00000000">
      <w:r>
        <w:t xml:space="preserve">                        Default: </w:t>
      </w:r>
      <w:r>
        <w:rPr>
          <w:i/>
        </w:rPr>
        <w:t>FemalesSelected</w:t>
      </w:r>
      <w:r>
        <w:t xml:space="preserve"> must be specified.</w:t>
      </w:r>
    </w:p>
    <w:p w14:paraId="561D6195" w14:textId="77777777" w:rsidR="001D6ADA" w:rsidRDefault="001D6ADA"/>
    <w:p w14:paraId="40357861" w14:textId="77777777" w:rsidR="001D6ADA" w:rsidRDefault="00000000">
      <w:r>
        <w:t xml:space="preserve">  </w:t>
      </w:r>
      <w:r>
        <w:rPr>
          <w:i/>
        </w:rPr>
        <w:t>MaleSelCrit</w:t>
      </w:r>
      <w:r>
        <w:t xml:space="preserve">           Definition: Criterion used to select males</w:t>
      </w:r>
    </w:p>
    <w:p w14:paraId="5E58069D" w14:textId="77777777" w:rsidR="001D6ADA" w:rsidRDefault="00000000">
      <w:r>
        <w:t xml:space="preserve">                        Type: Character</w:t>
      </w:r>
    </w:p>
    <w:p w14:paraId="7202AC05" w14:textId="77777777" w:rsidR="001D6ADA" w:rsidRDefault="00000000">
      <w:r>
        <w:t xml:space="preserve">                        Options:</w:t>
      </w:r>
    </w:p>
    <w:p w14:paraId="6B8E26BD" w14:textId="77777777" w:rsidR="001D6ADA" w:rsidRDefault="00000000">
      <w:r>
        <w:t xml:space="preserve">                           tbv             True breeding value</w:t>
      </w:r>
    </w:p>
    <w:p w14:paraId="4771024B" w14:textId="77777777" w:rsidR="001D6ADA" w:rsidRDefault="00000000">
      <w:r>
        <w:t xml:space="preserve">                           null            No selection criterion</w:t>
      </w:r>
    </w:p>
    <w:p w14:paraId="5571C4CC" w14:textId="77777777" w:rsidR="001D6ADA" w:rsidRDefault="00000000">
      <w:pPr>
        <w:rPr>
          <w:color w:val="FF0000"/>
          <w:lang w:val="en-US"/>
        </w:rPr>
      </w:pPr>
      <w:r>
        <w:t xml:space="preserve">                           </w:t>
      </w:r>
      <w:r>
        <w:rPr>
          <w:color w:val="FF0000"/>
        </w:rPr>
        <w:t xml:space="preserve">phenoweight     </w:t>
      </w:r>
      <w:r>
        <w:rPr>
          <w:color w:val="FF0000"/>
          <w:lang w:val="en-US"/>
        </w:rPr>
        <w:t xml:space="preserve">Phenotypic selection with observations </w:t>
      </w:r>
    </w:p>
    <w:p w14:paraId="08979FE1" w14:textId="77777777" w:rsidR="001D6ADA" w:rsidRDefault="00000000">
      <w:pPr>
        <w:rPr>
          <w:color w:val="FF0000"/>
        </w:rPr>
      </w:pPr>
      <w:r>
        <w:rPr>
          <w:color w:val="FF0000"/>
          <w:lang w:val="en-US"/>
        </w:rPr>
        <w:t xml:space="preserve">                                           weighted</w:t>
      </w:r>
    </w:p>
    <w:p w14:paraId="3BDD1F14" w14:textId="77777777" w:rsidR="001D6ADA" w:rsidRDefault="00000000">
      <w:r>
        <w:t xml:space="preserve">                           polyblup        Polygenic-BLUP breeding value</w:t>
      </w:r>
    </w:p>
    <w:p w14:paraId="2CFE1FC7" w14:textId="77777777" w:rsidR="001D6ADA" w:rsidRDefault="00000000">
      <w:r>
        <w:t xml:space="preserve">                           genomicblup     Genomic-BLUP breeding value</w:t>
      </w:r>
    </w:p>
    <w:p w14:paraId="2C15E325" w14:textId="77777777" w:rsidR="001D6ADA" w:rsidRDefault="00000000">
      <w:pPr>
        <w:rPr>
          <w:color w:val="FF0000"/>
        </w:rPr>
      </w:pPr>
      <w:r>
        <w:t xml:space="preserve">                           </w:t>
      </w:r>
      <w:r>
        <w:rPr>
          <w:color w:val="FF0000"/>
        </w:rPr>
        <w:t>ibdblup         IBD-BLUP breeding value</w:t>
      </w:r>
    </w:p>
    <w:p w14:paraId="5EB7D1B7" w14:textId="77777777" w:rsidR="001D6ADA" w:rsidRDefault="00000000">
      <w:pPr>
        <w:rPr>
          <w:strike/>
        </w:rPr>
      </w:pPr>
      <w:r>
        <w:t xml:space="preserve">                           </w:t>
      </w:r>
      <w:r>
        <w:rPr>
          <w:strike/>
        </w:rPr>
        <w:t>gas             GAS-breeding value</w:t>
      </w:r>
    </w:p>
    <w:p w14:paraId="4CF53A10" w14:textId="77777777" w:rsidR="001D6ADA" w:rsidRDefault="00000000">
      <w:r>
        <w:rPr>
          <w:color w:val="FF0000"/>
        </w:rPr>
        <w:t xml:space="preserve">                           </w:t>
      </w:r>
      <w:r>
        <w:rPr>
          <w:color w:val="FF0000"/>
          <w:highlight w:val="yellow"/>
        </w:rPr>
        <w:t>bayesp          BayesP-breeding values</w:t>
      </w:r>
    </w:p>
    <w:p w14:paraId="76C156D2" w14:textId="77777777" w:rsidR="001D6ADA" w:rsidRDefault="00000000">
      <w:r>
        <w:t xml:space="preserve">                        Default: </w:t>
      </w:r>
      <w:r>
        <w:rPr>
          <w:i/>
        </w:rPr>
        <w:t>MaleSelCrit</w:t>
      </w:r>
      <w:r>
        <w:t xml:space="preserve"> must be specified</w:t>
      </w:r>
    </w:p>
    <w:p w14:paraId="722C9C6A" w14:textId="77777777" w:rsidR="001D6ADA" w:rsidRDefault="001D6ADA"/>
    <w:p w14:paraId="34797E87" w14:textId="77777777" w:rsidR="001D6ADA" w:rsidRDefault="00000000">
      <w:r>
        <w:rPr>
          <w:color w:val="FF0000"/>
        </w:rPr>
        <w:t xml:space="preserve">When bayesP, </w:t>
      </w:r>
      <w:r>
        <w:rPr>
          <w:i/>
          <w:color w:val="FF0000"/>
        </w:rPr>
        <w:t>geneticModel</w:t>
      </w:r>
      <w:r>
        <w:rPr>
          <w:color w:val="FF0000"/>
        </w:rPr>
        <w:t xml:space="preserve"> must be ‘genomic’, nebv==1, and genotyped_at_birth)/='yes'</w:t>
      </w:r>
    </w:p>
    <w:p w14:paraId="33F7C9CD" w14:textId="77777777" w:rsidR="001D6ADA" w:rsidRDefault="001D6ADA"/>
    <w:p w14:paraId="44057F43" w14:textId="77777777" w:rsidR="001D6ADA" w:rsidRDefault="00000000">
      <w:r>
        <w:t xml:space="preserve">  </w:t>
      </w:r>
      <w:r>
        <w:rPr>
          <w:i/>
        </w:rPr>
        <w:t>MaleRunBlup</w:t>
      </w:r>
      <w:r>
        <w:t xml:space="preserve">           Definition: Estimate BLUP breeding values</w:t>
      </w:r>
    </w:p>
    <w:p w14:paraId="21EFF340" w14:textId="77777777" w:rsidR="001D6ADA" w:rsidRDefault="00000000">
      <w:r>
        <w:t xml:space="preserve">                        Type: Integer</w:t>
      </w:r>
    </w:p>
    <w:p w14:paraId="0D53A3C9" w14:textId="77777777" w:rsidR="001D6ADA" w:rsidRDefault="00000000">
      <w:r>
        <w:t xml:space="preserve">                        Options:</w:t>
      </w:r>
    </w:p>
    <w:p w14:paraId="5CBF1F13" w14:textId="77777777" w:rsidR="001D6ADA" w:rsidRDefault="00000000">
      <w:r>
        <w:t xml:space="preserve">                           0 Breeding values are not estimated</w:t>
      </w:r>
    </w:p>
    <w:p w14:paraId="2B17F990" w14:textId="77777777" w:rsidR="001D6ADA" w:rsidRDefault="00000000">
      <w:r>
        <w:t xml:space="preserve">                           1 Breeding values are estimated</w:t>
      </w:r>
    </w:p>
    <w:p w14:paraId="51CDE519" w14:textId="77777777" w:rsidR="001D6ADA" w:rsidRDefault="00000000">
      <w:r>
        <w:t xml:space="preserve">                        Default: </w:t>
      </w:r>
      <w:r>
        <w:rPr>
          <w:i/>
        </w:rPr>
        <w:t>MaleRunBlup</w:t>
      </w:r>
      <w:r>
        <w:t xml:space="preserve"> must be specified</w:t>
      </w:r>
    </w:p>
    <w:p w14:paraId="62DADD7A" w14:textId="77777777" w:rsidR="001D6ADA" w:rsidRDefault="001D6ADA"/>
    <w:p w14:paraId="016F72A8" w14:textId="77777777" w:rsidR="001D6ADA" w:rsidRDefault="00000000">
      <w:r>
        <w:t xml:space="preserve">  </w:t>
      </w:r>
      <w:r>
        <w:rPr>
          <w:i/>
        </w:rPr>
        <w:t>MaleDestinySel</w:t>
      </w:r>
      <w:r>
        <w:t xml:space="preserve">        Definition: Destiny of selected males</w:t>
      </w:r>
    </w:p>
    <w:p w14:paraId="2B8E48A3" w14:textId="77777777" w:rsidR="001D6ADA" w:rsidRDefault="00000000">
      <w:r>
        <w:t xml:space="preserve">                        Type: Integer</w:t>
      </w:r>
    </w:p>
    <w:p w14:paraId="0C855223" w14:textId="77777777" w:rsidR="001D6ADA" w:rsidRDefault="00000000">
      <w:r>
        <w:t xml:space="preserve">                        Options:</w:t>
      </w:r>
    </w:p>
    <w:p w14:paraId="71ACBB2D" w14:textId="77777777" w:rsidR="001D6ADA" w:rsidRDefault="00000000">
      <w:r>
        <w:t xml:space="preserve">                              0 Selected males are left alive</w:t>
      </w:r>
    </w:p>
    <w:p w14:paraId="0A95A739" w14:textId="77777777" w:rsidR="001D6ADA" w:rsidRDefault="00000000">
      <w:r>
        <w:t xml:space="preserve">                              1 Selected </w:t>
      </w:r>
      <w:proofErr w:type="gramStart"/>
      <w:r>
        <w:t>males</w:t>
      </w:r>
      <w:proofErr w:type="gramEnd"/>
      <w:r>
        <w:t xml:space="preserve"> are reproduced (mated)</w:t>
      </w:r>
    </w:p>
    <w:p w14:paraId="2A3CE6F0" w14:textId="77777777" w:rsidR="001D6ADA" w:rsidRDefault="00000000">
      <w:r>
        <w:t xml:space="preserve">                              2 Selected males have germ plasm stored</w:t>
      </w:r>
    </w:p>
    <w:p w14:paraId="7D74459F" w14:textId="77777777" w:rsidR="001D6ADA" w:rsidRDefault="00000000">
      <w:r>
        <w:t xml:space="preserve">                              3 Selected males are genotyped</w:t>
      </w:r>
    </w:p>
    <w:p w14:paraId="709FED0E" w14:textId="77777777" w:rsidR="001D6ADA" w:rsidRDefault="00000000">
      <w:r>
        <w:t xml:space="preserve">                              4 Selected males are transferred to another </w:t>
      </w:r>
    </w:p>
    <w:p w14:paraId="42561B83" w14:textId="77777777" w:rsidR="001D6ADA" w:rsidRDefault="00000000">
      <w:r>
        <w:t xml:space="preserve">                                (test) herd; the herd is specified by </w:t>
      </w:r>
    </w:p>
    <w:p w14:paraId="7C6A39F1" w14:textId="77777777" w:rsidR="001D6ADA" w:rsidRDefault="00000000">
      <w:r>
        <w:t xml:space="preserve">                                </w:t>
      </w:r>
      <w:r>
        <w:rPr>
          <w:i/>
        </w:rPr>
        <w:t>MaleTestHerd</w:t>
      </w:r>
    </w:p>
    <w:p w14:paraId="123DCC16" w14:textId="77777777" w:rsidR="001D6ADA" w:rsidRDefault="00000000">
      <w:pPr>
        <w:rPr>
          <w:color w:val="00B050"/>
        </w:rPr>
      </w:pPr>
      <w:r>
        <w:rPr>
          <w:color w:val="00B050"/>
        </w:rPr>
        <w:t xml:space="preserve">                              5 Selected males are allocated to groups</w:t>
      </w:r>
    </w:p>
    <w:p w14:paraId="67CB3371" w14:textId="77777777" w:rsidR="001D6ADA" w:rsidRDefault="00000000">
      <w:r>
        <w:t xml:space="preserve">                              6 Selected males have DYD sampled</w:t>
      </w:r>
    </w:p>
    <w:p w14:paraId="798172E1" w14:textId="77777777" w:rsidR="001D6ADA" w:rsidRDefault="00000000">
      <w:r>
        <w:t xml:space="preserve">                              8 Selected males have phenotypic observation(s) </w:t>
      </w:r>
    </w:p>
    <w:p w14:paraId="7621131A" w14:textId="77777777" w:rsidR="001D6ADA" w:rsidRDefault="00000000">
      <w:r>
        <w:t xml:space="preserve">                                realised at current selection stage</w:t>
      </w:r>
    </w:p>
    <w:p w14:paraId="6DE6C5E7" w14:textId="77777777" w:rsidR="001D6ADA" w:rsidRDefault="00000000">
      <w:r>
        <w:t xml:space="preserve">                             12 Selected males are reproduced and have germ </w:t>
      </w:r>
    </w:p>
    <w:p w14:paraId="494319B1" w14:textId="77777777" w:rsidR="001D6ADA" w:rsidRDefault="00000000">
      <w:r>
        <w:t xml:space="preserve">                                plasm stored</w:t>
      </w:r>
    </w:p>
    <w:p w14:paraId="2E3D6EFF" w14:textId="77777777" w:rsidR="001D6ADA" w:rsidRDefault="00000000">
      <w:r>
        <w:t xml:space="preserve">                             14 Selected males are reproduced after </w:t>
      </w:r>
    </w:p>
    <w:p w14:paraId="05D8025C" w14:textId="77777777" w:rsidR="001D6ADA" w:rsidRDefault="00000000">
      <w:r>
        <w:t xml:space="preserve">                                transfer to another (test) herd; the herd is </w:t>
      </w:r>
    </w:p>
    <w:p w14:paraId="4ADF2F1B" w14:textId="77777777" w:rsidR="001D6ADA" w:rsidRDefault="00000000">
      <w:r>
        <w:t xml:space="preserve">                                specified by </w:t>
      </w:r>
      <w:r>
        <w:rPr>
          <w:i/>
        </w:rPr>
        <w:t>MaleTestHerd</w:t>
      </w:r>
    </w:p>
    <w:p w14:paraId="6F1EF4AD" w14:textId="77777777" w:rsidR="001D6ADA" w:rsidRDefault="00000000">
      <w:r>
        <w:t xml:space="preserve">                             16 Selected males are reproduced and have DYD </w:t>
      </w:r>
    </w:p>
    <w:p w14:paraId="119D70D5" w14:textId="77777777" w:rsidR="001D6ADA" w:rsidRDefault="00000000">
      <w:r>
        <w:t xml:space="preserve">                                sampled</w:t>
      </w:r>
    </w:p>
    <w:p w14:paraId="5FFE6914" w14:textId="77777777" w:rsidR="001D6ADA" w:rsidRDefault="00000000">
      <w:r>
        <w:t xml:space="preserve">                             26 Selected males have germ plasm stored and </w:t>
      </w:r>
    </w:p>
    <w:p w14:paraId="3E120BF8" w14:textId="77777777" w:rsidR="001D6ADA" w:rsidRDefault="00000000">
      <w:r>
        <w:t xml:space="preserve">                                DYD sampled</w:t>
      </w:r>
    </w:p>
    <w:p w14:paraId="5561EB8E" w14:textId="77777777" w:rsidR="001D6ADA" w:rsidRDefault="00000000">
      <w:r>
        <w:t xml:space="preserve">                            126 Selected males are reproduced, have germ </w:t>
      </w:r>
    </w:p>
    <w:p w14:paraId="289684D9" w14:textId="77777777" w:rsidR="001D6ADA" w:rsidRDefault="00000000">
      <w:r>
        <w:t xml:space="preserve">                                plasm stored, and DYD sampled</w:t>
      </w:r>
    </w:p>
    <w:p w14:paraId="31733FA4" w14:textId="77777777" w:rsidR="001D6ADA" w:rsidRDefault="00000000">
      <w:r>
        <w:lastRenderedPageBreak/>
        <w:t xml:space="preserve">                             90 Selected males are tagged as candidates to </w:t>
      </w:r>
    </w:p>
    <w:p w14:paraId="2D5D4302" w14:textId="77777777" w:rsidR="001D6ADA" w:rsidRDefault="00000000">
      <w:r>
        <w:t xml:space="preserve">                                be left alive</w:t>
      </w:r>
    </w:p>
    <w:p w14:paraId="6DE061B1" w14:textId="77777777" w:rsidR="001D6ADA" w:rsidRDefault="00000000">
      <w:r>
        <w:t xml:space="preserve">                             91 Selected males are tagged as candidates to </w:t>
      </w:r>
    </w:p>
    <w:p w14:paraId="5410A575" w14:textId="77777777" w:rsidR="001D6ADA" w:rsidRDefault="00000000">
      <w:r>
        <w:t xml:space="preserve">                                reproduce (mate)</w:t>
      </w:r>
    </w:p>
    <w:p w14:paraId="1DA8518C" w14:textId="77777777" w:rsidR="001D6ADA" w:rsidRDefault="00000000">
      <w:r>
        <w:t xml:space="preserve">                             92 Selected males are tagged as candidates to </w:t>
      </w:r>
    </w:p>
    <w:p w14:paraId="5D4D2BBE" w14:textId="77777777" w:rsidR="001D6ADA" w:rsidRDefault="00000000">
      <w:r>
        <w:t xml:space="preserve">                                have germ plasm stored</w:t>
      </w:r>
    </w:p>
    <w:p w14:paraId="74940797" w14:textId="77777777" w:rsidR="001D6ADA" w:rsidRDefault="00000000">
      <w:r>
        <w:t xml:space="preserve">                             93 Selected males are tagged as candidates for </w:t>
      </w:r>
    </w:p>
    <w:p w14:paraId="6DF41773" w14:textId="77777777" w:rsidR="001D6ADA" w:rsidRDefault="00000000">
      <w:r>
        <w:t xml:space="preserve">                                genotyping</w:t>
      </w:r>
    </w:p>
    <w:p w14:paraId="483490AF" w14:textId="77777777" w:rsidR="001D6ADA" w:rsidRDefault="00000000">
      <w:r>
        <w:t xml:space="preserve">                             94 Selected males are tagged as candidates for </w:t>
      </w:r>
    </w:p>
    <w:p w14:paraId="239F77CC" w14:textId="77777777" w:rsidR="001D6ADA" w:rsidRDefault="00000000">
      <w:r>
        <w:t xml:space="preserve">                                transfer to another (test) herd</w:t>
      </w:r>
    </w:p>
    <w:p w14:paraId="37C38801" w14:textId="77777777" w:rsidR="001D6ADA" w:rsidRDefault="00000000">
      <w:pPr>
        <w:rPr>
          <w:color w:val="00B050"/>
        </w:rPr>
      </w:pPr>
      <w:r>
        <w:rPr>
          <w:color w:val="00B050"/>
        </w:rPr>
        <w:t xml:space="preserve">                            955 Selected males are tagged as candidates to be </w:t>
      </w:r>
    </w:p>
    <w:p w14:paraId="63455F5C" w14:textId="77777777" w:rsidR="001D6ADA" w:rsidRDefault="00000000">
      <w:pPr>
        <w:rPr>
          <w:color w:val="00B050"/>
        </w:rPr>
      </w:pPr>
      <w:r>
        <w:rPr>
          <w:color w:val="00B050"/>
        </w:rPr>
        <w:t xml:space="preserve">                                allocated to groups</w:t>
      </w:r>
    </w:p>
    <w:p w14:paraId="776833D2" w14:textId="77777777" w:rsidR="001D6ADA" w:rsidRDefault="00000000">
      <w:r>
        <w:t xml:space="preserve">                             96 Selected males are tagged as candidates to </w:t>
      </w:r>
    </w:p>
    <w:p w14:paraId="7398F29A" w14:textId="77777777" w:rsidR="001D6ADA" w:rsidRDefault="00000000">
      <w:r>
        <w:t xml:space="preserve">                                have DYD sampled</w:t>
      </w:r>
    </w:p>
    <w:p w14:paraId="4D9FECC4" w14:textId="77777777" w:rsidR="001D6ADA" w:rsidRDefault="00000000">
      <w:r>
        <w:t xml:space="preserve">                             98 Selected males are tagged as candidates to have </w:t>
      </w:r>
    </w:p>
    <w:p w14:paraId="0B4AE78F" w14:textId="77777777" w:rsidR="001D6ADA" w:rsidRDefault="00000000">
      <w:r>
        <w:t xml:space="preserve">                                a phenotypic observation(s) realised at a subsequent </w:t>
      </w:r>
    </w:p>
    <w:p w14:paraId="53A20FF2" w14:textId="77777777" w:rsidR="001D6ADA" w:rsidRDefault="00000000">
      <w:r>
        <w:t xml:space="preserve">                                selection stage</w:t>
      </w:r>
    </w:p>
    <w:p w14:paraId="0B4A9D32" w14:textId="77777777" w:rsidR="001D6ADA" w:rsidRDefault="00000000">
      <w:r>
        <w:t xml:space="preserve">                             99 Selected males are tagged as candidates to be </w:t>
      </w:r>
    </w:p>
    <w:p w14:paraId="487D3851" w14:textId="77777777" w:rsidR="001D6ADA" w:rsidRDefault="00000000">
      <w:r>
        <w:t xml:space="preserve">                                culled voluntarily</w:t>
      </w:r>
    </w:p>
    <w:p w14:paraId="06E65B43" w14:textId="77777777" w:rsidR="001D6ADA" w:rsidRDefault="00000000">
      <w:r>
        <w:t xml:space="preserve">                            912 Selected males are tagged as candidates to </w:t>
      </w:r>
    </w:p>
    <w:p w14:paraId="4E47D907" w14:textId="77777777" w:rsidR="001D6ADA" w:rsidRDefault="00000000">
      <w:r>
        <w:t xml:space="preserve">                                reproduce and have germ plasm stored</w:t>
      </w:r>
    </w:p>
    <w:p w14:paraId="355DCA85" w14:textId="77777777" w:rsidR="001D6ADA" w:rsidRDefault="00000000">
      <w:r>
        <w:t xml:space="preserve">                            914 Selected males are tagged as candidates to </w:t>
      </w:r>
    </w:p>
    <w:p w14:paraId="6A2F1626" w14:textId="77777777" w:rsidR="001D6ADA" w:rsidRDefault="00000000">
      <w:r>
        <w:t xml:space="preserve">                                reproduce after transfer to another (test) herd</w:t>
      </w:r>
    </w:p>
    <w:p w14:paraId="2B7194BC" w14:textId="77777777" w:rsidR="001D6ADA" w:rsidRDefault="00000000">
      <w:r>
        <w:t xml:space="preserve">                            916 Selected males are tagged as candidates to </w:t>
      </w:r>
    </w:p>
    <w:p w14:paraId="3F63BD79" w14:textId="77777777" w:rsidR="001D6ADA" w:rsidRDefault="00000000">
      <w:r>
        <w:t xml:space="preserve">                                reproduce and have DYD sampled</w:t>
      </w:r>
    </w:p>
    <w:p w14:paraId="7068A83D" w14:textId="77777777" w:rsidR="001D6ADA" w:rsidRDefault="00000000">
      <w:r>
        <w:t xml:space="preserve">                            926 Selected males are tagged as candidates to </w:t>
      </w:r>
    </w:p>
    <w:p w14:paraId="7A0B31D4" w14:textId="77777777" w:rsidR="001D6ADA" w:rsidRDefault="00000000">
      <w:r>
        <w:t xml:space="preserve">                                have germ plasm stored and DYD sampled</w:t>
      </w:r>
    </w:p>
    <w:p w14:paraId="1A839405" w14:textId="77777777" w:rsidR="001D6ADA" w:rsidRDefault="00000000">
      <w:r>
        <w:t xml:space="preserve">                           9126 Selected males are tagged as candidates to </w:t>
      </w:r>
    </w:p>
    <w:p w14:paraId="44D23CFD" w14:textId="77777777" w:rsidR="001D6ADA" w:rsidRDefault="00000000">
      <w:r>
        <w:t xml:space="preserve">                                reproduce, have germ plasm stored, and DYD </w:t>
      </w:r>
    </w:p>
    <w:p w14:paraId="507A8017" w14:textId="77777777" w:rsidR="001D6ADA" w:rsidRDefault="00000000">
      <w:r>
        <w:t xml:space="preserve">                                sampled</w:t>
      </w:r>
    </w:p>
    <w:p w14:paraId="0690C574" w14:textId="77777777" w:rsidR="001D6ADA" w:rsidRDefault="00000000">
      <w:r>
        <w:t xml:space="preserve">                        Default: </w:t>
      </w:r>
      <w:r>
        <w:rPr>
          <w:i/>
        </w:rPr>
        <w:t>MaleDestinySel</w:t>
      </w:r>
      <w:r>
        <w:t xml:space="preserve"> must be specified</w:t>
      </w:r>
    </w:p>
    <w:p w14:paraId="7AF3B779" w14:textId="77777777" w:rsidR="001D6ADA" w:rsidRDefault="001D6ADA"/>
    <w:p w14:paraId="72D28FF8" w14:textId="77777777" w:rsidR="001D6ADA" w:rsidRDefault="00000000">
      <w:pPr>
        <w:rPr>
          <w:color w:val="FF0000"/>
        </w:rPr>
      </w:pPr>
      <w:r>
        <w:rPr>
          <w:color w:val="FF0000"/>
        </w:rPr>
        <w:t xml:space="preserve">  </w:t>
      </w:r>
      <w:r>
        <w:rPr>
          <w:i/>
          <w:color w:val="FF0000"/>
        </w:rPr>
        <w:t>maleMatingGroup</w:t>
      </w:r>
      <w:r>
        <w:rPr>
          <w:color w:val="FF0000"/>
        </w:rPr>
        <w:t xml:space="preserve">       Definition: Mating group for males selected for reproduction</w:t>
      </w:r>
    </w:p>
    <w:p w14:paraId="12EA1668" w14:textId="77777777" w:rsidR="001D6ADA" w:rsidRDefault="00000000">
      <w:pPr>
        <w:rPr>
          <w:color w:val="FF0000"/>
        </w:rPr>
      </w:pPr>
      <w:r>
        <w:rPr>
          <w:color w:val="FF0000"/>
        </w:rPr>
        <w:t xml:space="preserve">                        Type: Integer</w:t>
      </w:r>
    </w:p>
    <w:p w14:paraId="396A4A41" w14:textId="77777777" w:rsidR="001D6ADA" w:rsidRDefault="00000000">
      <w:pPr>
        <w:rPr>
          <w:color w:val="FF0000"/>
        </w:rPr>
      </w:pPr>
      <w:r>
        <w:rPr>
          <w:color w:val="FF0000"/>
        </w:rPr>
        <w:t xml:space="preserve">                        Options: 0 No mating group; males not selected for reproduction</w:t>
      </w:r>
    </w:p>
    <w:p w14:paraId="3DAF7B7A" w14:textId="77777777" w:rsidR="001D6ADA" w:rsidRDefault="00000000">
      <w:pPr>
        <w:rPr>
          <w:color w:val="FF0000"/>
        </w:rPr>
      </w:pPr>
      <w:r>
        <w:rPr>
          <w:color w:val="FF0000"/>
        </w:rPr>
        <w:t xml:space="preserve">                                 1≤</w:t>
      </w:r>
      <w:r>
        <w:rPr>
          <w:i/>
          <w:color w:val="FF0000"/>
        </w:rPr>
        <w:t xml:space="preserve"> maleMatingGroup</w:t>
      </w:r>
      <w:r>
        <w:rPr>
          <w:color w:val="FF0000"/>
        </w:rPr>
        <w:t xml:space="preserve"> ≤</w:t>
      </w:r>
      <w:r>
        <w:rPr>
          <w:i/>
          <w:color w:val="FF0000"/>
        </w:rPr>
        <w:t>nMatingGroups</w:t>
      </w:r>
      <w:r>
        <w:rPr>
          <w:color w:val="FF0000"/>
        </w:rPr>
        <w:t xml:space="preserve">, where </w:t>
      </w:r>
      <w:r>
        <w:rPr>
          <w:i/>
          <w:color w:val="FF0000"/>
        </w:rPr>
        <w:t>nMatingGroups</w:t>
      </w:r>
      <w:r>
        <w:rPr>
          <w:color w:val="FF0000"/>
        </w:rPr>
        <w:t xml:space="preserve"> </w:t>
      </w:r>
    </w:p>
    <w:p w14:paraId="1020C553" w14:textId="77777777" w:rsidR="001D6ADA" w:rsidRDefault="00000000">
      <w:pPr>
        <w:rPr>
          <w:color w:val="FF0000"/>
        </w:rPr>
      </w:pPr>
      <w:r>
        <w:rPr>
          <w:color w:val="FF0000"/>
        </w:rPr>
        <w:t xml:space="preserve">                                   is the number of mating groups</w:t>
      </w:r>
    </w:p>
    <w:p w14:paraId="543EB800" w14:textId="77777777" w:rsidR="001D6ADA" w:rsidRDefault="00000000">
      <w:pPr>
        <w:rPr>
          <w:color w:val="FF0000"/>
        </w:rPr>
      </w:pPr>
      <w:r>
        <w:rPr>
          <w:color w:val="FF0000"/>
        </w:rPr>
        <w:t xml:space="preserve">                        Default: </w:t>
      </w:r>
      <w:r>
        <w:rPr>
          <w:i/>
          <w:color w:val="FF0000"/>
        </w:rPr>
        <w:t>maleMatingGroup</w:t>
      </w:r>
      <w:r>
        <w:rPr>
          <w:color w:val="FF0000"/>
        </w:rPr>
        <w:t xml:space="preserve"> must be specified</w:t>
      </w:r>
    </w:p>
    <w:p w14:paraId="0525B058" w14:textId="77777777" w:rsidR="001D6ADA" w:rsidRDefault="001D6ADA"/>
    <w:p w14:paraId="11EAD95E" w14:textId="77777777" w:rsidR="001D6ADA" w:rsidRDefault="00000000">
      <w:r>
        <w:t xml:space="preserve">  </w:t>
      </w:r>
      <w:r>
        <w:rPr>
          <w:i/>
        </w:rPr>
        <w:t>MaleTestHerd</w:t>
      </w:r>
      <w:r>
        <w:t xml:space="preserve">          Definition: Test herd to which selected males are </w:t>
      </w:r>
    </w:p>
    <w:p w14:paraId="79A1A3DE" w14:textId="77777777" w:rsidR="001D6ADA" w:rsidRDefault="00000000">
      <w:r>
        <w:t xml:space="preserve">                                    transferred</w:t>
      </w:r>
    </w:p>
    <w:p w14:paraId="491868BE" w14:textId="77777777" w:rsidR="001D6ADA" w:rsidRDefault="00000000">
      <w:r>
        <w:t xml:space="preserve">                        Type: Integer</w:t>
      </w:r>
    </w:p>
    <w:p w14:paraId="48772CD8" w14:textId="77777777" w:rsidR="001D6ADA" w:rsidRDefault="00000000">
      <w:r>
        <w:t xml:space="preserve">                        Options: 1≤</w:t>
      </w:r>
      <w:r>
        <w:rPr>
          <w:i/>
        </w:rPr>
        <w:t>MaleTestHerd</w:t>
      </w:r>
      <w:r>
        <w:t>≤</w:t>
      </w:r>
      <w:r>
        <w:rPr>
          <w:i/>
        </w:rPr>
        <w:t>nherd</w:t>
      </w:r>
    </w:p>
    <w:p w14:paraId="1F0042EC" w14:textId="77777777" w:rsidR="001D6ADA" w:rsidRDefault="00000000">
      <w:r>
        <w:t xml:space="preserve">                        Default: </w:t>
      </w:r>
      <w:r>
        <w:rPr>
          <w:i/>
        </w:rPr>
        <w:t>MaleTestHerd</w:t>
      </w:r>
      <w:r>
        <w:t xml:space="preserve"> must be specified</w:t>
      </w:r>
    </w:p>
    <w:p w14:paraId="68141327" w14:textId="77777777" w:rsidR="001D6ADA" w:rsidRDefault="001D6ADA"/>
    <w:p w14:paraId="652F9A94" w14:textId="77777777" w:rsidR="001D6ADA" w:rsidRDefault="00000000">
      <w:r>
        <w:t xml:space="preserve">  </w:t>
      </w:r>
      <w:r>
        <w:rPr>
          <w:i/>
        </w:rPr>
        <w:t>MaleDestinyUnsel</w:t>
      </w:r>
      <w:r>
        <w:t xml:space="preserve">      Definition: Destiny of unselected males</w:t>
      </w:r>
    </w:p>
    <w:p w14:paraId="6E4A10AE" w14:textId="77777777" w:rsidR="001D6ADA" w:rsidRDefault="00000000">
      <w:r>
        <w:t xml:space="preserve">                        Type: Integer</w:t>
      </w:r>
    </w:p>
    <w:p w14:paraId="2A6ED926" w14:textId="77777777" w:rsidR="001D6ADA" w:rsidRDefault="00000000">
      <w:r>
        <w:t xml:space="preserve">                        Options: </w:t>
      </w:r>
    </w:p>
    <w:p w14:paraId="798D5D0B" w14:textId="77777777" w:rsidR="001D6ADA" w:rsidRDefault="00000000">
      <w:r>
        <w:t xml:space="preserve">                           0 Males are culled</w:t>
      </w:r>
    </w:p>
    <w:p w14:paraId="3F3771D2" w14:textId="77777777" w:rsidR="001D6ADA" w:rsidRDefault="00000000">
      <w:r>
        <w:t xml:space="preserve">                           1 Males are left alive</w:t>
      </w:r>
    </w:p>
    <w:p w14:paraId="4D1664D2" w14:textId="77777777" w:rsidR="001D6ADA" w:rsidRDefault="00000000">
      <w:r>
        <w:t xml:space="preserve">                        Default: </w:t>
      </w:r>
      <w:r>
        <w:rPr>
          <w:i/>
        </w:rPr>
        <w:t>MaleDestinyUnsel</w:t>
      </w:r>
      <w:r>
        <w:t xml:space="preserve"> must be specified</w:t>
      </w:r>
    </w:p>
    <w:p w14:paraId="6F26BCD4" w14:textId="77777777" w:rsidR="001D6ADA" w:rsidRDefault="001D6ADA"/>
    <w:p w14:paraId="3C270A7A" w14:textId="77777777" w:rsidR="001D6ADA" w:rsidRDefault="00000000">
      <w:r>
        <w:t xml:space="preserve">  </w:t>
      </w:r>
      <w:r>
        <w:rPr>
          <w:i/>
        </w:rPr>
        <w:t>MaleMaxMatings</w:t>
      </w:r>
      <w:r>
        <w:t xml:space="preserve">        Definition: Maximum number of matings allocated to </w:t>
      </w:r>
    </w:p>
    <w:p w14:paraId="40C9AEBB" w14:textId="77777777" w:rsidR="001D6ADA" w:rsidRDefault="00000000">
      <w:r>
        <w:t xml:space="preserve">                                    selected males; male reproductive capacity</w:t>
      </w:r>
    </w:p>
    <w:p w14:paraId="14410F8E" w14:textId="77777777" w:rsidR="001D6ADA" w:rsidRDefault="00000000">
      <w:r>
        <w:t xml:space="preserve">                        Type: Integer</w:t>
      </w:r>
    </w:p>
    <w:p w14:paraId="1EFE8957" w14:textId="77777777" w:rsidR="001D6ADA" w:rsidRDefault="00000000">
      <w:r>
        <w:t xml:space="preserve">                        Options: ≥1</w:t>
      </w:r>
    </w:p>
    <w:p w14:paraId="25E77E69" w14:textId="77777777" w:rsidR="001D6ADA" w:rsidRDefault="00000000">
      <w:r>
        <w:t xml:space="preserve">                        Default: </w:t>
      </w:r>
      <w:r>
        <w:rPr>
          <w:i/>
        </w:rPr>
        <w:t>MaleMaxMatings</w:t>
      </w:r>
      <w:r>
        <w:t xml:space="preserve"> must be specified</w:t>
      </w:r>
    </w:p>
    <w:p w14:paraId="3CE957A3" w14:textId="77777777" w:rsidR="001D6ADA" w:rsidRDefault="001D6ADA"/>
    <w:p w14:paraId="5ED3EBB8" w14:textId="77777777" w:rsidR="001D6ADA" w:rsidRDefault="00000000">
      <w:r>
        <w:t xml:space="preserve">  </w:t>
      </w:r>
      <w:r>
        <w:rPr>
          <w:i/>
        </w:rPr>
        <w:t>MaleGermplasm</w:t>
      </w:r>
      <w:r>
        <w:t xml:space="preserve">         Definition: Number of units of germplasm stored for </w:t>
      </w:r>
    </w:p>
    <w:p w14:paraId="0306D414" w14:textId="77777777" w:rsidR="001D6ADA" w:rsidRDefault="00000000">
      <w:r>
        <w:t xml:space="preserve">                                    selected males</w:t>
      </w:r>
    </w:p>
    <w:p w14:paraId="3802BBC3" w14:textId="77777777" w:rsidR="001D6ADA" w:rsidRDefault="00000000">
      <w:r>
        <w:t xml:space="preserve">                        Type: Integer</w:t>
      </w:r>
    </w:p>
    <w:p w14:paraId="5BEA0008" w14:textId="77777777" w:rsidR="001D6ADA" w:rsidRDefault="00000000">
      <w:r>
        <w:t xml:space="preserve">                        Options:</w:t>
      </w:r>
    </w:p>
    <w:p w14:paraId="3B101BBB" w14:textId="77777777" w:rsidR="001D6ADA" w:rsidRDefault="00000000">
      <w:r>
        <w:t xml:space="preserve">                           ≥0 Number of units stored for each selected male</w:t>
      </w:r>
    </w:p>
    <w:p w14:paraId="7404B331" w14:textId="77777777" w:rsidR="001D6ADA" w:rsidRDefault="00000000">
      <w:r>
        <w:t xml:space="preserve">                           -1 Number of units stored for each selected male is set </w:t>
      </w:r>
    </w:p>
    <w:p w14:paraId="735B4BF8" w14:textId="77777777" w:rsidR="001D6ADA" w:rsidRDefault="00000000">
      <w:r>
        <w:t xml:space="preserve">                              to the number of matings allocated to each male</w:t>
      </w:r>
    </w:p>
    <w:p w14:paraId="107E5BF6" w14:textId="77777777" w:rsidR="001D6ADA" w:rsidRDefault="00000000">
      <w:r>
        <w:t xml:space="preserve">                        Default: </w:t>
      </w:r>
      <w:r>
        <w:rPr>
          <w:i/>
        </w:rPr>
        <w:t>MaleGermplasm</w:t>
      </w:r>
      <w:r>
        <w:t xml:space="preserve"> must be specified</w:t>
      </w:r>
    </w:p>
    <w:p w14:paraId="5A9AB160" w14:textId="77777777" w:rsidR="001D6ADA" w:rsidRDefault="001D6ADA"/>
    <w:p w14:paraId="7B9394E0" w14:textId="77777777" w:rsidR="001D6ADA" w:rsidRDefault="00000000">
      <w:r>
        <w:t xml:space="preserve">  </w:t>
      </w:r>
      <w:r>
        <w:rPr>
          <w:i/>
        </w:rPr>
        <w:t>FemaleSelCrit</w:t>
      </w:r>
      <w:r>
        <w:t xml:space="preserve">         Definition: Criterion used to select females</w:t>
      </w:r>
    </w:p>
    <w:p w14:paraId="67C34FE1" w14:textId="77777777" w:rsidR="001D6ADA" w:rsidRDefault="00000000">
      <w:r>
        <w:t xml:space="preserve">                        Type: Character</w:t>
      </w:r>
    </w:p>
    <w:p w14:paraId="4ADC6A57" w14:textId="77777777" w:rsidR="001D6ADA" w:rsidRDefault="00000000">
      <w:r>
        <w:t xml:space="preserve">                        Options:</w:t>
      </w:r>
    </w:p>
    <w:p w14:paraId="04E87243" w14:textId="77777777" w:rsidR="001D6ADA" w:rsidRDefault="00000000">
      <w:r>
        <w:t xml:space="preserve">                           tbv             True breeding value</w:t>
      </w:r>
    </w:p>
    <w:p w14:paraId="647421F8" w14:textId="77777777" w:rsidR="001D6ADA" w:rsidRDefault="00000000">
      <w:r>
        <w:t xml:space="preserve">                           null            No selection criterion</w:t>
      </w:r>
    </w:p>
    <w:p w14:paraId="564818AF" w14:textId="77777777" w:rsidR="001D6ADA" w:rsidRDefault="00000000">
      <w:pPr>
        <w:rPr>
          <w:color w:val="FF0000"/>
          <w:lang w:val="en-US"/>
        </w:rPr>
      </w:pPr>
      <w:r>
        <w:t xml:space="preserve">                           </w:t>
      </w:r>
      <w:r>
        <w:rPr>
          <w:color w:val="FF0000"/>
        </w:rPr>
        <w:t xml:space="preserve">phenoweight     </w:t>
      </w:r>
      <w:r>
        <w:rPr>
          <w:color w:val="FF0000"/>
          <w:lang w:val="en-US"/>
        </w:rPr>
        <w:t xml:space="preserve">Phenotypic selection with observations </w:t>
      </w:r>
    </w:p>
    <w:p w14:paraId="26E7D980" w14:textId="77777777" w:rsidR="001D6ADA" w:rsidRDefault="00000000">
      <w:pPr>
        <w:rPr>
          <w:color w:val="FF0000"/>
          <w:lang w:val="en-US"/>
        </w:rPr>
      </w:pPr>
      <w:r>
        <w:rPr>
          <w:color w:val="FF0000"/>
          <w:lang w:val="en-US"/>
        </w:rPr>
        <w:t xml:space="preserve">                                           weighted</w:t>
      </w:r>
    </w:p>
    <w:p w14:paraId="278FDADE" w14:textId="77777777" w:rsidR="001D6ADA" w:rsidRDefault="00000000">
      <w:r>
        <w:t xml:space="preserve">                           polyblup        Polygenic-BLUP breeding value</w:t>
      </w:r>
    </w:p>
    <w:p w14:paraId="54CC488B" w14:textId="77777777" w:rsidR="001D6ADA" w:rsidRDefault="00000000">
      <w:r>
        <w:t xml:space="preserve">                           genomicblup     Genomic-BLUP breeding value</w:t>
      </w:r>
    </w:p>
    <w:p w14:paraId="3C07EACB" w14:textId="77777777" w:rsidR="001D6ADA" w:rsidRDefault="00000000">
      <w:pPr>
        <w:rPr>
          <w:color w:val="FF0000"/>
        </w:rPr>
      </w:pPr>
      <w:r>
        <w:t xml:space="preserve">                           </w:t>
      </w:r>
      <w:r>
        <w:rPr>
          <w:color w:val="FF0000"/>
        </w:rPr>
        <w:t>ibdblup         IBD-BLUP breeding value</w:t>
      </w:r>
    </w:p>
    <w:p w14:paraId="16C72F9C" w14:textId="77777777" w:rsidR="001D6ADA" w:rsidRDefault="00000000">
      <w:pPr>
        <w:rPr>
          <w:strike/>
        </w:rPr>
      </w:pPr>
      <w:r>
        <w:t xml:space="preserve">                           </w:t>
      </w:r>
      <w:r>
        <w:rPr>
          <w:strike/>
        </w:rPr>
        <w:t>gas             GAS-breeding value</w:t>
      </w:r>
    </w:p>
    <w:p w14:paraId="727A408C" w14:textId="77777777" w:rsidR="001D6ADA" w:rsidRDefault="00000000">
      <w:r>
        <w:rPr>
          <w:color w:val="FF0000"/>
        </w:rPr>
        <w:t xml:space="preserve">                           </w:t>
      </w:r>
      <w:r>
        <w:rPr>
          <w:color w:val="FF0000"/>
          <w:highlight w:val="yellow"/>
        </w:rPr>
        <w:t>bayesp          BayesP-breeding values</w:t>
      </w:r>
    </w:p>
    <w:p w14:paraId="570B22A2" w14:textId="77777777" w:rsidR="001D6ADA" w:rsidRDefault="00000000">
      <w:r>
        <w:t xml:space="preserve">                        Default: </w:t>
      </w:r>
      <w:r>
        <w:rPr>
          <w:i/>
        </w:rPr>
        <w:t>FemaleSelCrit</w:t>
      </w:r>
      <w:r>
        <w:t xml:space="preserve"> must be specified</w:t>
      </w:r>
    </w:p>
    <w:p w14:paraId="613C90B8" w14:textId="77777777" w:rsidR="001D6ADA" w:rsidRDefault="001D6ADA"/>
    <w:p w14:paraId="6B88C3F3" w14:textId="77777777" w:rsidR="001D6ADA" w:rsidRDefault="00000000">
      <w:r>
        <w:rPr>
          <w:color w:val="FF0000"/>
        </w:rPr>
        <w:t xml:space="preserve">When bayesP, </w:t>
      </w:r>
      <w:r>
        <w:rPr>
          <w:i/>
          <w:color w:val="FF0000"/>
        </w:rPr>
        <w:t>geneticModel</w:t>
      </w:r>
      <w:r>
        <w:rPr>
          <w:color w:val="FF0000"/>
        </w:rPr>
        <w:t xml:space="preserve"> must be ‘genomic’, nebv==1, and genotyped_at_birth)/='yes'</w:t>
      </w:r>
    </w:p>
    <w:p w14:paraId="78D22AB3" w14:textId="77777777" w:rsidR="001D6ADA" w:rsidRDefault="001D6ADA"/>
    <w:p w14:paraId="31BD04BF" w14:textId="77777777" w:rsidR="001D6ADA" w:rsidRDefault="00000000">
      <w:r>
        <w:t xml:space="preserve">  </w:t>
      </w:r>
      <w:r>
        <w:rPr>
          <w:i/>
        </w:rPr>
        <w:t>FemaleRunBlup</w:t>
      </w:r>
      <w:r>
        <w:t xml:space="preserve">         Definition: Estimate BLUP breeding values</w:t>
      </w:r>
    </w:p>
    <w:p w14:paraId="3B6BE6A2" w14:textId="77777777" w:rsidR="001D6ADA" w:rsidRDefault="00000000">
      <w:r>
        <w:t xml:space="preserve">                        Type: Integer</w:t>
      </w:r>
    </w:p>
    <w:p w14:paraId="357BA720" w14:textId="77777777" w:rsidR="001D6ADA" w:rsidRDefault="00000000">
      <w:r>
        <w:t xml:space="preserve">                        Options:</w:t>
      </w:r>
    </w:p>
    <w:p w14:paraId="63C73B08" w14:textId="77777777" w:rsidR="001D6ADA" w:rsidRDefault="00000000">
      <w:r>
        <w:t xml:space="preserve">                           0 Breeding values are not estimated</w:t>
      </w:r>
    </w:p>
    <w:p w14:paraId="6D309BE3" w14:textId="77777777" w:rsidR="001D6ADA" w:rsidRDefault="00000000">
      <w:r>
        <w:t xml:space="preserve">                           1 Breeding values are estimated</w:t>
      </w:r>
    </w:p>
    <w:p w14:paraId="7CD94893" w14:textId="77777777" w:rsidR="001D6ADA" w:rsidRDefault="00000000">
      <w:r>
        <w:t xml:space="preserve">                        Default: </w:t>
      </w:r>
      <w:r>
        <w:rPr>
          <w:i/>
        </w:rPr>
        <w:t>FemaleRunBlup</w:t>
      </w:r>
      <w:r>
        <w:t xml:space="preserve"> must be specified</w:t>
      </w:r>
    </w:p>
    <w:p w14:paraId="36C22C02" w14:textId="77777777" w:rsidR="001D6ADA" w:rsidRDefault="001D6ADA"/>
    <w:p w14:paraId="521F2543" w14:textId="77777777" w:rsidR="001D6ADA" w:rsidRDefault="00000000">
      <w:r>
        <w:t xml:space="preserve">  </w:t>
      </w:r>
      <w:r>
        <w:rPr>
          <w:i/>
        </w:rPr>
        <w:t>FemaleDestinySel</w:t>
      </w:r>
      <w:r>
        <w:t xml:space="preserve">      Definition: Destiny of selected females</w:t>
      </w:r>
    </w:p>
    <w:p w14:paraId="0FE561B2" w14:textId="77777777" w:rsidR="001D6ADA" w:rsidRDefault="00000000">
      <w:r>
        <w:t xml:space="preserve">                        Type: Integer</w:t>
      </w:r>
    </w:p>
    <w:p w14:paraId="6DE1A1C8" w14:textId="77777777" w:rsidR="001D6ADA" w:rsidRDefault="00000000">
      <w:r>
        <w:t xml:space="preserve">                        Options:</w:t>
      </w:r>
    </w:p>
    <w:p w14:paraId="040877BC" w14:textId="77777777" w:rsidR="001D6ADA" w:rsidRDefault="00000000">
      <w:r>
        <w:t xml:space="preserve">                              0 Selected females are left alive</w:t>
      </w:r>
    </w:p>
    <w:p w14:paraId="53E6275C" w14:textId="77777777" w:rsidR="001D6ADA" w:rsidRDefault="00000000">
      <w:r>
        <w:t xml:space="preserve">                              1 Selected </w:t>
      </w:r>
      <w:proofErr w:type="gramStart"/>
      <w:r>
        <w:t>females</w:t>
      </w:r>
      <w:proofErr w:type="gramEnd"/>
      <w:r>
        <w:t xml:space="preserve"> are reproduced (mated)</w:t>
      </w:r>
    </w:p>
    <w:p w14:paraId="3F80D9E0" w14:textId="77777777" w:rsidR="001D6ADA" w:rsidRDefault="00000000">
      <w:r>
        <w:t xml:space="preserve">                              2 Selected females have germ plasm stored</w:t>
      </w:r>
    </w:p>
    <w:p w14:paraId="4D333DF7" w14:textId="77777777" w:rsidR="001D6ADA" w:rsidRDefault="00000000">
      <w:r>
        <w:t xml:space="preserve">                              3 Selected females are genotyped</w:t>
      </w:r>
    </w:p>
    <w:p w14:paraId="41DD1388" w14:textId="77777777" w:rsidR="001D6ADA" w:rsidRDefault="00000000">
      <w:r>
        <w:t xml:space="preserve">                              4 Selected females are transferred to another </w:t>
      </w:r>
    </w:p>
    <w:p w14:paraId="59432A56" w14:textId="77777777" w:rsidR="001D6ADA" w:rsidRDefault="00000000">
      <w:r>
        <w:t xml:space="preserve">                                (test) herd; the herd is specified by </w:t>
      </w:r>
    </w:p>
    <w:p w14:paraId="00BC0E98" w14:textId="77777777" w:rsidR="001D6ADA" w:rsidRDefault="00000000">
      <w:r>
        <w:t xml:space="preserve">                                </w:t>
      </w:r>
      <w:r>
        <w:rPr>
          <w:i/>
        </w:rPr>
        <w:t>FemaleTestHerd</w:t>
      </w:r>
    </w:p>
    <w:p w14:paraId="49889F88" w14:textId="77777777" w:rsidR="001D6ADA" w:rsidRDefault="00000000">
      <w:pPr>
        <w:rPr>
          <w:color w:val="00B050"/>
        </w:rPr>
      </w:pPr>
      <w:r>
        <w:rPr>
          <w:color w:val="00B050"/>
        </w:rPr>
        <w:t xml:space="preserve">                              5 Selected females are allocated to groups</w:t>
      </w:r>
    </w:p>
    <w:p w14:paraId="195CF4BC" w14:textId="77777777" w:rsidR="001D6ADA" w:rsidRDefault="00000000">
      <w:r>
        <w:t xml:space="preserve">                              8 Selected females have phenotypic observation(s) </w:t>
      </w:r>
    </w:p>
    <w:p w14:paraId="1E258473" w14:textId="77777777" w:rsidR="001D6ADA" w:rsidRDefault="00000000">
      <w:r>
        <w:t xml:space="preserve">                                realised at current selection stage</w:t>
      </w:r>
    </w:p>
    <w:p w14:paraId="2056F371" w14:textId="77777777" w:rsidR="001D6ADA" w:rsidRDefault="00000000">
      <w:r>
        <w:t xml:space="preserve">                             12 Selected females are reproduced and have germ </w:t>
      </w:r>
    </w:p>
    <w:p w14:paraId="42C5EA5A" w14:textId="77777777" w:rsidR="001D6ADA" w:rsidRDefault="00000000">
      <w:r>
        <w:t xml:space="preserve">                                plasm stored</w:t>
      </w:r>
    </w:p>
    <w:p w14:paraId="3DBC504B" w14:textId="77777777" w:rsidR="001D6ADA" w:rsidRDefault="00000000">
      <w:r>
        <w:t xml:space="preserve">                             14 Selected females are reproduced after </w:t>
      </w:r>
    </w:p>
    <w:p w14:paraId="7C611FAA" w14:textId="77777777" w:rsidR="001D6ADA" w:rsidRDefault="00000000">
      <w:r>
        <w:t xml:space="preserve">                                transfer to another (test) herd; the herd is </w:t>
      </w:r>
    </w:p>
    <w:p w14:paraId="3508B578" w14:textId="77777777" w:rsidR="001D6ADA" w:rsidRDefault="00000000">
      <w:r>
        <w:t xml:space="preserve">                                specified by </w:t>
      </w:r>
      <w:r>
        <w:rPr>
          <w:i/>
        </w:rPr>
        <w:t>FemaleTestHerd</w:t>
      </w:r>
    </w:p>
    <w:p w14:paraId="2A26880C" w14:textId="77777777" w:rsidR="001D6ADA" w:rsidRDefault="00000000">
      <w:r>
        <w:t xml:space="preserve">                             17 Selected females are reproduced as bull-dams </w:t>
      </w:r>
    </w:p>
    <w:p w14:paraId="233E0AD4" w14:textId="77777777" w:rsidR="001D6ADA" w:rsidRDefault="00000000">
      <w:r>
        <w:t xml:space="preserve">                            127 Selected candidates are reproduced as bull-dams </w:t>
      </w:r>
    </w:p>
    <w:p w14:paraId="1E323205" w14:textId="77777777" w:rsidR="001D6ADA" w:rsidRDefault="00000000">
      <w:r>
        <w:t xml:space="preserve">                                and have germ plasm stored </w:t>
      </w:r>
    </w:p>
    <w:p w14:paraId="06B5BCD7" w14:textId="77777777" w:rsidR="001D6ADA" w:rsidRDefault="00000000">
      <w:r>
        <w:t xml:space="preserve">                            147 Selected females are reproduced as bull-dams </w:t>
      </w:r>
    </w:p>
    <w:p w14:paraId="051A417A" w14:textId="77777777" w:rsidR="001D6ADA" w:rsidRDefault="00000000">
      <w:r>
        <w:t xml:space="preserve">                                after transfer to another (test) herd; the herd </w:t>
      </w:r>
    </w:p>
    <w:p w14:paraId="5B4E8FBA" w14:textId="77777777" w:rsidR="001D6ADA" w:rsidRDefault="00000000">
      <w:r>
        <w:t xml:space="preserve">                                is specified by </w:t>
      </w:r>
      <w:r>
        <w:rPr>
          <w:i/>
        </w:rPr>
        <w:t>FemaleTestHerd</w:t>
      </w:r>
      <w:r>
        <w:t xml:space="preserve"> </w:t>
      </w:r>
    </w:p>
    <w:p w14:paraId="6FECCB6D" w14:textId="77777777" w:rsidR="001D6ADA" w:rsidRDefault="00000000">
      <w:r>
        <w:lastRenderedPageBreak/>
        <w:t xml:space="preserve">                             90 Selected females are tagged as candidates to </w:t>
      </w:r>
    </w:p>
    <w:p w14:paraId="6A451446" w14:textId="77777777" w:rsidR="001D6ADA" w:rsidRDefault="00000000">
      <w:r>
        <w:t xml:space="preserve">                                be left alive</w:t>
      </w:r>
    </w:p>
    <w:p w14:paraId="7727AF0C" w14:textId="77777777" w:rsidR="001D6ADA" w:rsidRDefault="00000000">
      <w:r>
        <w:t xml:space="preserve">                             91 Selected females are tagged as candidates to </w:t>
      </w:r>
    </w:p>
    <w:p w14:paraId="48735599" w14:textId="77777777" w:rsidR="001D6ADA" w:rsidRDefault="00000000">
      <w:r>
        <w:t xml:space="preserve">                                reproduce (mate)</w:t>
      </w:r>
    </w:p>
    <w:p w14:paraId="0BA79A57" w14:textId="77777777" w:rsidR="001D6ADA" w:rsidRDefault="00000000">
      <w:r>
        <w:t xml:space="preserve">                             92 Selected females are tagged as candidates to </w:t>
      </w:r>
    </w:p>
    <w:p w14:paraId="37D8A138" w14:textId="77777777" w:rsidR="001D6ADA" w:rsidRDefault="00000000">
      <w:r>
        <w:t xml:space="preserve">                                have germ plasm stored</w:t>
      </w:r>
    </w:p>
    <w:p w14:paraId="0CADC23B" w14:textId="77777777" w:rsidR="001D6ADA" w:rsidRDefault="00000000">
      <w:r>
        <w:t xml:space="preserve">                             93 Selected females are tagged as candidates for </w:t>
      </w:r>
    </w:p>
    <w:p w14:paraId="0100FF98" w14:textId="77777777" w:rsidR="001D6ADA" w:rsidRDefault="00000000">
      <w:r>
        <w:t xml:space="preserve">                                genotyping</w:t>
      </w:r>
    </w:p>
    <w:p w14:paraId="1E5A1980" w14:textId="77777777" w:rsidR="001D6ADA" w:rsidRDefault="00000000">
      <w:r>
        <w:t xml:space="preserve">                             94 Selected females are tagged as candidates for </w:t>
      </w:r>
    </w:p>
    <w:p w14:paraId="01910E95" w14:textId="77777777" w:rsidR="001D6ADA" w:rsidRDefault="00000000">
      <w:r>
        <w:t xml:space="preserve">                                transfer to another (test) herd</w:t>
      </w:r>
    </w:p>
    <w:p w14:paraId="34E92942" w14:textId="77777777" w:rsidR="001D6ADA" w:rsidRDefault="00000000">
      <w:pPr>
        <w:rPr>
          <w:color w:val="00B050"/>
        </w:rPr>
      </w:pPr>
      <w:r>
        <w:rPr>
          <w:color w:val="00B050"/>
        </w:rPr>
        <w:t xml:space="preserve">                            955 Selected females are tagged as candidates to be </w:t>
      </w:r>
    </w:p>
    <w:p w14:paraId="6FE090DE" w14:textId="77777777" w:rsidR="001D6ADA" w:rsidRDefault="00000000">
      <w:pPr>
        <w:rPr>
          <w:color w:val="00B050"/>
        </w:rPr>
      </w:pPr>
      <w:r>
        <w:rPr>
          <w:color w:val="00B050"/>
        </w:rPr>
        <w:t xml:space="preserve">                                allocated to groups</w:t>
      </w:r>
    </w:p>
    <w:p w14:paraId="15229813" w14:textId="77777777" w:rsidR="001D6ADA" w:rsidRDefault="00000000">
      <w:r>
        <w:t xml:space="preserve">                             98 Selected females are tagged as candidates to have </w:t>
      </w:r>
    </w:p>
    <w:p w14:paraId="6B30DB74" w14:textId="77777777" w:rsidR="001D6ADA" w:rsidRDefault="00000000">
      <w:r>
        <w:t xml:space="preserve">                                a phenotypic observation(s) realised at a subsequent </w:t>
      </w:r>
    </w:p>
    <w:p w14:paraId="4C5FE714" w14:textId="77777777" w:rsidR="001D6ADA" w:rsidRDefault="00000000">
      <w:r>
        <w:t xml:space="preserve">                                selection stage</w:t>
      </w:r>
    </w:p>
    <w:p w14:paraId="1630C083" w14:textId="77777777" w:rsidR="001D6ADA" w:rsidRDefault="00000000">
      <w:r>
        <w:t xml:space="preserve">                             99 Selected females are tagged as candidates to be </w:t>
      </w:r>
    </w:p>
    <w:p w14:paraId="675617B0" w14:textId="77777777" w:rsidR="001D6ADA" w:rsidRDefault="00000000">
      <w:r>
        <w:t xml:space="preserve">                                culled voluntarily</w:t>
      </w:r>
    </w:p>
    <w:p w14:paraId="6CD79A52" w14:textId="77777777" w:rsidR="001D6ADA" w:rsidRDefault="00000000">
      <w:r>
        <w:t xml:space="preserve">                            912 Selected females are tagged as candidates to </w:t>
      </w:r>
    </w:p>
    <w:p w14:paraId="26481E66" w14:textId="77777777" w:rsidR="001D6ADA" w:rsidRDefault="00000000">
      <w:r>
        <w:t xml:space="preserve">                                reproduce and have germ plasm stored</w:t>
      </w:r>
    </w:p>
    <w:p w14:paraId="37C2E408" w14:textId="77777777" w:rsidR="001D6ADA" w:rsidRDefault="00000000">
      <w:r>
        <w:t xml:space="preserve">                            914 Selected females are tagged as candidates to </w:t>
      </w:r>
    </w:p>
    <w:p w14:paraId="4AB2CA7E" w14:textId="77777777" w:rsidR="001D6ADA" w:rsidRDefault="00000000">
      <w:r>
        <w:t xml:space="preserve">                                reproduce after transfer to another (test) herd</w:t>
      </w:r>
    </w:p>
    <w:p w14:paraId="480F1778" w14:textId="77777777" w:rsidR="001D6ADA" w:rsidRDefault="00000000">
      <w:r>
        <w:t xml:space="preserve">                            917 Selected females are tagged as candidates to </w:t>
      </w:r>
    </w:p>
    <w:p w14:paraId="06042C51" w14:textId="77777777" w:rsidR="001D6ADA" w:rsidRDefault="00000000">
      <w:r>
        <w:t xml:space="preserve">                                reproduce as bull-dams</w:t>
      </w:r>
    </w:p>
    <w:p w14:paraId="6924CB1B" w14:textId="77777777" w:rsidR="001D6ADA" w:rsidRDefault="00000000">
      <w:r>
        <w:t xml:space="preserve">                           9127 Selected females are tagged as candidates to </w:t>
      </w:r>
    </w:p>
    <w:p w14:paraId="4390C70A" w14:textId="77777777" w:rsidR="001D6ADA" w:rsidRDefault="00000000">
      <w:r>
        <w:t xml:space="preserve">                                reproduce as bull-dams and have germ plasm </w:t>
      </w:r>
    </w:p>
    <w:p w14:paraId="2430AA9E" w14:textId="77777777" w:rsidR="001D6ADA" w:rsidRDefault="00000000">
      <w:r>
        <w:t xml:space="preserve">                                stored </w:t>
      </w:r>
    </w:p>
    <w:p w14:paraId="7A0E3D05" w14:textId="77777777" w:rsidR="001D6ADA" w:rsidRDefault="00000000">
      <w:r>
        <w:t xml:space="preserve">                           9147 Selected females are tagged as candidates to </w:t>
      </w:r>
    </w:p>
    <w:p w14:paraId="0F47EFEA" w14:textId="77777777" w:rsidR="001D6ADA" w:rsidRDefault="00000000">
      <w:r>
        <w:t xml:space="preserve">                                reproduce as bull-dams after transfer to another </w:t>
      </w:r>
    </w:p>
    <w:p w14:paraId="55CBAAAA" w14:textId="77777777" w:rsidR="001D6ADA" w:rsidRDefault="00000000">
      <w:r>
        <w:t xml:space="preserve">                                (test) herd </w:t>
      </w:r>
    </w:p>
    <w:p w14:paraId="015F209E" w14:textId="77777777" w:rsidR="001D6ADA" w:rsidRDefault="00000000">
      <w:r>
        <w:t xml:space="preserve">                        Default: </w:t>
      </w:r>
      <w:r>
        <w:rPr>
          <w:i/>
        </w:rPr>
        <w:t>FemaleDestinySel</w:t>
      </w:r>
      <w:r>
        <w:t xml:space="preserve"> must be specified</w:t>
      </w:r>
    </w:p>
    <w:p w14:paraId="3972ED3E" w14:textId="77777777" w:rsidR="001D6ADA" w:rsidRDefault="001D6ADA"/>
    <w:p w14:paraId="090444EF" w14:textId="77777777" w:rsidR="001D6ADA" w:rsidRDefault="00000000">
      <w:pPr>
        <w:rPr>
          <w:color w:val="FF0000"/>
        </w:rPr>
      </w:pPr>
      <w:r>
        <w:rPr>
          <w:color w:val="FF0000"/>
        </w:rPr>
        <w:t xml:space="preserve">  </w:t>
      </w:r>
      <w:r>
        <w:rPr>
          <w:i/>
          <w:color w:val="FF0000"/>
        </w:rPr>
        <w:t>maleMatingGroup</w:t>
      </w:r>
      <w:r>
        <w:rPr>
          <w:color w:val="FF0000"/>
        </w:rPr>
        <w:t xml:space="preserve">       Definition: Mating group for females selected for reproduction</w:t>
      </w:r>
    </w:p>
    <w:p w14:paraId="03D548DD" w14:textId="77777777" w:rsidR="001D6ADA" w:rsidRDefault="00000000">
      <w:pPr>
        <w:rPr>
          <w:color w:val="FF0000"/>
        </w:rPr>
      </w:pPr>
      <w:r>
        <w:rPr>
          <w:color w:val="FF0000"/>
        </w:rPr>
        <w:t xml:space="preserve">                        Type: Integer</w:t>
      </w:r>
    </w:p>
    <w:p w14:paraId="2858F711" w14:textId="77777777" w:rsidR="001D6ADA" w:rsidRDefault="00000000">
      <w:pPr>
        <w:rPr>
          <w:color w:val="FF0000"/>
        </w:rPr>
      </w:pPr>
      <w:r>
        <w:rPr>
          <w:color w:val="FF0000"/>
        </w:rPr>
        <w:t xml:space="preserve">                        Options: 0 No mating group; females not selected for </w:t>
      </w:r>
    </w:p>
    <w:p w14:paraId="780B042A" w14:textId="77777777" w:rsidR="001D6ADA" w:rsidRDefault="00000000">
      <w:pPr>
        <w:rPr>
          <w:color w:val="FF0000"/>
        </w:rPr>
      </w:pPr>
      <w:r>
        <w:rPr>
          <w:color w:val="FF0000"/>
        </w:rPr>
        <w:t xml:space="preserve">                                   reproduction</w:t>
      </w:r>
    </w:p>
    <w:p w14:paraId="59ABB9EA" w14:textId="77777777" w:rsidR="001D6ADA" w:rsidRDefault="00000000">
      <w:pPr>
        <w:rPr>
          <w:color w:val="FF0000"/>
        </w:rPr>
      </w:pPr>
      <w:r>
        <w:rPr>
          <w:color w:val="FF0000"/>
        </w:rPr>
        <w:t xml:space="preserve">                                 1≤</w:t>
      </w:r>
      <w:r>
        <w:rPr>
          <w:i/>
          <w:color w:val="FF0000"/>
        </w:rPr>
        <w:t>femaleMatingGroup</w:t>
      </w:r>
      <w:r>
        <w:rPr>
          <w:color w:val="FF0000"/>
        </w:rPr>
        <w:t xml:space="preserve"> ≤</w:t>
      </w:r>
      <w:r>
        <w:rPr>
          <w:i/>
          <w:color w:val="FF0000"/>
        </w:rPr>
        <w:t>nMatingGroups</w:t>
      </w:r>
      <w:r>
        <w:rPr>
          <w:color w:val="FF0000"/>
        </w:rPr>
        <w:t xml:space="preserve">, where </w:t>
      </w:r>
    </w:p>
    <w:p w14:paraId="2C082D30" w14:textId="77777777" w:rsidR="001D6ADA" w:rsidRDefault="00000000">
      <w:pPr>
        <w:rPr>
          <w:color w:val="FF0000"/>
        </w:rPr>
      </w:pPr>
      <w:r>
        <w:rPr>
          <w:color w:val="FF0000"/>
        </w:rPr>
        <w:t xml:space="preserve">                                   </w:t>
      </w:r>
      <w:r>
        <w:rPr>
          <w:i/>
          <w:color w:val="FF0000"/>
        </w:rPr>
        <w:t>nMatingGroups</w:t>
      </w:r>
      <w:r>
        <w:rPr>
          <w:color w:val="FF0000"/>
        </w:rPr>
        <w:t xml:space="preserve"> is the number of mating groups</w:t>
      </w:r>
    </w:p>
    <w:p w14:paraId="50BA427C" w14:textId="77777777" w:rsidR="001D6ADA" w:rsidRDefault="00000000">
      <w:pPr>
        <w:rPr>
          <w:color w:val="FF0000"/>
        </w:rPr>
      </w:pPr>
      <w:r>
        <w:rPr>
          <w:color w:val="FF0000"/>
        </w:rPr>
        <w:t xml:space="preserve">                        Default: </w:t>
      </w:r>
      <w:r>
        <w:rPr>
          <w:i/>
          <w:color w:val="FF0000"/>
        </w:rPr>
        <w:t>femaleMatingGroup</w:t>
      </w:r>
      <w:r>
        <w:rPr>
          <w:color w:val="FF0000"/>
        </w:rPr>
        <w:t xml:space="preserve"> must be specified</w:t>
      </w:r>
    </w:p>
    <w:p w14:paraId="149563CB" w14:textId="77777777" w:rsidR="001D6ADA" w:rsidRDefault="001D6ADA"/>
    <w:p w14:paraId="422226EE" w14:textId="77777777" w:rsidR="001D6ADA" w:rsidRDefault="00000000">
      <w:r>
        <w:t xml:space="preserve">  </w:t>
      </w:r>
      <w:r>
        <w:rPr>
          <w:i/>
        </w:rPr>
        <w:t>FemaleTestHerd</w:t>
      </w:r>
      <w:r>
        <w:t xml:space="preserve">        Definition: Test herd to which selected females are </w:t>
      </w:r>
    </w:p>
    <w:p w14:paraId="333C5D8A" w14:textId="77777777" w:rsidR="001D6ADA" w:rsidRDefault="00000000">
      <w:r>
        <w:t xml:space="preserve">                                    transferred</w:t>
      </w:r>
    </w:p>
    <w:p w14:paraId="2DDD523F" w14:textId="77777777" w:rsidR="001D6ADA" w:rsidRDefault="00000000">
      <w:r>
        <w:t xml:space="preserve">                        Type: Integer</w:t>
      </w:r>
    </w:p>
    <w:p w14:paraId="1EA90FEF" w14:textId="77777777" w:rsidR="001D6ADA" w:rsidRDefault="00000000">
      <w:r>
        <w:t xml:space="preserve">                        Options: 1≤</w:t>
      </w:r>
      <w:r>
        <w:rPr>
          <w:i/>
        </w:rPr>
        <w:t>FemaleTestHerd</w:t>
      </w:r>
      <w:r>
        <w:t>≤</w:t>
      </w:r>
      <w:r>
        <w:rPr>
          <w:i/>
        </w:rPr>
        <w:t>nherd</w:t>
      </w:r>
    </w:p>
    <w:p w14:paraId="56D4FD85" w14:textId="77777777" w:rsidR="001D6ADA" w:rsidRDefault="00000000">
      <w:r>
        <w:t xml:space="preserve">                        Default: </w:t>
      </w:r>
      <w:r>
        <w:rPr>
          <w:i/>
        </w:rPr>
        <w:t>FemaleTestHerd</w:t>
      </w:r>
      <w:r>
        <w:t xml:space="preserve"> must be specified</w:t>
      </w:r>
    </w:p>
    <w:p w14:paraId="440EABE9" w14:textId="77777777" w:rsidR="001D6ADA" w:rsidRDefault="001D6ADA"/>
    <w:p w14:paraId="01E5E643" w14:textId="77777777" w:rsidR="001D6ADA" w:rsidRDefault="00000000">
      <w:r>
        <w:t xml:space="preserve">  </w:t>
      </w:r>
      <w:r>
        <w:rPr>
          <w:i/>
        </w:rPr>
        <w:t>FemaleDestinyUnsel</w:t>
      </w:r>
      <w:r>
        <w:t xml:space="preserve">    Definition: Destiny of unselected females</w:t>
      </w:r>
    </w:p>
    <w:p w14:paraId="6BBF38EE" w14:textId="77777777" w:rsidR="001D6ADA" w:rsidRDefault="00000000">
      <w:r>
        <w:t xml:space="preserve">                        Type: Integer</w:t>
      </w:r>
    </w:p>
    <w:p w14:paraId="21F80331" w14:textId="77777777" w:rsidR="001D6ADA" w:rsidRDefault="00000000">
      <w:r>
        <w:t xml:space="preserve">                        Options: </w:t>
      </w:r>
    </w:p>
    <w:p w14:paraId="429F3B9A" w14:textId="77777777" w:rsidR="001D6ADA" w:rsidRDefault="00000000">
      <w:r>
        <w:t xml:space="preserve">                           0 Females are culled</w:t>
      </w:r>
    </w:p>
    <w:p w14:paraId="71BE63C0" w14:textId="77777777" w:rsidR="001D6ADA" w:rsidRDefault="00000000">
      <w:r>
        <w:t xml:space="preserve">                           1 Females are left alive</w:t>
      </w:r>
    </w:p>
    <w:p w14:paraId="3005B0AA" w14:textId="77777777" w:rsidR="001D6ADA" w:rsidRDefault="00000000">
      <w:r>
        <w:t xml:space="preserve">                        Default: </w:t>
      </w:r>
      <w:r>
        <w:rPr>
          <w:i/>
        </w:rPr>
        <w:t>FemaleDestinyUnsel</w:t>
      </w:r>
      <w:r>
        <w:t xml:space="preserve"> must be specified</w:t>
      </w:r>
    </w:p>
    <w:p w14:paraId="65574398" w14:textId="77777777" w:rsidR="001D6ADA" w:rsidRDefault="001D6ADA"/>
    <w:p w14:paraId="5FC91641" w14:textId="77777777" w:rsidR="001D6ADA" w:rsidRDefault="00000000">
      <w:r>
        <w:t xml:space="preserve">  </w:t>
      </w:r>
      <w:r>
        <w:rPr>
          <w:i/>
        </w:rPr>
        <w:t>FemaleMaxMatings</w:t>
      </w:r>
      <w:r>
        <w:t xml:space="preserve">      Definition: Maximum number of matings allocated to </w:t>
      </w:r>
    </w:p>
    <w:p w14:paraId="40679501" w14:textId="77777777" w:rsidR="001D6ADA" w:rsidRDefault="00000000">
      <w:r>
        <w:t xml:space="preserve">                                    selected females; female reproductive</w:t>
      </w:r>
    </w:p>
    <w:p w14:paraId="60CC1596" w14:textId="77777777" w:rsidR="001D6ADA" w:rsidRDefault="00000000">
      <w:r>
        <w:t xml:space="preserve">                                    capacity</w:t>
      </w:r>
    </w:p>
    <w:p w14:paraId="10650D9C" w14:textId="77777777" w:rsidR="001D6ADA" w:rsidRDefault="00000000">
      <w:r>
        <w:t xml:space="preserve">                        Type: Integer</w:t>
      </w:r>
    </w:p>
    <w:p w14:paraId="0FC7E5A7" w14:textId="77777777" w:rsidR="001D6ADA" w:rsidRDefault="00000000">
      <w:r>
        <w:t xml:space="preserve">                        Options: ≥1</w:t>
      </w:r>
    </w:p>
    <w:p w14:paraId="02C1F231" w14:textId="77777777" w:rsidR="001D6ADA" w:rsidRDefault="00000000">
      <w:r>
        <w:lastRenderedPageBreak/>
        <w:t xml:space="preserve">                        Default: </w:t>
      </w:r>
      <w:r>
        <w:rPr>
          <w:i/>
        </w:rPr>
        <w:t>FemaleMaxMatings</w:t>
      </w:r>
      <w:r>
        <w:t xml:space="preserve"> must be specified</w:t>
      </w:r>
    </w:p>
    <w:p w14:paraId="6574EFF4" w14:textId="77777777" w:rsidR="001D6ADA" w:rsidRDefault="001D6ADA"/>
    <w:p w14:paraId="52265FA6" w14:textId="77777777" w:rsidR="001D6ADA" w:rsidRDefault="00000000">
      <w:r>
        <w:t xml:space="preserve">  </w:t>
      </w:r>
      <w:r>
        <w:rPr>
          <w:i/>
        </w:rPr>
        <w:t>FemaleGermplasm</w:t>
      </w:r>
      <w:r>
        <w:t xml:space="preserve">       Definition: Number of units of germplasm stored for </w:t>
      </w:r>
    </w:p>
    <w:p w14:paraId="25304563" w14:textId="77777777" w:rsidR="001D6ADA" w:rsidRDefault="00000000">
      <w:r>
        <w:t xml:space="preserve">                                    selected females</w:t>
      </w:r>
    </w:p>
    <w:p w14:paraId="47E2B7E3" w14:textId="77777777" w:rsidR="001D6ADA" w:rsidRDefault="00000000">
      <w:r>
        <w:t xml:space="preserve">                        Type: Integer</w:t>
      </w:r>
    </w:p>
    <w:p w14:paraId="5FB55FE5" w14:textId="77777777" w:rsidR="001D6ADA" w:rsidRDefault="00000000">
      <w:r>
        <w:t xml:space="preserve">                        Options:</w:t>
      </w:r>
    </w:p>
    <w:p w14:paraId="4C2CCBA0" w14:textId="77777777" w:rsidR="001D6ADA" w:rsidRDefault="00000000">
      <w:r>
        <w:t xml:space="preserve">                           ≥0 Number of units stored for each selected female</w:t>
      </w:r>
    </w:p>
    <w:p w14:paraId="6D8CA77E" w14:textId="77777777" w:rsidR="001D6ADA" w:rsidRDefault="00000000">
      <w:r>
        <w:t xml:space="preserve">                           -1 Number of units stored for each selected female is set </w:t>
      </w:r>
    </w:p>
    <w:p w14:paraId="48027BF8" w14:textId="77777777" w:rsidR="001D6ADA" w:rsidRDefault="00000000">
      <w:r>
        <w:t xml:space="preserve">                              to the number of matings allocated to each female</w:t>
      </w:r>
    </w:p>
    <w:p w14:paraId="225AA1DA" w14:textId="77777777" w:rsidR="001D6ADA" w:rsidRDefault="00000000">
      <w:r>
        <w:t xml:space="preserve">                        Default: </w:t>
      </w:r>
      <w:r>
        <w:rPr>
          <w:i/>
        </w:rPr>
        <w:t>FemaleGermplasm</w:t>
      </w:r>
      <w:r>
        <w:t xml:space="preserve"> must be specified</w:t>
      </w:r>
    </w:p>
    <w:p w14:paraId="09FFE9FC" w14:textId="77777777" w:rsidR="001D6ADA" w:rsidRDefault="001D6ADA"/>
    <w:p w14:paraId="39C02E75" w14:textId="77777777" w:rsidR="001D6ADA" w:rsidRDefault="00000000">
      <w:r>
        <w:t xml:space="preserve">  </w:t>
      </w:r>
      <w:r>
        <w:rPr>
          <w:i/>
        </w:rPr>
        <w:t>relationshipMatrix</w:t>
      </w:r>
      <w:r>
        <w:t xml:space="preserve">    Definition: </w:t>
      </w:r>
      <w:r>
        <w:rPr>
          <w:lang w:val="en-US"/>
        </w:rPr>
        <w:t>Method used to construct relationship matrix</w:t>
      </w:r>
    </w:p>
    <w:p w14:paraId="1CC3040A" w14:textId="77777777" w:rsidR="001D6ADA" w:rsidRDefault="00000000">
      <w:r>
        <w:t xml:space="preserve">                        Type: Character</w:t>
      </w:r>
    </w:p>
    <w:p w14:paraId="007EBCB1" w14:textId="77777777" w:rsidR="001D6ADA" w:rsidRDefault="00000000">
      <w:r>
        <w:t xml:space="preserve">                        Options:</w:t>
      </w:r>
    </w:p>
    <w:p w14:paraId="1919899A" w14:textId="77777777" w:rsidR="001D6ADA" w:rsidRDefault="00000000">
      <w:r>
        <w:t xml:space="preserve">                           pedigree   Matrix constructed with pedigree</w:t>
      </w:r>
    </w:p>
    <w:p w14:paraId="03C08E60" w14:textId="77777777" w:rsidR="001D6ADA" w:rsidRDefault="00000000">
      <w:r>
        <w:t xml:space="preserve">                           genomic    Matrix constructed with markers and pedigree</w:t>
      </w:r>
    </w:p>
    <w:p w14:paraId="0D22A50C" w14:textId="77777777" w:rsidR="001D6ADA" w:rsidRDefault="00000000">
      <w:r>
        <w:t xml:space="preserve">                           ibs        Matric constructed with IBS-markers</w:t>
      </w:r>
    </w:p>
    <w:p w14:paraId="052286FB" w14:textId="77777777" w:rsidR="001D6ADA" w:rsidRDefault="00000000">
      <w:r>
        <w:t xml:space="preserve">                           ibd        Matrix constructed with IBD-markers</w:t>
      </w:r>
    </w:p>
    <w:p w14:paraId="18A0FD33" w14:textId="77777777" w:rsidR="001D6ADA" w:rsidRDefault="00000000">
      <w:r>
        <w:t xml:space="preserve">                        Default: </w:t>
      </w:r>
      <w:r>
        <w:rPr>
          <w:i/>
        </w:rPr>
        <w:t>RelationshipMatrix</w:t>
      </w:r>
      <w:r>
        <w:t xml:space="preserve"> must be specified</w:t>
      </w:r>
    </w:p>
    <w:p w14:paraId="731E5D96" w14:textId="77777777" w:rsidR="001D6ADA" w:rsidRDefault="001D6ADA"/>
    <w:p w14:paraId="6EF933B2" w14:textId="77777777" w:rsidR="001D6ADA" w:rsidRDefault="00000000">
      <w:pPr>
        <w:rPr>
          <w:color w:val="00B050"/>
        </w:rPr>
      </w:pPr>
      <w:r>
        <w:rPr>
          <w:color w:val="00B050"/>
        </w:rPr>
        <w:t>The following six parameters modify EVA-input datasets</w:t>
      </w:r>
    </w:p>
    <w:p w14:paraId="694120FB" w14:textId="77777777" w:rsidR="001D6ADA" w:rsidRDefault="001D6ADA">
      <w:pPr>
        <w:rPr>
          <w:color w:val="00B050"/>
        </w:rPr>
      </w:pPr>
    </w:p>
    <w:p w14:paraId="029B3DFD" w14:textId="77777777" w:rsidR="001D6ADA" w:rsidRDefault="00000000">
      <w:pPr>
        <w:rPr>
          <w:color w:val="00B050"/>
        </w:rPr>
      </w:pPr>
      <w:r>
        <w:rPr>
          <w:color w:val="00B050"/>
        </w:rPr>
        <w:t xml:space="preserve">  </w:t>
      </w:r>
      <w:r>
        <w:rPr>
          <w:i/>
          <w:iCs/>
          <w:color w:val="00B050"/>
        </w:rPr>
        <w:t>nMalePreSel</w:t>
      </w:r>
      <w:r>
        <w:rPr>
          <w:color w:val="00B050"/>
        </w:rPr>
        <w:t xml:space="preserve">           Definition: Number of male candidates for EVA-selection that </w:t>
      </w:r>
    </w:p>
    <w:p w14:paraId="18A5CF9B" w14:textId="77777777" w:rsidR="001D6ADA" w:rsidRDefault="00000000">
      <w:pPr>
        <w:rPr>
          <w:color w:val="00B050"/>
        </w:rPr>
      </w:pPr>
      <w:r>
        <w:rPr>
          <w:color w:val="00B050"/>
        </w:rPr>
        <w:t xml:space="preserve">                                    can be allocated matings. Males that cannot be </w:t>
      </w:r>
    </w:p>
    <w:p w14:paraId="2C1A25BC" w14:textId="77777777" w:rsidR="001D6ADA" w:rsidRDefault="00000000">
      <w:pPr>
        <w:rPr>
          <w:color w:val="00B050"/>
        </w:rPr>
      </w:pPr>
      <w:r>
        <w:rPr>
          <w:color w:val="00B050"/>
        </w:rPr>
        <w:t xml:space="preserve">                                    allocated matings have </w:t>
      </w:r>
      <w:r>
        <w:rPr>
          <w:i/>
          <w:iCs/>
          <w:color w:val="00B050"/>
        </w:rPr>
        <w:t>MaleMaxMatings</w:t>
      </w:r>
      <w:r>
        <w:rPr>
          <w:color w:val="00B050"/>
        </w:rPr>
        <w:t xml:space="preserve"> set to zero </w:t>
      </w:r>
    </w:p>
    <w:p w14:paraId="02265F2A" w14:textId="77777777" w:rsidR="001D6ADA" w:rsidRDefault="00000000">
      <w:pPr>
        <w:rPr>
          <w:color w:val="00B050"/>
        </w:rPr>
      </w:pPr>
      <w:r>
        <w:rPr>
          <w:color w:val="00B050"/>
        </w:rPr>
        <w:t xml:space="preserve">                                    in EVA-input datasets.</w:t>
      </w:r>
    </w:p>
    <w:p w14:paraId="151D74C6" w14:textId="77777777" w:rsidR="001D6ADA" w:rsidRDefault="00000000">
      <w:pPr>
        <w:rPr>
          <w:color w:val="00B050"/>
        </w:rPr>
      </w:pPr>
      <w:r>
        <w:rPr>
          <w:color w:val="00B050"/>
        </w:rPr>
        <w:t xml:space="preserve">                        Type: Integer</w:t>
      </w:r>
    </w:p>
    <w:p w14:paraId="26159159" w14:textId="77777777" w:rsidR="001D6ADA" w:rsidRDefault="00000000">
      <w:pPr>
        <w:rPr>
          <w:color w:val="00B050"/>
        </w:rPr>
      </w:pPr>
      <w:r>
        <w:rPr>
          <w:color w:val="00B050"/>
        </w:rPr>
        <w:t xml:space="preserve">                        Options:</w:t>
      </w:r>
    </w:p>
    <w:p w14:paraId="2475BD67" w14:textId="77777777" w:rsidR="001D6ADA" w:rsidRDefault="00000000">
      <w:pPr>
        <w:rPr>
          <w:color w:val="00B050"/>
        </w:rPr>
      </w:pPr>
      <w:r>
        <w:rPr>
          <w:color w:val="00B050"/>
        </w:rPr>
        <w:t xml:space="preserve">                           -</w:t>
      </w:r>
      <w:proofErr w:type="gramStart"/>
      <w:r>
        <w:rPr>
          <w:color w:val="00B050"/>
        </w:rPr>
        <w:t>9  Reduction</w:t>
      </w:r>
      <w:proofErr w:type="gramEnd"/>
      <w:r>
        <w:rPr>
          <w:color w:val="00B050"/>
        </w:rPr>
        <w:t xml:space="preserve"> occurs across herds</w:t>
      </w:r>
    </w:p>
    <w:p w14:paraId="53EFE97D" w14:textId="77777777" w:rsidR="001D6ADA" w:rsidRDefault="00000000">
      <w:pPr>
        <w:rPr>
          <w:color w:val="00B050"/>
        </w:rPr>
      </w:pPr>
      <w:r>
        <w:rPr>
          <w:color w:val="00B050"/>
        </w:rPr>
        <w:t xml:space="preserve">                           ≥</w:t>
      </w:r>
      <w:proofErr w:type="gramStart"/>
      <w:r>
        <w:rPr>
          <w:color w:val="00B050"/>
        </w:rPr>
        <w:t>1  Reduction</w:t>
      </w:r>
      <w:proofErr w:type="gramEnd"/>
      <w:r>
        <w:rPr>
          <w:color w:val="00B050"/>
        </w:rPr>
        <w:t xml:space="preserve"> occurs within herds</w:t>
      </w:r>
    </w:p>
    <w:p w14:paraId="35DD4EC8" w14:textId="77777777" w:rsidR="001D6ADA" w:rsidRDefault="00000000">
      <w:pPr>
        <w:rPr>
          <w:color w:val="00B050"/>
        </w:rPr>
      </w:pPr>
      <w:r>
        <w:rPr>
          <w:color w:val="00B050"/>
        </w:rPr>
        <w:t xml:space="preserve">                        Default: </w:t>
      </w:r>
      <w:r>
        <w:rPr>
          <w:i/>
          <w:iCs/>
          <w:color w:val="00B050"/>
        </w:rPr>
        <w:t>nMalePreSel</w:t>
      </w:r>
      <w:r>
        <w:rPr>
          <w:color w:val="00B050"/>
        </w:rPr>
        <w:t xml:space="preserve"> must be specified</w:t>
      </w:r>
    </w:p>
    <w:p w14:paraId="0624177E" w14:textId="77777777" w:rsidR="001D6ADA" w:rsidRDefault="001D6ADA">
      <w:pPr>
        <w:rPr>
          <w:color w:val="00B050"/>
        </w:rPr>
      </w:pPr>
    </w:p>
    <w:p w14:paraId="31A5DF2B" w14:textId="77777777" w:rsidR="001D6ADA" w:rsidRDefault="00000000">
      <w:pPr>
        <w:rPr>
          <w:color w:val="00B050"/>
        </w:rPr>
      </w:pPr>
      <w:r>
        <w:rPr>
          <w:color w:val="00B050"/>
        </w:rPr>
        <w:t xml:space="preserve">  </w:t>
      </w:r>
      <w:r>
        <w:rPr>
          <w:i/>
          <w:iCs/>
          <w:color w:val="00B050"/>
        </w:rPr>
        <w:t>nFemalePreSel</w:t>
      </w:r>
      <w:r>
        <w:rPr>
          <w:color w:val="00B050"/>
        </w:rPr>
        <w:t xml:space="preserve">         Definition: Number of female candidates for EVA-selection that </w:t>
      </w:r>
    </w:p>
    <w:p w14:paraId="436F3669" w14:textId="77777777" w:rsidR="001D6ADA" w:rsidRDefault="00000000">
      <w:pPr>
        <w:rPr>
          <w:color w:val="00B050"/>
        </w:rPr>
      </w:pPr>
      <w:r>
        <w:rPr>
          <w:color w:val="00B050"/>
        </w:rPr>
        <w:t xml:space="preserve">                                    can be allocated matings. Feales that cannot be </w:t>
      </w:r>
    </w:p>
    <w:p w14:paraId="1C87200E" w14:textId="77777777" w:rsidR="001D6ADA" w:rsidRDefault="00000000">
      <w:pPr>
        <w:rPr>
          <w:color w:val="00B050"/>
        </w:rPr>
      </w:pPr>
      <w:r>
        <w:rPr>
          <w:color w:val="00B050"/>
        </w:rPr>
        <w:t xml:space="preserve">                                    allocated matings have </w:t>
      </w:r>
      <w:r>
        <w:rPr>
          <w:i/>
          <w:iCs/>
          <w:color w:val="00B050"/>
        </w:rPr>
        <w:t>FemaleMaxMatings</w:t>
      </w:r>
      <w:r>
        <w:rPr>
          <w:color w:val="00B050"/>
        </w:rPr>
        <w:t xml:space="preserve"> set to zero </w:t>
      </w:r>
    </w:p>
    <w:p w14:paraId="06E57EA0" w14:textId="77777777" w:rsidR="001D6ADA" w:rsidRDefault="00000000">
      <w:pPr>
        <w:rPr>
          <w:color w:val="00B050"/>
        </w:rPr>
      </w:pPr>
      <w:r>
        <w:rPr>
          <w:color w:val="00B050"/>
        </w:rPr>
        <w:t xml:space="preserve">                                    in EVA-input datasets.</w:t>
      </w:r>
    </w:p>
    <w:p w14:paraId="2D3762D1" w14:textId="77777777" w:rsidR="001D6ADA" w:rsidRDefault="00000000">
      <w:pPr>
        <w:rPr>
          <w:color w:val="00B050"/>
        </w:rPr>
      </w:pPr>
      <w:r>
        <w:rPr>
          <w:color w:val="00B050"/>
        </w:rPr>
        <w:t xml:space="preserve">                        Type: Integer</w:t>
      </w:r>
    </w:p>
    <w:p w14:paraId="40D6C996" w14:textId="77777777" w:rsidR="001D6ADA" w:rsidRDefault="00000000">
      <w:pPr>
        <w:rPr>
          <w:color w:val="00B050"/>
        </w:rPr>
      </w:pPr>
      <w:r>
        <w:rPr>
          <w:color w:val="00B050"/>
        </w:rPr>
        <w:t xml:space="preserve">                        Options:</w:t>
      </w:r>
    </w:p>
    <w:p w14:paraId="0B005B48" w14:textId="77777777" w:rsidR="001D6ADA" w:rsidRDefault="00000000">
      <w:pPr>
        <w:rPr>
          <w:color w:val="00B050"/>
        </w:rPr>
      </w:pPr>
      <w:r>
        <w:rPr>
          <w:color w:val="00B050"/>
        </w:rPr>
        <w:t xml:space="preserve">                           -</w:t>
      </w:r>
      <w:proofErr w:type="gramStart"/>
      <w:r>
        <w:rPr>
          <w:color w:val="00B050"/>
        </w:rPr>
        <w:t>9  Reduction</w:t>
      </w:r>
      <w:proofErr w:type="gramEnd"/>
      <w:r>
        <w:rPr>
          <w:color w:val="00B050"/>
        </w:rPr>
        <w:t xml:space="preserve"> occurs across herds</w:t>
      </w:r>
    </w:p>
    <w:p w14:paraId="27BAA031" w14:textId="77777777" w:rsidR="001D6ADA" w:rsidRDefault="00000000">
      <w:pPr>
        <w:rPr>
          <w:color w:val="00B050"/>
        </w:rPr>
      </w:pPr>
      <w:r>
        <w:rPr>
          <w:color w:val="00B050"/>
        </w:rPr>
        <w:t xml:space="preserve">                           ≥</w:t>
      </w:r>
      <w:proofErr w:type="gramStart"/>
      <w:r>
        <w:rPr>
          <w:color w:val="00B050"/>
        </w:rPr>
        <w:t>1  Reduction</w:t>
      </w:r>
      <w:proofErr w:type="gramEnd"/>
      <w:r>
        <w:rPr>
          <w:color w:val="00B050"/>
        </w:rPr>
        <w:t xml:space="preserve"> occurs within herds</w:t>
      </w:r>
    </w:p>
    <w:p w14:paraId="3DA032C5" w14:textId="77777777" w:rsidR="001D6ADA" w:rsidRDefault="00000000">
      <w:pPr>
        <w:rPr>
          <w:color w:val="00B050"/>
        </w:rPr>
      </w:pPr>
      <w:r>
        <w:rPr>
          <w:color w:val="00B050"/>
        </w:rPr>
        <w:t xml:space="preserve">                        Default: </w:t>
      </w:r>
      <w:r>
        <w:rPr>
          <w:i/>
          <w:iCs/>
          <w:color w:val="00B050"/>
        </w:rPr>
        <w:t>nFemalePreSel</w:t>
      </w:r>
      <w:r>
        <w:rPr>
          <w:color w:val="00B050"/>
        </w:rPr>
        <w:t xml:space="preserve"> must be specified</w:t>
      </w:r>
    </w:p>
    <w:p w14:paraId="45C88788" w14:textId="77777777" w:rsidR="001D6ADA" w:rsidRDefault="001D6ADA">
      <w:pPr>
        <w:rPr>
          <w:color w:val="00B050"/>
        </w:rPr>
      </w:pPr>
    </w:p>
    <w:p w14:paraId="39044FB0" w14:textId="77777777" w:rsidR="001D6ADA" w:rsidRDefault="00000000">
      <w:pPr>
        <w:rPr>
          <w:color w:val="00B050"/>
        </w:rPr>
      </w:pPr>
      <w:r>
        <w:rPr>
          <w:color w:val="00B050"/>
        </w:rPr>
        <w:t xml:space="preserve">  </w:t>
      </w:r>
      <w:r>
        <w:rPr>
          <w:i/>
          <w:iCs/>
          <w:color w:val="00B050"/>
        </w:rPr>
        <w:t>malePreSelUnit</w:t>
      </w:r>
      <w:r>
        <w:rPr>
          <w:color w:val="00B050"/>
        </w:rPr>
        <w:t xml:space="preserve">        Definition: Selection unit used to reduce the number of </w:t>
      </w:r>
      <w:proofErr w:type="gramStart"/>
      <w:r>
        <w:rPr>
          <w:color w:val="00B050"/>
        </w:rPr>
        <w:t>male</w:t>
      </w:r>
      <w:proofErr w:type="gramEnd"/>
      <w:r>
        <w:rPr>
          <w:color w:val="00B050"/>
        </w:rPr>
        <w:t xml:space="preserve"> </w:t>
      </w:r>
    </w:p>
    <w:p w14:paraId="7571E043" w14:textId="77777777" w:rsidR="001D6ADA" w:rsidRDefault="00000000">
      <w:pPr>
        <w:rPr>
          <w:color w:val="00B050"/>
        </w:rPr>
      </w:pPr>
      <w:r>
        <w:rPr>
          <w:color w:val="00B050"/>
        </w:rPr>
        <w:t xml:space="preserve">                                    candidates for EVA-selection that can be allocated </w:t>
      </w:r>
    </w:p>
    <w:p w14:paraId="2CB55590" w14:textId="77777777" w:rsidR="001D6ADA" w:rsidRDefault="00000000">
      <w:pPr>
        <w:rPr>
          <w:color w:val="00B050"/>
        </w:rPr>
      </w:pPr>
      <w:r>
        <w:rPr>
          <w:color w:val="00B050"/>
        </w:rPr>
        <w:t xml:space="preserve">                                    matings. Males that cannot be allocated matings </w:t>
      </w:r>
    </w:p>
    <w:p w14:paraId="43A04C74" w14:textId="77777777" w:rsidR="001D6ADA" w:rsidRDefault="00000000">
      <w:pPr>
        <w:rPr>
          <w:color w:val="00B050"/>
        </w:rPr>
      </w:pPr>
      <w:r>
        <w:rPr>
          <w:color w:val="00B050"/>
        </w:rPr>
        <w:t xml:space="preserve">                                    have </w:t>
      </w:r>
      <w:r>
        <w:rPr>
          <w:i/>
          <w:iCs/>
          <w:color w:val="00B050"/>
        </w:rPr>
        <w:t>MaleMaxMatings</w:t>
      </w:r>
      <w:r>
        <w:rPr>
          <w:color w:val="00B050"/>
        </w:rPr>
        <w:t xml:space="preserve"> set to zero in EVA-input </w:t>
      </w:r>
    </w:p>
    <w:p w14:paraId="77A1E17E" w14:textId="77777777" w:rsidR="001D6ADA" w:rsidRDefault="00000000">
      <w:pPr>
        <w:rPr>
          <w:color w:val="00B050"/>
        </w:rPr>
      </w:pPr>
      <w:r>
        <w:rPr>
          <w:color w:val="00B050"/>
        </w:rPr>
        <w:t xml:space="preserve">                                    datasets.</w:t>
      </w:r>
    </w:p>
    <w:p w14:paraId="1854996F" w14:textId="77777777" w:rsidR="001D6ADA" w:rsidRDefault="00000000">
      <w:pPr>
        <w:rPr>
          <w:color w:val="00B050"/>
        </w:rPr>
      </w:pPr>
      <w:r>
        <w:rPr>
          <w:color w:val="00B050"/>
        </w:rPr>
        <w:t xml:space="preserve">                        Type: Character</w:t>
      </w:r>
    </w:p>
    <w:p w14:paraId="008EF824" w14:textId="77777777" w:rsidR="001D6ADA" w:rsidRDefault="00000000">
      <w:pPr>
        <w:rPr>
          <w:color w:val="00B050"/>
        </w:rPr>
      </w:pPr>
      <w:r>
        <w:rPr>
          <w:color w:val="00B050"/>
        </w:rPr>
        <w:t xml:space="preserve">                        Options:</w:t>
      </w:r>
    </w:p>
    <w:p w14:paraId="07D23521" w14:textId="77777777" w:rsidR="001D6ADA" w:rsidRDefault="00000000">
      <w:pPr>
        <w:rPr>
          <w:color w:val="00B050"/>
        </w:rPr>
      </w:pPr>
      <w:r>
        <w:rPr>
          <w:color w:val="00B050"/>
        </w:rPr>
        <w:t xml:space="preserve">                           </w:t>
      </w:r>
      <w:proofErr w:type="gramStart"/>
      <w:r>
        <w:rPr>
          <w:color w:val="00B050"/>
        </w:rPr>
        <w:t>acrossherd  Reduction</w:t>
      </w:r>
      <w:proofErr w:type="gramEnd"/>
      <w:r>
        <w:rPr>
          <w:color w:val="00B050"/>
        </w:rPr>
        <w:t xml:space="preserve"> occurs across herds</w:t>
      </w:r>
    </w:p>
    <w:p w14:paraId="264CE15F" w14:textId="77777777" w:rsidR="001D6ADA" w:rsidRDefault="00000000">
      <w:pPr>
        <w:rPr>
          <w:color w:val="00B050"/>
        </w:rPr>
      </w:pPr>
      <w:r>
        <w:rPr>
          <w:color w:val="00B050"/>
        </w:rPr>
        <w:t xml:space="preserve">                           </w:t>
      </w:r>
      <w:proofErr w:type="gramStart"/>
      <w:r>
        <w:rPr>
          <w:color w:val="00B050"/>
        </w:rPr>
        <w:t>withinherd  Reduction</w:t>
      </w:r>
      <w:proofErr w:type="gramEnd"/>
      <w:r>
        <w:rPr>
          <w:color w:val="00B050"/>
        </w:rPr>
        <w:t xml:space="preserve"> occurs within herds</w:t>
      </w:r>
    </w:p>
    <w:p w14:paraId="6E6EC932" w14:textId="77777777" w:rsidR="001D6ADA" w:rsidRDefault="00000000">
      <w:pPr>
        <w:rPr>
          <w:color w:val="00B050"/>
        </w:rPr>
      </w:pPr>
      <w:r>
        <w:rPr>
          <w:color w:val="00B050"/>
        </w:rPr>
        <w:t xml:space="preserve">                        Default: </w:t>
      </w:r>
      <w:r>
        <w:rPr>
          <w:i/>
          <w:iCs/>
          <w:color w:val="00B050"/>
        </w:rPr>
        <w:t>malePreSelUnit</w:t>
      </w:r>
      <w:r>
        <w:rPr>
          <w:color w:val="00B050"/>
        </w:rPr>
        <w:t xml:space="preserve"> must be specified</w:t>
      </w:r>
    </w:p>
    <w:p w14:paraId="2B2976E4" w14:textId="77777777" w:rsidR="001D6ADA" w:rsidRDefault="001D6ADA">
      <w:pPr>
        <w:rPr>
          <w:color w:val="00B050"/>
        </w:rPr>
      </w:pPr>
    </w:p>
    <w:p w14:paraId="70C2E476" w14:textId="77777777" w:rsidR="001D6ADA" w:rsidRDefault="00000000">
      <w:pPr>
        <w:rPr>
          <w:color w:val="00B050"/>
        </w:rPr>
      </w:pPr>
      <w:r>
        <w:rPr>
          <w:color w:val="00B050"/>
        </w:rPr>
        <w:t xml:space="preserve">  </w:t>
      </w:r>
      <w:r>
        <w:rPr>
          <w:i/>
          <w:iCs/>
          <w:color w:val="00B050"/>
        </w:rPr>
        <w:t>femalePreSelUnit</w:t>
      </w:r>
      <w:r>
        <w:rPr>
          <w:color w:val="00B050"/>
        </w:rPr>
        <w:t xml:space="preserve">      Definition: Selection unit used to reduce the number of </w:t>
      </w:r>
      <w:proofErr w:type="gramStart"/>
      <w:r>
        <w:rPr>
          <w:color w:val="00B050"/>
        </w:rPr>
        <w:t>female</w:t>
      </w:r>
      <w:proofErr w:type="gramEnd"/>
      <w:r>
        <w:rPr>
          <w:color w:val="00B050"/>
        </w:rPr>
        <w:t xml:space="preserve"> </w:t>
      </w:r>
    </w:p>
    <w:p w14:paraId="7FC388B0" w14:textId="77777777" w:rsidR="001D6ADA" w:rsidRDefault="00000000">
      <w:pPr>
        <w:rPr>
          <w:color w:val="00B050"/>
        </w:rPr>
      </w:pPr>
      <w:r>
        <w:rPr>
          <w:color w:val="00B050"/>
        </w:rPr>
        <w:t xml:space="preserve">                                    candidates for EVA-selection that can be allocated </w:t>
      </w:r>
    </w:p>
    <w:p w14:paraId="0B5FB1AA" w14:textId="77777777" w:rsidR="001D6ADA" w:rsidRDefault="00000000">
      <w:pPr>
        <w:rPr>
          <w:color w:val="00B050"/>
        </w:rPr>
      </w:pPr>
      <w:r>
        <w:rPr>
          <w:color w:val="00B050"/>
        </w:rPr>
        <w:t xml:space="preserve">                                    matings. Females that cannot be allocated matings </w:t>
      </w:r>
    </w:p>
    <w:p w14:paraId="712F859F" w14:textId="77777777" w:rsidR="001D6ADA" w:rsidRDefault="00000000">
      <w:pPr>
        <w:rPr>
          <w:color w:val="00B050"/>
        </w:rPr>
      </w:pPr>
      <w:r>
        <w:rPr>
          <w:color w:val="00B050"/>
        </w:rPr>
        <w:t xml:space="preserve">                                    have </w:t>
      </w:r>
      <w:r>
        <w:rPr>
          <w:i/>
          <w:iCs/>
          <w:color w:val="00B050"/>
        </w:rPr>
        <w:t>FemaleMaxMatings</w:t>
      </w:r>
      <w:r>
        <w:rPr>
          <w:color w:val="00B050"/>
        </w:rPr>
        <w:t xml:space="preserve"> set to zero in EVA-input </w:t>
      </w:r>
    </w:p>
    <w:p w14:paraId="47260DD0" w14:textId="77777777" w:rsidR="001D6ADA" w:rsidRDefault="00000000">
      <w:pPr>
        <w:rPr>
          <w:color w:val="00B050"/>
        </w:rPr>
      </w:pPr>
      <w:r>
        <w:rPr>
          <w:color w:val="00B050"/>
        </w:rPr>
        <w:lastRenderedPageBreak/>
        <w:t xml:space="preserve">                                    datasets.</w:t>
      </w:r>
    </w:p>
    <w:p w14:paraId="19ECB184" w14:textId="77777777" w:rsidR="001D6ADA" w:rsidRDefault="00000000">
      <w:pPr>
        <w:rPr>
          <w:color w:val="00B050"/>
        </w:rPr>
      </w:pPr>
      <w:r>
        <w:rPr>
          <w:color w:val="00B050"/>
        </w:rPr>
        <w:t xml:space="preserve">                        Type: Character</w:t>
      </w:r>
    </w:p>
    <w:p w14:paraId="2862DD56" w14:textId="77777777" w:rsidR="001D6ADA" w:rsidRDefault="00000000">
      <w:pPr>
        <w:rPr>
          <w:color w:val="00B050"/>
        </w:rPr>
      </w:pPr>
      <w:r>
        <w:rPr>
          <w:color w:val="00B050"/>
        </w:rPr>
        <w:t xml:space="preserve">                        Options:</w:t>
      </w:r>
    </w:p>
    <w:p w14:paraId="73D1F18C" w14:textId="77777777" w:rsidR="001D6ADA" w:rsidRDefault="00000000">
      <w:pPr>
        <w:rPr>
          <w:color w:val="00B050"/>
        </w:rPr>
      </w:pPr>
      <w:r>
        <w:rPr>
          <w:color w:val="00B050"/>
        </w:rPr>
        <w:t xml:space="preserve">                           </w:t>
      </w:r>
      <w:proofErr w:type="gramStart"/>
      <w:r>
        <w:rPr>
          <w:color w:val="00B050"/>
        </w:rPr>
        <w:t>acrossherd  Reduction</w:t>
      </w:r>
      <w:proofErr w:type="gramEnd"/>
      <w:r>
        <w:rPr>
          <w:color w:val="00B050"/>
        </w:rPr>
        <w:t xml:space="preserve"> occurs across herds</w:t>
      </w:r>
    </w:p>
    <w:p w14:paraId="582C88BC" w14:textId="77777777" w:rsidR="001D6ADA" w:rsidRDefault="00000000">
      <w:pPr>
        <w:rPr>
          <w:color w:val="00B050"/>
        </w:rPr>
      </w:pPr>
      <w:r>
        <w:rPr>
          <w:color w:val="00B050"/>
        </w:rPr>
        <w:t xml:space="preserve">                           </w:t>
      </w:r>
      <w:proofErr w:type="gramStart"/>
      <w:r>
        <w:rPr>
          <w:color w:val="00B050"/>
        </w:rPr>
        <w:t>withinherd  Reduction</w:t>
      </w:r>
      <w:proofErr w:type="gramEnd"/>
      <w:r>
        <w:rPr>
          <w:color w:val="00B050"/>
        </w:rPr>
        <w:t xml:space="preserve"> occurs within herds</w:t>
      </w:r>
    </w:p>
    <w:p w14:paraId="3F867E52" w14:textId="77777777" w:rsidR="001D6ADA" w:rsidRDefault="00000000">
      <w:pPr>
        <w:rPr>
          <w:color w:val="00B050"/>
        </w:rPr>
      </w:pPr>
      <w:r>
        <w:rPr>
          <w:color w:val="00B050"/>
        </w:rPr>
        <w:t xml:space="preserve">                        Default: </w:t>
      </w:r>
      <w:r>
        <w:rPr>
          <w:i/>
          <w:iCs/>
          <w:color w:val="00B050"/>
        </w:rPr>
        <w:t>femalePreSelUnit</w:t>
      </w:r>
      <w:r>
        <w:rPr>
          <w:color w:val="00B050"/>
        </w:rPr>
        <w:t xml:space="preserve"> must be specified</w:t>
      </w:r>
    </w:p>
    <w:p w14:paraId="25A8EA74" w14:textId="77777777" w:rsidR="001D6ADA" w:rsidRDefault="001D6ADA">
      <w:pPr>
        <w:rPr>
          <w:color w:val="00B050"/>
        </w:rPr>
      </w:pPr>
    </w:p>
    <w:p w14:paraId="5C3735BC" w14:textId="77777777" w:rsidR="001D6ADA" w:rsidRDefault="00000000">
      <w:pPr>
        <w:rPr>
          <w:color w:val="00B050"/>
        </w:rPr>
      </w:pPr>
      <w:r>
        <w:rPr>
          <w:color w:val="00B050"/>
        </w:rPr>
        <w:t xml:space="preserve">  </w:t>
      </w:r>
      <w:r>
        <w:rPr>
          <w:i/>
          <w:color w:val="00B050"/>
        </w:rPr>
        <w:t xml:space="preserve">firstHerd </w:t>
      </w:r>
      <w:r>
        <w:rPr>
          <w:color w:val="00B050"/>
        </w:rPr>
        <w:t xml:space="preserve">            Definition: First herd within which animals are included in </w:t>
      </w:r>
    </w:p>
    <w:p w14:paraId="4D156615" w14:textId="77777777" w:rsidR="001D6ADA" w:rsidRDefault="00000000">
      <w:pPr>
        <w:rPr>
          <w:color w:val="00B050"/>
        </w:rPr>
      </w:pPr>
      <w:r>
        <w:rPr>
          <w:color w:val="00B050"/>
        </w:rPr>
        <w:t xml:space="preserve">                                    input-data set used by EVA</w:t>
      </w:r>
    </w:p>
    <w:p w14:paraId="48FA05FA" w14:textId="77777777" w:rsidR="001D6ADA" w:rsidRDefault="00000000">
      <w:pPr>
        <w:rPr>
          <w:color w:val="00B050"/>
        </w:rPr>
      </w:pPr>
      <w:r>
        <w:rPr>
          <w:color w:val="00B050"/>
        </w:rPr>
        <w:t xml:space="preserve">                        Type: Integer</w:t>
      </w:r>
    </w:p>
    <w:p w14:paraId="3AC41333" w14:textId="77777777" w:rsidR="001D6ADA" w:rsidRDefault="00000000">
      <w:pPr>
        <w:rPr>
          <w:color w:val="00B050"/>
        </w:rPr>
      </w:pPr>
      <w:r>
        <w:rPr>
          <w:color w:val="00B050"/>
        </w:rPr>
        <w:t xml:space="preserve">                        Options:</w:t>
      </w:r>
    </w:p>
    <w:p w14:paraId="0F215B08" w14:textId="77777777" w:rsidR="001D6ADA" w:rsidRDefault="00000000">
      <w:pPr>
        <w:rPr>
          <w:color w:val="00B050"/>
        </w:rPr>
      </w:pPr>
      <w:r>
        <w:rPr>
          <w:color w:val="00B050"/>
        </w:rPr>
        <w:t xml:space="preserve">                          </w:t>
      </w:r>
      <w:r>
        <w:rPr>
          <w:i/>
          <w:color w:val="00B050"/>
        </w:rPr>
        <w:t>firstHerd</w:t>
      </w:r>
      <w:r>
        <w:rPr>
          <w:color w:val="00B050"/>
        </w:rPr>
        <w:t>≥1</w:t>
      </w:r>
    </w:p>
    <w:p w14:paraId="0DADEAAC" w14:textId="77777777" w:rsidR="001D6ADA" w:rsidRDefault="00000000">
      <w:pPr>
        <w:rPr>
          <w:color w:val="00B050"/>
        </w:rPr>
      </w:pPr>
      <w:r>
        <w:rPr>
          <w:color w:val="00B050"/>
        </w:rPr>
        <w:t xml:space="preserve">                          -9 Herd not considered</w:t>
      </w:r>
    </w:p>
    <w:p w14:paraId="641074C4" w14:textId="77777777" w:rsidR="001D6ADA" w:rsidRDefault="00000000">
      <w:pPr>
        <w:rPr>
          <w:color w:val="00B050"/>
        </w:rPr>
      </w:pPr>
      <w:r>
        <w:rPr>
          <w:color w:val="00B050"/>
        </w:rPr>
        <w:t xml:space="preserve">                          -1 All animals from all herds included</w:t>
      </w:r>
    </w:p>
    <w:p w14:paraId="665C6A74" w14:textId="77777777" w:rsidR="001D6ADA" w:rsidRDefault="00000000">
      <w:pPr>
        <w:rPr>
          <w:color w:val="00B050"/>
        </w:rPr>
      </w:pPr>
      <w:r>
        <w:rPr>
          <w:color w:val="00B050"/>
        </w:rPr>
        <w:t xml:space="preserve">                        Default: </w:t>
      </w:r>
      <w:r>
        <w:rPr>
          <w:i/>
          <w:color w:val="00B050"/>
        </w:rPr>
        <w:t>firstHerd</w:t>
      </w:r>
      <w:r>
        <w:rPr>
          <w:color w:val="00B050"/>
        </w:rPr>
        <w:t xml:space="preserve"> must be specified</w:t>
      </w:r>
    </w:p>
    <w:p w14:paraId="026CC986" w14:textId="77777777" w:rsidR="001D6ADA" w:rsidRDefault="001D6ADA">
      <w:pPr>
        <w:rPr>
          <w:color w:val="00B050"/>
        </w:rPr>
      </w:pPr>
    </w:p>
    <w:p w14:paraId="227BC3F1" w14:textId="77777777" w:rsidR="001D6ADA" w:rsidRDefault="00000000">
      <w:pPr>
        <w:rPr>
          <w:color w:val="00B050"/>
        </w:rPr>
      </w:pPr>
      <w:r>
        <w:rPr>
          <w:color w:val="00B050"/>
        </w:rPr>
        <w:t xml:space="preserve">  </w:t>
      </w:r>
      <w:r>
        <w:rPr>
          <w:i/>
          <w:color w:val="00B050"/>
        </w:rPr>
        <w:t>lastHerd</w:t>
      </w:r>
      <w:r>
        <w:rPr>
          <w:color w:val="00B050"/>
        </w:rPr>
        <w:t xml:space="preserve">              Definition: Last herd within which animals are included in </w:t>
      </w:r>
    </w:p>
    <w:p w14:paraId="0118B91E" w14:textId="77777777" w:rsidR="001D6ADA" w:rsidRDefault="00000000">
      <w:pPr>
        <w:rPr>
          <w:color w:val="00B050"/>
        </w:rPr>
      </w:pPr>
      <w:r>
        <w:rPr>
          <w:color w:val="00B050"/>
        </w:rPr>
        <w:t xml:space="preserve">                                    input-data set used by EVA</w:t>
      </w:r>
    </w:p>
    <w:p w14:paraId="2C825FBC" w14:textId="77777777" w:rsidR="001D6ADA" w:rsidRDefault="00000000">
      <w:pPr>
        <w:rPr>
          <w:color w:val="00B050"/>
        </w:rPr>
      </w:pPr>
      <w:r>
        <w:rPr>
          <w:color w:val="00B050"/>
        </w:rPr>
        <w:t xml:space="preserve">                        Type: Integer</w:t>
      </w:r>
    </w:p>
    <w:p w14:paraId="209F6CBE" w14:textId="77777777" w:rsidR="001D6ADA" w:rsidRDefault="00000000">
      <w:pPr>
        <w:rPr>
          <w:color w:val="00B050"/>
        </w:rPr>
      </w:pPr>
      <w:r>
        <w:rPr>
          <w:color w:val="00B050"/>
        </w:rPr>
        <w:t xml:space="preserve">                        Options:</w:t>
      </w:r>
    </w:p>
    <w:p w14:paraId="1F1B71E8" w14:textId="77777777" w:rsidR="001D6ADA" w:rsidRDefault="00000000">
      <w:pPr>
        <w:rPr>
          <w:color w:val="00B050"/>
        </w:rPr>
      </w:pPr>
      <w:r>
        <w:rPr>
          <w:color w:val="00B050"/>
        </w:rPr>
        <w:t xml:space="preserve">                          </w:t>
      </w:r>
      <w:r>
        <w:rPr>
          <w:i/>
          <w:color w:val="00B050"/>
        </w:rPr>
        <w:t>firstHerd</w:t>
      </w:r>
      <w:r>
        <w:rPr>
          <w:color w:val="00B050"/>
        </w:rPr>
        <w:t>≤</w:t>
      </w:r>
      <w:r>
        <w:rPr>
          <w:i/>
          <w:color w:val="00B050"/>
        </w:rPr>
        <w:t>lastHerd</w:t>
      </w:r>
      <w:r>
        <w:rPr>
          <w:color w:val="00B050"/>
        </w:rPr>
        <w:t>≤</w:t>
      </w:r>
      <w:r>
        <w:rPr>
          <w:i/>
          <w:color w:val="00B050"/>
        </w:rPr>
        <w:t>nherd</w:t>
      </w:r>
    </w:p>
    <w:p w14:paraId="7AED87F0" w14:textId="77777777" w:rsidR="001D6ADA" w:rsidRDefault="00000000">
      <w:pPr>
        <w:rPr>
          <w:color w:val="00B050"/>
        </w:rPr>
      </w:pPr>
      <w:r>
        <w:rPr>
          <w:color w:val="00B050"/>
        </w:rPr>
        <w:t xml:space="preserve">                          -9 Herd not considered</w:t>
      </w:r>
    </w:p>
    <w:p w14:paraId="058502A8" w14:textId="77777777" w:rsidR="001D6ADA" w:rsidRDefault="00000000">
      <w:pPr>
        <w:rPr>
          <w:color w:val="00B050"/>
        </w:rPr>
      </w:pPr>
      <w:r>
        <w:rPr>
          <w:color w:val="00B050"/>
        </w:rPr>
        <w:t xml:space="preserve">                          -1 All animals from all herds included</w:t>
      </w:r>
    </w:p>
    <w:p w14:paraId="5AC397A9" w14:textId="77777777" w:rsidR="001D6ADA" w:rsidRDefault="00000000">
      <w:pPr>
        <w:rPr>
          <w:color w:val="00B050"/>
        </w:rPr>
      </w:pPr>
      <w:r>
        <w:rPr>
          <w:color w:val="00B050"/>
        </w:rPr>
        <w:t xml:space="preserve">                        Default: </w:t>
      </w:r>
      <w:r>
        <w:rPr>
          <w:i/>
          <w:color w:val="00B050"/>
        </w:rPr>
        <w:t>LastHerd</w:t>
      </w:r>
      <w:r>
        <w:rPr>
          <w:color w:val="00B050"/>
        </w:rPr>
        <w:t xml:space="preserve"> must be specified</w:t>
      </w:r>
    </w:p>
    <w:p w14:paraId="1C9E03D1" w14:textId="77777777" w:rsidR="001D6ADA" w:rsidRDefault="001D6ADA"/>
    <w:p w14:paraId="75051F19" w14:textId="77777777" w:rsidR="001D6ADA" w:rsidRDefault="00000000">
      <w:pPr>
        <w:rPr>
          <w:color w:val="FF0000"/>
        </w:rPr>
      </w:pPr>
      <w:r>
        <w:rPr>
          <w:i/>
          <w:color w:val="00B050"/>
        </w:rPr>
        <w:t>firstHerd</w:t>
      </w:r>
      <w:r>
        <w:rPr>
          <w:color w:val="FF0000"/>
        </w:rPr>
        <w:t xml:space="preserve"> and </w:t>
      </w:r>
      <w:r>
        <w:rPr>
          <w:i/>
          <w:iCs/>
          <w:color w:val="FF0000"/>
        </w:rPr>
        <w:t>lastHerd</w:t>
      </w:r>
      <w:r>
        <w:rPr>
          <w:color w:val="FF0000"/>
        </w:rPr>
        <w:t>: Include individuals - in addition to individuals tagged for EVA-selection - to pedigree file; primarily intended for young unreproductive animals</w:t>
      </w:r>
    </w:p>
    <w:p w14:paraId="6086E86F" w14:textId="77777777" w:rsidR="001D6ADA" w:rsidRDefault="001D6ADA"/>
    <w:p w14:paraId="328FC8F6" w14:textId="77777777" w:rsidR="001D6ADA" w:rsidRDefault="00000000">
      <w:pPr>
        <w:rPr>
          <w:lang w:val="en-US"/>
        </w:rPr>
      </w:pPr>
      <w:r>
        <w:t xml:space="preserve">  </w:t>
      </w:r>
      <w:r>
        <w:rPr>
          <w:i/>
        </w:rPr>
        <w:t>birthGroups</w:t>
      </w:r>
      <w:r>
        <w:t xml:space="preserve">           Definition: </w:t>
      </w:r>
      <w:r>
        <w:rPr>
          <w:lang w:val="en-US"/>
        </w:rPr>
        <w:t xml:space="preserve">Parameter used to allocate animals into birth </w:t>
      </w:r>
    </w:p>
    <w:p w14:paraId="511D48A7" w14:textId="77777777" w:rsidR="001D6ADA" w:rsidRDefault="00000000">
      <w:pPr>
        <w:rPr>
          <w:lang w:val="en-US"/>
        </w:rPr>
      </w:pPr>
      <w:r>
        <w:rPr>
          <w:lang w:val="en-US"/>
        </w:rPr>
        <w:t xml:space="preserve">                                    groups when generating EVA-input data. Animals </w:t>
      </w:r>
    </w:p>
    <w:p w14:paraId="6B790CDA" w14:textId="77777777" w:rsidR="001D6ADA" w:rsidRDefault="00000000">
      <w:r>
        <w:rPr>
          <w:lang w:val="en-US"/>
        </w:rPr>
        <w:t xml:space="preserve">                                    are allocated to birth groups</w:t>
      </w:r>
      <w:r>
        <w:t xml:space="preserve"> as</w:t>
      </w:r>
    </w:p>
    <w:p w14:paraId="1DEEED66" w14:textId="77777777" w:rsidR="001D6ADA" w:rsidRDefault="00000000">
      <w:pPr>
        <w:rPr>
          <w:color w:val="FF0000"/>
          <w:highlight w:val="yellow"/>
          <w:lang w:val="en-US"/>
        </w:rPr>
      </w:pPr>
      <w:r>
        <w:t xml:space="preserve">                                    </w:t>
      </w:r>
      <w:r>
        <w:rPr>
          <w:color w:val="FF0000"/>
          <w:highlight w:val="yellow"/>
          <w:lang w:val="en-US"/>
        </w:rPr>
        <w:t>abs(minval(pop(:)%birth</w:t>
      </w:r>
      <w:proofErr w:type="gramStart"/>
      <w:r>
        <w:rPr>
          <w:color w:val="FF0000"/>
          <w:highlight w:val="yellow"/>
          <w:lang w:val="en-US"/>
        </w:rPr>
        <w:t>))+</w:t>
      </w:r>
      <w:proofErr w:type="gramEnd"/>
      <w:r>
        <w:rPr>
          <w:color w:val="FF0000"/>
          <w:highlight w:val="yellow"/>
          <w:lang w:val="en-US"/>
        </w:rPr>
        <w:t xml:space="preserve"> </w:t>
      </w:r>
    </w:p>
    <w:p w14:paraId="7216329A" w14:textId="77777777" w:rsidR="001D6ADA" w:rsidRDefault="00000000">
      <w:pPr>
        <w:rPr>
          <w:color w:val="FF0000"/>
          <w:highlight w:val="yellow"/>
          <w:lang w:val="en-US"/>
        </w:rPr>
      </w:pPr>
      <w:r>
        <w:rPr>
          <w:color w:val="FF0000"/>
          <w:highlight w:val="yellow"/>
          <w:lang w:val="en-US"/>
        </w:rPr>
        <w:t xml:space="preserve">                                    floor(real(pop(id)%birth)/</w:t>
      </w:r>
    </w:p>
    <w:p w14:paraId="58A021E6" w14:textId="77777777" w:rsidR="001D6ADA" w:rsidRDefault="00000000">
      <w:pPr>
        <w:rPr>
          <w:lang w:val="en-US"/>
        </w:rPr>
      </w:pPr>
      <w:r>
        <w:rPr>
          <w:color w:val="FF0000"/>
          <w:highlight w:val="yellow"/>
          <w:lang w:val="en-US"/>
        </w:rPr>
        <w:t xml:space="preserve">                                    (</w:t>
      </w:r>
      <w:r>
        <w:rPr>
          <w:i/>
          <w:color w:val="FF0000"/>
          <w:highlight w:val="yellow"/>
          <w:lang w:val="en-US"/>
        </w:rPr>
        <w:t>birthGroups</w:t>
      </w:r>
      <w:r>
        <w:rPr>
          <w:color w:val="FF0000"/>
          <w:highlight w:val="yellow"/>
          <w:lang w:val="en-US"/>
        </w:rPr>
        <w:t>+</w:t>
      </w:r>
      <w:r>
        <w:rPr>
          <w:i/>
          <w:color w:val="FF0000"/>
          <w:highlight w:val="yellow"/>
          <w:lang w:val="en-US"/>
        </w:rPr>
        <w:t>gestation_length</w:t>
      </w:r>
      <w:r>
        <w:rPr>
          <w:color w:val="FF0000"/>
          <w:highlight w:val="yellow"/>
          <w:lang w:val="en-US"/>
        </w:rPr>
        <w:t>))</w:t>
      </w:r>
    </w:p>
    <w:p w14:paraId="12415A63" w14:textId="77777777" w:rsidR="001D6ADA" w:rsidRDefault="00000000">
      <w:r>
        <w:t xml:space="preserve">                        Type: Integer</w:t>
      </w:r>
    </w:p>
    <w:p w14:paraId="703535AB" w14:textId="77777777" w:rsidR="001D6ADA" w:rsidRDefault="00000000">
      <w:r>
        <w:t xml:space="preserve">                        Options: 1≤</w:t>
      </w:r>
      <w:r>
        <w:rPr>
          <w:i/>
        </w:rPr>
        <w:t>birthGroups</w:t>
      </w:r>
      <w:r>
        <w:t>≤rAge</w:t>
      </w:r>
      <w:r>
        <w:rPr>
          <w:vertAlign w:val="subscript"/>
        </w:rPr>
        <w:t>min</w:t>
      </w:r>
      <w:r>
        <w:t>, where rAge</w:t>
      </w:r>
      <w:r>
        <w:rPr>
          <w:vertAlign w:val="subscript"/>
        </w:rPr>
        <w:t>min</w:t>
      </w:r>
      <w:r>
        <w:t xml:space="preserve"> is the minimum </w:t>
      </w:r>
    </w:p>
    <w:p w14:paraId="4458D9AE" w14:textId="77777777" w:rsidR="001D6ADA" w:rsidRDefault="00000000">
      <w:r>
        <w:t xml:space="preserve">                                 reproductive age of EVA-selection candidates</w:t>
      </w:r>
    </w:p>
    <w:p w14:paraId="1FA3CC18" w14:textId="77777777" w:rsidR="001D6ADA" w:rsidRDefault="00000000">
      <w:r>
        <w:t xml:space="preserve">                        Default: </w:t>
      </w:r>
      <w:r>
        <w:rPr>
          <w:i/>
        </w:rPr>
        <w:t>birthGroups</w:t>
      </w:r>
      <w:r>
        <w:t xml:space="preserve"> must be specified</w:t>
      </w:r>
    </w:p>
    <w:p w14:paraId="69D96D10" w14:textId="77777777" w:rsidR="001D6ADA" w:rsidRDefault="001D6ADA"/>
    <w:p w14:paraId="5539EF6E" w14:textId="77777777" w:rsidR="001D6ADA" w:rsidRDefault="00000000">
      <w:r>
        <w:t xml:space="preserve">  </w:t>
      </w:r>
      <w:r>
        <w:rPr>
          <w:i/>
        </w:rPr>
        <w:t>nMatings</w:t>
      </w:r>
      <w:r>
        <w:t xml:space="preserve">              Definition: Total number of matings</w:t>
      </w:r>
    </w:p>
    <w:p w14:paraId="2AA32907" w14:textId="77777777" w:rsidR="001D6ADA" w:rsidRDefault="00000000">
      <w:r>
        <w:t xml:space="preserve">                        Type: Integer</w:t>
      </w:r>
    </w:p>
    <w:p w14:paraId="5069B1C1" w14:textId="77777777" w:rsidR="001D6ADA" w:rsidRDefault="00000000">
      <w:r>
        <w:t xml:space="preserve">                        Options: ≥1</w:t>
      </w:r>
    </w:p>
    <w:p w14:paraId="01D52C82" w14:textId="77777777" w:rsidR="001D6ADA" w:rsidRDefault="00000000">
      <w:r>
        <w:t xml:space="preserve">                        Default: </w:t>
      </w:r>
      <w:r>
        <w:rPr>
          <w:i/>
        </w:rPr>
        <w:t>nMating</w:t>
      </w:r>
      <w:r>
        <w:t xml:space="preserve"> must be specified</w:t>
      </w:r>
    </w:p>
    <w:p w14:paraId="6A192036" w14:textId="77777777" w:rsidR="001D6ADA" w:rsidRDefault="001D6ADA"/>
    <w:p w14:paraId="60F59F2B" w14:textId="77777777" w:rsidR="001D6ADA" w:rsidRDefault="00000000">
      <w:pPr>
        <w:rPr>
          <w:color w:val="FF0000"/>
        </w:rPr>
      </w:pPr>
      <w:r>
        <w:rPr>
          <w:color w:val="FF0000"/>
        </w:rPr>
        <w:t xml:space="preserve">  </w:t>
      </w:r>
      <w:proofErr w:type="gramStart"/>
      <w:r>
        <w:rPr>
          <w:i/>
          <w:color w:val="FF0000"/>
        </w:rPr>
        <w:t xml:space="preserve">litterSizeAllocation </w:t>
      </w:r>
      <w:r>
        <w:rPr>
          <w:color w:val="FF0000"/>
        </w:rPr>
        <w:t xml:space="preserve"> Definition</w:t>
      </w:r>
      <w:proofErr w:type="gramEnd"/>
      <w:r>
        <w:rPr>
          <w:color w:val="FF0000"/>
        </w:rPr>
        <w:t xml:space="preserve">: Method used to assign number of offspring in each </w:t>
      </w:r>
    </w:p>
    <w:p w14:paraId="49E82683" w14:textId="77777777" w:rsidR="001D6ADA" w:rsidRDefault="00000000">
      <w:pPr>
        <w:rPr>
          <w:color w:val="FF0000"/>
        </w:rPr>
      </w:pPr>
      <w:r>
        <w:rPr>
          <w:color w:val="FF0000"/>
        </w:rPr>
        <w:t xml:space="preserve">                                    litter</w:t>
      </w:r>
    </w:p>
    <w:p w14:paraId="6A1A4D06" w14:textId="77777777" w:rsidR="001D6ADA" w:rsidRDefault="00000000">
      <w:pPr>
        <w:rPr>
          <w:color w:val="FF0000"/>
        </w:rPr>
      </w:pPr>
      <w:r>
        <w:rPr>
          <w:color w:val="FF0000"/>
        </w:rPr>
        <w:t xml:space="preserve">                        Type: Character</w:t>
      </w:r>
    </w:p>
    <w:p w14:paraId="0E09CC6E" w14:textId="77777777" w:rsidR="001D6ADA" w:rsidRDefault="00000000">
      <w:pPr>
        <w:rPr>
          <w:color w:val="FF0000"/>
        </w:rPr>
      </w:pPr>
      <w:r>
        <w:rPr>
          <w:color w:val="FF0000"/>
        </w:rPr>
        <w:t xml:space="preserve">                        Options:</w:t>
      </w:r>
    </w:p>
    <w:p w14:paraId="28F444FF" w14:textId="77777777" w:rsidR="001D6ADA" w:rsidRDefault="00000000">
      <w:pPr>
        <w:rPr>
          <w:color w:val="FF0000"/>
        </w:rPr>
      </w:pPr>
      <w:r>
        <w:rPr>
          <w:color w:val="FF0000"/>
        </w:rPr>
        <w:t xml:space="preserve">                           fix       Fixed number of offspring in each </w:t>
      </w:r>
      <w:proofErr w:type="gramStart"/>
      <w:r>
        <w:rPr>
          <w:color w:val="FF0000"/>
        </w:rPr>
        <w:t>litter;</w:t>
      </w:r>
      <w:proofErr w:type="gramEnd"/>
      <w:r>
        <w:rPr>
          <w:color w:val="FF0000"/>
        </w:rPr>
        <w:t xml:space="preserve"> litter </w:t>
      </w:r>
    </w:p>
    <w:p w14:paraId="3E07A47B" w14:textId="77777777" w:rsidR="001D6ADA" w:rsidRDefault="00000000">
      <w:pPr>
        <w:rPr>
          <w:color w:val="FF0000"/>
        </w:rPr>
      </w:pPr>
      <w:r>
        <w:rPr>
          <w:color w:val="FF0000"/>
        </w:rPr>
        <w:t xml:space="preserve">                                     size specified by </w:t>
      </w:r>
      <w:r>
        <w:rPr>
          <w:i/>
          <w:color w:val="FF0000"/>
        </w:rPr>
        <w:t>LitterSize</w:t>
      </w:r>
    </w:p>
    <w:p w14:paraId="463DE537" w14:textId="77777777" w:rsidR="001D6ADA" w:rsidRDefault="00000000">
      <w:pPr>
        <w:rPr>
          <w:color w:val="FF0000"/>
        </w:rPr>
      </w:pPr>
      <w:r>
        <w:rPr>
          <w:color w:val="FF0000"/>
        </w:rPr>
        <w:t xml:space="preserve">                           phenotype Number of offspring is phenotype of dam for</w:t>
      </w:r>
    </w:p>
    <w:p w14:paraId="4F8F4359" w14:textId="77777777" w:rsidR="001D6ADA" w:rsidRDefault="00000000">
      <w:pPr>
        <w:rPr>
          <w:color w:val="FF0000"/>
        </w:rPr>
      </w:pPr>
      <w:r>
        <w:rPr>
          <w:color w:val="FF0000"/>
        </w:rPr>
        <w:t xml:space="preserve">                                     observation number provided in </w:t>
      </w:r>
      <w:r>
        <w:rPr>
          <w:i/>
          <w:color w:val="FF0000"/>
        </w:rPr>
        <w:t>LitterSize</w:t>
      </w:r>
    </w:p>
    <w:p w14:paraId="46179B67" w14:textId="77777777" w:rsidR="001D6ADA" w:rsidRDefault="00000000">
      <w:pPr>
        <w:rPr>
          <w:color w:val="FF0000"/>
        </w:rPr>
      </w:pPr>
      <w:r>
        <w:rPr>
          <w:color w:val="FF0000"/>
        </w:rPr>
        <w:t xml:space="preserve">                        Default: </w:t>
      </w:r>
      <w:r>
        <w:rPr>
          <w:i/>
          <w:color w:val="FF0000"/>
        </w:rPr>
        <w:t>litterSizeAllocation</w:t>
      </w:r>
      <w:r>
        <w:rPr>
          <w:color w:val="FF0000"/>
        </w:rPr>
        <w:t xml:space="preserve"> must be specified</w:t>
      </w:r>
    </w:p>
    <w:p w14:paraId="12B191BE" w14:textId="77777777" w:rsidR="001D6ADA" w:rsidRDefault="001D6ADA"/>
    <w:p w14:paraId="4130D8E6" w14:textId="77777777" w:rsidR="001D6ADA" w:rsidRDefault="00000000">
      <w:pPr>
        <w:rPr>
          <w:color w:val="FF0000"/>
        </w:rPr>
      </w:pPr>
      <w:r>
        <w:t xml:space="preserve">  </w:t>
      </w:r>
      <w:r>
        <w:rPr>
          <w:i/>
        </w:rPr>
        <w:t>LitterSize</w:t>
      </w:r>
      <w:r>
        <w:t xml:space="preserve">            Definition: Number of offspring per mating or </w:t>
      </w:r>
      <w:r>
        <w:rPr>
          <w:color w:val="FF0000"/>
        </w:rPr>
        <w:t xml:space="preserve">observation </w:t>
      </w:r>
    </w:p>
    <w:p w14:paraId="09FDD636" w14:textId="77777777" w:rsidR="001D6ADA" w:rsidRDefault="00000000">
      <w:pPr>
        <w:rPr>
          <w:color w:val="FF0000"/>
        </w:rPr>
      </w:pPr>
      <w:r>
        <w:rPr>
          <w:color w:val="FF0000"/>
        </w:rPr>
        <w:t xml:space="preserve">                                    number of </w:t>
      </w:r>
      <w:proofErr w:type="gramStart"/>
      <w:r>
        <w:rPr>
          <w:color w:val="FF0000"/>
        </w:rPr>
        <w:t>trait</w:t>
      </w:r>
      <w:proofErr w:type="gramEnd"/>
      <w:r>
        <w:rPr>
          <w:color w:val="FF0000"/>
        </w:rPr>
        <w:t xml:space="preserve"> used to sample number of offspring</w:t>
      </w:r>
    </w:p>
    <w:p w14:paraId="6A0F833F" w14:textId="77777777" w:rsidR="001D6ADA" w:rsidRDefault="00000000">
      <w:r>
        <w:t xml:space="preserve">                        Type: Integer</w:t>
      </w:r>
    </w:p>
    <w:p w14:paraId="702AF97A" w14:textId="77777777" w:rsidR="001D6ADA" w:rsidRDefault="00000000">
      <w:r>
        <w:lastRenderedPageBreak/>
        <w:t xml:space="preserve">                        Options: ≥1</w:t>
      </w:r>
    </w:p>
    <w:p w14:paraId="3BB1A53F" w14:textId="77777777" w:rsidR="001D6ADA" w:rsidRDefault="00000000">
      <w:r>
        <w:t xml:space="preserve">                        Default: </w:t>
      </w:r>
      <w:r>
        <w:rPr>
          <w:i/>
        </w:rPr>
        <w:t>LitterSize</w:t>
      </w:r>
      <w:r>
        <w:t xml:space="preserve"> must be specified</w:t>
      </w:r>
    </w:p>
    <w:p w14:paraId="291D3954" w14:textId="77777777" w:rsidR="001D6ADA" w:rsidRDefault="001D6ADA">
      <w:pPr>
        <w:rPr>
          <w:color w:val="FF0000"/>
        </w:rPr>
      </w:pPr>
    </w:p>
    <w:p w14:paraId="612D2461" w14:textId="77777777" w:rsidR="001D6ADA" w:rsidRDefault="00000000">
      <w:pPr>
        <w:rPr>
          <w:color w:val="FF0000"/>
        </w:rPr>
      </w:pPr>
      <w:r>
        <w:rPr>
          <w:color w:val="FF0000"/>
        </w:rPr>
        <w:t xml:space="preserve">  </w:t>
      </w:r>
      <w:r>
        <w:rPr>
          <w:i/>
          <w:color w:val="FF0000"/>
        </w:rPr>
        <w:t>sexAllocation</w:t>
      </w:r>
      <w:r>
        <w:rPr>
          <w:color w:val="FF0000"/>
        </w:rPr>
        <w:t xml:space="preserve">         Definition: Method to assign sex to offspring within litters</w:t>
      </w:r>
    </w:p>
    <w:p w14:paraId="1BD9876A" w14:textId="77777777" w:rsidR="001D6ADA" w:rsidRDefault="00000000">
      <w:pPr>
        <w:rPr>
          <w:color w:val="FF0000"/>
        </w:rPr>
      </w:pPr>
      <w:r>
        <w:rPr>
          <w:color w:val="FF0000"/>
        </w:rPr>
        <w:t xml:space="preserve">                        Type: Character</w:t>
      </w:r>
    </w:p>
    <w:p w14:paraId="032CAFC0" w14:textId="77777777" w:rsidR="001D6ADA" w:rsidRDefault="00000000">
      <w:pPr>
        <w:rPr>
          <w:color w:val="FF0000"/>
        </w:rPr>
      </w:pPr>
      <w:r>
        <w:rPr>
          <w:color w:val="FF0000"/>
        </w:rPr>
        <w:t xml:space="preserve">                        Options:</w:t>
      </w:r>
    </w:p>
    <w:p w14:paraId="645EFBBD" w14:textId="77777777" w:rsidR="001D6ADA" w:rsidRDefault="00000000">
      <w:pPr>
        <w:rPr>
          <w:color w:val="FF0000"/>
        </w:rPr>
      </w:pPr>
      <w:r>
        <w:rPr>
          <w:color w:val="FF0000"/>
        </w:rPr>
        <w:t xml:space="preserve">                           fix    Fixed number of males and females in each litter</w:t>
      </w:r>
    </w:p>
    <w:p w14:paraId="2AEC7B33" w14:textId="77777777" w:rsidR="001D6ADA" w:rsidRDefault="00000000">
      <w:pPr>
        <w:rPr>
          <w:color w:val="FF0000"/>
        </w:rPr>
      </w:pPr>
      <w:r>
        <w:rPr>
          <w:color w:val="FF0000"/>
        </w:rPr>
        <w:t xml:space="preserve">                           sample Sex of each offspring is sampled</w:t>
      </w:r>
    </w:p>
    <w:p w14:paraId="4D3F0F78" w14:textId="77777777" w:rsidR="001D6ADA" w:rsidRDefault="00000000">
      <w:pPr>
        <w:rPr>
          <w:color w:val="FF0000"/>
        </w:rPr>
      </w:pPr>
      <w:r>
        <w:rPr>
          <w:color w:val="FF0000"/>
        </w:rPr>
        <w:t xml:space="preserve">                        Default: </w:t>
      </w:r>
      <w:r>
        <w:rPr>
          <w:i/>
          <w:color w:val="FF0000"/>
        </w:rPr>
        <w:t>sexAllocation</w:t>
      </w:r>
      <w:r>
        <w:rPr>
          <w:color w:val="FF0000"/>
        </w:rPr>
        <w:t xml:space="preserve"> must be specified</w:t>
      </w:r>
    </w:p>
    <w:p w14:paraId="0741546D" w14:textId="77777777" w:rsidR="001D6ADA" w:rsidRDefault="001D6ADA"/>
    <w:p w14:paraId="7050874D" w14:textId="77777777" w:rsidR="001D6ADA" w:rsidRDefault="00000000">
      <w:r>
        <w:t xml:space="preserve">  </w:t>
      </w:r>
      <w:r>
        <w:rPr>
          <w:i/>
        </w:rPr>
        <w:t>SexRatio</w:t>
      </w:r>
      <w:r>
        <w:t xml:space="preserve">              Definition: Probability of an offspring being a male</w:t>
      </w:r>
    </w:p>
    <w:p w14:paraId="5C638D88" w14:textId="77777777" w:rsidR="001D6ADA" w:rsidRDefault="00000000">
      <w:r>
        <w:t xml:space="preserve">                        Type: Real</w:t>
      </w:r>
    </w:p>
    <w:p w14:paraId="72397E48" w14:textId="77777777" w:rsidR="001D6ADA" w:rsidRDefault="00000000">
      <w:r>
        <w:t xml:space="preserve">                        Options: 0.0≤</w:t>
      </w:r>
      <w:r>
        <w:rPr>
          <w:i/>
        </w:rPr>
        <w:t xml:space="preserve"> SexRatio</w:t>
      </w:r>
      <w:r>
        <w:t xml:space="preserve"> ≤1.0</w:t>
      </w:r>
    </w:p>
    <w:p w14:paraId="22AE953B" w14:textId="77777777" w:rsidR="001D6ADA" w:rsidRDefault="00000000">
      <w:r>
        <w:t xml:space="preserve">                        Default: </w:t>
      </w:r>
      <w:r>
        <w:rPr>
          <w:i/>
        </w:rPr>
        <w:t>SexRatio</w:t>
      </w:r>
      <w:r>
        <w:t xml:space="preserve"> must be specified</w:t>
      </w:r>
    </w:p>
    <w:p w14:paraId="1E9FC2B1" w14:textId="77777777" w:rsidR="001D6ADA" w:rsidRDefault="001D6ADA"/>
    <w:p w14:paraId="71FCB400" w14:textId="77777777" w:rsidR="001D6ADA" w:rsidRDefault="00000000">
      <w:r>
        <w:t xml:space="preserve">  **Relation to subsequent namelists**</w:t>
      </w:r>
    </w:p>
    <w:p w14:paraId="06924A95" w14:textId="77777777" w:rsidR="001D6ADA" w:rsidRDefault="00000000">
      <w:pPr>
        <w:rPr>
          <w:color w:val="FF0000"/>
          <w:highlight w:val="yellow"/>
        </w:rPr>
      </w:pPr>
      <w:r>
        <w:rPr>
          <w:color w:val="FF0000"/>
          <w:highlight w:val="yellow"/>
        </w:rPr>
        <w:t xml:space="preserve">  &amp;EVAPARAMETERS</w:t>
      </w:r>
    </w:p>
    <w:p w14:paraId="3543DCDE" w14:textId="77777777" w:rsidR="001D6ADA" w:rsidRDefault="00000000">
      <w:pPr>
        <w:rPr>
          <w:highlight w:val="yellow"/>
        </w:rPr>
      </w:pPr>
      <w:r>
        <w:rPr>
          <w:color w:val="FF0000"/>
          <w:highlight w:val="yellow"/>
        </w:rPr>
        <w:t xml:space="preserve">  Namelist &amp;EVAPARAMETERS is required when EVA-selection. </w:t>
      </w:r>
      <w:r>
        <w:rPr>
          <w:highlight w:val="yellow"/>
        </w:rPr>
        <w:t xml:space="preserve">The number of </w:t>
      </w:r>
    </w:p>
    <w:p w14:paraId="077D06F8" w14:textId="77777777" w:rsidR="001D6ADA" w:rsidRDefault="00000000">
      <w:pPr>
        <w:rPr>
          <w:highlight w:val="yellow"/>
        </w:rPr>
      </w:pPr>
      <w:r>
        <w:rPr>
          <w:highlight w:val="yellow"/>
        </w:rPr>
        <w:t xml:space="preserve">  stages in namelist </w:t>
      </w:r>
      <w:r>
        <w:rPr>
          <w:bCs/>
          <w:highlight w:val="yellow"/>
        </w:rPr>
        <w:t>&amp;</w:t>
      </w:r>
      <w:r>
        <w:rPr>
          <w:color w:val="FF0000"/>
          <w:highlight w:val="yellow"/>
        </w:rPr>
        <w:t>EVAPARAMETERS</w:t>
      </w:r>
      <w:r>
        <w:rPr>
          <w:bCs/>
          <w:highlight w:val="yellow"/>
        </w:rPr>
        <w:t>, variable</w:t>
      </w:r>
      <w:r>
        <w:rPr>
          <w:highlight w:val="yellow"/>
        </w:rPr>
        <w:t xml:space="preserve"> parameters must equal the</w:t>
      </w:r>
    </w:p>
    <w:p w14:paraId="62811529" w14:textId="77777777" w:rsidR="001D6ADA" w:rsidRDefault="00000000">
      <w:pPr>
        <w:rPr>
          <w:color w:val="FF0000"/>
        </w:rPr>
      </w:pPr>
      <w:r>
        <w:rPr>
          <w:highlight w:val="yellow"/>
        </w:rPr>
        <w:t xml:space="preserve">  number of stages in namelist &amp;EVA, variable </w:t>
      </w:r>
      <w:r>
        <w:rPr>
          <w:i/>
          <w:color w:val="FF0000"/>
          <w:highlight w:val="yellow"/>
        </w:rPr>
        <w:t>EvaSelection</w:t>
      </w:r>
      <w:r>
        <w:rPr>
          <w:highlight w:val="yellow"/>
        </w:rPr>
        <w:t>.</w:t>
      </w:r>
    </w:p>
    <w:p w14:paraId="0D15A129" w14:textId="77777777" w:rsidR="001D6ADA" w:rsidRDefault="001D6ADA"/>
    <w:p w14:paraId="11D45E84" w14:textId="77777777" w:rsidR="001D6ADA" w:rsidRDefault="00000000">
      <w:pPr>
        <w:rPr>
          <w:color w:val="FF0000"/>
        </w:rPr>
      </w:pPr>
      <w:r>
        <w:rPr>
          <w:color w:val="FF0000"/>
        </w:rPr>
        <w:t xml:space="preserve">  &amp;EVAPHENOWEIGHT</w:t>
      </w:r>
    </w:p>
    <w:p w14:paraId="1B3A9F69" w14:textId="77777777" w:rsidR="001D6ADA" w:rsidRDefault="00000000">
      <w:pPr>
        <w:rPr>
          <w:color w:val="FF0000"/>
        </w:rPr>
      </w:pPr>
      <w:r>
        <w:rPr>
          <w:color w:val="FF0000"/>
        </w:rPr>
        <w:t xml:space="preserve">  Namelist &amp;EVAPHENOWEIGHTS is required when </w:t>
      </w:r>
      <w:r>
        <w:rPr>
          <w:i/>
          <w:color w:val="FF0000"/>
        </w:rPr>
        <w:t>MaleSelCrit</w:t>
      </w:r>
      <w:r>
        <w:rPr>
          <w:color w:val="FF0000"/>
        </w:rPr>
        <w:t xml:space="preserve"> and/or </w:t>
      </w:r>
      <w:r>
        <w:rPr>
          <w:i/>
          <w:color w:val="FF0000"/>
        </w:rPr>
        <w:t>FemaleSelCrit</w:t>
      </w:r>
      <w:r>
        <w:rPr>
          <w:color w:val="FF0000"/>
        </w:rPr>
        <w:t xml:space="preserve"> </w:t>
      </w:r>
    </w:p>
    <w:p w14:paraId="33022E20" w14:textId="77777777" w:rsidR="001D6ADA" w:rsidRDefault="00000000">
      <w:pPr>
        <w:rPr>
          <w:color w:val="FF0000"/>
        </w:rPr>
      </w:pPr>
      <w:r>
        <w:rPr>
          <w:color w:val="FF0000"/>
        </w:rPr>
        <w:t xml:space="preserve">  ‘phenoweight’ in any eva-selection stage of namelist &amp;EVA, variable </w:t>
      </w:r>
      <w:r>
        <w:rPr>
          <w:i/>
          <w:color w:val="FF0000"/>
        </w:rPr>
        <w:t>EvaSelection</w:t>
      </w:r>
    </w:p>
    <w:p w14:paraId="75B05731" w14:textId="77777777" w:rsidR="001D6ADA" w:rsidRDefault="001D6ADA"/>
    <w:p w14:paraId="090DDD47" w14:textId="77777777" w:rsidR="001D6ADA" w:rsidRDefault="00000000">
      <w:pPr>
        <w:rPr>
          <w:color w:val="00B050"/>
        </w:rPr>
      </w:pPr>
      <w:r>
        <w:rPr>
          <w:color w:val="00B050"/>
        </w:rPr>
        <w:t xml:space="preserve">  &amp;GROUPPARAMETERS</w:t>
      </w:r>
    </w:p>
    <w:p w14:paraId="73EEA49D" w14:textId="77777777" w:rsidR="001D6ADA" w:rsidRDefault="00000000">
      <w:pPr>
        <w:rPr>
          <w:color w:val="00B050"/>
        </w:rPr>
      </w:pPr>
      <w:r>
        <w:rPr>
          <w:color w:val="00B050"/>
        </w:rPr>
        <w:t xml:space="preserve">  Namelist &amp;GROUPPARAMETERS is required when </w:t>
      </w:r>
      <w:r>
        <w:rPr>
          <w:i/>
          <w:color w:val="00B050"/>
        </w:rPr>
        <w:t>MaleDestinySel</w:t>
      </w:r>
      <w:r>
        <w:rPr>
          <w:color w:val="00B050"/>
        </w:rPr>
        <w:t xml:space="preserve"> or </w:t>
      </w:r>
      <w:r>
        <w:rPr>
          <w:i/>
          <w:color w:val="00B050"/>
        </w:rPr>
        <w:t>FemaleDestinySel</w:t>
      </w:r>
      <w:r>
        <w:rPr>
          <w:color w:val="00B050"/>
        </w:rPr>
        <w:t xml:space="preserve"> 55 in </w:t>
      </w:r>
    </w:p>
    <w:p w14:paraId="252E013D" w14:textId="77777777" w:rsidR="001D6ADA" w:rsidRDefault="00000000">
      <w:r>
        <w:rPr>
          <w:color w:val="00B050"/>
        </w:rPr>
        <w:t xml:space="preserve">  any eva-selection stage of namelist &amp;EVA, variable </w:t>
      </w:r>
      <w:r>
        <w:rPr>
          <w:i/>
          <w:color w:val="00B050"/>
        </w:rPr>
        <w:t>EvaSelection</w:t>
      </w:r>
    </w:p>
    <w:p w14:paraId="70F251B5" w14:textId="77777777" w:rsidR="001D6ADA" w:rsidRDefault="001D6ADA"/>
    <w:p w14:paraId="1B3570B6" w14:textId="77777777" w:rsidR="001D6ADA" w:rsidRDefault="00000000">
      <w:r>
        <w:t>&amp;IBDBLUPPARAMETERS</w:t>
      </w:r>
    </w:p>
    <w:p w14:paraId="6C31B594" w14:textId="77777777" w:rsidR="001D6ADA" w:rsidRDefault="001D6ADA"/>
    <w:p w14:paraId="4A0FE933" w14:textId="77777777" w:rsidR="001D6ADA" w:rsidRDefault="00000000">
      <w:pPr>
        <w:rPr>
          <w:color w:val="FF0000"/>
          <w:highlight w:val="yellow"/>
        </w:rPr>
      </w:pPr>
      <w:r>
        <w:rPr>
          <w:color w:val="FF0000"/>
        </w:rPr>
        <w:t xml:space="preserve">  </w:t>
      </w:r>
      <w:r>
        <w:rPr>
          <w:color w:val="FF0000"/>
          <w:highlight w:val="yellow"/>
        </w:rPr>
        <w:t>&amp;EVAGENOMICRELATIONSHIP</w:t>
      </w:r>
    </w:p>
    <w:p w14:paraId="5F721BDF" w14:textId="77777777" w:rsidR="001D6ADA" w:rsidRDefault="00000000">
      <w:pPr>
        <w:rPr>
          <w:color w:val="FF0000"/>
          <w:highlight w:val="yellow"/>
        </w:rPr>
      </w:pPr>
      <w:r>
        <w:rPr>
          <w:color w:val="FF0000"/>
          <w:highlight w:val="yellow"/>
        </w:rPr>
        <w:t xml:space="preserve">  Namelist &amp;EVAGENOMICRELATIONSHIPS is required when </w:t>
      </w:r>
      <w:r>
        <w:rPr>
          <w:i/>
          <w:color w:val="FF0000"/>
          <w:highlight w:val="yellow"/>
        </w:rPr>
        <w:t>relationshipMatrix</w:t>
      </w:r>
      <w:r>
        <w:rPr>
          <w:color w:val="FF0000"/>
          <w:highlight w:val="yellow"/>
        </w:rPr>
        <w:t xml:space="preserve"> ‘genomic’</w:t>
      </w:r>
    </w:p>
    <w:p w14:paraId="37A42BC1" w14:textId="77777777" w:rsidR="001D6ADA" w:rsidRDefault="00000000">
      <w:pPr>
        <w:rPr>
          <w:highlight w:val="yellow"/>
        </w:rPr>
      </w:pPr>
      <w:r>
        <w:rPr>
          <w:color w:val="FF0000"/>
          <w:highlight w:val="yellow"/>
        </w:rPr>
        <w:t xml:space="preserve">  in any eva-selection stage of namelist &amp;EVA, variable </w:t>
      </w:r>
      <w:r>
        <w:rPr>
          <w:i/>
          <w:color w:val="FF0000"/>
          <w:highlight w:val="yellow"/>
        </w:rPr>
        <w:t>EvaSelection</w:t>
      </w:r>
      <w:r>
        <w:rPr>
          <w:color w:val="FF0000"/>
          <w:highlight w:val="yellow"/>
        </w:rPr>
        <w:t xml:space="preserve">. </w:t>
      </w:r>
      <w:r>
        <w:rPr>
          <w:highlight w:val="yellow"/>
        </w:rPr>
        <w:t xml:space="preserve">The number of </w:t>
      </w:r>
    </w:p>
    <w:p w14:paraId="302F5A9D" w14:textId="77777777" w:rsidR="001D6ADA" w:rsidRDefault="00000000">
      <w:pPr>
        <w:rPr>
          <w:highlight w:val="yellow"/>
        </w:rPr>
      </w:pPr>
      <w:r>
        <w:rPr>
          <w:highlight w:val="yellow"/>
        </w:rPr>
        <w:t xml:space="preserve">  stages in namelist </w:t>
      </w:r>
      <w:r>
        <w:rPr>
          <w:bCs/>
          <w:highlight w:val="yellow"/>
        </w:rPr>
        <w:t>&amp;</w:t>
      </w:r>
      <w:r>
        <w:rPr>
          <w:color w:val="FF0000"/>
          <w:highlight w:val="yellow"/>
        </w:rPr>
        <w:t>EVAGENOMICRELATIONSHIPS</w:t>
      </w:r>
      <w:r>
        <w:rPr>
          <w:bCs/>
          <w:highlight w:val="yellow"/>
        </w:rPr>
        <w:t>, variable</w:t>
      </w:r>
      <w:r>
        <w:rPr>
          <w:highlight w:val="yellow"/>
        </w:rPr>
        <w:t xml:space="preserve"> genomicRelationships must </w:t>
      </w:r>
    </w:p>
    <w:p w14:paraId="23B40829" w14:textId="77777777" w:rsidR="001D6ADA" w:rsidRDefault="00000000">
      <w:pPr>
        <w:rPr>
          <w:color w:val="FF0000"/>
          <w:highlight w:val="yellow"/>
        </w:rPr>
      </w:pPr>
      <w:r>
        <w:rPr>
          <w:highlight w:val="yellow"/>
        </w:rPr>
        <w:t xml:space="preserve">  equal the number of stages in namelist &amp;EVA, variable </w:t>
      </w:r>
      <w:r>
        <w:rPr>
          <w:i/>
          <w:color w:val="FF0000"/>
          <w:highlight w:val="yellow"/>
        </w:rPr>
        <w:t>relationshipMatrix</w:t>
      </w:r>
      <w:r>
        <w:rPr>
          <w:color w:val="FF0000"/>
          <w:highlight w:val="yellow"/>
        </w:rPr>
        <w:t xml:space="preserve"> </w:t>
      </w:r>
    </w:p>
    <w:p w14:paraId="4CA9DF8A" w14:textId="77777777" w:rsidR="001D6ADA" w:rsidRDefault="00000000">
      <w:pPr>
        <w:rPr>
          <w:highlight w:val="yellow"/>
        </w:rPr>
      </w:pPr>
      <w:r>
        <w:rPr>
          <w:color w:val="FF0000"/>
          <w:highlight w:val="yellow"/>
        </w:rPr>
        <w:t xml:space="preserve">  ‘genomic’</w:t>
      </w:r>
      <w:r>
        <w:rPr>
          <w:highlight w:val="yellow"/>
        </w:rPr>
        <w:t>.</w:t>
      </w:r>
    </w:p>
    <w:p w14:paraId="2BF19863" w14:textId="77777777" w:rsidR="001D6ADA" w:rsidRDefault="001D6ADA"/>
    <w:p w14:paraId="6E6FCCFA" w14:textId="77777777" w:rsidR="001D6ADA" w:rsidRDefault="00000000">
      <w:r>
        <w:t>&amp;EVAIBDRELATIONSHIPPARAMETERS</w:t>
      </w:r>
    </w:p>
    <w:p w14:paraId="521789CE" w14:textId="77777777" w:rsidR="001D6ADA" w:rsidRDefault="001D6ADA"/>
    <w:p w14:paraId="6C0E8EC2" w14:textId="77777777" w:rsidR="001D6ADA" w:rsidRDefault="00000000">
      <w:r>
        <w:t xml:space="preserve">  &amp;BLUPPARAMETERS</w:t>
      </w:r>
    </w:p>
    <w:p w14:paraId="05878A09" w14:textId="77777777" w:rsidR="001D6ADA" w:rsidRDefault="00000000">
      <w:r>
        <w:t xml:space="preserve">  Namelist &amp;BLUPPARAMETERS is required when </w:t>
      </w:r>
      <w:r>
        <w:rPr>
          <w:i/>
        </w:rPr>
        <w:t>selection_criterion</w:t>
      </w:r>
      <w:r>
        <w:t xml:space="preserve"> ‘polyblup’, </w:t>
      </w:r>
    </w:p>
    <w:p w14:paraId="3BC741ED" w14:textId="77777777" w:rsidR="001D6ADA" w:rsidRDefault="00000000">
      <w:r>
        <w:t xml:space="preserve">  ‘genomicblup’, ‘ibdblup’, </w:t>
      </w:r>
      <w:r>
        <w:rPr>
          <w:strike/>
        </w:rPr>
        <w:t>or ‘gas’</w:t>
      </w:r>
      <w:r>
        <w:t xml:space="preserve"> in any eva-selection stage of namelist &amp;EVA, </w:t>
      </w:r>
    </w:p>
    <w:p w14:paraId="663905F3" w14:textId="77777777" w:rsidR="001D6ADA" w:rsidRDefault="00000000">
      <w:r>
        <w:t xml:space="preserve">  variable EvaSelection</w:t>
      </w:r>
    </w:p>
    <w:p w14:paraId="34A627D9" w14:textId="77777777" w:rsidR="001D6ADA" w:rsidRDefault="001D6ADA"/>
    <w:p w14:paraId="6553913D" w14:textId="77777777" w:rsidR="001D6ADA" w:rsidRDefault="00000000">
      <w:pPr>
        <w:rPr>
          <w:strike/>
        </w:rPr>
      </w:pPr>
      <w:r>
        <w:t xml:space="preserve">  </w:t>
      </w:r>
      <w:r>
        <w:rPr>
          <w:strike/>
        </w:rPr>
        <w:t>&amp;GAS_PARAMETERS</w:t>
      </w:r>
    </w:p>
    <w:p w14:paraId="51F7B018" w14:textId="77777777" w:rsidR="001D6ADA" w:rsidRDefault="00000000">
      <w:pPr>
        <w:rPr>
          <w:strike/>
        </w:rPr>
      </w:pPr>
      <w:r>
        <w:rPr>
          <w:strike/>
        </w:rPr>
        <w:t xml:space="preserve">  Namelist &amp;GAS_PARAMETERS is required when </w:t>
      </w:r>
      <w:r>
        <w:rPr>
          <w:i/>
          <w:strike/>
        </w:rPr>
        <w:t>geneticModel</w:t>
      </w:r>
      <w:r>
        <w:rPr>
          <w:strike/>
        </w:rPr>
        <w:t xml:space="preserve"> ‘qtl’ in namelist </w:t>
      </w:r>
    </w:p>
    <w:p w14:paraId="262B67E1" w14:textId="77777777" w:rsidR="001D6ADA" w:rsidRDefault="00000000">
      <w:pPr>
        <w:rPr>
          <w:strike/>
        </w:rPr>
      </w:pPr>
      <w:r>
        <w:rPr>
          <w:strike/>
        </w:rPr>
        <w:t xml:space="preserve">  &amp;CONTROLPARAMETERS and </w:t>
      </w:r>
      <w:r>
        <w:rPr>
          <w:i/>
          <w:strike/>
        </w:rPr>
        <w:t>MaleSelCrit</w:t>
      </w:r>
      <w:r>
        <w:rPr>
          <w:strike/>
        </w:rPr>
        <w:t xml:space="preserve"> and/or </w:t>
      </w:r>
      <w:r>
        <w:rPr>
          <w:i/>
          <w:strike/>
        </w:rPr>
        <w:t>FemaleSelCrit</w:t>
      </w:r>
      <w:r>
        <w:rPr>
          <w:strike/>
        </w:rPr>
        <w:t xml:space="preserve"> ‘gas’ in any EVA-selection </w:t>
      </w:r>
    </w:p>
    <w:p w14:paraId="6A3CF070" w14:textId="77777777" w:rsidR="001D6ADA" w:rsidRDefault="00000000">
      <w:pPr>
        <w:rPr>
          <w:strike/>
        </w:rPr>
      </w:pPr>
      <w:r>
        <w:rPr>
          <w:strike/>
        </w:rPr>
        <w:t xml:space="preserve">  stage of namelist &amp;EVA, variable EvaSelection</w:t>
      </w:r>
    </w:p>
    <w:p w14:paraId="3EE0E063" w14:textId="77777777" w:rsidR="001D6ADA" w:rsidRDefault="001D6ADA"/>
    <w:p w14:paraId="540D1ECA" w14:textId="77777777" w:rsidR="001D6ADA" w:rsidRDefault="00000000">
      <w:pPr>
        <w:rPr>
          <w:color w:val="FF0000"/>
        </w:rPr>
      </w:pPr>
      <w:r>
        <w:rPr>
          <w:color w:val="FF0000"/>
        </w:rPr>
        <w:t xml:space="preserve">  &amp;BAYESPPARAMETERS</w:t>
      </w:r>
    </w:p>
    <w:p w14:paraId="166309A5" w14:textId="77777777" w:rsidR="001D6ADA" w:rsidRDefault="001D6ADA"/>
    <w:p w14:paraId="7075C5BF" w14:textId="77777777" w:rsidR="001D6ADA" w:rsidRDefault="00000000">
      <w:r>
        <w:t xml:space="preserve">  **Additional information**</w:t>
      </w:r>
    </w:p>
    <w:p w14:paraId="7130232D" w14:textId="77777777" w:rsidR="001D6ADA" w:rsidRDefault="00000000">
      <w:r>
        <w:t xml:space="preserve">  1) Only animals tagged for EVA-selection are selection candidates. That is, </w:t>
      </w:r>
    </w:p>
    <w:p w14:paraId="5EC259AD" w14:textId="77777777" w:rsidR="001D6ADA" w:rsidRDefault="00000000">
      <w:r>
        <w:t xml:space="preserve">     animals tagged in selection stages prior to the EVA-selection stage and, if </w:t>
      </w:r>
    </w:p>
    <w:p w14:paraId="60F72414" w14:textId="77777777" w:rsidR="001D6ADA" w:rsidRDefault="00000000">
      <w:r>
        <w:t xml:space="preserve">     there is more than one EVA-selection stage, after the previous </w:t>
      </w:r>
    </w:p>
    <w:p w14:paraId="042FF221" w14:textId="77777777" w:rsidR="001D6ADA" w:rsidRDefault="00000000">
      <w:r>
        <w:t xml:space="preserve">     EVA-selection stage. Animals are tagged for EVA selection in namelist </w:t>
      </w:r>
    </w:p>
    <w:p w14:paraId="3E688DD1" w14:textId="77777777" w:rsidR="001D6ADA" w:rsidRDefault="00000000">
      <w:r>
        <w:lastRenderedPageBreak/>
        <w:t xml:space="preserve">     selection, variable selection_scheme.</w:t>
      </w:r>
    </w:p>
    <w:p w14:paraId="4C155CBF" w14:textId="77777777" w:rsidR="001D6ADA" w:rsidRDefault="001D6ADA"/>
    <w:p w14:paraId="6A93F2B6" w14:textId="77777777" w:rsidR="001D6ADA" w:rsidRDefault="00000000">
      <w:r>
        <w:t xml:space="preserve">  2) EVA-selection tags are removed from </w:t>
      </w:r>
      <w:r>
        <w:rPr>
          <w:u w:val="single"/>
        </w:rPr>
        <w:t>all</w:t>
      </w:r>
      <w:r>
        <w:t xml:space="preserve"> animals following a stage of EVA </w:t>
      </w:r>
    </w:p>
    <w:p w14:paraId="48D31C77" w14:textId="77777777" w:rsidR="001D6ADA" w:rsidRDefault="00000000">
      <w:r>
        <w:t xml:space="preserve">     selection</w:t>
      </w:r>
    </w:p>
    <w:p w14:paraId="65F7CDBB" w14:textId="77777777" w:rsidR="001D6ADA" w:rsidRDefault="001D6ADA"/>
    <w:p w14:paraId="6E9C6A3A" w14:textId="77777777" w:rsidR="001D6ADA" w:rsidRDefault="00000000">
      <w:r>
        <w:t xml:space="preserve">  3) All variables in namelist eva, variable EvaSelection are read </w:t>
      </w:r>
    </w:p>
    <w:p w14:paraId="01A43779" w14:textId="77777777" w:rsidR="001D6ADA" w:rsidRDefault="00000000">
      <w:r>
        <w:t xml:space="preserve">     and, therefore, must be specified. However, there are cases where some </w:t>
      </w:r>
    </w:p>
    <w:p w14:paraId="13F0CEF0" w14:textId="77777777" w:rsidR="001D6ADA" w:rsidRDefault="00000000">
      <w:r>
        <w:t xml:space="preserve">     variables are not used. The most striking case is when </w:t>
      </w:r>
      <w:r>
        <w:rPr>
          <w:i/>
        </w:rPr>
        <w:t xml:space="preserve">MalesSelected </w:t>
      </w:r>
      <w:r>
        <w:t xml:space="preserve">or </w:t>
      </w:r>
    </w:p>
    <w:p w14:paraId="183F8696" w14:textId="77777777" w:rsidR="001D6ADA" w:rsidRDefault="00000000">
      <w:r>
        <w:t xml:space="preserve">     </w:t>
      </w:r>
      <w:r>
        <w:rPr>
          <w:i/>
        </w:rPr>
        <w:t xml:space="preserve">FemalesSelected </w:t>
      </w:r>
      <w:r>
        <w:t xml:space="preserve">set to ‘no’. Other cases are when selected animals are not </w:t>
      </w:r>
    </w:p>
    <w:p w14:paraId="581AECB7" w14:textId="77777777" w:rsidR="001D6ADA" w:rsidRDefault="00000000">
      <w:r>
        <w:t xml:space="preserve">     destined to be mated. In these cases, variables, such as </w:t>
      </w:r>
      <w:r>
        <w:rPr>
          <w:i/>
        </w:rPr>
        <w:t xml:space="preserve">Littersize </w:t>
      </w:r>
      <w:r>
        <w:t>and</w:t>
      </w:r>
      <w:r>
        <w:rPr>
          <w:i/>
        </w:rPr>
        <w:t xml:space="preserve"> </w:t>
      </w:r>
    </w:p>
    <w:p w14:paraId="1BF7FDDD" w14:textId="77777777" w:rsidR="001D6ADA" w:rsidRDefault="00000000">
      <w:r>
        <w:rPr>
          <w:i/>
        </w:rPr>
        <w:t xml:space="preserve">     SexRatio</w:t>
      </w:r>
      <w:r>
        <w:t xml:space="preserve"> are not used. For variables that are not used, the input provided </w:t>
      </w:r>
    </w:p>
    <w:p w14:paraId="13D2CD1F" w14:textId="77777777" w:rsidR="001D6ADA" w:rsidRDefault="00000000">
      <w:r>
        <w:t xml:space="preserve">     is irrelevant. However, for clarity, we recommend providing 0 for integer</w:t>
      </w:r>
    </w:p>
    <w:p w14:paraId="1913DCD4" w14:textId="77777777" w:rsidR="001D6ADA" w:rsidRDefault="00000000">
      <w:r>
        <w:t xml:space="preserve">     variables and 0.0 for </w:t>
      </w:r>
      <w:r>
        <w:rPr>
          <w:i/>
        </w:rPr>
        <w:t>SexRatio</w:t>
      </w:r>
      <w:r>
        <w:t xml:space="preserve"> (the only real).</w:t>
      </w:r>
    </w:p>
    <w:p w14:paraId="2A0B7E32" w14:textId="77777777" w:rsidR="001D6ADA" w:rsidRDefault="001D6ADA"/>
    <w:p w14:paraId="15F4FB17" w14:textId="77777777" w:rsidR="001D6ADA" w:rsidRDefault="00000000">
      <w:r>
        <w:t xml:space="preserve">  4) Variables that are always used are </w:t>
      </w:r>
      <w:r>
        <w:rPr>
          <w:i/>
        </w:rPr>
        <w:t>stage</w:t>
      </w:r>
      <w:r>
        <w:t xml:space="preserve">, </w:t>
      </w:r>
      <w:r>
        <w:rPr>
          <w:i/>
        </w:rPr>
        <w:t>MalesSelected</w:t>
      </w:r>
      <w:r>
        <w:t>, F</w:t>
      </w:r>
      <w:r>
        <w:rPr>
          <w:i/>
        </w:rPr>
        <w:t>emalesSelected</w:t>
      </w:r>
      <w:r>
        <w:t xml:space="preserve">, </w:t>
      </w:r>
    </w:p>
    <w:p w14:paraId="72515A4C" w14:textId="77777777" w:rsidR="001D6ADA" w:rsidRDefault="00000000">
      <w:r>
        <w:t xml:space="preserve">     </w:t>
      </w:r>
      <w:r>
        <w:rPr>
          <w:i/>
        </w:rPr>
        <w:t>FutMaleBreeders</w:t>
      </w:r>
      <w:r>
        <w:t xml:space="preserve">, </w:t>
      </w:r>
      <w:r>
        <w:rPr>
          <w:i/>
        </w:rPr>
        <w:t>FutFemaleBreeders</w:t>
      </w:r>
      <w:r>
        <w:t xml:space="preserve">, </w:t>
      </w:r>
      <w:r>
        <w:rPr>
          <w:strike/>
        </w:rPr>
        <w:t>nTracedGen,</w:t>
      </w:r>
      <w:r>
        <w:t xml:space="preserve"> </w:t>
      </w:r>
      <w:r>
        <w:rPr>
          <w:i/>
        </w:rPr>
        <w:t>nMatings</w:t>
      </w:r>
      <w:r>
        <w:t xml:space="preserve">, and </w:t>
      </w:r>
      <w:r>
        <w:rPr>
          <w:i/>
        </w:rPr>
        <w:t>EvaParameterFile</w:t>
      </w:r>
      <w:r>
        <w:t xml:space="preserve">. </w:t>
      </w:r>
    </w:p>
    <w:p w14:paraId="3602179C" w14:textId="77777777" w:rsidR="001D6ADA" w:rsidRDefault="00000000">
      <w:r>
        <w:t xml:space="preserve">     The use of all other variables depends on the options specified for these and </w:t>
      </w:r>
    </w:p>
    <w:p w14:paraId="09509B36" w14:textId="77777777" w:rsidR="001D6ADA" w:rsidRDefault="00000000">
      <w:r>
        <w:t xml:space="preserve">     the other variables in namelist eva.</w:t>
      </w:r>
    </w:p>
    <w:p w14:paraId="745F0A6E" w14:textId="77777777" w:rsidR="001D6ADA" w:rsidRDefault="001D6ADA"/>
    <w:p w14:paraId="7D20176B" w14:textId="77777777" w:rsidR="001D6ADA" w:rsidRDefault="00000000">
      <w:r>
        <w:t xml:space="preserve">  5) </w:t>
      </w:r>
      <w:r>
        <w:rPr>
          <w:i/>
        </w:rPr>
        <w:t>stage</w:t>
      </w:r>
      <w:r>
        <w:t xml:space="preserve"> must correspond to a selection stage in namelist &amp;SELECTION, variable </w:t>
      </w:r>
    </w:p>
    <w:p w14:paraId="532F4EA5" w14:textId="77777777" w:rsidR="001D6ADA" w:rsidRDefault="00000000">
      <w:r>
        <w:t xml:space="preserve">     selection_scheme with </w:t>
      </w:r>
      <w:r>
        <w:rPr>
          <w:i/>
        </w:rPr>
        <w:t>sex_code</w:t>
      </w:r>
      <w:r>
        <w:t xml:space="preserve"> 7</w:t>
      </w:r>
    </w:p>
    <w:p w14:paraId="58E8E3A3" w14:textId="77777777" w:rsidR="001D6ADA" w:rsidRDefault="001D6ADA"/>
    <w:p w14:paraId="7971B9EE" w14:textId="77777777" w:rsidR="001D6ADA" w:rsidRDefault="00000000">
      <w:r>
        <w:t xml:space="preserve">  6) (a) Either </w:t>
      </w:r>
      <w:r>
        <w:rPr>
          <w:i/>
        </w:rPr>
        <w:t>MalesSelected</w:t>
      </w:r>
      <w:r>
        <w:t xml:space="preserve"> or </w:t>
      </w:r>
      <w:r>
        <w:rPr>
          <w:i/>
        </w:rPr>
        <w:t>FemalesSelected</w:t>
      </w:r>
      <w:r>
        <w:t xml:space="preserve">, or both, must be ‘yes’. That is, </w:t>
      </w:r>
    </w:p>
    <w:p w14:paraId="1AF6D7E0" w14:textId="77777777" w:rsidR="001D6ADA" w:rsidRDefault="00000000">
      <w:r>
        <w:t xml:space="preserve">         EVA selection is not carried out when both </w:t>
      </w:r>
      <w:r>
        <w:rPr>
          <w:i/>
        </w:rPr>
        <w:t>MalesSelected</w:t>
      </w:r>
      <w:r>
        <w:t xml:space="preserve"> and </w:t>
      </w:r>
    </w:p>
    <w:p w14:paraId="0AC45BF5" w14:textId="77777777" w:rsidR="001D6ADA" w:rsidRDefault="00000000">
      <w:r>
        <w:t xml:space="preserve">         </w:t>
      </w:r>
      <w:r>
        <w:rPr>
          <w:i/>
        </w:rPr>
        <w:t>FemalesSelected</w:t>
      </w:r>
      <w:r>
        <w:t xml:space="preserve"> are ‘no’. In this case, the program stops.</w:t>
      </w:r>
    </w:p>
    <w:p w14:paraId="2A088698" w14:textId="77777777" w:rsidR="001D6ADA" w:rsidRDefault="00000000">
      <w:r>
        <w:t xml:space="preserve">     (b) (i</w:t>
      </w:r>
      <w:proofErr w:type="gramStart"/>
      <w:r>
        <w:t>)  When</w:t>
      </w:r>
      <w:proofErr w:type="gramEnd"/>
      <w:r>
        <w:t xml:space="preserve"> </w:t>
      </w:r>
      <w:r>
        <w:rPr>
          <w:i/>
        </w:rPr>
        <w:t>MalesSelected</w:t>
      </w:r>
      <w:r>
        <w:t xml:space="preserve"> ‘yes’, </w:t>
      </w:r>
      <w:r>
        <w:rPr>
          <w:i/>
        </w:rPr>
        <w:t>MaleSelCrit</w:t>
      </w:r>
      <w:r>
        <w:t xml:space="preserve">, </w:t>
      </w:r>
      <w:r>
        <w:rPr>
          <w:i/>
        </w:rPr>
        <w:t>MaleDestinySel</w:t>
      </w:r>
      <w:r>
        <w:t xml:space="preserve">, </w:t>
      </w:r>
    </w:p>
    <w:p w14:paraId="24203EBA" w14:textId="77777777" w:rsidR="001D6ADA" w:rsidRDefault="00000000">
      <w:r>
        <w:t xml:space="preserve">              </w:t>
      </w:r>
      <w:r>
        <w:rPr>
          <w:i/>
        </w:rPr>
        <w:t xml:space="preserve">MaleDestinyUnsel, </w:t>
      </w:r>
      <w:r>
        <w:t xml:space="preserve">and </w:t>
      </w:r>
      <w:r>
        <w:rPr>
          <w:i/>
        </w:rPr>
        <w:t>MaleMaxMatings</w:t>
      </w:r>
      <w:r>
        <w:t xml:space="preserve"> are used and must be specified </w:t>
      </w:r>
    </w:p>
    <w:p w14:paraId="04132051" w14:textId="77777777" w:rsidR="001D6ADA" w:rsidRDefault="00000000">
      <w:r>
        <w:t xml:space="preserve">              with valid options</w:t>
      </w:r>
    </w:p>
    <w:p w14:paraId="6CCB867C" w14:textId="77777777" w:rsidR="001D6ADA" w:rsidRDefault="00000000">
      <w:r>
        <w:t xml:space="preserve">         (ii) When FemalesSelected ‘yes’, </w:t>
      </w:r>
      <w:r>
        <w:rPr>
          <w:i/>
        </w:rPr>
        <w:t>FemaleSelCrit</w:t>
      </w:r>
      <w:r>
        <w:t xml:space="preserve">, </w:t>
      </w:r>
      <w:r>
        <w:rPr>
          <w:i/>
        </w:rPr>
        <w:t>FemaleDestinySel</w:t>
      </w:r>
      <w:r>
        <w:t xml:space="preserve">, </w:t>
      </w:r>
    </w:p>
    <w:p w14:paraId="56F332B0" w14:textId="77777777" w:rsidR="001D6ADA" w:rsidRDefault="00000000">
      <w:r>
        <w:t xml:space="preserve">              </w:t>
      </w:r>
      <w:r>
        <w:rPr>
          <w:i/>
        </w:rPr>
        <w:t xml:space="preserve">FemaleDestinyUnsel, </w:t>
      </w:r>
      <w:r>
        <w:t xml:space="preserve">and </w:t>
      </w:r>
      <w:r>
        <w:rPr>
          <w:i/>
        </w:rPr>
        <w:t>FemaleMaxMatings</w:t>
      </w:r>
      <w:r>
        <w:t xml:space="preserve"> are used and must be </w:t>
      </w:r>
    </w:p>
    <w:p w14:paraId="4AEC7CA7" w14:textId="77777777" w:rsidR="001D6ADA" w:rsidRDefault="00000000">
      <w:r>
        <w:t xml:space="preserve">              specified with valid options</w:t>
      </w:r>
    </w:p>
    <w:p w14:paraId="6D76F007" w14:textId="77777777" w:rsidR="001D6ADA" w:rsidRDefault="00000000">
      <w:r>
        <w:t xml:space="preserve">     (c) (i</w:t>
      </w:r>
      <w:proofErr w:type="gramStart"/>
      <w:r>
        <w:t>)  When</w:t>
      </w:r>
      <w:proofErr w:type="gramEnd"/>
      <w:r>
        <w:t xml:space="preserve"> </w:t>
      </w:r>
      <w:r>
        <w:rPr>
          <w:i/>
        </w:rPr>
        <w:t>MalesSelected</w:t>
      </w:r>
      <w:r>
        <w:t xml:space="preserve"> ‘no’, </w:t>
      </w:r>
      <w:r>
        <w:rPr>
          <w:i/>
        </w:rPr>
        <w:t>MaleSelCrit</w:t>
      </w:r>
      <w:r>
        <w:t xml:space="preserve">, </w:t>
      </w:r>
      <w:r>
        <w:rPr>
          <w:i/>
        </w:rPr>
        <w:t>MaleDestinySel</w:t>
      </w:r>
      <w:r>
        <w:t xml:space="preserve">, </w:t>
      </w:r>
    </w:p>
    <w:p w14:paraId="06E322D3" w14:textId="77777777" w:rsidR="001D6ADA" w:rsidRDefault="00000000">
      <w:r>
        <w:t xml:space="preserve">              </w:t>
      </w:r>
      <w:r>
        <w:rPr>
          <w:i/>
        </w:rPr>
        <w:t>MaleDestinyUnsel</w:t>
      </w:r>
      <w:r>
        <w:t xml:space="preserve">, </w:t>
      </w:r>
      <w:r>
        <w:rPr>
          <w:i/>
        </w:rPr>
        <w:t>MaleMaxMatings</w:t>
      </w:r>
      <w:r>
        <w:t xml:space="preserve">, </w:t>
      </w:r>
      <w:r>
        <w:rPr>
          <w:i/>
        </w:rPr>
        <w:t>MaleRunBlup</w:t>
      </w:r>
      <w:r>
        <w:t xml:space="preserve">, </w:t>
      </w:r>
      <w:r>
        <w:rPr>
          <w:i/>
        </w:rPr>
        <w:t>MaleTestHerd</w:t>
      </w:r>
      <w:r>
        <w:t xml:space="preserve">, and </w:t>
      </w:r>
    </w:p>
    <w:p w14:paraId="52BBA9E1" w14:textId="77777777" w:rsidR="001D6ADA" w:rsidRDefault="00000000">
      <w:r>
        <w:t xml:space="preserve">              </w:t>
      </w:r>
      <w:r>
        <w:rPr>
          <w:i/>
        </w:rPr>
        <w:t>MaleGermplasm</w:t>
      </w:r>
      <w:r>
        <w:t xml:space="preserve"> are not used. </w:t>
      </w:r>
      <w:r>
        <w:rPr>
          <w:i/>
        </w:rPr>
        <w:t>MaleSelCrit</w:t>
      </w:r>
      <w:r>
        <w:t xml:space="preserve"> is set to </w:t>
      </w:r>
      <w:proofErr w:type="gramStart"/>
      <w:r>
        <w:t>‘ ‘</w:t>
      </w:r>
      <w:proofErr w:type="gramEnd"/>
      <w:r>
        <w:t xml:space="preserve"> and </w:t>
      </w:r>
    </w:p>
    <w:p w14:paraId="0471038B" w14:textId="77777777" w:rsidR="001D6ADA" w:rsidRDefault="00000000">
      <w:r>
        <w:t xml:space="preserve">              </w:t>
      </w:r>
      <w:r>
        <w:rPr>
          <w:i/>
        </w:rPr>
        <w:t>MaleDestinySel</w:t>
      </w:r>
      <w:r>
        <w:t xml:space="preserve">, </w:t>
      </w:r>
      <w:r>
        <w:rPr>
          <w:i/>
        </w:rPr>
        <w:t>MaleDestinyUnsel</w:t>
      </w:r>
      <w:r>
        <w:t xml:space="preserve">, </w:t>
      </w:r>
      <w:r>
        <w:rPr>
          <w:i/>
        </w:rPr>
        <w:t>MaleMaxMatings</w:t>
      </w:r>
      <w:r>
        <w:t xml:space="preserve">, </w:t>
      </w:r>
      <w:r>
        <w:rPr>
          <w:i/>
        </w:rPr>
        <w:t>MaleRunBlup</w:t>
      </w:r>
      <w:r>
        <w:t xml:space="preserve">, </w:t>
      </w:r>
    </w:p>
    <w:p w14:paraId="7EA1A710" w14:textId="77777777" w:rsidR="001D6ADA" w:rsidRDefault="00000000">
      <w:r>
        <w:t xml:space="preserve">              </w:t>
      </w:r>
      <w:r>
        <w:rPr>
          <w:i/>
        </w:rPr>
        <w:t>MaleTestHerd</w:t>
      </w:r>
      <w:r>
        <w:t xml:space="preserve">, and </w:t>
      </w:r>
      <w:r>
        <w:rPr>
          <w:i/>
        </w:rPr>
        <w:t>MaleGermplasm</w:t>
      </w:r>
      <w:r>
        <w:t>,</w:t>
      </w:r>
      <w:r>
        <w:rPr>
          <w:i/>
        </w:rPr>
        <w:t xml:space="preserve"> </w:t>
      </w:r>
      <w:r>
        <w:t>are set to 0.</w:t>
      </w:r>
    </w:p>
    <w:p w14:paraId="1A92FA2A" w14:textId="77777777" w:rsidR="001D6ADA" w:rsidRDefault="00000000">
      <w:r>
        <w:t xml:space="preserve">         (ii) When </w:t>
      </w:r>
      <w:r>
        <w:rPr>
          <w:i/>
        </w:rPr>
        <w:t>FemalesSelected</w:t>
      </w:r>
      <w:r>
        <w:t xml:space="preserve"> ‘no’, </w:t>
      </w:r>
      <w:r>
        <w:rPr>
          <w:i/>
        </w:rPr>
        <w:t>FemaleSelCrit</w:t>
      </w:r>
      <w:r>
        <w:t xml:space="preserve">, </w:t>
      </w:r>
      <w:r>
        <w:rPr>
          <w:i/>
        </w:rPr>
        <w:t>FemaleDestinySel</w:t>
      </w:r>
      <w:r>
        <w:t xml:space="preserve">, </w:t>
      </w:r>
    </w:p>
    <w:p w14:paraId="1393DFB9" w14:textId="77777777" w:rsidR="001D6ADA" w:rsidRDefault="00000000">
      <w:r>
        <w:t xml:space="preserve">              </w:t>
      </w:r>
      <w:r>
        <w:rPr>
          <w:i/>
        </w:rPr>
        <w:t>FemaleDestinyUnsel</w:t>
      </w:r>
      <w:r>
        <w:t xml:space="preserve">, </w:t>
      </w:r>
      <w:r>
        <w:rPr>
          <w:i/>
        </w:rPr>
        <w:t>FemaleMaxMatings</w:t>
      </w:r>
      <w:r>
        <w:t xml:space="preserve">, </w:t>
      </w:r>
      <w:r>
        <w:rPr>
          <w:i/>
        </w:rPr>
        <w:t>FemaleRunBlup</w:t>
      </w:r>
      <w:r>
        <w:t xml:space="preserve">, </w:t>
      </w:r>
      <w:r>
        <w:rPr>
          <w:i/>
        </w:rPr>
        <w:t>FemaleTestHerd</w:t>
      </w:r>
      <w:r>
        <w:t xml:space="preserve">, </w:t>
      </w:r>
    </w:p>
    <w:p w14:paraId="2AFA741B" w14:textId="77777777" w:rsidR="001D6ADA" w:rsidRDefault="00000000">
      <w:r>
        <w:t xml:space="preserve">              </w:t>
      </w:r>
      <w:r>
        <w:rPr>
          <w:i/>
        </w:rPr>
        <w:t>FemaleGermplasm</w:t>
      </w:r>
      <w:r>
        <w:t xml:space="preserve">, </w:t>
      </w:r>
      <w:r>
        <w:rPr>
          <w:i/>
        </w:rPr>
        <w:t>Littersize</w:t>
      </w:r>
      <w:r>
        <w:t xml:space="preserve">, and </w:t>
      </w:r>
      <w:r>
        <w:rPr>
          <w:i/>
        </w:rPr>
        <w:t>SexRatio</w:t>
      </w:r>
      <w:r>
        <w:t xml:space="preserve"> are not used. </w:t>
      </w:r>
      <w:r>
        <w:rPr>
          <w:i/>
        </w:rPr>
        <w:t>FemaleSelCrit</w:t>
      </w:r>
      <w:r>
        <w:t xml:space="preserve"> </w:t>
      </w:r>
    </w:p>
    <w:p w14:paraId="6544F69D" w14:textId="77777777" w:rsidR="001D6ADA" w:rsidRDefault="00000000">
      <w:r>
        <w:t xml:space="preserve">              is set to </w:t>
      </w:r>
      <w:proofErr w:type="gramStart"/>
      <w:r>
        <w:t>‘ ‘</w:t>
      </w:r>
      <w:proofErr w:type="gramEnd"/>
      <w:r>
        <w:t xml:space="preserve">, </w:t>
      </w:r>
      <w:r>
        <w:rPr>
          <w:i/>
        </w:rPr>
        <w:t>FemaleDestinySel</w:t>
      </w:r>
      <w:r>
        <w:t xml:space="preserve">, </w:t>
      </w:r>
      <w:r>
        <w:rPr>
          <w:i/>
        </w:rPr>
        <w:t>FemaleDestinyUnsel</w:t>
      </w:r>
      <w:r>
        <w:t xml:space="preserve">, </w:t>
      </w:r>
      <w:r>
        <w:rPr>
          <w:i/>
        </w:rPr>
        <w:t>FemaleMaxMatings</w:t>
      </w:r>
      <w:r>
        <w:t xml:space="preserve">, </w:t>
      </w:r>
    </w:p>
    <w:p w14:paraId="21B5D7D4" w14:textId="77777777" w:rsidR="001D6ADA" w:rsidRDefault="00000000">
      <w:r>
        <w:t xml:space="preserve">              </w:t>
      </w:r>
      <w:r>
        <w:rPr>
          <w:i/>
        </w:rPr>
        <w:t>FemaleRunBlup</w:t>
      </w:r>
      <w:r>
        <w:t xml:space="preserve">, </w:t>
      </w:r>
      <w:r>
        <w:rPr>
          <w:i/>
        </w:rPr>
        <w:t>FemaleTestHerd</w:t>
      </w:r>
      <w:r>
        <w:t xml:space="preserve">, </w:t>
      </w:r>
      <w:r>
        <w:rPr>
          <w:i/>
        </w:rPr>
        <w:t>FemaleGermplasm</w:t>
      </w:r>
      <w:r>
        <w:t xml:space="preserve">, and </w:t>
      </w:r>
      <w:r>
        <w:rPr>
          <w:i/>
        </w:rPr>
        <w:t>Littersize</w:t>
      </w:r>
      <w:r>
        <w:t xml:space="preserve"> are </w:t>
      </w:r>
    </w:p>
    <w:p w14:paraId="58259DFB" w14:textId="77777777" w:rsidR="001D6ADA" w:rsidRDefault="00000000">
      <w:r>
        <w:t xml:space="preserve">              set to 0, and </w:t>
      </w:r>
      <w:r>
        <w:rPr>
          <w:i/>
        </w:rPr>
        <w:t>SexRatio</w:t>
      </w:r>
      <w:r>
        <w:t xml:space="preserve"> is set to 0.0.</w:t>
      </w:r>
    </w:p>
    <w:p w14:paraId="362A8857" w14:textId="77777777" w:rsidR="001D6ADA" w:rsidRDefault="001D6ADA"/>
    <w:p w14:paraId="18BD4980" w14:textId="77777777" w:rsidR="001D6ADA" w:rsidRDefault="00000000">
      <w:r>
        <w:t xml:space="preserve">  7) (</w:t>
      </w:r>
      <w:proofErr w:type="gramStart"/>
      <w:r>
        <w:t>a)  (</w:t>
      </w:r>
      <w:proofErr w:type="gramEnd"/>
      <w:r>
        <w:t xml:space="preserve">i) When </w:t>
      </w:r>
      <w:r>
        <w:rPr>
          <w:i/>
        </w:rPr>
        <w:t>MalesSelected</w:t>
      </w:r>
      <w:r>
        <w:t xml:space="preserve"> ‘no’, males are not EVA-selected. Females are EVA-</w:t>
      </w:r>
    </w:p>
    <w:p w14:paraId="30B96973" w14:textId="77777777" w:rsidR="001D6ADA" w:rsidRDefault="00000000">
      <w:r>
        <w:t xml:space="preserve">               selected while ignoring the genetic relationships of males.</w:t>
      </w:r>
    </w:p>
    <w:p w14:paraId="540F3239" w14:textId="77777777" w:rsidR="001D6ADA" w:rsidRDefault="00000000">
      <w:r>
        <w:t xml:space="preserve">         (ii) When </w:t>
      </w:r>
      <w:r>
        <w:rPr>
          <w:i/>
        </w:rPr>
        <w:t>FemalesSelected</w:t>
      </w:r>
      <w:r>
        <w:t xml:space="preserve"> ‘no’, females are not EVA-selected. Males are </w:t>
      </w:r>
    </w:p>
    <w:p w14:paraId="66069F8E" w14:textId="77777777" w:rsidR="001D6ADA" w:rsidRDefault="00000000">
      <w:r>
        <w:t xml:space="preserve">              EVA-selected while ignoring the genetic relationships of females.</w:t>
      </w:r>
    </w:p>
    <w:p w14:paraId="2723E52D" w14:textId="77777777" w:rsidR="001D6ADA" w:rsidRDefault="00000000">
      <w:r>
        <w:t xml:space="preserve">     (b) Setting </w:t>
      </w:r>
      <w:r>
        <w:rPr>
          <w:i/>
        </w:rPr>
        <w:t>MalesSelected</w:t>
      </w:r>
      <w:r>
        <w:t xml:space="preserve"> or </w:t>
      </w:r>
      <w:r>
        <w:rPr>
          <w:i/>
        </w:rPr>
        <w:t>FemalesSelected</w:t>
      </w:r>
      <w:r>
        <w:t xml:space="preserve"> to ‘no’ is different from setting </w:t>
      </w:r>
    </w:p>
    <w:p w14:paraId="271BB9FA" w14:textId="77777777" w:rsidR="001D6ADA" w:rsidRDefault="00000000">
      <w:r>
        <w:t xml:space="preserve">         </w:t>
      </w:r>
      <w:r>
        <w:rPr>
          <w:i/>
        </w:rPr>
        <w:t>MalesSelected</w:t>
      </w:r>
      <w:r>
        <w:t xml:space="preserve"> and/or </w:t>
      </w:r>
      <w:r>
        <w:rPr>
          <w:i/>
        </w:rPr>
        <w:t>FemalesSelected</w:t>
      </w:r>
      <w:r>
        <w:t xml:space="preserve"> to ‘yes’ and </w:t>
      </w:r>
      <w:r>
        <w:rPr>
          <w:i/>
        </w:rPr>
        <w:t>MaleSelCrit</w:t>
      </w:r>
      <w:r>
        <w:t xml:space="preserve"> and/or </w:t>
      </w:r>
    </w:p>
    <w:p w14:paraId="6DBA825C" w14:textId="77777777" w:rsidR="001D6ADA" w:rsidRDefault="00000000">
      <w:r>
        <w:t xml:space="preserve">         </w:t>
      </w:r>
      <w:r>
        <w:rPr>
          <w:i/>
        </w:rPr>
        <w:t>FemaleSelCrit</w:t>
      </w:r>
      <w:r>
        <w:t xml:space="preserve"> to ‘null’ (see information point 19)</w:t>
      </w:r>
    </w:p>
    <w:p w14:paraId="2727FBC2" w14:textId="77777777" w:rsidR="001D6ADA" w:rsidRDefault="001D6ADA"/>
    <w:p w14:paraId="43F21087" w14:textId="77777777" w:rsidR="001D6ADA" w:rsidRDefault="00000000">
      <w:r>
        <w:t xml:space="preserve">  Information points 8) to 16) assume that </w:t>
      </w:r>
      <w:r>
        <w:rPr>
          <w:i/>
        </w:rPr>
        <w:t>MalesSelected</w:t>
      </w:r>
      <w:r>
        <w:t xml:space="preserve"> ‘yes’ and/or </w:t>
      </w:r>
    </w:p>
    <w:p w14:paraId="3870D6B9" w14:textId="77777777" w:rsidR="001D6ADA" w:rsidRDefault="00000000">
      <w:r>
        <w:t xml:space="preserve">  FemalesSelected ‘yes’</w:t>
      </w:r>
    </w:p>
    <w:p w14:paraId="5BEA3C37" w14:textId="77777777" w:rsidR="001D6ADA" w:rsidRDefault="00000000">
      <w:pPr>
        <w:rPr>
          <w:color w:val="FF0000"/>
        </w:rPr>
      </w:pPr>
      <w:r>
        <w:rPr>
          <w:color w:val="FF0000"/>
          <w:highlight w:val="yellow"/>
        </w:rPr>
        <w:t>phenoweights</w:t>
      </w:r>
    </w:p>
    <w:p w14:paraId="4414EEFC" w14:textId="77777777" w:rsidR="001D6ADA" w:rsidRDefault="00000000">
      <w:r>
        <w:t xml:space="preserve">  8) (a) </w:t>
      </w:r>
      <w:r>
        <w:rPr>
          <w:i/>
        </w:rPr>
        <w:t>MaleSelCrit</w:t>
      </w:r>
      <w:r>
        <w:t xml:space="preserve"> and </w:t>
      </w:r>
      <w:r>
        <w:rPr>
          <w:i/>
        </w:rPr>
        <w:t>FemaleSelCrit</w:t>
      </w:r>
      <w:r>
        <w:t xml:space="preserve"> must be ‘tbv’, ‘null’, ‘polyblup’, </w:t>
      </w:r>
    </w:p>
    <w:p w14:paraId="72210DB0" w14:textId="77777777" w:rsidR="001D6ADA" w:rsidRDefault="00000000">
      <w:r>
        <w:t xml:space="preserve">         ‘genomicblup’, </w:t>
      </w:r>
      <w:r>
        <w:rPr>
          <w:color w:val="FF0000"/>
        </w:rPr>
        <w:t>‘ibdblup’</w:t>
      </w:r>
      <w:r>
        <w:rPr>
          <w:strike/>
          <w:color w:val="FF0000"/>
        </w:rPr>
        <w:t>,</w:t>
      </w:r>
      <w:r>
        <w:rPr>
          <w:strike/>
        </w:rPr>
        <w:t xml:space="preserve"> or ‘gas’</w:t>
      </w:r>
    </w:p>
    <w:p w14:paraId="79171876" w14:textId="77777777" w:rsidR="001D6ADA" w:rsidRDefault="00000000">
      <w:r>
        <w:t xml:space="preserve">     (b) When </w:t>
      </w:r>
      <w:r>
        <w:rPr>
          <w:i/>
        </w:rPr>
        <w:t>MaleSelCrit</w:t>
      </w:r>
      <w:r>
        <w:t xml:space="preserve"> and/or </w:t>
      </w:r>
      <w:r>
        <w:rPr>
          <w:i/>
        </w:rPr>
        <w:t>FemaleSelCrit</w:t>
      </w:r>
      <w:r>
        <w:t xml:space="preserve"> ‘tbv’, economic weight(s) provided in </w:t>
      </w:r>
    </w:p>
    <w:p w14:paraId="06126D11" w14:textId="77777777" w:rsidR="001D6ADA" w:rsidRDefault="00000000">
      <w:r>
        <w:lastRenderedPageBreak/>
        <w:t xml:space="preserve">         namelist &amp;MATRICES, variable </w:t>
      </w:r>
      <w:r>
        <w:rPr>
          <w:i/>
        </w:rPr>
        <w:t>economic_weight</w:t>
      </w:r>
      <w:r>
        <w:t xml:space="preserve"> in are used to weight the true </w:t>
      </w:r>
    </w:p>
    <w:p w14:paraId="0BEEE4F1" w14:textId="77777777" w:rsidR="001D6ADA" w:rsidRDefault="00000000">
      <w:r>
        <w:t xml:space="preserve">         breeding values for each trait</w:t>
      </w:r>
    </w:p>
    <w:p w14:paraId="66D1BB21" w14:textId="77777777" w:rsidR="001D6ADA" w:rsidRDefault="00000000">
      <w:r>
        <w:t xml:space="preserve">         When </w:t>
      </w:r>
      <w:r>
        <w:rPr>
          <w:i/>
        </w:rPr>
        <w:t>MaleSelCrit</w:t>
      </w:r>
      <w:r>
        <w:t xml:space="preserve"> and/or </w:t>
      </w:r>
      <w:r>
        <w:rPr>
          <w:i/>
        </w:rPr>
        <w:t>FemaleSelCrit</w:t>
      </w:r>
      <w:r>
        <w:t xml:space="preserve"> ‘polyblup’, ‘genomicblup’, </w:t>
      </w:r>
      <w:r>
        <w:rPr>
          <w:color w:val="FF0000"/>
        </w:rPr>
        <w:t>‘ibdblup’,</w:t>
      </w:r>
    </w:p>
    <w:p w14:paraId="1704C911" w14:textId="77777777" w:rsidR="001D6ADA" w:rsidRDefault="00000000">
      <w:pPr>
        <w:rPr>
          <w:i/>
        </w:rPr>
      </w:pPr>
      <w:r>
        <w:t xml:space="preserve">         </w:t>
      </w:r>
      <w:r>
        <w:rPr>
          <w:strike/>
        </w:rPr>
        <w:t>or ‘gas’,</w:t>
      </w:r>
      <w:r>
        <w:t xml:space="preserve"> economic weight(s) provided in namelist &amp;MATRICES, variabl</w:t>
      </w:r>
      <w:r>
        <w:rPr>
          <w:i/>
        </w:rPr>
        <w:t xml:space="preserve">e </w:t>
      </w:r>
    </w:p>
    <w:p w14:paraId="2DA2501E" w14:textId="77777777" w:rsidR="001D6ADA" w:rsidRDefault="00000000">
      <w:r>
        <w:t xml:space="preserve">         </w:t>
      </w:r>
      <w:r>
        <w:rPr>
          <w:i/>
        </w:rPr>
        <w:t>economic_weight</w:t>
      </w:r>
      <w:r>
        <w:t xml:space="preserve"> are used to weight the estimated breeding values for each </w:t>
      </w:r>
    </w:p>
    <w:p w14:paraId="46E8588E" w14:textId="77777777" w:rsidR="001D6ADA" w:rsidRDefault="00000000">
      <w:r>
        <w:t xml:space="preserve">         trait</w:t>
      </w:r>
    </w:p>
    <w:p w14:paraId="5A9A0844" w14:textId="77777777" w:rsidR="001D6ADA" w:rsidRDefault="00000000">
      <w:r>
        <w:t xml:space="preserve">     (c) When </w:t>
      </w:r>
      <w:r>
        <w:rPr>
          <w:i/>
        </w:rPr>
        <w:t>geneticModel</w:t>
      </w:r>
      <w:r>
        <w:t xml:space="preserve"> ‘polygenic’, </w:t>
      </w:r>
      <w:r>
        <w:rPr>
          <w:i/>
        </w:rPr>
        <w:t>selection_criterion</w:t>
      </w:r>
      <w:r>
        <w:t xml:space="preserve"> cannot be </w:t>
      </w:r>
    </w:p>
    <w:p w14:paraId="623BF9E2" w14:textId="77777777" w:rsidR="001D6ADA" w:rsidRDefault="00000000">
      <w:r>
        <w:t xml:space="preserve">         ‘genomicblup’, </w:t>
      </w:r>
      <w:r>
        <w:rPr>
          <w:color w:val="FF0000"/>
        </w:rPr>
        <w:t>‘ibdblup’</w:t>
      </w:r>
      <w:r>
        <w:rPr>
          <w:strike/>
          <w:color w:val="FF0000"/>
        </w:rPr>
        <w:t>,</w:t>
      </w:r>
      <w:r>
        <w:rPr>
          <w:strike/>
        </w:rPr>
        <w:t xml:space="preserve"> or ‘gas’</w:t>
      </w:r>
      <w:r>
        <w:t xml:space="preserve"> at any selection stage</w:t>
      </w:r>
    </w:p>
    <w:p w14:paraId="31EE437F" w14:textId="77777777" w:rsidR="001D6ADA" w:rsidRDefault="00000000">
      <w:r>
        <w:t xml:space="preserve">     (e) When </w:t>
      </w:r>
      <w:r>
        <w:rPr>
          <w:i/>
        </w:rPr>
        <w:t>geneticModel</w:t>
      </w:r>
      <w:r>
        <w:t xml:space="preserve"> ‘genomic’, </w:t>
      </w:r>
      <w:r>
        <w:rPr>
          <w:strike/>
        </w:rPr>
        <w:t>both</w:t>
      </w:r>
      <w:r>
        <w:t xml:space="preserve"> ‘genomicblup’ </w:t>
      </w:r>
      <w:r>
        <w:rPr>
          <w:strike/>
        </w:rPr>
        <w:t>and ‘gas’</w:t>
      </w:r>
      <w:r>
        <w:t xml:space="preserve"> cannot be used as </w:t>
      </w:r>
    </w:p>
    <w:p w14:paraId="1CA0244C" w14:textId="77777777" w:rsidR="001D6ADA" w:rsidRDefault="00000000">
      <w:r>
        <w:t xml:space="preserve">         selection criterion in the same simulated breeding scheme. That is, </w:t>
      </w:r>
      <w:r>
        <w:rPr>
          <w:strike/>
        </w:rPr>
        <w:t>both</w:t>
      </w:r>
      <w:r>
        <w:t xml:space="preserve"> </w:t>
      </w:r>
    </w:p>
    <w:p w14:paraId="469D4430" w14:textId="77777777" w:rsidR="001D6ADA" w:rsidRDefault="00000000">
      <w:r>
        <w:t xml:space="preserve">         ‘genomicblup’ </w:t>
      </w:r>
      <w:r>
        <w:rPr>
          <w:strike/>
        </w:rPr>
        <w:t>and ‘gas’</w:t>
      </w:r>
      <w:r>
        <w:t xml:space="preserve"> cannot be specified as </w:t>
      </w:r>
      <w:r>
        <w:rPr>
          <w:i/>
        </w:rPr>
        <w:t>selection_criterion</w:t>
      </w:r>
      <w:r>
        <w:t xml:space="preserve"> in </w:t>
      </w:r>
    </w:p>
    <w:p w14:paraId="1A4DB158" w14:textId="77777777" w:rsidR="001D6ADA" w:rsidRDefault="00000000">
      <w:r>
        <w:t xml:space="preserve">         namelist &amp;selection, variable selection_scheme, and/or as </w:t>
      </w:r>
      <w:r>
        <w:rPr>
          <w:i/>
        </w:rPr>
        <w:t>MaleSelCrit</w:t>
      </w:r>
      <w:r>
        <w:t xml:space="preserve"> or </w:t>
      </w:r>
    </w:p>
    <w:p w14:paraId="31993085" w14:textId="77777777" w:rsidR="001D6ADA" w:rsidRDefault="00000000">
      <w:r>
        <w:t xml:space="preserve">         </w:t>
      </w:r>
      <w:r>
        <w:rPr>
          <w:i/>
        </w:rPr>
        <w:t>FemaleSelCrit</w:t>
      </w:r>
      <w:r>
        <w:t xml:space="preserve"> in any EVA-selection stage of namelist &amp;EVA, variable </w:t>
      </w:r>
    </w:p>
    <w:p w14:paraId="5CE736F5" w14:textId="77777777" w:rsidR="001D6ADA" w:rsidRDefault="00000000">
      <w:r>
        <w:t xml:space="preserve">         EvaSelection.</w:t>
      </w:r>
    </w:p>
    <w:p w14:paraId="2D342A46" w14:textId="77777777" w:rsidR="001D6ADA" w:rsidRDefault="001D6ADA"/>
    <w:p w14:paraId="45468E08" w14:textId="77777777" w:rsidR="001D6ADA" w:rsidRDefault="00000000">
      <w:r>
        <w:rPr>
          <w:color w:val="FF0000"/>
        </w:rPr>
        <w:t xml:space="preserve">When bayesP, </w:t>
      </w:r>
      <w:r>
        <w:rPr>
          <w:i/>
          <w:color w:val="FF0000"/>
        </w:rPr>
        <w:t>geneticModel</w:t>
      </w:r>
      <w:r>
        <w:rPr>
          <w:color w:val="FF0000"/>
        </w:rPr>
        <w:t xml:space="preserve"> must be ‘genomic’, nebv==1, and genotyped_at_birth)/='yes'</w:t>
      </w:r>
    </w:p>
    <w:p w14:paraId="3EC39123" w14:textId="77777777" w:rsidR="001D6ADA" w:rsidRDefault="001D6ADA"/>
    <w:p w14:paraId="6FA3C973" w14:textId="77777777" w:rsidR="001D6ADA" w:rsidRDefault="00000000">
      <w:pPr>
        <w:rPr>
          <w:color w:val="FF0000"/>
        </w:rPr>
      </w:pPr>
      <w:r>
        <w:t xml:space="preserve">  9) (a) </w:t>
      </w:r>
      <w:r>
        <w:rPr>
          <w:i/>
        </w:rPr>
        <w:t>MaleRunBlup</w:t>
      </w:r>
      <w:r>
        <w:t xml:space="preserve"> must be 0:1 when </w:t>
      </w:r>
      <w:r>
        <w:rPr>
          <w:i/>
        </w:rPr>
        <w:t>MaleSelCrit</w:t>
      </w:r>
      <w:r>
        <w:t xml:space="preserve"> ‘polyblup’, ‘genomicblup’, </w:t>
      </w:r>
      <w:r>
        <w:rPr>
          <w:color w:val="FF0000"/>
        </w:rPr>
        <w:t xml:space="preserve">‘ibdblup’, </w:t>
      </w:r>
    </w:p>
    <w:p w14:paraId="79742388" w14:textId="77777777" w:rsidR="001D6ADA" w:rsidRDefault="00000000">
      <w:r>
        <w:rPr>
          <w:color w:val="FF0000"/>
        </w:rPr>
        <w:t xml:space="preserve">         </w:t>
      </w:r>
      <w:r>
        <w:rPr>
          <w:strike/>
        </w:rPr>
        <w:t>or ‘gas’</w:t>
      </w:r>
      <w:r>
        <w:t xml:space="preserve">; </w:t>
      </w:r>
      <w:r>
        <w:rPr>
          <w:i/>
        </w:rPr>
        <w:t>FemaleRunBlup</w:t>
      </w:r>
      <w:r>
        <w:t xml:space="preserve"> must be 0:1 when </w:t>
      </w:r>
      <w:r>
        <w:rPr>
          <w:i/>
        </w:rPr>
        <w:t>FemaleSelCrit</w:t>
      </w:r>
      <w:r>
        <w:t xml:space="preserve"> ‘polyblup’, </w:t>
      </w:r>
    </w:p>
    <w:p w14:paraId="778401D4" w14:textId="77777777" w:rsidR="001D6ADA" w:rsidRDefault="00000000">
      <w:r>
        <w:t xml:space="preserve">         ‘genomicblup’, </w:t>
      </w:r>
      <w:r>
        <w:rPr>
          <w:color w:val="FF0000"/>
        </w:rPr>
        <w:t>‘ibdblup’</w:t>
      </w:r>
      <w:r>
        <w:rPr>
          <w:strike/>
          <w:color w:val="FF0000"/>
        </w:rPr>
        <w:t xml:space="preserve">, </w:t>
      </w:r>
      <w:r>
        <w:rPr>
          <w:strike/>
        </w:rPr>
        <w:t>or ‘gas’</w:t>
      </w:r>
    </w:p>
    <w:p w14:paraId="1E4711BC" w14:textId="77777777" w:rsidR="001D6ADA" w:rsidRDefault="00000000">
      <w:r>
        <w:t xml:space="preserve">     (b) </w:t>
      </w:r>
      <w:r>
        <w:rPr>
          <w:i/>
        </w:rPr>
        <w:t>MaleRunBlup</w:t>
      </w:r>
      <w:r>
        <w:t xml:space="preserve"> is not used when </w:t>
      </w:r>
      <w:r>
        <w:rPr>
          <w:i/>
        </w:rPr>
        <w:t>MaleSelCrit</w:t>
      </w:r>
      <w:r>
        <w:t xml:space="preserve"> ‘tbv’ </w:t>
      </w:r>
      <w:proofErr w:type="gramStart"/>
      <w:r>
        <w:t>or‘</w:t>
      </w:r>
      <w:proofErr w:type="gramEnd"/>
      <w:r>
        <w:t xml:space="preserve">null’; </w:t>
      </w:r>
      <w:r>
        <w:rPr>
          <w:i/>
        </w:rPr>
        <w:t>FemaleRunBlup</w:t>
      </w:r>
      <w:r>
        <w:t xml:space="preserve"> is </w:t>
      </w:r>
    </w:p>
    <w:p w14:paraId="27802C8B" w14:textId="77777777" w:rsidR="001D6ADA" w:rsidRDefault="00000000">
      <w:r>
        <w:t xml:space="preserve">         not used when </w:t>
      </w:r>
      <w:r>
        <w:rPr>
          <w:i/>
        </w:rPr>
        <w:t>FemaleSelCrit</w:t>
      </w:r>
      <w:r>
        <w:t xml:space="preserve"> ‘tbv’ or ‘null’. They are set to 0.</w:t>
      </w:r>
    </w:p>
    <w:p w14:paraId="7B39A2C4" w14:textId="77777777" w:rsidR="001D6ADA" w:rsidRDefault="00000000">
      <w:pPr>
        <w:rPr>
          <w:strike/>
        </w:rPr>
      </w:pPr>
      <w:r>
        <w:rPr>
          <w:strike/>
        </w:rPr>
        <w:t xml:space="preserve">     (c) </w:t>
      </w:r>
      <w:r>
        <w:rPr>
          <w:i/>
          <w:strike/>
        </w:rPr>
        <w:t>MaleRunBlup</w:t>
      </w:r>
      <w:r>
        <w:rPr>
          <w:strike/>
        </w:rPr>
        <w:t xml:space="preserve"> and/or </w:t>
      </w:r>
      <w:r>
        <w:rPr>
          <w:i/>
          <w:strike/>
        </w:rPr>
        <w:t>FemaleRunBlup</w:t>
      </w:r>
      <w:r>
        <w:rPr>
          <w:strike/>
        </w:rPr>
        <w:t xml:space="preserve"> must be 1 if the EVA-selection stage </w:t>
      </w:r>
    </w:p>
    <w:p w14:paraId="6D2623F9" w14:textId="77777777" w:rsidR="001D6ADA" w:rsidRDefault="00000000">
      <w:pPr>
        <w:rPr>
          <w:strike/>
        </w:rPr>
      </w:pPr>
      <w:r>
        <w:rPr>
          <w:strike/>
        </w:rPr>
        <w:t xml:space="preserve">         is the first selection stage where </w:t>
      </w:r>
      <w:r>
        <w:rPr>
          <w:i/>
          <w:strike/>
        </w:rPr>
        <w:t>selection_criterion</w:t>
      </w:r>
      <w:r>
        <w:rPr>
          <w:strike/>
        </w:rPr>
        <w:t xml:space="preserve"> ‘polyblup’, </w:t>
      </w:r>
    </w:p>
    <w:p w14:paraId="6B3F0183" w14:textId="77777777" w:rsidR="001D6ADA" w:rsidRDefault="00000000">
      <w:pPr>
        <w:rPr>
          <w:strike/>
        </w:rPr>
      </w:pPr>
      <w:r>
        <w:rPr>
          <w:strike/>
        </w:rPr>
        <w:t xml:space="preserve">         ‘genomicblup’, or ‘gas’. The first selection stage(s) can be a </w:t>
      </w:r>
    </w:p>
    <w:p w14:paraId="6B29FABE" w14:textId="77777777" w:rsidR="001D6ADA" w:rsidRDefault="00000000">
      <w:pPr>
        <w:rPr>
          <w:strike/>
        </w:rPr>
      </w:pPr>
      <w:r>
        <w:rPr>
          <w:strike/>
        </w:rPr>
        <w:t xml:space="preserve">         truncation-selection stage(s).</w:t>
      </w:r>
    </w:p>
    <w:p w14:paraId="44854A7A" w14:textId="77777777" w:rsidR="001D6ADA" w:rsidRDefault="00000000">
      <w:r>
        <w:t xml:space="preserve">     (d) When </w:t>
      </w:r>
      <w:r>
        <w:rPr>
          <w:i/>
        </w:rPr>
        <w:t>MaleRunBlup</w:t>
      </w:r>
      <w:r>
        <w:t xml:space="preserve"> and/or </w:t>
      </w:r>
      <w:r>
        <w:rPr>
          <w:i/>
        </w:rPr>
        <w:t>FemaleRunBlup</w:t>
      </w:r>
      <w:r>
        <w:t xml:space="preserve"> 1 and </w:t>
      </w:r>
      <w:r>
        <w:rPr>
          <w:i/>
        </w:rPr>
        <w:t>selection_criterion</w:t>
      </w:r>
      <w:r>
        <w:t xml:space="preserve"> ‘polyblup’, </w:t>
      </w:r>
    </w:p>
    <w:p w14:paraId="4887031C" w14:textId="77777777" w:rsidR="001D6ADA" w:rsidRDefault="00000000">
      <w:pPr>
        <w:rPr>
          <w:strike/>
        </w:rPr>
      </w:pPr>
      <w:r>
        <w:t xml:space="preserve">         </w:t>
      </w:r>
      <w:r>
        <w:rPr>
          <w:color w:val="FF0000"/>
        </w:rPr>
        <w:t>‘ibdblup’</w:t>
      </w:r>
      <w:r>
        <w:t xml:space="preserve">, </w:t>
      </w:r>
      <w:r>
        <w:rPr>
          <w:strike/>
        </w:rPr>
        <w:t xml:space="preserve">or ‘gas’, and selection stage not the first selection </w:t>
      </w:r>
    </w:p>
    <w:p w14:paraId="7E8F2C60" w14:textId="77777777" w:rsidR="001D6ADA" w:rsidRDefault="00000000">
      <w:r>
        <w:rPr>
          <w:strike/>
        </w:rPr>
        <w:t xml:space="preserve">         stage where </w:t>
      </w:r>
      <w:r>
        <w:rPr>
          <w:i/>
          <w:strike/>
        </w:rPr>
        <w:t>selection_criterion</w:t>
      </w:r>
      <w:r>
        <w:rPr>
          <w:strike/>
        </w:rPr>
        <w:t xml:space="preserve"> ‘polyblup’, ‘genomicblup’, or ‘gas’</w:t>
      </w:r>
      <w:r>
        <w:t xml:space="preserve">, </w:t>
      </w:r>
    </w:p>
    <w:p w14:paraId="55A64B98" w14:textId="77777777" w:rsidR="001D6ADA" w:rsidRDefault="00000000">
      <w:pPr>
        <w:rPr>
          <w:color w:val="FF0000"/>
        </w:rPr>
      </w:pPr>
      <w:r>
        <w:rPr>
          <w:color w:val="FF0000"/>
        </w:rPr>
        <w:t xml:space="preserve">         BLUP-breeding values are only estimated if a phenotypic observation(s) has </w:t>
      </w:r>
    </w:p>
    <w:p w14:paraId="67AEF5A3" w14:textId="77777777" w:rsidR="001D6ADA" w:rsidRDefault="00000000">
      <w:pPr>
        <w:rPr>
          <w:color w:val="FF0000"/>
        </w:rPr>
      </w:pPr>
      <w:r>
        <w:rPr>
          <w:color w:val="FF0000"/>
        </w:rPr>
        <w:t xml:space="preserve">         been realised. If BLUP-breeding values have been estimated previously, they </w:t>
      </w:r>
    </w:p>
    <w:p w14:paraId="3E124BE0" w14:textId="77777777" w:rsidR="001D6ADA" w:rsidRDefault="00000000">
      <w:pPr>
        <w:rPr>
          <w:color w:val="FF0000"/>
        </w:rPr>
      </w:pPr>
      <w:r>
        <w:rPr>
          <w:color w:val="FF0000"/>
        </w:rPr>
        <w:t xml:space="preserve">         are only re-estimated when phenotypic observations have been realised since </w:t>
      </w:r>
    </w:p>
    <w:p w14:paraId="5EF5AC29" w14:textId="77777777" w:rsidR="001D6ADA" w:rsidRDefault="00000000">
      <w:pPr>
        <w:rPr>
          <w:color w:val="FF0000"/>
        </w:rPr>
      </w:pPr>
      <w:r>
        <w:rPr>
          <w:color w:val="FF0000"/>
        </w:rPr>
        <w:t xml:space="preserve">         the previous estimation.</w:t>
      </w:r>
    </w:p>
    <w:p w14:paraId="11DA8E4B" w14:textId="77777777" w:rsidR="001D6ADA" w:rsidRDefault="00000000">
      <w:pPr>
        <w:rPr>
          <w:color w:val="FF0000"/>
        </w:rPr>
      </w:pPr>
      <w:r>
        <w:rPr>
          <w:color w:val="FF0000"/>
        </w:rPr>
        <w:t xml:space="preserve">     (e) </w:t>
      </w:r>
      <w:r>
        <w:t xml:space="preserve">When </w:t>
      </w:r>
      <w:r>
        <w:rPr>
          <w:i/>
        </w:rPr>
        <w:t>MaleRunBlup</w:t>
      </w:r>
      <w:r>
        <w:t xml:space="preserve"> and/or </w:t>
      </w:r>
      <w:r>
        <w:rPr>
          <w:i/>
        </w:rPr>
        <w:t>FemaleRunBlup</w:t>
      </w:r>
      <w:r>
        <w:t xml:space="preserve"> 1 and </w:t>
      </w:r>
      <w:r>
        <w:rPr>
          <w:i/>
        </w:rPr>
        <w:t>selection_criterion</w:t>
      </w:r>
      <w:r>
        <w:rPr>
          <w:color w:val="FF0000"/>
        </w:rPr>
        <w:t xml:space="preserve"> ‘genomicblup’, </w:t>
      </w:r>
    </w:p>
    <w:p w14:paraId="08918E38" w14:textId="77777777" w:rsidR="001D6ADA" w:rsidRDefault="00000000">
      <w:pPr>
        <w:rPr>
          <w:color w:val="FF0000"/>
        </w:rPr>
      </w:pPr>
      <w:r>
        <w:rPr>
          <w:color w:val="FF0000"/>
        </w:rPr>
        <w:t xml:space="preserve">         BLUP-breeding values are only estimated if a phenotypic observation(s) has </w:t>
      </w:r>
    </w:p>
    <w:p w14:paraId="5309ABF2" w14:textId="77777777" w:rsidR="001D6ADA" w:rsidRDefault="00000000">
      <w:pPr>
        <w:rPr>
          <w:color w:val="FF0000"/>
        </w:rPr>
      </w:pPr>
      <w:r>
        <w:rPr>
          <w:color w:val="FF0000"/>
        </w:rPr>
        <w:t xml:space="preserve">         been realised and animals have been genotyped. If genomic-BLUP breeding values </w:t>
      </w:r>
    </w:p>
    <w:p w14:paraId="35164632" w14:textId="77777777" w:rsidR="001D6ADA" w:rsidRDefault="00000000">
      <w:pPr>
        <w:rPr>
          <w:color w:val="FF0000"/>
        </w:rPr>
      </w:pPr>
      <w:r>
        <w:rPr>
          <w:color w:val="FF0000"/>
        </w:rPr>
        <w:t xml:space="preserve">         have been estimated previously, they are only re-estimated if phenotypic </w:t>
      </w:r>
    </w:p>
    <w:p w14:paraId="328FB97E" w14:textId="77777777" w:rsidR="001D6ADA" w:rsidRDefault="00000000">
      <w:pPr>
        <w:rPr>
          <w:color w:val="FF0000"/>
        </w:rPr>
      </w:pPr>
      <w:r>
        <w:rPr>
          <w:color w:val="FF0000"/>
        </w:rPr>
        <w:t xml:space="preserve">         observations have been </w:t>
      </w:r>
      <w:proofErr w:type="gramStart"/>
      <w:r>
        <w:rPr>
          <w:color w:val="FF0000"/>
        </w:rPr>
        <w:t>realised</w:t>
      </w:r>
      <w:proofErr w:type="gramEnd"/>
      <w:r>
        <w:rPr>
          <w:color w:val="FF0000"/>
        </w:rPr>
        <w:t xml:space="preserve"> or additional animals have been genotyped </w:t>
      </w:r>
    </w:p>
    <w:p w14:paraId="4ECBDBA2" w14:textId="77777777" w:rsidR="001D6ADA" w:rsidRDefault="00000000">
      <w:r>
        <w:rPr>
          <w:color w:val="FF0000"/>
        </w:rPr>
        <w:t xml:space="preserve">         since the previous estimation.</w:t>
      </w:r>
    </w:p>
    <w:p w14:paraId="7DB5ACEA" w14:textId="77777777" w:rsidR="001D6ADA" w:rsidRDefault="001D6ADA"/>
    <w:p w14:paraId="3DB78FC2" w14:textId="77777777" w:rsidR="001D6ADA" w:rsidRDefault="00000000">
      <w:r>
        <w:rPr>
          <w:color w:val="FF0000"/>
        </w:rPr>
        <w:t xml:space="preserve">  </w:t>
      </w:r>
      <w:r>
        <w:rPr>
          <w:color w:val="FF0000"/>
        </w:rPr>
        <w:sym w:font="Symbol" w:char="F0B7"/>
      </w:r>
      <w:r>
        <w:rPr>
          <w:color w:val="FF0000"/>
        </w:rPr>
        <w:t xml:space="preserve"> </w:t>
      </w:r>
      <w:r>
        <w:t xml:space="preserve">(a) When males that are not alive can be amongst those males tagged for EVA </w:t>
      </w:r>
    </w:p>
    <w:p w14:paraId="4612DDF8" w14:textId="77777777" w:rsidR="001D6ADA" w:rsidRDefault="00000000">
      <w:r>
        <w:t xml:space="preserve">        selection (i.e., </w:t>
      </w:r>
      <w:r>
        <w:rPr>
          <w:i/>
        </w:rPr>
        <w:t>live_status</w:t>
      </w:r>
      <w:r>
        <w:t xml:space="preserve"> 0 or 2 in namelist &amp;SELECTION, variable </w:t>
      </w:r>
    </w:p>
    <w:p w14:paraId="5CDA3A6D" w14:textId="77777777" w:rsidR="001D6ADA" w:rsidRDefault="00000000">
      <w:r>
        <w:t xml:space="preserve">        selection_scheme),</w:t>
      </w:r>
    </w:p>
    <w:p w14:paraId="3B003E71" w14:textId="77777777" w:rsidR="001D6ADA" w:rsidRDefault="00000000">
      <w:r>
        <w:t xml:space="preserve">         (i) </w:t>
      </w:r>
      <w:r>
        <w:rPr>
          <w:i/>
        </w:rPr>
        <w:t>MaleDestinySel</w:t>
      </w:r>
      <w:r>
        <w:t xml:space="preserve"> must be 1 or 91,</w:t>
      </w:r>
    </w:p>
    <w:p w14:paraId="13683C89" w14:textId="77777777" w:rsidR="001D6ADA" w:rsidRDefault="00000000">
      <w:r>
        <w:t xml:space="preserve">        (ii) When </w:t>
      </w:r>
      <w:r>
        <w:rPr>
          <w:i/>
        </w:rPr>
        <w:t>MaleDestinySel</w:t>
      </w:r>
      <w:r>
        <w:t xml:space="preserve"> 1, and a deceased animal with stored germ plasm is </w:t>
      </w:r>
    </w:p>
    <w:p w14:paraId="20E71230" w14:textId="77777777" w:rsidR="001D6ADA" w:rsidRDefault="00000000">
      <w:r>
        <w:t xml:space="preserve">             selected for reproduction, the animal’s reproductive capacity </w:t>
      </w:r>
    </w:p>
    <w:p w14:paraId="5BB17AAD" w14:textId="77777777" w:rsidR="001D6ADA" w:rsidRDefault="00000000">
      <w:r>
        <w:t xml:space="preserve">             is defined as follows. If the number of stored germ plasm is </w:t>
      </w:r>
    </w:p>
    <w:p w14:paraId="42BC2460" w14:textId="77777777" w:rsidR="001D6ADA" w:rsidRDefault="00000000">
      <w:r>
        <w:t xml:space="preserve">             greater or equal to </w:t>
      </w:r>
      <w:r>
        <w:rPr>
          <w:i/>
        </w:rPr>
        <w:t>MaleMaxMatings</w:t>
      </w:r>
      <w:r>
        <w:t xml:space="preserve">, the animal’s reproductive </w:t>
      </w:r>
    </w:p>
    <w:p w14:paraId="46CC556F" w14:textId="77777777" w:rsidR="001D6ADA" w:rsidRDefault="00000000">
      <w:r>
        <w:t xml:space="preserve">             capacity is </w:t>
      </w:r>
      <w:r>
        <w:rPr>
          <w:i/>
        </w:rPr>
        <w:t>MaleMaxMatings</w:t>
      </w:r>
      <w:r>
        <w:t xml:space="preserve">. If, however, the number of stored </w:t>
      </w:r>
      <w:proofErr w:type="gramStart"/>
      <w:r>
        <w:t>germ</w:t>
      </w:r>
      <w:proofErr w:type="gramEnd"/>
      <w:r>
        <w:t xml:space="preserve"> </w:t>
      </w:r>
    </w:p>
    <w:p w14:paraId="27F66602" w14:textId="77777777" w:rsidR="001D6ADA" w:rsidRDefault="00000000">
      <w:r>
        <w:t xml:space="preserve">             plasm is less than </w:t>
      </w:r>
      <w:r>
        <w:rPr>
          <w:i/>
        </w:rPr>
        <w:t>MaleMaxMatings</w:t>
      </w:r>
      <w:r>
        <w:t xml:space="preserve">, the animal’s reproductive </w:t>
      </w:r>
    </w:p>
    <w:p w14:paraId="32B416AC" w14:textId="77777777" w:rsidR="001D6ADA" w:rsidRDefault="00000000">
      <w:r>
        <w:t xml:space="preserve">             capacity is the number of stored germ plasm. The consequence of </w:t>
      </w:r>
    </w:p>
    <w:p w14:paraId="41D683F3" w14:textId="77777777" w:rsidR="001D6ADA" w:rsidRDefault="00000000">
      <w:r>
        <w:t xml:space="preserve">             this is that the total number of male matings available may be less </w:t>
      </w:r>
    </w:p>
    <w:p w14:paraId="5D90D558" w14:textId="77777777" w:rsidR="001D6ADA" w:rsidRDefault="00000000">
      <w:r>
        <w:t xml:space="preserve">             than </w:t>
      </w:r>
      <w:r>
        <w:rPr>
          <w:i/>
        </w:rPr>
        <w:t>nMatings</w:t>
      </w:r>
      <w:r>
        <w:t>.</w:t>
      </w:r>
    </w:p>
    <w:p w14:paraId="18558988" w14:textId="77777777" w:rsidR="001D6ADA" w:rsidRDefault="00000000">
      <w:r>
        <w:t xml:space="preserve">    (b) </w:t>
      </w:r>
      <w:proofErr w:type="gramStart"/>
      <w:r>
        <w:t>10)(</w:t>
      </w:r>
      <w:proofErr w:type="gramEnd"/>
      <w:r>
        <w:t>a) applies to females</w:t>
      </w:r>
    </w:p>
    <w:p w14:paraId="2489E3D9" w14:textId="77777777" w:rsidR="001D6ADA" w:rsidRDefault="001D6ADA"/>
    <w:p w14:paraId="58F6D392" w14:textId="77777777" w:rsidR="001D6ADA" w:rsidRDefault="00000000">
      <w:r>
        <w:rPr>
          <w:color w:val="FF0000"/>
        </w:rPr>
        <w:t xml:space="preserve">  </w:t>
      </w:r>
      <w:r>
        <w:rPr>
          <w:color w:val="FF0000"/>
        </w:rPr>
        <w:sym w:font="Symbol" w:char="F0B7"/>
      </w:r>
      <w:r>
        <w:rPr>
          <w:color w:val="FF0000"/>
        </w:rPr>
        <w:t xml:space="preserve"> </w:t>
      </w:r>
      <w:r>
        <w:t xml:space="preserve">Females tagged for EVA selection can be either normal females or bull dams. </w:t>
      </w:r>
    </w:p>
    <w:p w14:paraId="101F7CC8" w14:textId="77777777" w:rsidR="001D6ADA" w:rsidRDefault="00000000">
      <w:r>
        <w:lastRenderedPageBreak/>
        <w:t xml:space="preserve">    That is, both normal females (</w:t>
      </w:r>
      <w:r>
        <w:rPr>
          <w:i/>
        </w:rPr>
        <w:t>sex_code</w:t>
      </w:r>
      <w:r>
        <w:t xml:space="preserve"> 2 or 6 in namelist &amp;SELECTION, </w:t>
      </w:r>
    </w:p>
    <w:p w14:paraId="2302B7FC" w14:textId="77777777" w:rsidR="001D6ADA" w:rsidRDefault="00000000">
      <w:r>
        <w:t xml:space="preserve">    variable </w:t>
      </w:r>
      <w:r>
        <w:rPr>
          <w:i/>
        </w:rPr>
        <w:t>selection_scheme</w:t>
      </w:r>
      <w:r>
        <w:t>) and bull dams (</w:t>
      </w:r>
      <w:r>
        <w:rPr>
          <w:i/>
        </w:rPr>
        <w:t>sex_code</w:t>
      </w:r>
      <w:r>
        <w:t xml:space="preserve"> 4) cannot be selected </w:t>
      </w:r>
    </w:p>
    <w:p w14:paraId="3A590248" w14:textId="77777777" w:rsidR="001D6ADA" w:rsidRDefault="00000000">
      <w:r>
        <w:t xml:space="preserve">    for EVA selection.</w:t>
      </w:r>
    </w:p>
    <w:p w14:paraId="03B965CB" w14:textId="77777777" w:rsidR="001D6ADA" w:rsidRDefault="001D6ADA"/>
    <w:p w14:paraId="7A82C3DB" w14:textId="77777777" w:rsidR="001D6ADA" w:rsidRDefault="00000000">
      <w:pPr>
        <w:rPr>
          <w:strike/>
        </w:rPr>
      </w:pPr>
      <w:r>
        <w:rPr>
          <w:color w:val="FF0000"/>
        </w:rPr>
        <w:t xml:space="preserve">  </w:t>
      </w:r>
      <w:r>
        <w:rPr>
          <w:color w:val="FF0000"/>
        </w:rPr>
        <w:sym w:font="Symbol" w:char="F0B7"/>
      </w:r>
      <w:r>
        <w:rPr>
          <w:color w:val="FF0000"/>
        </w:rPr>
        <w:t xml:space="preserve"> </w:t>
      </w:r>
      <w:r>
        <w:t xml:space="preserve">(a) </w:t>
      </w:r>
      <w:r>
        <w:rPr>
          <w:i/>
          <w:strike/>
        </w:rPr>
        <w:t>MaleDestinySel</w:t>
      </w:r>
      <w:r>
        <w:rPr>
          <w:strike/>
        </w:rPr>
        <w:t xml:space="preserve"> or </w:t>
      </w:r>
      <w:r>
        <w:rPr>
          <w:i/>
          <w:strike/>
        </w:rPr>
        <w:t>FemaleDestinySel</w:t>
      </w:r>
      <w:r>
        <w:rPr>
          <w:strike/>
        </w:rPr>
        <w:t xml:space="preserve"> cannot be 3 (genotyping) at any EVA-</w:t>
      </w:r>
    </w:p>
    <w:p w14:paraId="05A0A1B9" w14:textId="77777777" w:rsidR="001D6ADA" w:rsidRDefault="00000000">
      <w:pPr>
        <w:rPr>
          <w:strike/>
        </w:rPr>
      </w:pPr>
      <w:r>
        <w:rPr>
          <w:strike/>
        </w:rPr>
        <w:t xml:space="preserve">         selection stage when </w:t>
      </w:r>
      <w:r>
        <w:rPr>
          <w:i/>
          <w:strike/>
        </w:rPr>
        <w:t>MaleSelCrit</w:t>
      </w:r>
      <w:r>
        <w:rPr>
          <w:strike/>
        </w:rPr>
        <w:t xml:space="preserve"> or </w:t>
      </w:r>
      <w:r>
        <w:rPr>
          <w:i/>
          <w:strike/>
        </w:rPr>
        <w:t>FemaleSelCrit</w:t>
      </w:r>
      <w:r>
        <w:rPr>
          <w:strike/>
        </w:rPr>
        <w:t xml:space="preserve"> ‘gas’ at any EVA-</w:t>
      </w:r>
    </w:p>
    <w:p w14:paraId="7E68DEBD" w14:textId="77777777" w:rsidR="001D6ADA" w:rsidRDefault="00000000">
      <w:pPr>
        <w:rPr>
          <w:strike/>
        </w:rPr>
      </w:pPr>
      <w:r>
        <w:rPr>
          <w:strike/>
        </w:rPr>
        <w:t xml:space="preserve">         selection stage or </w:t>
      </w:r>
      <w:r>
        <w:rPr>
          <w:i/>
          <w:strike/>
        </w:rPr>
        <w:t>selection_criterion</w:t>
      </w:r>
      <w:r>
        <w:rPr>
          <w:strike/>
        </w:rPr>
        <w:t xml:space="preserve"> ‘gas’ at any selection stage of </w:t>
      </w:r>
    </w:p>
    <w:p w14:paraId="18360321" w14:textId="77777777" w:rsidR="001D6ADA" w:rsidRDefault="00000000">
      <w:r>
        <w:rPr>
          <w:strike/>
        </w:rPr>
        <w:t xml:space="preserve">         namelist &amp;SELECTION, variable selection_scheme.</w:t>
      </w:r>
    </w:p>
    <w:p w14:paraId="6B22D63D" w14:textId="77777777" w:rsidR="001D6ADA" w:rsidRDefault="00000000">
      <w:r>
        <w:t xml:space="preserve">    (b) </w:t>
      </w:r>
      <w:r>
        <w:rPr>
          <w:i/>
        </w:rPr>
        <w:t>MaleDestinySel</w:t>
      </w:r>
      <w:r>
        <w:t xml:space="preserve"> can only be 4, 14, 94, and 914 [transfer to another (test)</w:t>
      </w:r>
    </w:p>
    <w:p w14:paraId="3281C66A" w14:textId="77777777" w:rsidR="001D6ADA" w:rsidRDefault="00000000">
      <w:r>
        <w:t xml:space="preserve">        herd] when </w:t>
      </w:r>
      <w:r>
        <w:rPr>
          <w:i/>
        </w:rPr>
        <w:t>nherd</w:t>
      </w:r>
      <w:r>
        <w:t xml:space="preserve">&gt;1; </w:t>
      </w:r>
      <w:r>
        <w:rPr>
          <w:i/>
        </w:rPr>
        <w:t>FemaleDestinySel</w:t>
      </w:r>
      <w:r>
        <w:t xml:space="preserve"> can only be 4, 14, 147, 94, 914, and </w:t>
      </w:r>
    </w:p>
    <w:p w14:paraId="37A5ABD9" w14:textId="77777777" w:rsidR="001D6ADA" w:rsidRDefault="00000000">
      <w:r>
        <w:t xml:space="preserve">        9147</w:t>
      </w:r>
    </w:p>
    <w:p w14:paraId="69BE676A" w14:textId="77777777" w:rsidR="001D6ADA" w:rsidRDefault="00000000">
      <w:r>
        <w:t xml:space="preserve">    (c) Animals can be tagged with a view to selection </w:t>
      </w:r>
      <w:proofErr w:type="gramStart"/>
      <w:r>
        <w:t>with in</w:t>
      </w:r>
      <w:proofErr w:type="gramEnd"/>
      <w:r>
        <w:t xml:space="preserve"> </w:t>
      </w:r>
      <w:r>
        <w:rPr>
          <w:i/>
        </w:rPr>
        <w:t>sex_code</w:t>
      </w:r>
      <w:r>
        <w:t xml:space="preserve"> 5 or 6 </w:t>
      </w:r>
    </w:p>
    <w:p w14:paraId="48924791" w14:textId="77777777" w:rsidR="001D6ADA" w:rsidRDefault="00000000">
      <w:r>
        <w:t xml:space="preserve">        (namelist &amp;SELECTION, variable selection_scheme) at a subsequent selection </w:t>
      </w:r>
    </w:p>
    <w:p w14:paraId="2ED05B65" w14:textId="77777777" w:rsidR="001D6ADA" w:rsidRDefault="00000000">
      <w:r>
        <w:t xml:space="preserve">        stage during the same time step. That is, </w:t>
      </w:r>
      <w:r>
        <w:rPr>
          <w:i/>
        </w:rPr>
        <w:t>MaleDestinySel</w:t>
      </w:r>
      <w:r>
        <w:t xml:space="preserve"> can be 90, 91, 92, </w:t>
      </w:r>
    </w:p>
    <w:p w14:paraId="0A4F03BE" w14:textId="77777777" w:rsidR="001D6ADA" w:rsidRDefault="00000000">
      <w:r>
        <w:t xml:space="preserve">        93, 94, 96, 98, 99, 912, 914, 916, 926, and 9126; </w:t>
      </w:r>
      <w:r>
        <w:rPr>
          <w:i/>
        </w:rPr>
        <w:t>FemaleDestinySel</w:t>
      </w:r>
      <w:r>
        <w:t xml:space="preserve"> can be </w:t>
      </w:r>
    </w:p>
    <w:p w14:paraId="144F3F88" w14:textId="77777777" w:rsidR="001D6ADA" w:rsidRDefault="00000000">
      <w:r>
        <w:t xml:space="preserve">        91, 92, 93, 94, 98, 99, 912, 914, 917, 9127, and 9147.</w:t>
      </w:r>
    </w:p>
    <w:p w14:paraId="3F44FE07" w14:textId="77777777" w:rsidR="001D6ADA" w:rsidRDefault="00000000">
      <w:r>
        <w:t xml:space="preserve">    (d) Animals cannot be tagged for EVA selection. That is, </w:t>
      </w:r>
      <w:r>
        <w:rPr>
          <w:i/>
        </w:rPr>
        <w:t>MaleDestinySel</w:t>
      </w:r>
      <w:r>
        <w:t xml:space="preserve"> and </w:t>
      </w:r>
    </w:p>
    <w:p w14:paraId="54D2202B" w14:textId="77777777" w:rsidR="001D6ADA" w:rsidRDefault="00000000">
      <w:r>
        <w:t xml:space="preserve">        </w:t>
      </w:r>
      <w:r>
        <w:rPr>
          <w:i/>
        </w:rPr>
        <w:t>FemaleDestinySel</w:t>
      </w:r>
      <w:r>
        <w:t xml:space="preserve"> cannot be 95.</w:t>
      </w:r>
    </w:p>
    <w:p w14:paraId="1C28F25B" w14:textId="77777777" w:rsidR="001D6ADA" w:rsidRDefault="00000000">
      <w:r>
        <w:t xml:space="preserve">    (e) Males cannot be bull-dams. That is, </w:t>
      </w:r>
      <w:r>
        <w:rPr>
          <w:i/>
        </w:rPr>
        <w:t>destiny_sel</w:t>
      </w:r>
      <w:r>
        <w:t xml:space="preserve"> cannot be 17, 127, 147, </w:t>
      </w:r>
    </w:p>
    <w:p w14:paraId="69E653A4" w14:textId="77777777" w:rsidR="001D6ADA" w:rsidRDefault="00000000">
      <w:r>
        <w:t xml:space="preserve">        917, 9127, or 9147 when </w:t>
      </w:r>
      <w:r>
        <w:rPr>
          <w:i/>
        </w:rPr>
        <w:t>sex_code</w:t>
      </w:r>
      <w:r>
        <w:t xml:space="preserve"> 0, 1, 3, or 5.</w:t>
      </w:r>
    </w:p>
    <w:p w14:paraId="44239877" w14:textId="77777777" w:rsidR="001D6ADA" w:rsidRDefault="00000000">
      <w:r>
        <w:t xml:space="preserve">    (f) Females cannot have DYD sampled. That is, </w:t>
      </w:r>
      <w:r>
        <w:rPr>
          <w:i/>
        </w:rPr>
        <w:t>FemaleDestinySel</w:t>
      </w:r>
      <w:r>
        <w:t xml:space="preserve"> cannot be 6, 16, </w:t>
      </w:r>
    </w:p>
    <w:p w14:paraId="249CD790" w14:textId="77777777" w:rsidR="001D6ADA" w:rsidRDefault="00000000">
      <w:r>
        <w:t xml:space="preserve">        26, 126, 96, 916, 926, or 9126.</w:t>
      </w:r>
    </w:p>
    <w:p w14:paraId="300669FC" w14:textId="77777777" w:rsidR="001D6ADA" w:rsidRDefault="00000000">
      <w:r>
        <w:t xml:space="preserve">    (j) There is only a limited number of valid destinies for selected bull </w:t>
      </w:r>
    </w:p>
    <w:p w14:paraId="011CA4A5" w14:textId="77777777" w:rsidR="001D6ADA" w:rsidRDefault="00000000">
      <w:r>
        <w:t xml:space="preserve">        dams. They are </w:t>
      </w:r>
      <w:r>
        <w:rPr>
          <w:i/>
        </w:rPr>
        <w:t>FemaleDestinySel</w:t>
      </w:r>
      <w:r>
        <w:t xml:space="preserve"> 0, 1, 2, 3, 8, and 12.</w:t>
      </w:r>
    </w:p>
    <w:p w14:paraId="42E4F4FB" w14:textId="77777777" w:rsidR="001D6ADA" w:rsidRDefault="00000000">
      <w:pPr>
        <w:rPr>
          <w:color w:val="00B050"/>
        </w:rPr>
      </w:pPr>
      <w:r>
        <w:rPr>
          <w:color w:val="00B050"/>
        </w:rPr>
        <w:t xml:space="preserve">    (o) Animals can only be allocated to one group. Candidates already allocated a </w:t>
      </w:r>
    </w:p>
    <w:p w14:paraId="64970D03" w14:textId="77777777" w:rsidR="001D6ADA" w:rsidRDefault="00000000">
      <w:pPr>
        <w:rPr>
          <w:color w:val="00B050"/>
        </w:rPr>
      </w:pPr>
      <w:r>
        <w:rPr>
          <w:color w:val="00B050"/>
        </w:rPr>
        <w:t xml:space="preserve">        group with </w:t>
      </w:r>
      <w:r>
        <w:rPr>
          <w:i/>
          <w:color w:val="00B050"/>
        </w:rPr>
        <w:t>MaleDestinySel</w:t>
      </w:r>
      <w:r>
        <w:rPr>
          <w:color w:val="00B050"/>
        </w:rPr>
        <w:t xml:space="preserve"> or </w:t>
      </w:r>
      <w:r>
        <w:rPr>
          <w:i/>
          <w:color w:val="00B050"/>
        </w:rPr>
        <w:t>FemaleDestinySel</w:t>
      </w:r>
      <w:r>
        <w:rPr>
          <w:color w:val="00B050"/>
        </w:rPr>
        <w:t xml:space="preserve"> 55 or </w:t>
      </w:r>
      <w:r>
        <w:rPr>
          <w:i/>
          <w:color w:val="00B050"/>
        </w:rPr>
        <w:t>destiny_sel</w:t>
      </w:r>
      <w:r>
        <w:rPr>
          <w:color w:val="00B050"/>
        </w:rPr>
        <w:t xml:space="preserve"> 55 in in any </w:t>
      </w:r>
    </w:p>
    <w:p w14:paraId="11DB0A81" w14:textId="77777777" w:rsidR="001D6ADA" w:rsidRDefault="00000000">
      <w:pPr>
        <w:rPr>
          <w:color w:val="00B050"/>
        </w:rPr>
      </w:pPr>
      <w:r>
        <w:rPr>
          <w:color w:val="00B050"/>
        </w:rPr>
        <w:t xml:space="preserve">        selection stage of namelist &amp;SELECTION, variable selection_scheme </w:t>
      </w:r>
      <w:proofErr w:type="gramStart"/>
      <w:r>
        <w:rPr>
          <w:color w:val="00B050"/>
        </w:rPr>
        <w:t>are</w:t>
      </w:r>
      <w:proofErr w:type="gramEnd"/>
      <w:r>
        <w:rPr>
          <w:color w:val="00B050"/>
        </w:rPr>
        <w:t xml:space="preserve"> not </w:t>
      </w:r>
    </w:p>
    <w:p w14:paraId="1B2EA53F" w14:textId="77777777" w:rsidR="001D6ADA" w:rsidRDefault="00000000">
      <w:pPr>
        <w:rPr>
          <w:color w:val="00B050"/>
        </w:rPr>
      </w:pPr>
      <w:r>
        <w:rPr>
          <w:color w:val="00B050"/>
        </w:rPr>
        <w:t xml:space="preserve">        allocated to a new group if selected to be allocated to a group in subsequent </w:t>
      </w:r>
    </w:p>
    <w:p w14:paraId="67862612" w14:textId="77777777" w:rsidR="001D6ADA" w:rsidRDefault="00000000">
      <w:pPr>
        <w:rPr>
          <w:color w:val="00B050"/>
        </w:rPr>
      </w:pPr>
      <w:r>
        <w:rPr>
          <w:color w:val="00B050"/>
        </w:rPr>
        <w:t xml:space="preserve">        selection stages or time steps.</w:t>
      </w:r>
    </w:p>
    <w:p w14:paraId="206F659F" w14:textId="77777777" w:rsidR="001D6ADA" w:rsidRDefault="00000000">
      <w:r>
        <w:t xml:space="preserve">    (k) Non-reproductive males cannot be among the candidates for selection when </w:t>
      </w:r>
    </w:p>
    <w:p w14:paraId="6C9A3982" w14:textId="77777777" w:rsidR="001D6ADA" w:rsidRDefault="00000000">
      <w:r>
        <w:t xml:space="preserve">        </w:t>
      </w:r>
      <w:r>
        <w:rPr>
          <w:i/>
        </w:rPr>
        <w:t>MaleDestinySel</w:t>
      </w:r>
      <w:r>
        <w:t xml:space="preserve"> includes reproduction. That is, non-reproductive males are </w:t>
      </w:r>
    </w:p>
    <w:p w14:paraId="739D2BA1" w14:textId="77777777" w:rsidR="001D6ADA" w:rsidRDefault="00000000">
      <w:r>
        <w:t xml:space="preserve">        not candidates when</w:t>
      </w:r>
      <w:r>
        <w:rPr>
          <w:i/>
        </w:rPr>
        <w:t xml:space="preserve"> MaleDestinySel</w:t>
      </w:r>
      <w:r>
        <w:t xml:space="preserve"> 1, 12, 14, 16, 126, 91, 912, 914, 916, </w:t>
      </w:r>
    </w:p>
    <w:p w14:paraId="6F9FC5FB" w14:textId="77777777" w:rsidR="001D6ADA" w:rsidRDefault="00000000">
      <w:r>
        <w:t xml:space="preserve">        9126. Non-reproductive females cannot be among the candidates for selection </w:t>
      </w:r>
    </w:p>
    <w:p w14:paraId="5F7B302F" w14:textId="77777777" w:rsidR="001D6ADA" w:rsidRDefault="00000000">
      <w:r>
        <w:t xml:space="preserve">        when </w:t>
      </w:r>
      <w:r>
        <w:rPr>
          <w:i/>
        </w:rPr>
        <w:t>FemaleDestinySel</w:t>
      </w:r>
      <w:r>
        <w:t xml:space="preserve"> includes reproduction. They are not candidates when </w:t>
      </w:r>
    </w:p>
    <w:p w14:paraId="13F45A9C" w14:textId="77777777" w:rsidR="001D6ADA" w:rsidRDefault="00000000">
      <w:r>
        <w:t xml:space="preserve">        </w:t>
      </w:r>
      <w:r>
        <w:rPr>
          <w:i/>
        </w:rPr>
        <w:t>FemaleDestinySel</w:t>
      </w:r>
      <w:r>
        <w:t xml:space="preserve"> 1, 12, 14, 17, 127, 147, 91, 912, 914, 917, 9127, or 9147.</w:t>
      </w:r>
    </w:p>
    <w:p w14:paraId="2044DCDA" w14:textId="77777777" w:rsidR="001D6ADA" w:rsidRDefault="00000000">
      <w:r>
        <w:t xml:space="preserve">    (f) Non-reproductive animals are not candidates for selection when destiny for </w:t>
      </w:r>
    </w:p>
    <w:p w14:paraId="0CD96A4B" w14:textId="77777777" w:rsidR="001D6ADA" w:rsidRDefault="00000000">
      <w:r>
        <w:t xml:space="preserve">        selection includes reproduction. That is, non-reproductive males are not </w:t>
      </w:r>
    </w:p>
    <w:p w14:paraId="0BCF8396" w14:textId="77777777" w:rsidR="001D6ADA" w:rsidRDefault="00000000">
      <w:r>
        <w:t xml:space="preserve">        candidates when </w:t>
      </w:r>
      <w:r>
        <w:rPr>
          <w:i/>
          <w:color w:val="FF0000"/>
        </w:rPr>
        <w:t>MaleDestinySel</w:t>
      </w:r>
      <w:r>
        <w:t xml:space="preserve"> 1, 12, 14, 16, 126, 91, 912, 914, 916, 9126. </w:t>
      </w:r>
    </w:p>
    <w:p w14:paraId="32F7B7C8" w14:textId="77777777" w:rsidR="001D6ADA" w:rsidRDefault="00000000">
      <w:r>
        <w:t xml:space="preserve">        Non-reproductive females are not candidates when </w:t>
      </w:r>
      <w:r>
        <w:rPr>
          <w:i/>
          <w:color w:val="FF0000"/>
        </w:rPr>
        <w:t>FemaleDestinySel</w:t>
      </w:r>
      <w:r>
        <w:rPr>
          <w:color w:val="FF0000"/>
        </w:rPr>
        <w:t xml:space="preserve"> </w:t>
      </w:r>
      <w:r>
        <w:t xml:space="preserve">1, 12, 14, </w:t>
      </w:r>
    </w:p>
    <w:p w14:paraId="64524686" w14:textId="77777777" w:rsidR="001D6ADA" w:rsidRDefault="00000000">
      <w:r>
        <w:t xml:space="preserve">        17, 127, 147, 91, 912, 914, 917, 9127, or 9147.</w:t>
      </w:r>
    </w:p>
    <w:p w14:paraId="43687ED6" w14:textId="77777777" w:rsidR="001D6ADA" w:rsidRDefault="00000000">
      <w:r>
        <w:t xml:space="preserve">    (g) Non-reproductive animals are not candidates for EVA-selection when </w:t>
      </w:r>
    </w:p>
    <w:p w14:paraId="1AD6B0C2" w14:textId="77777777" w:rsidR="001D6ADA" w:rsidRDefault="00000000">
      <w:r>
        <w:t xml:space="preserve">        destiny for selection in the subsequent EVA-selection stage includes </w:t>
      </w:r>
    </w:p>
    <w:p w14:paraId="3947D439" w14:textId="77777777" w:rsidR="001D6ADA" w:rsidRDefault="00000000">
      <w:r>
        <w:t xml:space="preserve">        reproduction. That is, non-reproductive males are not candidates when </w:t>
      </w:r>
    </w:p>
    <w:p w14:paraId="13A56F11" w14:textId="77777777" w:rsidR="001D6ADA" w:rsidRDefault="00000000">
      <w:r>
        <w:t xml:space="preserve">        </w:t>
      </w:r>
      <w:r>
        <w:rPr>
          <w:i/>
        </w:rPr>
        <w:t>MaleDestinySel</w:t>
      </w:r>
      <w:r>
        <w:t xml:space="preserve"> in namelist &amp;EVA, variable EvaSelection 1, 12, 14, 16, </w:t>
      </w:r>
    </w:p>
    <w:p w14:paraId="4CA2A948" w14:textId="77777777" w:rsidR="001D6ADA" w:rsidRDefault="00000000">
      <w:r>
        <w:t xml:space="preserve">        126, 91, 912, 914, 916, 9126. Non-reproductive females are not </w:t>
      </w:r>
    </w:p>
    <w:p w14:paraId="1744FB49" w14:textId="77777777" w:rsidR="001D6ADA" w:rsidRDefault="00000000">
      <w:r>
        <w:t xml:space="preserve">        candidates when FeMaleDestinySel in namelist &amp;EVA, variable </w:t>
      </w:r>
    </w:p>
    <w:p w14:paraId="4C68E7FA" w14:textId="77777777" w:rsidR="001D6ADA" w:rsidRDefault="00000000">
      <w:r>
        <w:t xml:space="preserve">        EvaSelection 1, 12, 14, 17, 127, 147, 91, 912, 914, 917, 9127, or 9147.</w:t>
      </w:r>
    </w:p>
    <w:p w14:paraId="6F982E18" w14:textId="77777777" w:rsidR="001D6ADA" w:rsidRDefault="001D6ADA"/>
    <w:p w14:paraId="3C2D4B7A" w14:textId="77777777" w:rsidR="001D6ADA" w:rsidRDefault="00000000">
      <w:pPr>
        <w:rPr>
          <w:color w:val="FF0000"/>
        </w:rPr>
      </w:pPr>
      <w:r>
        <w:rPr>
          <w:color w:val="FF0000"/>
        </w:rPr>
        <w:t xml:space="preserve">  </w:t>
      </w:r>
      <w:r>
        <w:rPr>
          <w:color w:val="FF0000"/>
        </w:rPr>
        <w:sym w:font="Symbol" w:char="F0B7"/>
      </w:r>
      <w:r>
        <w:rPr>
          <w:color w:val="FF0000"/>
        </w:rPr>
        <w:t xml:space="preserve"> (a) </w:t>
      </w:r>
      <w:r>
        <w:rPr>
          <w:i/>
          <w:color w:val="FF0000"/>
        </w:rPr>
        <w:t>maleMatingGroup</w:t>
      </w:r>
      <w:r>
        <w:rPr>
          <w:color w:val="FF0000"/>
        </w:rPr>
        <w:t xml:space="preserve"> and/or </w:t>
      </w:r>
      <w:r>
        <w:rPr>
          <w:i/>
          <w:color w:val="FF0000"/>
        </w:rPr>
        <w:t>femaleMatingGroup</w:t>
      </w:r>
      <w:r>
        <w:rPr>
          <w:color w:val="FF0000"/>
        </w:rPr>
        <w:t xml:space="preserve"> only used when </w:t>
      </w:r>
      <w:r>
        <w:rPr>
          <w:i/>
          <w:color w:val="FF0000"/>
        </w:rPr>
        <w:t>MaleDestinySel</w:t>
      </w:r>
      <w:r>
        <w:rPr>
          <w:color w:val="FF0000"/>
        </w:rPr>
        <w:t xml:space="preserve"> and/or </w:t>
      </w:r>
    </w:p>
    <w:p w14:paraId="30B54B6E" w14:textId="77777777" w:rsidR="001D6ADA" w:rsidRDefault="00000000">
      <w:pPr>
        <w:rPr>
          <w:color w:val="FF0000"/>
        </w:rPr>
      </w:pPr>
      <w:r>
        <w:rPr>
          <w:color w:val="FF0000"/>
        </w:rPr>
        <w:t xml:space="preserve">        </w:t>
      </w:r>
      <w:r>
        <w:rPr>
          <w:i/>
          <w:color w:val="FF0000"/>
        </w:rPr>
        <w:t>FemaleDestinySel</w:t>
      </w:r>
      <w:r>
        <w:rPr>
          <w:color w:val="FF0000"/>
        </w:rPr>
        <w:t xml:space="preserve"> includes reproduction; that is </w:t>
      </w:r>
      <w:r>
        <w:rPr>
          <w:i/>
          <w:color w:val="FF0000"/>
        </w:rPr>
        <w:t>MaleDestinySel</w:t>
      </w:r>
      <w:r>
        <w:rPr>
          <w:color w:val="FF0000"/>
        </w:rPr>
        <w:t xml:space="preserve"> 1, 12, 14, 16, </w:t>
      </w:r>
    </w:p>
    <w:p w14:paraId="361B9912" w14:textId="77777777" w:rsidR="001D6ADA" w:rsidRDefault="00000000">
      <w:pPr>
        <w:rPr>
          <w:color w:val="FF0000"/>
        </w:rPr>
      </w:pPr>
      <w:r>
        <w:rPr>
          <w:color w:val="FF0000"/>
        </w:rPr>
        <w:t xml:space="preserve">        126 and/or </w:t>
      </w:r>
      <w:r>
        <w:rPr>
          <w:i/>
          <w:color w:val="FF0000"/>
        </w:rPr>
        <w:t>FemaleDestinySel</w:t>
      </w:r>
      <w:r>
        <w:rPr>
          <w:color w:val="FF0000"/>
        </w:rPr>
        <w:t xml:space="preserve"> 1, 12, 14, 17, 127, or 147. When </w:t>
      </w:r>
      <w:r>
        <w:rPr>
          <w:i/>
          <w:color w:val="FF0000"/>
        </w:rPr>
        <w:t>maleMatingGroup</w:t>
      </w:r>
      <w:r>
        <w:rPr>
          <w:color w:val="FF0000"/>
        </w:rPr>
        <w:t xml:space="preserve"> </w:t>
      </w:r>
    </w:p>
    <w:p w14:paraId="5BCC26C6" w14:textId="77777777" w:rsidR="001D6ADA" w:rsidRDefault="00000000">
      <w:pPr>
        <w:rPr>
          <w:color w:val="FF0000"/>
        </w:rPr>
      </w:pPr>
      <w:r>
        <w:rPr>
          <w:color w:val="FF0000"/>
        </w:rPr>
        <w:t xml:space="preserve">        and </w:t>
      </w:r>
      <w:r>
        <w:rPr>
          <w:i/>
          <w:color w:val="FF0000"/>
        </w:rPr>
        <w:t>femaleMatingGroup</w:t>
      </w:r>
      <w:r>
        <w:rPr>
          <w:color w:val="FF0000"/>
        </w:rPr>
        <w:t xml:space="preserve"> are not used, they are set to 0.</w:t>
      </w:r>
    </w:p>
    <w:p w14:paraId="41F84E99" w14:textId="77777777" w:rsidR="001D6ADA" w:rsidRDefault="00000000">
      <w:pPr>
        <w:rPr>
          <w:color w:val="FF0000"/>
        </w:rPr>
      </w:pPr>
      <w:r>
        <w:rPr>
          <w:color w:val="FF0000"/>
        </w:rPr>
        <w:t xml:space="preserve">    (b) Numbering of mating groups must go from 1 … </w:t>
      </w:r>
      <w:r>
        <w:rPr>
          <w:i/>
          <w:color w:val="FF0000"/>
        </w:rPr>
        <w:t>nMatingGroups</w:t>
      </w:r>
      <w:r>
        <w:rPr>
          <w:color w:val="FF0000"/>
        </w:rPr>
        <w:t xml:space="preserve">, where </w:t>
      </w:r>
      <w:r>
        <w:rPr>
          <w:i/>
          <w:color w:val="FF0000"/>
        </w:rPr>
        <w:t>nMatingGroups</w:t>
      </w:r>
      <w:r>
        <w:rPr>
          <w:color w:val="FF0000"/>
        </w:rPr>
        <w:t xml:space="preserve"> </w:t>
      </w:r>
    </w:p>
    <w:p w14:paraId="6DEC2729" w14:textId="77777777" w:rsidR="001D6ADA" w:rsidRDefault="00000000">
      <w:pPr>
        <w:rPr>
          <w:color w:val="FF0000"/>
        </w:rPr>
      </w:pPr>
      <w:r>
        <w:rPr>
          <w:color w:val="FF0000"/>
        </w:rPr>
        <w:t xml:space="preserve">        is the number of mating groups.</w:t>
      </w:r>
    </w:p>
    <w:p w14:paraId="17A73919" w14:textId="77777777" w:rsidR="001D6ADA" w:rsidRDefault="00000000">
      <w:pPr>
        <w:rPr>
          <w:color w:val="FF0000"/>
        </w:rPr>
      </w:pPr>
      <w:r>
        <w:rPr>
          <w:color w:val="FF0000"/>
        </w:rPr>
        <w:t xml:space="preserve">    (c) Animals can also be allocated to mating groups in namelist &amp;SELECTION, variable </w:t>
      </w:r>
    </w:p>
    <w:p w14:paraId="05462876" w14:textId="77777777" w:rsidR="001D6ADA" w:rsidRDefault="00000000">
      <w:pPr>
        <w:rPr>
          <w:color w:val="FF0000"/>
        </w:rPr>
      </w:pPr>
      <w:r>
        <w:rPr>
          <w:color w:val="FF0000"/>
        </w:rPr>
        <w:t xml:space="preserve">        </w:t>
      </w:r>
      <w:r>
        <w:rPr>
          <w:i/>
          <w:color w:val="FF0000"/>
        </w:rPr>
        <w:t>selection_scheme</w:t>
      </w:r>
      <w:r>
        <w:rPr>
          <w:color w:val="FF0000"/>
        </w:rPr>
        <w:t>.</w:t>
      </w:r>
    </w:p>
    <w:p w14:paraId="6F8AE911" w14:textId="77777777" w:rsidR="001D6ADA" w:rsidRDefault="00000000">
      <w:pPr>
        <w:rPr>
          <w:color w:val="FF0000"/>
        </w:rPr>
      </w:pPr>
      <w:r>
        <w:rPr>
          <w:color w:val="FF0000"/>
        </w:rPr>
        <w:lastRenderedPageBreak/>
        <w:t xml:space="preserve">    (d) Mating groups are allocated within time steps. Mating groups with the same </w:t>
      </w:r>
    </w:p>
    <w:p w14:paraId="3F1C25D7" w14:textId="77777777" w:rsidR="001D6ADA" w:rsidRDefault="00000000">
      <w:pPr>
        <w:rPr>
          <w:color w:val="FF0000"/>
        </w:rPr>
      </w:pPr>
      <w:r>
        <w:rPr>
          <w:color w:val="FF0000"/>
        </w:rPr>
        <w:t xml:space="preserve">        mating-group number across times steps are different mating groups.</w:t>
      </w:r>
    </w:p>
    <w:p w14:paraId="35E47BE7" w14:textId="77777777" w:rsidR="001D6ADA" w:rsidRDefault="001D6ADA"/>
    <w:p w14:paraId="19721BBF" w14:textId="77777777" w:rsidR="001D6ADA" w:rsidRDefault="00000000">
      <w:r>
        <w:rPr>
          <w:color w:val="FF0000"/>
        </w:rPr>
        <w:t xml:space="preserve">  </w:t>
      </w:r>
      <w:r>
        <w:rPr>
          <w:color w:val="FF0000"/>
        </w:rPr>
        <w:sym w:font="Symbol" w:char="F0B7"/>
      </w:r>
      <w:r>
        <w:rPr>
          <w:color w:val="FF0000"/>
        </w:rPr>
        <w:t xml:space="preserve"> </w:t>
      </w:r>
      <w:r>
        <w:t xml:space="preserve">(a) </w:t>
      </w:r>
      <w:r>
        <w:rPr>
          <w:i/>
        </w:rPr>
        <w:t>MaleTestHerd</w:t>
      </w:r>
      <w:r>
        <w:t xml:space="preserve"> must be specified when </w:t>
      </w:r>
      <w:r>
        <w:rPr>
          <w:i/>
        </w:rPr>
        <w:t>MaleDestinySel</w:t>
      </w:r>
      <w:r>
        <w:t xml:space="preserve"> includes transfer to </w:t>
      </w:r>
    </w:p>
    <w:p w14:paraId="499F2529" w14:textId="77777777" w:rsidR="001D6ADA" w:rsidRDefault="00000000">
      <w:r>
        <w:t xml:space="preserve">        another (test) herd. That is, </w:t>
      </w:r>
      <w:r>
        <w:rPr>
          <w:i/>
        </w:rPr>
        <w:t xml:space="preserve">MaleDestinySel </w:t>
      </w:r>
      <w:r>
        <w:t>4 or 14.</w:t>
      </w:r>
    </w:p>
    <w:p w14:paraId="79616743" w14:textId="77777777" w:rsidR="001D6ADA" w:rsidRDefault="00000000">
      <w:r>
        <w:t xml:space="preserve">    (b) </w:t>
      </w:r>
      <w:r>
        <w:rPr>
          <w:i/>
        </w:rPr>
        <w:t>FemaleTestHerd</w:t>
      </w:r>
      <w:r>
        <w:t xml:space="preserve"> must be specified when </w:t>
      </w:r>
      <w:r>
        <w:rPr>
          <w:i/>
        </w:rPr>
        <w:t>FemaleDestinySel</w:t>
      </w:r>
      <w:r>
        <w:t xml:space="preserve"> includes transfer</w:t>
      </w:r>
    </w:p>
    <w:p w14:paraId="28C37F96" w14:textId="77777777" w:rsidR="001D6ADA" w:rsidRDefault="00000000">
      <w:r>
        <w:t xml:space="preserve">        to another (test) herd. That is, </w:t>
      </w:r>
      <w:r>
        <w:rPr>
          <w:i/>
        </w:rPr>
        <w:t>FemaleDestinySel</w:t>
      </w:r>
      <w:r>
        <w:t xml:space="preserve"> 4, 14, or 147.</w:t>
      </w:r>
    </w:p>
    <w:p w14:paraId="6F0255E9" w14:textId="77777777" w:rsidR="001D6ADA" w:rsidRDefault="001D6ADA"/>
    <w:p w14:paraId="47A6C33B" w14:textId="77777777" w:rsidR="001D6ADA" w:rsidRDefault="00000000">
      <w:r>
        <w:rPr>
          <w:color w:val="FF0000"/>
        </w:rPr>
        <w:t xml:space="preserve">  </w:t>
      </w:r>
      <w:r>
        <w:rPr>
          <w:color w:val="FF0000"/>
        </w:rPr>
        <w:sym w:font="Symbol" w:char="F0B7"/>
      </w:r>
      <w:r>
        <w:rPr>
          <w:color w:val="FF0000"/>
        </w:rPr>
        <w:t xml:space="preserve"> </w:t>
      </w:r>
      <w:r>
        <w:t>(a) MaleMaxMatings&gt;0</w:t>
      </w:r>
    </w:p>
    <w:p w14:paraId="639C8460" w14:textId="77777777" w:rsidR="001D6ADA" w:rsidRDefault="00000000">
      <w:r>
        <w:t xml:space="preserve">    (b) FemaleMaxMatings&gt;0</w:t>
      </w:r>
    </w:p>
    <w:p w14:paraId="068F3DD5" w14:textId="77777777" w:rsidR="001D6ADA" w:rsidRDefault="001D6ADA"/>
    <w:p w14:paraId="4043B785" w14:textId="77777777" w:rsidR="001D6ADA" w:rsidRDefault="00000000">
      <w:r>
        <w:rPr>
          <w:color w:val="FF0000"/>
        </w:rPr>
        <w:t xml:space="preserve">  </w:t>
      </w:r>
      <w:r>
        <w:rPr>
          <w:color w:val="FF0000"/>
        </w:rPr>
        <w:sym w:font="Symbol" w:char="F0B7"/>
      </w:r>
      <w:r>
        <w:rPr>
          <w:color w:val="FF0000"/>
        </w:rPr>
        <w:t xml:space="preserve"> </w:t>
      </w:r>
      <w:r>
        <w:t xml:space="preserve">(a) </w:t>
      </w:r>
      <w:r>
        <w:rPr>
          <w:i/>
        </w:rPr>
        <w:t>MaleGermplasm</w:t>
      </w:r>
      <w:r>
        <w:t xml:space="preserve">&gt;0 or -1 when </w:t>
      </w:r>
      <w:r>
        <w:rPr>
          <w:i/>
        </w:rPr>
        <w:t>MaleDestinySel</w:t>
      </w:r>
      <w:r>
        <w:t xml:space="preserve"> 2, 12, 26, or 126</w:t>
      </w:r>
    </w:p>
    <w:p w14:paraId="00E44A6D" w14:textId="77777777" w:rsidR="001D6ADA" w:rsidRDefault="00000000">
      <w:r>
        <w:t xml:space="preserve">    (b) </w:t>
      </w:r>
      <w:r>
        <w:rPr>
          <w:i/>
        </w:rPr>
        <w:t>FemaleGermplasm</w:t>
      </w:r>
      <w:r>
        <w:t xml:space="preserve">&gt;0 or -1 when </w:t>
      </w:r>
      <w:r>
        <w:rPr>
          <w:i/>
        </w:rPr>
        <w:t>FemaleDestinySel</w:t>
      </w:r>
      <w:r>
        <w:t xml:space="preserve"> 2, 12, or 127</w:t>
      </w:r>
    </w:p>
    <w:p w14:paraId="5107FAA8" w14:textId="77777777" w:rsidR="001D6ADA" w:rsidRDefault="00000000">
      <w:r>
        <w:t xml:space="preserve">    (c) If an animal is reselected to have germ plasm stored within a time step </w:t>
      </w:r>
    </w:p>
    <w:p w14:paraId="3A27EEAD" w14:textId="77777777" w:rsidR="001D6ADA" w:rsidRDefault="00000000">
      <w:r>
        <w:t xml:space="preserve">        or during a subsequent time step, the new number of germ plasm is added </w:t>
      </w:r>
    </w:p>
    <w:p w14:paraId="28FC3A84" w14:textId="77777777" w:rsidR="001D6ADA" w:rsidRDefault="00000000">
      <w:r>
        <w:t xml:space="preserve">        to the number currently stored for the animal. The exception is males </w:t>
      </w:r>
    </w:p>
    <w:p w14:paraId="6F5DA15B" w14:textId="77777777" w:rsidR="001D6ADA" w:rsidRDefault="00000000">
      <w:r>
        <w:t xml:space="preserve">        and females in the base population.</w:t>
      </w:r>
    </w:p>
    <w:p w14:paraId="7604243B" w14:textId="77777777" w:rsidR="001D6ADA" w:rsidRDefault="00000000">
      <w:r>
        <w:t xml:space="preserve">    (d) When animals that are not alive can be amongst those tagged for EVA </w:t>
      </w:r>
    </w:p>
    <w:p w14:paraId="17EED529" w14:textId="77777777" w:rsidR="001D6ADA" w:rsidRDefault="00000000">
      <w:r>
        <w:t xml:space="preserve">        selection (i.e., </w:t>
      </w:r>
      <w:r>
        <w:rPr>
          <w:i/>
        </w:rPr>
        <w:t>live_status</w:t>
      </w:r>
      <w:r>
        <w:t xml:space="preserve"> 0 or 2 in namelist &amp;SELECTION, variable </w:t>
      </w:r>
    </w:p>
    <w:p w14:paraId="407444C2" w14:textId="77777777" w:rsidR="001D6ADA" w:rsidRDefault="00000000">
      <w:r>
        <w:t xml:space="preserve">        selection_scheme), </w:t>
      </w:r>
      <w:r>
        <w:rPr>
          <w:i/>
        </w:rPr>
        <w:t>destiny_sel</w:t>
      </w:r>
      <w:r>
        <w:t xml:space="preserve"> 1, and deceased animals with stored </w:t>
      </w:r>
    </w:p>
    <w:p w14:paraId="477EAF87" w14:textId="77777777" w:rsidR="001D6ADA" w:rsidRDefault="00000000">
      <w:r>
        <w:t xml:space="preserve">        germ </w:t>
      </w:r>
      <w:proofErr w:type="gramStart"/>
      <w:r>
        <w:t>plasm</w:t>
      </w:r>
      <w:proofErr w:type="gramEnd"/>
      <w:r>
        <w:t xml:space="preserve"> are selected for reproduction, the number of stored germ plasm </w:t>
      </w:r>
    </w:p>
    <w:p w14:paraId="62209AD8" w14:textId="77777777" w:rsidR="001D6ADA" w:rsidRDefault="00000000">
      <w:r>
        <w:t xml:space="preserve">        for each selected animal is reduced by the number of germ plasm used for </w:t>
      </w:r>
    </w:p>
    <w:p w14:paraId="17E13147" w14:textId="77777777" w:rsidR="001D6ADA" w:rsidRDefault="00000000">
      <w:r>
        <w:t xml:space="preserve">        reproduction. The number of of germ plasm used for reproduction is </w:t>
      </w:r>
    </w:p>
    <w:p w14:paraId="352C3E58" w14:textId="77777777" w:rsidR="001D6ADA" w:rsidRDefault="00000000">
      <w:r>
        <w:t xml:space="preserve">        the number of matings allocated to each male or female.</w:t>
      </w:r>
    </w:p>
    <w:p w14:paraId="7D608FBB" w14:textId="77777777" w:rsidR="001D6ADA" w:rsidRDefault="001D6ADA"/>
    <w:p w14:paraId="7C76E9FF" w14:textId="77777777" w:rsidR="001D6ADA" w:rsidRDefault="00000000">
      <w:r>
        <w:rPr>
          <w:color w:val="FF0000"/>
        </w:rPr>
        <w:t xml:space="preserve">  </w:t>
      </w:r>
      <w:r>
        <w:rPr>
          <w:color w:val="FF0000"/>
        </w:rPr>
        <w:sym w:font="Symbol" w:char="F0B7"/>
      </w:r>
      <w:r>
        <w:rPr>
          <w:color w:val="FF0000"/>
        </w:rPr>
        <w:t xml:space="preserve"> </w:t>
      </w:r>
      <w:r>
        <w:rPr>
          <w:i/>
        </w:rPr>
        <w:t>LitterSize&gt;0</w:t>
      </w:r>
      <w:r>
        <w:t xml:space="preserve"> and 0.0≤</w:t>
      </w:r>
      <w:r>
        <w:rPr>
          <w:i/>
        </w:rPr>
        <w:t>SexRatio</w:t>
      </w:r>
      <w:r>
        <w:t xml:space="preserve">≤1.0 when the destiny for selected females </w:t>
      </w:r>
    </w:p>
    <w:p w14:paraId="78FBDF95" w14:textId="77777777" w:rsidR="001D6ADA" w:rsidRDefault="00000000">
      <w:r>
        <w:t xml:space="preserve">    includes reproduction. That is, </w:t>
      </w:r>
      <w:r>
        <w:rPr>
          <w:i/>
        </w:rPr>
        <w:t>FemaleDestinySel</w:t>
      </w:r>
      <w:r>
        <w:t xml:space="preserve"> 1, 2, 14, 17, 127, or 147.</w:t>
      </w:r>
    </w:p>
    <w:p w14:paraId="71BD5262" w14:textId="77777777" w:rsidR="001D6ADA" w:rsidRDefault="001D6ADA"/>
    <w:p w14:paraId="070E722A" w14:textId="77777777" w:rsidR="001D6ADA" w:rsidRDefault="00000000">
      <w:pPr>
        <w:rPr>
          <w:color w:val="FF0000"/>
        </w:rPr>
      </w:pPr>
      <w:r>
        <w:rPr>
          <w:color w:val="FF0000"/>
        </w:rPr>
        <w:t xml:space="preserve">  </w:t>
      </w:r>
      <w:r>
        <w:rPr>
          <w:color w:val="FF0000"/>
        </w:rPr>
        <w:sym w:font="Symbol" w:char="F0B7"/>
      </w:r>
      <w:r>
        <w:rPr>
          <w:color w:val="FF0000"/>
        </w:rPr>
        <w:t xml:space="preserve"> (a) </w:t>
      </w:r>
      <w:r>
        <w:rPr>
          <w:i/>
          <w:color w:val="FF0000"/>
        </w:rPr>
        <w:t>relationshipMatrix</w:t>
      </w:r>
      <w:r>
        <w:rPr>
          <w:color w:val="FF0000"/>
        </w:rPr>
        <w:t xml:space="preserve"> can be ‘pedigree’, ‘genomic’, ‘ibs’, or ‘ibd’ when </w:t>
      </w:r>
    </w:p>
    <w:p w14:paraId="503E72C6" w14:textId="77777777" w:rsidR="001D6ADA" w:rsidRDefault="00000000">
      <w:pPr>
        <w:rPr>
          <w:color w:val="FF0000"/>
        </w:rPr>
      </w:pPr>
      <w:r>
        <w:rPr>
          <w:color w:val="FF0000"/>
        </w:rPr>
        <w:t xml:space="preserve">        </w:t>
      </w:r>
      <w:r>
        <w:rPr>
          <w:i/>
          <w:color w:val="FF0000"/>
        </w:rPr>
        <w:t>geneticModel</w:t>
      </w:r>
      <w:r>
        <w:rPr>
          <w:color w:val="FF0000"/>
        </w:rPr>
        <w:t xml:space="preserve"> ‘genomic’ in namelist &amp;CONTROLPARAMETERS. It can only be </w:t>
      </w:r>
    </w:p>
    <w:p w14:paraId="06C5F4A5" w14:textId="77777777" w:rsidR="001D6ADA" w:rsidRDefault="00000000">
      <w:pPr>
        <w:rPr>
          <w:color w:val="FF0000"/>
        </w:rPr>
      </w:pPr>
      <w:r>
        <w:rPr>
          <w:color w:val="FF0000"/>
        </w:rPr>
        <w:t xml:space="preserve">        ‘pedigree’ when </w:t>
      </w:r>
      <w:r>
        <w:rPr>
          <w:i/>
          <w:color w:val="FF0000"/>
        </w:rPr>
        <w:t>geneticModel</w:t>
      </w:r>
      <w:r>
        <w:rPr>
          <w:color w:val="FF0000"/>
        </w:rPr>
        <w:t xml:space="preserve"> ‘polygenic’. Genotyping is considered with </w:t>
      </w:r>
    </w:p>
    <w:p w14:paraId="734701D4" w14:textId="77777777" w:rsidR="001D6ADA" w:rsidRDefault="00000000">
      <w:pPr>
        <w:rPr>
          <w:color w:val="FF0000"/>
        </w:rPr>
      </w:pPr>
      <w:r>
        <w:rPr>
          <w:color w:val="FF0000"/>
        </w:rPr>
        <w:t xml:space="preserve">        </w:t>
      </w:r>
      <w:r>
        <w:rPr>
          <w:i/>
          <w:color w:val="FF0000"/>
        </w:rPr>
        <w:t>relationshipMatrix</w:t>
      </w:r>
      <w:r>
        <w:rPr>
          <w:color w:val="FF0000"/>
        </w:rPr>
        <w:t xml:space="preserve"> ‘genomic’; it is ignored with ‘ibs’ and ‘ibd’. It is ignored </w:t>
      </w:r>
    </w:p>
    <w:p w14:paraId="061E2272" w14:textId="77777777" w:rsidR="001D6ADA" w:rsidRDefault="00000000">
      <w:pPr>
        <w:rPr>
          <w:color w:val="FF0000"/>
        </w:rPr>
      </w:pPr>
      <w:r>
        <w:rPr>
          <w:color w:val="FF0000"/>
        </w:rPr>
        <w:t xml:space="preserve">        with ‘ibd’ because this is a theoretical situation; it is ignored with ‘ibs’ </w:t>
      </w:r>
    </w:p>
    <w:p w14:paraId="4D1C2FC7" w14:textId="77777777" w:rsidR="001D6ADA" w:rsidRDefault="00000000">
      <w:pPr>
        <w:rPr>
          <w:color w:val="FF0000"/>
        </w:rPr>
      </w:pPr>
      <w:r>
        <w:rPr>
          <w:color w:val="FF0000"/>
        </w:rPr>
        <w:t xml:space="preserve">        because we have not implemented a way to build relationship matrices for a </w:t>
      </w:r>
    </w:p>
    <w:p w14:paraId="4D61C041" w14:textId="77777777" w:rsidR="001D6ADA" w:rsidRDefault="00000000">
      <w:pPr>
        <w:rPr>
          <w:color w:val="FF0000"/>
        </w:rPr>
      </w:pPr>
      <w:r>
        <w:rPr>
          <w:color w:val="FF0000"/>
        </w:rPr>
        <w:t xml:space="preserve">        mixture of genotyped and non-genotyped animals.</w:t>
      </w:r>
    </w:p>
    <w:p w14:paraId="3A196B16" w14:textId="77777777" w:rsidR="001D6ADA" w:rsidRDefault="001D6ADA">
      <w:pPr>
        <w:rPr>
          <w:color w:val="FF0000"/>
        </w:rPr>
      </w:pPr>
    </w:p>
    <w:p w14:paraId="7C2DECED" w14:textId="77777777" w:rsidR="001D6ADA" w:rsidRDefault="00000000">
      <w:pPr>
        <w:rPr>
          <w:color w:val="FF0000"/>
        </w:rPr>
      </w:pPr>
      <w:r>
        <w:rPr>
          <w:color w:val="FF0000"/>
        </w:rPr>
        <w:t xml:space="preserve">    (b) If </w:t>
      </w:r>
      <w:r>
        <w:rPr>
          <w:i/>
          <w:color w:val="FF0000"/>
        </w:rPr>
        <w:t>relationshipMatrix</w:t>
      </w:r>
      <w:r>
        <w:rPr>
          <w:color w:val="FF0000"/>
        </w:rPr>
        <w:t xml:space="preserve"> ‘genomic’ and no animals have been genotyped, </w:t>
      </w:r>
    </w:p>
    <w:p w14:paraId="08E73A4F" w14:textId="77777777" w:rsidR="001D6ADA" w:rsidRDefault="00000000">
      <w:pPr>
        <w:rPr>
          <w:i/>
          <w:color w:val="FF0000"/>
          <w:highlight w:val="yellow"/>
        </w:rPr>
      </w:pPr>
      <w:r>
        <w:rPr>
          <w:color w:val="FF0000"/>
        </w:rPr>
        <w:t xml:space="preserve">        </w:t>
      </w:r>
      <w:r>
        <w:rPr>
          <w:i/>
          <w:color w:val="FF0000"/>
        </w:rPr>
        <w:t>relationshipMatrix</w:t>
      </w:r>
      <w:r>
        <w:rPr>
          <w:color w:val="FF0000"/>
        </w:rPr>
        <w:t xml:space="preserve"> ‘pedigree’ is used. </w:t>
      </w:r>
      <w:r>
        <w:rPr>
          <w:i/>
          <w:color w:val="FF0000"/>
          <w:highlight w:val="yellow"/>
        </w:rPr>
        <w:t xml:space="preserve">Any other problems will be detected when </w:t>
      </w:r>
    </w:p>
    <w:p w14:paraId="29B4A611" w14:textId="77777777" w:rsidR="001D6ADA" w:rsidRDefault="00000000">
      <w:pPr>
        <w:rPr>
          <w:i/>
          <w:color w:val="FF0000"/>
        </w:rPr>
      </w:pPr>
      <w:r>
        <w:rPr>
          <w:i/>
          <w:color w:val="FF0000"/>
          <w:highlight w:val="yellow"/>
        </w:rPr>
        <w:t xml:space="preserve">        constructing genomic-relationship matrices.</w:t>
      </w:r>
    </w:p>
    <w:p w14:paraId="1253AAF4" w14:textId="77777777" w:rsidR="001D6ADA" w:rsidRDefault="001D6ADA"/>
    <w:p w14:paraId="2ED1FEC6" w14:textId="77777777" w:rsidR="001D6ADA" w:rsidRDefault="00000000">
      <w:r>
        <w:rPr>
          <w:color w:val="FF0000"/>
        </w:rPr>
        <w:t xml:space="preserve">  </w:t>
      </w:r>
      <w:r>
        <w:rPr>
          <w:color w:val="FF0000"/>
        </w:rPr>
        <w:sym w:font="Symbol" w:char="F0B7"/>
      </w:r>
      <w:r>
        <w:rPr>
          <w:color w:val="FF0000"/>
        </w:rPr>
        <w:t xml:space="preserve"> </w:t>
      </w:r>
      <w:r>
        <w:rPr>
          <w:i/>
        </w:rPr>
        <w:t>FutMaleBreeders</w:t>
      </w:r>
      <w:r>
        <w:t xml:space="preserve"> and </w:t>
      </w:r>
      <w:r>
        <w:rPr>
          <w:i/>
        </w:rPr>
        <w:t>FutFemaleBreeders</w:t>
      </w:r>
      <w:r>
        <w:t xml:space="preserve"> must be ‘none’, ‘herd’, or ‘population’</w:t>
      </w:r>
    </w:p>
    <w:p w14:paraId="4927CB3E" w14:textId="77777777" w:rsidR="001D6ADA" w:rsidRDefault="001D6ADA">
      <w:pPr>
        <w:rPr>
          <w:highlight w:val="yellow"/>
        </w:rPr>
      </w:pPr>
    </w:p>
    <w:p w14:paraId="16ACF725" w14:textId="77777777" w:rsidR="001D6ADA" w:rsidRDefault="00000000">
      <w:pPr>
        <w:rPr>
          <w:strike/>
        </w:rPr>
      </w:pPr>
      <w:r>
        <w:t xml:space="preserve"> 19) </w:t>
      </w:r>
      <w:r>
        <w:rPr>
          <w:i/>
          <w:strike/>
        </w:rPr>
        <w:t>nTracedGen</w:t>
      </w:r>
      <w:r>
        <w:rPr>
          <w:strike/>
        </w:rPr>
        <w:t xml:space="preserve"> is applied to increase the speed of EVA-calculations. It reduces the </w:t>
      </w:r>
    </w:p>
    <w:p w14:paraId="04921652" w14:textId="77777777" w:rsidR="001D6ADA" w:rsidRDefault="00000000">
      <w:pPr>
        <w:rPr>
          <w:highlight w:val="yellow"/>
        </w:rPr>
      </w:pPr>
      <w:r>
        <w:rPr>
          <w:strike/>
        </w:rPr>
        <w:t xml:space="preserve">     size of the relationship matrix, the main restricter of speed.</w:t>
      </w:r>
    </w:p>
    <w:p w14:paraId="736EED07" w14:textId="77777777" w:rsidR="001D6ADA" w:rsidRDefault="001D6ADA"/>
    <w:p w14:paraId="018809F3" w14:textId="77777777" w:rsidR="001D6ADA" w:rsidRDefault="00000000">
      <w:r>
        <w:t xml:space="preserve">  </w:t>
      </w:r>
      <w:r>
        <w:sym w:font="Symbol" w:char="F0B7"/>
      </w:r>
      <w:r>
        <w:t xml:space="preserve"> (a) </w:t>
      </w:r>
      <w:r>
        <w:rPr>
          <w:i/>
        </w:rPr>
        <w:t>birthGroups</w:t>
      </w:r>
      <w:r>
        <w:t xml:space="preserve"> can determine the speed of EVA-calculations. The speed is </w:t>
      </w:r>
    </w:p>
    <w:p w14:paraId="5AF2720A" w14:textId="77777777" w:rsidR="001D6ADA" w:rsidRDefault="00000000">
      <w:r>
        <w:t xml:space="preserve">        quickest when </w:t>
      </w:r>
      <w:r>
        <w:rPr>
          <w:i/>
        </w:rPr>
        <w:t>birthGroups</w:t>
      </w:r>
      <w:r>
        <w:t xml:space="preserve"> is equal to the minimum reproductive age of </w:t>
      </w:r>
    </w:p>
    <w:p w14:paraId="220DBD68" w14:textId="77777777" w:rsidR="001D6ADA" w:rsidRDefault="00000000">
      <w:r>
        <w:t xml:space="preserve">        the candidates for EVA-selection.</w:t>
      </w:r>
    </w:p>
    <w:p w14:paraId="04280093" w14:textId="77777777" w:rsidR="001D6ADA" w:rsidRDefault="00000000">
      <w:r>
        <w:t xml:space="preserve">    (b) If </w:t>
      </w:r>
      <w:r>
        <w:rPr>
          <w:i/>
        </w:rPr>
        <w:t>birthGroups</w:t>
      </w:r>
      <w:r>
        <w:t xml:space="preserve"> is greater than the minimum reproductive age, no input error </w:t>
      </w:r>
    </w:p>
    <w:p w14:paraId="0DAAA6F3" w14:textId="77777777" w:rsidR="001D6ADA" w:rsidRDefault="00000000">
      <w:r>
        <w:t xml:space="preserve">        or warning is given, but the program will crash during EVA-calculations. </w:t>
      </w:r>
    </w:p>
    <w:p w14:paraId="66D37DCF" w14:textId="77777777" w:rsidR="001D6ADA" w:rsidRDefault="00000000">
      <w:r>
        <w:t xml:space="preserve">        The reason being that some offpring will be allocated to the same birth </w:t>
      </w:r>
    </w:p>
    <w:p w14:paraId="5A8E5D9E" w14:textId="77777777" w:rsidR="001D6ADA" w:rsidRDefault="00000000">
      <w:r>
        <w:t xml:space="preserve">        group as their parents.</w:t>
      </w:r>
    </w:p>
    <w:p w14:paraId="22AA5410" w14:textId="77777777" w:rsidR="001D6ADA" w:rsidRDefault="00000000">
      <w:r>
        <w:t xml:space="preserve">    (c) </w:t>
      </w:r>
      <w:r>
        <w:rPr>
          <w:i/>
        </w:rPr>
        <w:t>birthGroups</w:t>
      </w:r>
      <w:r>
        <w:t xml:space="preserve"> can be smaller than the minimum reproductive age of the </w:t>
      </w:r>
    </w:p>
    <w:p w14:paraId="7B679F3C" w14:textId="77777777" w:rsidR="001D6ADA" w:rsidRDefault="00000000">
      <w:r>
        <w:t xml:space="preserve">        candidates for EVA-selection. The only drawback is that this may slow the </w:t>
      </w:r>
    </w:p>
    <w:p w14:paraId="5154AE31" w14:textId="77777777" w:rsidR="001D6ADA" w:rsidRDefault="00000000">
      <w:r>
        <w:t xml:space="preserve">        speed of the EVA-calculations.</w:t>
      </w:r>
    </w:p>
    <w:p w14:paraId="38AB6F22" w14:textId="77777777" w:rsidR="001D6ADA" w:rsidRDefault="001D6ADA">
      <w:pPr>
        <w:rPr>
          <w:highlight w:val="yellow"/>
        </w:rPr>
      </w:pPr>
    </w:p>
    <w:p w14:paraId="23D34352" w14:textId="77777777" w:rsidR="001D6ADA" w:rsidRDefault="00000000">
      <w:r>
        <w:lastRenderedPageBreak/>
        <w:t xml:space="preserve">  </w:t>
      </w:r>
      <w:r>
        <w:sym w:font="Symbol" w:char="F0B7"/>
      </w:r>
      <w:r>
        <w:t xml:space="preserve"> Setting </w:t>
      </w:r>
      <w:r>
        <w:rPr>
          <w:i/>
        </w:rPr>
        <w:t>MalesSelected</w:t>
      </w:r>
      <w:r>
        <w:t xml:space="preserve"> or </w:t>
      </w:r>
      <w:r>
        <w:rPr>
          <w:i/>
        </w:rPr>
        <w:t>FemalesSelected</w:t>
      </w:r>
      <w:r>
        <w:t xml:space="preserve"> to ‘no’ is different from setting </w:t>
      </w:r>
    </w:p>
    <w:p w14:paraId="7ACA5DB4" w14:textId="77777777" w:rsidR="001D6ADA" w:rsidRDefault="00000000">
      <w:r>
        <w:t xml:space="preserve">    </w:t>
      </w:r>
      <w:r>
        <w:rPr>
          <w:i/>
        </w:rPr>
        <w:t>MalesSelected</w:t>
      </w:r>
      <w:r>
        <w:t xml:space="preserve"> and/or </w:t>
      </w:r>
      <w:r>
        <w:rPr>
          <w:i/>
        </w:rPr>
        <w:t>FemalesSelected</w:t>
      </w:r>
      <w:r>
        <w:t xml:space="preserve"> to ‘yes’ and </w:t>
      </w:r>
      <w:r>
        <w:rPr>
          <w:i/>
        </w:rPr>
        <w:t>MaleSelCrit</w:t>
      </w:r>
      <w:r>
        <w:t xml:space="preserve"> and/or </w:t>
      </w:r>
    </w:p>
    <w:p w14:paraId="4079B615" w14:textId="77777777" w:rsidR="001D6ADA" w:rsidRDefault="00000000">
      <w:r>
        <w:t xml:space="preserve">    </w:t>
      </w:r>
      <w:r>
        <w:rPr>
          <w:i/>
        </w:rPr>
        <w:t>FemaleSelCrit</w:t>
      </w:r>
      <w:r>
        <w:t xml:space="preserve"> to ‘null’</w:t>
      </w:r>
    </w:p>
    <w:p w14:paraId="184B087E" w14:textId="77777777" w:rsidR="001D6ADA" w:rsidRDefault="00000000">
      <w:r>
        <w:t xml:space="preserve">    (a) (i</w:t>
      </w:r>
      <w:proofErr w:type="gramStart"/>
      <w:r>
        <w:t>)  When</w:t>
      </w:r>
      <w:proofErr w:type="gramEnd"/>
      <w:r>
        <w:t xml:space="preserve"> </w:t>
      </w:r>
      <w:r>
        <w:rPr>
          <w:i/>
        </w:rPr>
        <w:t>MalesSelected</w:t>
      </w:r>
      <w:r>
        <w:t xml:space="preserve"> ‘no’, males are not selected. Females are EVA-</w:t>
      </w:r>
    </w:p>
    <w:p w14:paraId="11917A7B" w14:textId="77777777" w:rsidR="001D6ADA" w:rsidRDefault="00000000">
      <w:r>
        <w:t xml:space="preserve">             selected without considering the genetic relationships of males.</w:t>
      </w:r>
    </w:p>
    <w:p w14:paraId="151476B6" w14:textId="77777777" w:rsidR="001D6ADA" w:rsidRDefault="00000000">
      <w:r>
        <w:t xml:space="preserve">        (ii) When </w:t>
      </w:r>
      <w:r>
        <w:rPr>
          <w:i/>
        </w:rPr>
        <w:t>FemalesSelected</w:t>
      </w:r>
      <w:r>
        <w:t xml:space="preserve"> ‘no’, females are not selected. Males are EVA-</w:t>
      </w:r>
    </w:p>
    <w:p w14:paraId="4D1AD62B" w14:textId="77777777" w:rsidR="001D6ADA" w:rsidRDefault="00000000">
      <w:r>
        <w:t xml:space="preserve">             selected without considering the genetic relationships of females.</w:t>
      </w:r>
    </w:p>
    <w:p w14:paraId="1997165A" w14:textId="77777777" w:rsidR="001D6ADA" w:rsidRDefault="00000000">
      <w:r>
        <w:t xml:space="preserve">    (b) (i</w:t>
      </w:r>
      <w:proofErr w:type="gramStart"/>
      <w:r>
        <w:t>)  When</w:t>
      </w:r>
      <w:proofErr w:type="gramEnd"/>
      <w:r>
        <w:t xml:space="preserve"> </w:t>
      </w:r>
      <w:r>
        <w:rPr>
          <w:i/>
        </w:rPr>
        <w:t>MalesSelected</w:t>
      </w:r>
      <w:r>
        <w:t xml:space="preserve"> ‘yes’ and </w:t>
      </w:r>
      <w:r>
        <w:rPr>
          <w:i/>
        </w:rPr>
        <w:t>MaleSelCrit</w:t>
      </w:r>
      <w:r>
        <w:t xml:space="preserve"> ‘null’, males are EVA-</w:t>
      </w:r>
    </w:p>
    <w:p w14:paraId="54412F4B" w14:textId="77777777" w:rsidR="001D6ADA" w:rsidRDefault="00000000">
      <w:r>
        <w:t xml:space="preserve">             selected. The selection criterion of the males is set to 0.0 and the </w:t>
      </w:r>
    </w:p>
    <w:p w14:paraId="63C03DB7" w14:textId="77777777" w:rsidR="001D6ADA" w:rsidRDefault="00000000">
      <w:r>
        <w:t xml:space="preserve">             genetic relationships of the males </w:t>
      </w:r>
      <w:proofErr w:type="gramStart"/>
      <w:r>
        <w:t>is</w:t>
      </w:r>
      <w:proofErr w:type="gramEnd"/>
      <w:r>
        <w:t xml:space="preserve"> considered in the selection of </w:t>
      </w:r>
    </w:p>
    <w:p w14:paraId="610C7DC7" w14:textId="77777777" w:rsidR="001D6ADA" w:rsidRDefault="00000000">
      <w:r>
        <w:t xml:space="preserve">             the males and, possibly, the females.</w:t>
      </w:r>
    </w:p>
    <w:p w14:paraId="37423580" w14:textId="77777777" w:rsidR="001D6ADA" w:rsidRDefault="00000000">
      <w:r>
        <w:t xml:space="preserve">        (ii) </w:t>
      </w:r>
      <w:bookmarkStart w:id="91" w:name="NUMBERFAMILIES"/>
      <w:bookmarkStart w:id="92" w:name="TESTPOPULATION"/>
      <w:bookmarkStart w:id="93" w:name="BREEDING_STRUCTURE_PARAMETERS"/>
      <w:bookmarkEnd w:id="91"/>
      <w:bookmarkEnd w:id="92"/>
      <w:bookmarkEnd w:id="93"/>
      <w:r>
        <w:t xml:space="preserve">When </w:t>
      </w:r>
      <w:r>
        <w:rPr>
          <w:i/>
        </w:rPr>
        <w:t>FemalesSelected</w:t>
      </w:r>
      <w:r>
        <w:t xml:space="preserve"> ‘yes’ and </w:t>
      </w:r>
      <w:r>
        <w:rPr>
          <w:i/>
        </w:rPr>
        <w:t>FemaleSelCrit</w:t>
      </w:r>
      <w:r>
        <w:t xml:space="preserve"> ‘null’, females are EVA-</w:t>
      </w:r>
    </w:p>
    <w:p w14:paraId="020B5329" w14:textId="77777777" w:rsidR="001D6ADA" w:rsidRDefault="00000000">
      <w:r>
        <w:t xml:space="preserve">             selected. The selection criterion of the females is set to 0.0 and the </w:t>
      </w:r>
    </w:p>
    <w:p w14:paraId="0781EF57" w14:textId="77777777" w:rsidR="001D6ADA" w:rsidRDefault="00000000">
      <w:r>
        <w:t xml:space="preserve">             genetic relationships of the females </w:t>
      </w:r>
      <w:proofErr w:type="gramStart"/>
      <w:r>
        <w:t>is</w:t>
      </w:r>
      <w:proofErr w:type="gramEnd"/>
      <w:r>
        <w:t xml:space="preserve"> considered in the selection of </w:t>
      </w:r>
    </w:p>
    <w:p w14:paraId="1EC78CDD" w14:textId="77777777" w:rsidR="001D6ADA" w:rsidRDefault="00000000">
      <w:r>
        <w:t xml:space="preserve">             the females and, possibly, the males.</w:t>
      </w:r>
    </w:p>
    <w:p w14:paraId="6873C3DA" w14:textId="77777777" w:rsidR="001D6ADA" w:rsidRDefault="00000000">
      <w:pPr>
        <w:rPr>
          <w:color w:val="00B050"/>
        </w:rPr>
      </w:pPr>
      <w:r>
        <w:rPr>
          <w:color w:val="00B050"/>
        </w:rPr>
        <w:t xml:space="preserve">  </w:t>
      </w:r>
      <w:r>
        <w:rPr>
          <w:color w:val="00B050"/>
          <w:highlight w:val="yellow"/>
        </w:rPr>
        <w:t>A description of the program EVA is provided in Appendix I</w:t>
      </w:r>
    </w:p>
    <w:p w14:paraId="3C2D8163" w14:textId="77777777" w:rsidR="001D6ADA" w:rsidRDefault="00000000">
      <w:pPr>
        <w:pStyle w:val="Overskrift2"/>
        <w:rPr>
          <w:rStyle w:val="Strk"/>
        </w:rPr>
      </w:pPr>
      <w:bookmarkStart w:id="94" w:name="_Toc109904137"/>
      <w:r>
        <w:rPr>
          <w:rStyle w:val="Strk"/>
        </w:rPr>
        <w:t>&amp;EVAPARAMETERS</w:t>
      </w:r>
      <w:bookmarkEnd w:id="94"/>
    </w:p>
    <w:p w14:paraId="38C98670" w14:textId="77777777" w:rsidR="001D6ADA" w:rsidRDefault="00000000">
      <w:r>
        <w:t xml:space="preserve">  parameters=</w:t>
      </w:r>
    </w:p>
    <w:p w14:paraId="2637378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rPr>
      </w:pPr>
      <w:r>
        <w:t xml:space="preserve">  </w:t>
      </w:r>
      <w:proofErr w:type="gramStart"/>
      <w:r>
        <w:rPr>
          <w:i/>
        </w:rPr>
        <w:t>stage</w:t>
      </w:r>
      <w:r>
        <w:t xml:space="preserve">  </w:t>
      </w:r>
      <w:r>
        <w:rPr>
          <w:i/>
          <w:color w:val="FF0000"/>
        </w:rPr>
        <w:t>optimise</w:t>
      </w:r>
      <w:proofErr w:type="gramEnd"/>
      <w:r>
        <w:rPr>
          <w:i/>
        </w:rPr>
        <w:t xml:space="preserve">  wMerit</w:t>
      </w:r>
      <w:r>
        <w:t xml:space="preserve">  </w:t>
      </w:r>
      <w:r>
        <w:rPr>
          <w:i/>
        </w:rPr>
        <w:t xml:space="preserve">wRelationship  </w:t>
      </w:r>
      <w:r>
        <w:rPr>
          <w:i/>
          <w:color w:val="FF0000"/>
        </w:rPr>
        <w:t>dFconstraint</w:t>
      </w:r>
      <w:r>
        <w:rPr>
          <w:i/>
          <w:color w:val="FF0000"/>
          <w:lang w:val="en-US"/>
        </w:rPr>
        <w:t xml:space="preserve">  </w:t>
      </w:r>
      <w:r>
        <w:rPr>
          <w:i/>
          <w:lang w:val="en-US"/>
        </w:rPr>
        <w:t>limitMaleMatings</w:t>
      </w:r>
      <w:r>
        <w:rPr>
          <w:i/>
        </w:rPr>
        <w:t xml:space="preserve"> </w:t>
      </w:r>
    </w:p>
    <w:p w14:paraId="2F5907E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rPr>
      </w:pPr>
      <w:r>
        <w:rPr>
          <w:i/>
        </w:rPr>
        <w:t xml:space="preserve">  </w:t>
      </w:r>
      <w:proofErr w:type="gramStart"/>
      <w:r>
        <w:rPr>
          <w:i/>
          <w:color w:val="FF0000"/>
        </w:rPr>
        <w:t>nSelectedMales  wMales</w:t>
      </w:r>
      <w:proofErr w:type="gramEnd"/>
      <w:r>
        <w:rPr>
          <w:i/>
        </w:rPr>
        <w:t xml:space="preserve">  </w:t>
      </w:r>
      <w:r>
        <w:rPr>
          <w:i/>
          <w:lang w:val="en-US"/>
        </w:rPr>
        <w:t>nGenerations</w:t>
      </w:r>
      <w:r>
        <w:rPr>
          <w:i/>
        </w:rPr>
        <w:t xml:space="preserve">  </w:t>
      </w:r>
    </w:p>
    <w:p w14:paraId="05914A6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rPr>
      </w:pPr>
      <w:r>
        <w:rPr>
          <w:i/>
        </w:rPr>
        <w:t xml:space="preserve">  </w:t>
      </w:r>
      <w:proofErr w:type="gramStart"/>
      <w:r>
        <w:rPr>
          <w:i/>
          <w:color w:val="FF0000"/>
        </w:rPr>
        <w:t>nGenNoImprovement</w:t>
      </w:r>
      <w:r>
        <w:t xml:space="preserve">  </w:t>
      </w:r>
      <w:r>
        <w:rPr>
          <w:i/>
          <w:lang w:val="en-US"/>
        </w:rPr>
        <w:t>popSize</w:t>
      </w:r>
      <w:proofErr w:type="gramEnd"/>
      <w:r>
        <w:rPr>
          <w:i/>
        </w:rPr>
        <w:t xml:space="preserve">  nOffspring  restartInterval  </w:t>
      </w:r>
      <w:r>
        <w:rPr>
          <w:i/>
          <w:lang w:val="en-US"/>
        </w:rPr>
        <w:t>exchangeAlgorithm</w:t>
      </w:r>
      <w:r>
        <w:rPr>
          <w:i/>
        </w:rPr>
        <w:t xml:space="preserve">  </w:t>
      </w:r>
    </w:p>
    <w:p w14:paraId="31DFA28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rPr>
        <w:t xml:space="preserve">  </w:t>
      </w:r>
      <w:proofErr w:type="gramStart"/>
      <w:r>
        <w:rPr>
          <w:i/>
          <w:lang w:val="en-US"/>
        </w:rPr>
        <w:t>mutateProb  crossoverProb</w:t>
      </w:r>
      <w:proofErr w:type="gramEnd"/>
      <w:r>
        <w:rPr>
          <w:i/>
        </w:rPr>
        <w:t xml:space="preserve">  </w:t>
      </w:r>
      <w:r>
        <w:rPr>
          <w:i/>
          <w:lang w:val="en-US"/>
        </w:rPr>
        <w:t>directedMutateProb</w:t>
      </w:r>
      <w:r>
        <w:t xml:space="preserve">  </w:t>
      </w:r>
      <w:r>
        <w:rPr>
          <w:i/>
          <w:color w:val="FF0000"/>
        </w:rPr>
        <w:t>seed</w:t>
      </w:r>
      <w:r>
        <w:t xml:space="preserve">  /</w:t>
      </w:r>
    </w:p>
    <w:p w14:paraId="6B6A60AA" w14:textId="77777777" w:rsidR="001D6ADA" w:rsidRDefault="001D6ADA"/>
    <w:p w14:paraId="6B0B5B3B" w14:textId="77777777" w:rsidR="001D6ADA" w:rsidRDefault="00000000">
      <w:r>
        <w:t xml:space="preserve">  **Task**</w:t>
      </w:r>
    </w:p>
    <w:p w14:paraId="2DB7E1D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Input to </w:t>
      </w:r>
      <w:r>
        <w:rPr>
          <w:lang w:val="en-US"/>
        </w:rPr>
        <w:t>run EVA, including parameters for the evolutionary algorithm</w:t>
      </w:r>
    </w:p>
    <w:p w14:paraId="025FD53E" w14:textId="77777777" w:rsidR="001D6ADA" w:rsidRDefault="001D6ADA"/>
    <w:p w14:paraId="318460B9" w14:textId="77777777" w:rsidR="001D6ADA" w:rsidRDefault="00000000">
      <w:r>
        <w:t xml:space="preserve">  **Properties of names**</w:t>
      </w:r>
    </w:p>
    <w:p w14:paraId="3E7F71B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stage</w:t>
      </w:r>
      <w:r>
        <w:t xml:space="preserve">                 Definition: </w:t>
      </w:r>
      <w:r>
        <w:rPr>
          <w:lang w:val="en-US"/>
        </w:rPr>
        <w:t xml:space="preserve">Stage of selection. Must correspond to a </w:t>
      </w:r>
    </w:p>
    <w:p w14:paraId="3A39BE5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selection stage in </w:t>
      </w:r>
      <w:r>
        <w:rPr>
          <w:i/>
          <w:lang w:val="en-US"/>
        </w:rPr>
        <w:t>select_scheme</w:t>
      </w:r>
      <w:r>
        <w:rPr>
          <w:lang w:val="en-US"/>
        </w:rPr>
        <w:t xml:space="preserve"> with </w:t>
      </w:r>
      <w:r>
        <w:rPr>
          <w:i/>
          <w:lang w:val="en-US"/>
        </w:rPr>
        <w:t>sex_code</w:t>
      </w:r>
      <w:r>
        <w:rPr>
          <w:lang w:val="en-US"/>
        </w:rPr>
        <w:t xml:space="preserve"> 7</w:t>
      </w:r>
    </w:p>
    <w:p w14:paraId="5448C38F" w14:textId="77777777" w:rsidR="001D6ADA" w:rsidRDefault="00000000">
      <w:r>
        <w:t xml:space="preserve">                        Type: Integer</w:t>
      </w:r>
    </w:p>
    <w:p w14:paraId="0683339F" w14:textId="77777777" w:rsidR="001D6ADA" w:rsidRDefault="00000000">
      <w:r>
        <w:t xml:space="preserve">                        Options: 2≤</w:t>
      </w:r>
      <w:r>
        <w:rPr>
          <w:i/>
        </w:rPr>
        <w:t>stage</w:t>
      </w:r>
      <w:r>
        <w:t>≤</w:t>
      </w:r>
      <w:r>
        <w:rPr>
          <w:i/>
        </w:rPr>
        <w:t>selection_groups</w:t>
      </w:r>
    </w:p>
    <w:p w14:paraId="72601919" w14:textId="77777777" w:rsidR="001D6ADA" w:rsidRDefault="00000000">
      <w:r>
        <w:t xml:space="preserve">                        Default: </w:t>
      </w:r>
      <w:r>
        <w:rPr>
          <w:i/>
        </w:rPr>
        <w:t>stage</w:t>
      </w:r>
      <w:r>
        <w:t xml:space="preserve"> must be specified</w:t>
      </w:r>
    </w:p>
    <w:p w14:paraId="6BAFD914" w14:textId="77777777" w:rsidR="001D6ADA" w:rsidRDefault="001D6ADA"/>
    <w:p w14:paraId="5427BDFD"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color w:val="FF0000"/>
          <w:lang w:val="en-US" w:eastAsia="en-US"/>
        </w:rPr>
      </w:pPr>
      <w:r>
        <w:rPr>
          <w:color w:val="FF0000"/>
        </w:rPr>
        <w:t xml:space="preserve">  </w:t>
      </w:r>
      <w:r>
        <w:rPr>
          <w:i/>
          <w:color w:val="FF0000"/>
        </w:rPr>
        <w:t>optimise</w:t>
      </w:r>
      <w:r>
        <w:rPr>
          <w:color w:val="FF0000"/>
        </w:rPr>
        <w:t xml:space="preserve">              Definition: </w:t>
      </w:r>
    </w:p>
    <w:p w14:paraId="13B07824" w14:textId="77777777" w:rsidR="001D6ADA" w:rsidRDefault="00000000">
      <w:pPr>
        <w:rPr>
          <w:color w:val="FF0000"/>
        </w:rPr>
      </w:pPr>
      <w:r>
        <w:rPr>
          <w:color w:val="FF0000"/>
        </w:rPr>
        <w:t xml:space="preserve">                        Type: Character</w:t>
      </w:r>
    </w:p>
    <w:p w14:paraId="73FDBFC3" w14:textId="77777777" w:rsidR="001D6ADA" w:rsidRDefault="00000000">
      <w:pPr>
        <w:rPr>
          <w:color w:val="FF0000"/>
        </w:rPr>
      </w:pPr>
      <w:r>
        <w:rPr>
          <w:color w:val="FF0000"/>
        </w:rPr>
        <w:t xml:space="preserve">                        Options:</w:t>
      </w:r>
    </w:p>
    <w:p w14:paraId="68B28F01" w14:textId="77777777" w:rsidR="001D6ADA" w:rsidRDefault="00000000">
      <w:pPr>
        <w:rPr>
          <w:color w:val="FF0000"/>
        </w:rPr>
      </w:pPr>
      <w:r>
        <w:rPr>
          <w:color w:val="FF0000"/>
        </w:rPr>
        <w:t xml:space="preserve">                           penalty    Penalty applied to average relationship</w:t>
      </w:r>
    </w:p>
    <w:p w14:paraId="2524FA3F" w14:textId="77777777" w:rsidR="001D6ADA" w:rsidRDefault="00000000">
      <w:pPr>
        <w:rPr>
          <w:color w:val="FF0000"/>
        </w:rPr>
      </w:pPr>
      <w:r>
        <w:rPr>
          <w:color w:val="FF0000"/>
        </w:rPr>
        <w:t xml:space="preserve">                           constraint Rate of inbreeding constrained to specified rate</w:t>
      </w:r>
    </w:p>
    <w:p w14:paraId="16A11769" w14:textId="77777777" w:rsidR="001D6ADA" w:rsidRDefault="00000000">
      <w:pPr>
        <w:rPr>
          <w:rFonts w:eastAsiaTheme="minorHAnsi"/>
          <w:color w:val="FF0000"/>
          <w:lang w:val="en-US" w:eastAsia="en-US"/>
        </w:rPr>
      </w:pPr>
      <w:r>
        <w:rPr>
          <w:color w:val="FF0000"/>
        </w:rPr>
        <w:t xml:space="preserve">                           merit      Selection on merit</w:t>
      </w:r>
    </w:p>
    <w:p w14:paraId="3D0BC66D" w14:textId="77777777" w:rsidR="001D6ADA" w:rsidRDefault="00000000">
      <w:pPr>
        <w:rPr>
          <w:color w:val="FF0000"/>
        </w:rPr>
      </w:pPr>
      <w:r>
        <w:rPr>
          <w:color w:val="FF0000"/>
        </w:rPr>
        <w:t xml:space="preserve">                        Default: </w:t>
      </w:r>
      <w:r>
        <w:rPr>
          <w:i/>
          <w:color w:val="FF0000"/>
        </w:rPr>
        <w:t>optimise</w:t>
      </w:r>
      <w:r>
        <w:rPr>
          <w:color w:val="FF0000"/>
        </w:rPr>
        <w:t xml:space="preserve"> must be specified</w:t>
      </w:r>
    </w:p>
    <w:p w14:paraId="07C80EAE" w14:textId="77777777" w:rsidR="001D6ADA" w:rsidRDefault="001D6ADA"/>
    <w:p w14:paraId="20E7DCD7" w14:textId="77777777" w:rsidR="001D6ADA" w:rsidRDefault="00000000">
      <w:pPr>
        <w:rPr>
          <w:color w:val="FF0000"/>
        </w:rPr>
      </w:pPr>
      <w:r>
        <w:rPr>
          <w:color w:val="FF0000"/>
        </w:rPr>
        <w:t xml:space="preserve">‘penalty’ uses </w:t>
      </w:r>
      <w:r>
        <w:rPr>
          <w:i/>
          <w:color w:val="FF0000"/>
        </w:rPr>
        <w:t>wMerit</w:t>
      </w:r>
      <w:r>
        <w:rPr>
          <w:color w:val="FF0000"/>
        </w:rPr>
        <w:t xml:space="preserve"> and </w:t>
      </w:r>
      <w:r>
        <w:rPr>
          <w:i/>
          <w:color w:val="FF0000"/>
        </w:rPr>
        <w:t>wRelationship</w:t>
      </w:r>
      <w:r>
        <w:rPr>
          <w:color w:val="FF0000"/>
        </w:rPr>
        <w:t xml:space="preserve">. ‘constraint’ uses </w:t>
      </w:r>
      <w:r>
        <w:rPr>
          <w:i/>
          <w:color w:val="FF0000"/>
        </w:rPr>
        <w:t>dFconstraint. ‘merit’ uses neither wMerit</w:t>
      </w:r>
      <w:r>
        <w:rPr>
          <w:color w:val="FF0000"/>
        </w:rPr>
        <w:t xml:space="preserve">, </w:t>
      </w:r>
      <w:r>
        <w:rPr>
          <w:i/>
          <w:color w:val="FF0000"/>
        </w:rPr>
        <w:t>wRelationship</w:t>
      </w:r>
      <w:r>
        <w:rPr>
          <w:color w:val="FF0000"/>
        </w:rPr>
        <w:t xml:space="preserve">, or </w:t>
      </w:r>
      <w:r>
        <w:rPr>
          <w:i/>
          <w:color w:val="FF0000"/>
        </w:rPr>
        <w:t>dFconstraint</w:t>
      </w:r>
      <w:r>
        <w:rPr>
          <w:color w:val="FF0000"/>
        </w:rPr>
        <w:t xml:space="preserve">; it sets </w:t>
      </w:r>
      <w:r>
        <w:rPr>
          <w:i/>
          <w:color w:val="FF0000"/>
        </w:rPr>
        <w:t>wMerit</w:t>
      </w:r>
      <w:r>
        <w:rPr>
          <w:color w:val="FF0000"/>
        </w:rPr>
        <w:t xml:space="preserve"> 1 and </w:t>
      </w:r>
      <w:r>
        <w:rPr>
          <w:i/>
          <w:color w:val="FF0000"/>
        </w:rPr>
        <w:t>wRelationship</w:t>
      </w:r>
      <w:r>
        <w:rPr>
          <w:color w:val="FF0000"/>
        </w:rPr>
        <w:t xml:space="preserve"> 0.</w:t>
      </w:r>
    </w:p>
    <w:p w14:paraId="7A0FDD59" w14:textId="77777777" w:rsidR="001D6ADA" w:rsidRDefault="001D6ADA"/>
    <w:p w14:paraId="4DAB96D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wMerit</w:t>
      </w:r>
      <w:r>
        <w:t xml:space="preserve">                Definition: </w:t>
      </w:r>
      <w:r>
        <w:rPr>
          <w:lang w:val="en-US"/>
        </w:rPr>
        <w:t xml:space="preserve">Weight applied to genetic merit; estimated breeding </w:t>
      </w:r>
    </w:p>
    <w:p w14:paraId="4AC6AB8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value or index</w:t>
      </w:r>
    </w:p>
    <w:p w14:paraId="42AED8FF" w14:textId="77777777" w:rsidR="001D6ADA" w:rsidRDefault="00000000">
      <w:r>
        <w:t xml:space="preserve">                        Type: Real</w:t>
      </w:r>
    </w:p>
    <w:p w14:paraId="48C773A5" w14:textId="77777777" w:rsidR="001D6ADA" w:rsidRDefault="00000000">
      <w:r>
        <w:t xml:space="preserve">                        Options: Any real; negative values impose a penalty on </w:t>
      </w:r>
    </w:p>
    <w:p w14:paraId="26AC65F2" w14:textId="77777777" w:rsidR="001D6ADA" w:rsidRDefault="00000000">
      <w:r>
        <w:t xml:space="preserve">                                 genetic merit</w:t>
      </w:r>
    </w:p>
    <w:p w14:paraId="3ECFC90F" w14:textId="77777777" w:rsidR="001D6ADA" w:rsidRDefault="00000000">
      <w:r>
        <w:t xml:space="preserve">                        Default: </w:t>
      </w:r>
      <w:r>
        <w:rPr>
          <w:i/>
        </w:rPr>
        <w:t>wMerit</w:t>
      </w:r>
      <w:r>
        <w:t xml:space="preserve"> must be specified</w:t>
      </w:r>
    </w:p>
    <w:p w14:paraId="44611D9D" w14:textId="77777777" w:rsidR="001D6ADA" w:rsidRDefault="001D6ADA"/>
    <w:p w14:paraId="5CB9EFB8" w14:textId="77777777" w:rsidR="001D6ADA" w:rsidRDefault="00000000">
      <w:r>
        <w:rPr>
          <w:color w:val="FF0000"/>
        </w:rPr>
        <w:t xml:space="preserve">Applied when </w:t>
      </w:r>
      <w:r>
        <w:rPr>
          <w:i/>
          <w:color w:val="FF0000"/>
        </w:rPr>
        <w:t>optimise</w:t>
      </w:r>
      <w:r>
        <w:rPr>
          <w:color w:val="FF0000"/>
        </w:rPr>
        <w:t xml:space="preserve"> ‘penalty’</w:t>
      </w:r>
    </w:p>
    <w:p w14:paraId="642E3DF5" w14:textId="77777777" w:rsidR="001D6ADA" w:rsidRDefault="001D6ADA"/>
    <w:p w14:paraId="5D0BD13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wRelationship</w:t>
      </w:r>
      <w:r>
        <w:t xml:space="preserve">         Definition: </w:t>
      </w:r>
      <w:r>
        <w:rPr>
          <w:lang w:val="en-US"/>
        </w:rPr>
        <w:t xml:space="preserve">Weight applied to the average additive-genetic </w:t>
      </w:r>
    </w:p>
    <w:p w14:paraId="29663CC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relationship of the current generation, which </w:t>
      </w:r>
    </w:p>
    <w:p w14:paraId="5236FD5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lastRenderedPageBreak/>
        <w:t xml:space="preserve">                                    includes the new cohort</w:t>
      </w:r>
    </w:p>
    <w:p w14:paraId="22A25C16" w14:textId="77777777" w:rsidR="001D6ADA" w:rsidRDefault="00000000">
      <w:r>
        <w:t xml:space="preserve">                        Type: Real</w:t>
      </w:r>
    </w:p>
    <w:p w14:paraId="49B36B2B" w14:textId="77777777" w:rsidR="001D6ADA" w:rsidRDefault="00000000">
      <w:pPr>
        <w:tabs>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Options: Any real; negative values impose a penalty on </w:t>
      </w:r>
    </w:p>
    <w:p w14:paraId="03232CC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lang w:val="en-US"/>
        </w:rPr>
        <w:t>additive-genetic relationship</w:t>
      </w:r>
    </w:p>
    <w:p w14:paraId="7779DE87" w14:textId="77777777" w:rsidR="001D6ADA" w:rsidRDefault="00000000">
      <w:r>
        <w:t xml:space="preserve">                        Default: </w:t>
      </w:r>
      <w:r>
        <w:rPr>
          <w:i/>
        </w:rPr>
        <w:t>wRelationship</w:t>
      </w:r>
      <w:r>
        <w:t xml:space="preserve"> must be specified</w:t>
      </w:r>
    </w:p>
    <w:p w14:paraId="195AD423" w14:textId="77777777" w:rsidR="001D6ADA" w:rsidRDefault="001D6ADA"/>
    <w:p w14:paraId="4C890D45" w14:textId="77777777" w:rsidR="001D6ADA" w:rsidRDefault="00000000">
      <w:r>
        <w:rPr>
          <w:color w:val="FF0000"/>
        </w:rPr>
        <w:t xml:space="preserve">Applied when </w:t>
      </w:r>
      <w:r>
        <w:rPr>
          <w:i/>
          <w:color w:val="FF0000"/>
        </w:rPr>
        <w:t>optimise</w:t>
      </w:r>
      <w:r>
        <w:rPr>
          <w:color w:val="FF0000"/>
        </w:rPr>
        <w:t xml:space="preserve"> ‘penalty’</w:t>
      </w:r>
    </w:p>
    <w:p w14:paraId="40CEDFA4" w14:textId="77777777" w:rsidR="001D6ADA" w:rsidRDefault="001D6ADA"/>
    <w:p w14:paraId="5B666CA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eastAsia="Calibri"/>
          <w:color w:val="FF0000"/>
          <w:lang w:val="en-US" w:eastAsia="en-US"/>
        </w:rPr>
      </w:pPr>
      <w:r>
        <w:rPr>
          <w:color w:val="FF0000"/>
        </w:rPr>
        <w:t xml:space="preserve">  </w:t>
      </w:r>
      <w:r>
        <w:rPr>
          <w:i/>
          <w:color w:val="FF0000"/>
        </w:rPr>
        <w:t>dFconstraint</w:t>
      </w:r>
      <w:r>
        <w:rPr>
          <w:i/>
          <w:color w:val="FF0000"/>
          <w:lang w:val="en-US"/>
        </w:rPr>
        <w:t xml:space="preserve">  </w:t>
      </w:r>
      <w:r>
        <w:rPr>
          <w:color w:val="FF0000"/>
        </w:rPr>
        <w:t xml:space="preserve">        Definition: Pre-defined rate of inbreeding</w:t>
      </w:r>
    </w:p>
    <w:p w14:paraId="0363D10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rPr>
      </w:pPr>
      <w:r>
        <w:rPr>
          <w:color w:val="FF0000"/>
        </w:rPr>
        <w:t xml:space="preserve">                        Type: Real</w:t>
      </w:r>
    </w:p>
    <w:p w14:paraId="2756215B" w14:textId="77777777" w:rsidR="001D6ADA" w:rsidRDefault="00000000">
      <w:pPr>
        <w:rPr>
          <w:color w:val="FF0000"/>
        </w:rPr>
      </w:pPr>
      <w:r>
        <w:rPr>
          <w:color w:val="FF0000"/>
        </w:rPr>
        <w:t xml:space="preserve">                        Options: 0.0≤</w:t>
      </w:r>
      <w:r>
        <w:rPr>
          <w:i/>
          <w:color w:val="FF0000"/>
        </w:rPr>
        <w:t>dFconstraint</w:t>
      </w:r>
      <w:r>
        <w:rPr>
          <w:color w:val="FF0000"/>
        </w:rPr>
        <w:t>≤1.0</w:t>
      </w:r>
    </w:p>
    <w:p w14:paraId="2E4A5B8E" w14:textId="77777777" w:rsidR="001D6ADA" w:rsidRDefault="00000000">
      <w:pPr>
        <w:rPr>
          <w:color w:val="FF0000"/>
        </w:rPr>
      </w:pPr>
      <w:r>
        <w:rPr>
          <w:color w:val="FF0000"/>
        </w:rPr>
        <w:t xml:space="preserve">                        Default: </w:t>
      </w:r>
      <w:r>
        <w:rPr>
          <w:i/>
          <w:color w:val="FF0000"/>
        </w:rPr>
        <w:t>dFconstraint</w:t>
      </w:r>
      <w:r>
        <w:rPr>
          <w:color w:val="FF0000"/>
        </w:rPr>
        <w:t xml:space="preserve"> must be specified</w:t>
      </w:r>
    </w:p>
    <w:p w14:paraId="75A7129A" w14:textId="77777777" w:rsidR="001D6ADA" w:rsidRDefault="001D6ADA"/>
    <w:p w14:paraId="25818ABE" w14:textId="77777777" w:rsidR="001D6ADA" w:rsidRDefault="00000000">
      <w:pPr>
        <w:rPr>
          <w:color w:val="FF0000"/>
        </w:rPr>
      </w:pPr>
      <w:r>
        <w:rPr>
          <w:color w:val="FF0000"/>
        </w:rPr>
        <w:t xml:space="preserve">Applied when </w:t>
      </w:r>
      <w:r>
        <w:rPr>
          <w:i/>
          <w:color w:val="FF0000"/>
        </w:rPr>
        <w:t>optimise</w:t>
      </w:r>
      <w:r>
        <w:rPr>
          <w:color w:val="FF0000"/>
        </w:rPr>
        <w:t xml:space="preserve"> ‘constraint’</w:t>
      </w:r>
    </w:p>
    <w:p w14:paraId="75B46AF8" w14:textId="77777777" w:rsidR="001D6ADA" w:rsidRDefault="001D6ADA"/>
    <w:p w14:paraId="2578A50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lang w:val="en-US"/>
        </w:rPr>
        <w:t>limitMaleMatings</w:t>
      </w:r>
      <w:r>
        <w:t xml:space="preserve">      Definition: Multiple by which matings are allocated to male </w:t>
      </w:r>
    </w:p>
    <w:p w14:paraId="205FDDF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selection candidates. For example, when </w:t>
      </w:r>
    </w:p>
    <w:p w14:paraId="18D390E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lang w:val="en-US"/>
        </w:rPr>
        <w:t>limitMaleMatings</w:t>
      </w:r>
      <w:r>
        <w:t xml:space="preserve"> 5, matings are allocated in </w:t>
      </w:r>
    </w:p>
    <w:p w14:paraId="076A693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multiples of 5 and males can only be allocated </w:t>
      </w:r>
    </w:p>
    <w:p w14:paraId="1852925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0, 5, 10, 15, … </w:t>
      </w:r>
      <w:r>
        <w:rPr>
          <w:i/>
        </w:rPr>
        <w:t>MaleMaxMatings</w:t>
      </w:r>
      <w:r>
        <w:rPr>
          <w:i/>
          <w:vertAlign w:val="subscript"/>
        </w:rPr>
        <w:t>i</w:t>
      </w:r>
      <w:r>
        <w:t xml:space="preserve"> matings, </w:t>
      </w:r>
      <w:proofErr w:type="gramStart"/>
      <w:r>
        <w:t>where</w:t>
      </w:r>
      <w:proofErr w:type="gramEnd"/>
      <w:r>
        <w:t xml:space="preserve"> </w:t>
      </w:r>
    </w:p>
    <w:p w14:paraId="32C59C2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rPr>
        <w:t>MaleMaxMatings</w:t>
      </w:r>
      <w:r>
        <w:rPr>
          <w:i/>
          <w:vertAlign w:val="subscript"/>
        </w:rPr>
        <w:t>i</w:t>
      </w:r>
      <w:r>
        <w:t xml:space="preserve"> is the maximum number of matings </w:t>
      </w:r>
    </w:p>
    <w:p w14:paraId="6205527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that can be allocated to the </w:t>
      </w:r>
      <w:r>
        <w:rPr>
          <w:i/>
        </w:rPr>
        <w:t>i</w:t>
      </w:r>
      <w:r>
        <w:t>th male.</w:t>
      </w:r>
    </w:p>
    <w:p w14:paraId="013ABE6A" w14:textId="77777777" w:rsidR="001D6ADA" w:rsidRDefault="00000000">
      <w:r>
        <w:t xml:space="preserve">                        Type: Integer</w:t>
      </w:r>
    </w:p>
    <w:p w14:paraId="45A787AE" w14:textId="77777777" w:rsidR="001D6ADA" w:rsidRDefault="00000000">
      <w:r>
        <w:t xml:space="preserve">                        Options: </w:t>
      </w:r>
      <w:r>
        <w:rPr>
          <w:i/>
          <w:lang w:val="en-US"/>
        </w:rPr>
        <w:t>limitMaleMatings</w:t>
      </w:r>
      <w:r>
        <w:t>≥1</w:t>
      </w:r>
    </w:p>
    <w:p w14:paraId="470CE744" w14:textId="77777777" w:rsidR="001D6ADA" w:rsidRDefault="00000000">
      <w:r>
        <w:t xml:space="preserve">                        Default: </w:t>
      </w:r>
      <w:r>
        <w:rPr>
          <w:i/>
          <w:lang w:val="en-US"/>
        </w:rPr>
        <w:t>limitMaleMatings</w:t>
      </w:r>
      <w:r>
        <w:t xml:space="preserve"> must be specified</w:t>
      </w:r>
    </w:p>
    <w:p w14:paraId="551104D4" w14:textId="77777777" w:rsidR="001D6ADA" w:rsidRDefault="001D6ADA"/>
    <w:p w14:paraId="08F30CCA" w14:textId="77777777" w:rsidR="001D6ADA" w:rsidRDefault="00000000">
      <w:pPr>
        <w:rPr>
          <w:iCs/>
          <w:color w:val="FF0000"/>
        </w:rPr>
      </w:pPr>
      <w:r>
        <w:rPr>
          <w:iCs/>
          <w:color w:val="FF0000"/>
        </w:rPr>
        <w:t xml:space="preserve">  </w:t>
      </w:r>
      <w:r>
        <w:rPr>
          <w:i/>
          <w:color w:val="FF0000"/>
        </w:rPr>
        <w:t>nSelectedMales</w:t>
      </w:r>
      <w:r>
        <w:rPr>
          <w:iCs/>
          <w:color w:val="FF0000"/>
        </w:rPr>
        <w:t xml:space="preserve">        </w:t>
      </w:r>
      <w:r>
        <w:rPr>
          <w:color w:val="FF0000"/>
        </w:rPr>
        <w:t>Definition: Number of males selected (allocated matings)</w:t>
      </w:r>
    </w:p>
    <w:p w14:paraId="6F3E57B4" w14:textId="77777777" w:rsidR="001D6ADA" w:rsidRDefault="00000000">
      <w:pPr>
        <w:rPr>
          <w:color w:val="FF0000"/>
        </w:rPr>
      </w:pPr>
      <w:r>
        <w:rPr>
          <w:color w:val="FF0000"/>
        </w:rPr>
        <w:t xml:space="preserve">                        Type: Integer</w:t>
      </w:r>
    </w:p>
    <w:p w14:paraId="45B788AE" w14:textId="77777777" w:rsidR="001D6ADA" w:rsidRDefault="00000000">
      <w:pPr>
        <w:rPr>
          <w:color w:val="FF0000"/>
        </w:rPr>
      </w:pPr>
      <w:r>
        <w:rPr>
          <w:color w:val="FF0000"/>
        </w:rPr>
        <w:t xml:space="preserve">                        Options: </w:t>
      </w:r>
      <w:r>
        <w:rPr>
          <w:i/>
          <w:color w:val="FF0000"/>
        </w:rPr>
        <w:t>nSelectedMales</w:t>
      </w:r>
      <w:r>
        <w:rPr>
          <w:color w:val="FF0000"/>
        </w:rPr>
        <w:t>≥0</w:t>
      </w:r>
    </w:p>
    <w:p w14:paraId="2D035174" w14:textId="77777777" w:rsidR="001D6ADA" w:rsidRDefault="00000000">
      <w:pPr>
        <w:rPr>
          <w:iCs/>
          <w:color w:val="FF0000"/>
        </w:rPr>
      </w:pPr>
      <w:r>
        <w:rPr>
          <w:color w:val="FF0000"/>
        </w:rPr>
        <w:t xml:space="preserve">                            0</w:t>
      </w:r>
      <w:r>
        <w:rPr>
          <w:iCs/>
          <w:color w:val="FF0000"/>
        </w:rPr>
        <w:t xml:space="preserve"> Optimal number of males selected</w:t>
      </w:r>
    </w:p>
    <w:p w14:paraId="7358AB99" w14:textId="77777777" w:rsidR="001D6ADA" w:rsidRDefault="00000000">
      <w:pPr>
        <w:rPr>
          <w:color w:val="FF0000"/>
        </w:rPr>
      </w:pPr>
      <w:r>
        <w:rPr>
          <w:iCs/>
          <w:color w:val="FF0000"/>
        </w:rPr>
        <w:t xml:space="preserve">                           </w:t>
      </w:r>
      <w:r>
        <w:rPr>
          <w:color w:val="FF0000"/>
        </w:rPr>
        <w:t xml:space="preserve">≥0 Number of males selected restricted to </w:t>
      </w:r>
      <w:r>
        <w:rPr>
          <w:i/>
          <w:color w:val="FF0000"/>
        </w:rPr>
        <w:t>nSelectedMales</w:t>
      </w:r>
    </w:p>
    <w:p w14:paraId="2BBC1255" w14:textId="77777777" w:rsidR="001D6ADA" w:rsidRDefault="00000000">
      <w:pPr>
        <w:rPr>
          <w:color w:val="FF0000"/>
        </w:rPr>
      </w:pPr>
      <w:r>
        <w:rPr>
          <w:color w:val="FF0000"/>
        </w:rPr>
        <w:t xml:space="preserve">                        Default: </w:t>
      </w:r>
      <w:r>
        <w:rPr>
          <w:i/>
          <w:color w:val="FF0000"/>
        </w:rPr>
        <w:t>nSelectedMales</w:t>
      </w:r>
      <w:r>
        <w:rPr>
          <w:color w:val="FF0000"/>
        </w:rPr>
        <w:t xml:space="preserve"> must be specified</w:t>
      </w:r>
    </w:p>
    <w:p w14:paraId="69180332" w14:textId="77777777" w:rsidR="001D6ADA" w:rsidRDefault="00000000">
      <w:pPr>
        <w:rPr>
          <w:iCs/>
        </w:rPr>
      </w:pPr>
      <w:r>
        <w:rPr>
          <w:iCs/>
          <w:color w:val="FF0000"/>
        </w:rPr>
        <w:t xml:space="preserve"> </w:t>
      </w:r>
    </w:p>
    <w:p w14:paraId="593F7778" w14:textId="77777777" w:rsidR="001D6ADA" w:rsidRDefault="00000000">
      <w:pPr>
        <w:rPr>
          <w:color w:val="FF0000"/>
        </w:rPr>
      </w:pPr>
      <w:r>
        <w:rPr>
          <w:iCs/>
          <w:color w:val="FF0000"/>
        </w:rPr>
        <w:t xml:space="preserve">  </w:t>
      </w:r>
      <w:r>
        <w:rPr>
          <w:i/>
          <w:color w:val="FF0000"/>
        </w:rPr>
        <w:t>wMales</w:t>
      </w:r>
      <w:r>
        <w:rPr>
          <w:iCs/>
          <w:color w:val="FF0000"/>
        </w:rPr>
        <w:t xml:space="preserve">                </w:t>
      </w:r>
      <w:r>
        <w:rPr>
          <w:color w:val="FF0000"/>
        </w:rPr>
        <w:t xml:space="preserve">Definition: </w:t>
      </w:r>
      <w:r>
        <w:rPr>
          <w:color w:val="FF0000"/>
          <w:lang w:val="en-US"/>
        </w:rPr>
        <w:t xml:space="preserve">Weight applied to </w:t>
      </w:r>
      <w:r>
        <w:rPr>
          <w:color w:val="FF0000"/>
        </w:rPr>
        <w:t xml:space="preserve">selecting males; negative value </w:t>
      </w:r>
    </w:p>
    <w:p w14:paraId="72D71C6B" w14:textId="77777777" w:rsidR="001D6ADA" w:rsidRDefault="00000000">
      <w:pPr>
        <w:rPr>
          <w:iCs/>
          <w:color w:val="FF0000"/>
        </w:rPr>
      </w:pPr>
      <w:r>
        <w:rPr>
          <w:color w:val="FF0000"/>
        </w:rPr>
        <w:t xml:space="preserve">                                    specifies a penalty applied to selecting more males</w:t>
      </w:r>
    </w:p>
    <w:p w14:paraId="416A2F4E" w14:textId="77777777" w:rsidR="001D6ADA" w:rsidRDefault="00000000">
      <w:pPr>
        <w:rPr>
          <w:color w:val="FF0000"/>
        </w:rPr>
      </w:pPr>
      <w:r>
        <w:rPr>
          <w:color w:val="FF0000"/>
        </w:rPr>
        <w:t xml:space="preserve">                        Type: Real</w:t>
      </w:r>
    </w:p>
    <w:p w14:paraId="21A595AF" w14:textId="77777777" w:rsidR="001D6ADA" w:rsidRDefault="00000000">
      <w:pPr>
        <w:rPr>
          <w:color w:val="FF0000"/>
        </w:rPr>
      </w:pPr>
      <w:r>
        <w:rPr>
          <w:color w:val="FF0000"/>
        </w:rPr>
        <w:t xml:space="preserve">                        Options:</w:t>
      </w:r>
      <w:r>
        <w:rPr>
          <w:iCs/>
          <w:color w:val="FF0000"/>
        </w:rPr>
        <w:t xml:space="preserve"> Any real</w:t>
      </w:r>
    </w:p>
    <w:p w14:paraId="686C25F3" w14:textId="77777777" w:rsidR="001D6ADA" w:rsidRDefault="00000000">
      <w:pPr>
        <w:rPr>
          <w:color w:val="FF0000"/>
        </w:rPr>
      </w:pPr>
      <w:r>
        <w:rPr>
          <w:color w:val="FF0000"/>
        </w:rPr>
        <w:t xml:space="preserve">                        Default: </w:t>
      </w:r>
      <w:r>
        <w:rPr>
          <w:i/>
          <w:color w:val="FF0000"/>
        </w:rPr>
        <w:t>wMales</w:t>
      </w:r>
      <w:r>
        <w:rPr>
          <w:color w:val="FF0000"/>
        </w:rPr>
        <w:t xml:space="preserve"> must be specified</w:t>
      </w:r>
    </w:p>
    <w:p w14:paraId="17F8D124" w14:textId="77777777" w:rsidR="001D6ADA" w:rsidRDefault="001D6ADA"/>
    <w:p w14:paraId="3F7C2134" w14:textId="77777777" w:rsidR="001D6ADA" w:rsidRDefault="00000000">
      <w:r>
        <w:t>The following variables control the evolutionary algorithm</w:t>
      </w:r>
    </w:p>
    <w:p w14:paraId="18129A8A" w14:textId="77777777" w:rsidR="001D6ADA" w:rsidRDefault="001D6ADA"/>
    <w:p w14:paraId="1CBF610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lang w:val="en-US"/>
        </w:rPr>
        <w:t>nGenerations</w:t>
      </w:r>
      <w:r>
        <w:t xml:space="preserve">          Definition: </w:t>
      </w:r>
      <w:r>
        <w:rPr>
          <w:lang w:val="en-US"/>
        </w:rPr>
        <w:t xml:space="preserve">Maximim number of generations run by the </w:t>
      </w:r>
    </w:p>
    <w:p w14:paraId="74F9E23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evolutionary algorithm</w:t>
      </w:r>
    </w:p>
    <w:p w14:paraId="316768CA" w14:textId="77777777" w:rsidR="001D6ADA" w:rsidRDefault="00000000">
      <w:r>
        <w:t xml:space="preserve">                        Type: Integer</w:t>
      </w:r>
    </w:p>
    <w:p w14:paraId="672BD1F1" w14:textId="77777777" w:rsidR="001D6ADA" w:rsidRDefault="00000000">
      <w:r>
        <w:t xml:space="preserve">                        Options: </w:t>
      </w:r>
      <w:r>
        <w:rPr>
          <w:i/>
          <w:lang w:val="en-US"/>
        </w:rPr>
        <w:t>nGenerations</w:t>
      </w:r>
      <w:r>
        <w:t>≥1</w:t>
      </w:r>
    </w:p>
    <w:p w14:paraId="1721EC1C" w14:textId="77777777" w:rsidR="001D6ADA" w:rsidRDefault="00000000">
      <w:r>
        <w:t xml:space="preserve">                        Default: </w:t>
      </w:r>
      <w:r>
        <w:rPr>
          <w:lang w:val="en-US"/>
        </w:rPr>
        <w:t xml:space="preserve">nGenerations </w:t>
      </w:r>
      <w:r>
        <w:t>must be specified</w:t>
      </w:r>
    </w:p>
    <w:p w14:paraId="0B6BB4AF" w14:textId="77777777" w:rsidR="001D6ADA" w:rsidRDefault="001D6ADA"/>
    <w:p w14:paraId="3DFF4E2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lang w:val="en-US"/>
        </w:rPr>
      </w:pPr>
      <w:r>
        <w:rPr>
          <w:color w:val="FF0000"/>
        </w:rPr>
        <w:t xml:space="preserve">  </w:t>
      </w:r>
      <w:r>
        <w:rPr>
          <w:i/>
          <w:color w:val="FF0000"/>
        </w:rPr>
        <w:t>nGenNoImprovement</w:t>
      </w:r>
      <w:r>
        <w:rPr>
          <w:color w:val="FF0000"/>
        </w:rPr>
        <w:t xml:space="preserve">     Definition: </w:t>
      </w:r>
      <w:r>
        <w:rPr>
          <w:color w:val="FF0000"/>
          <w:lang w:val="en-US"/>
        </w:rPr>
        <w:t xml:space="preserve">Number of generations of the evolutionary algorithm </w:t>
      </w:r>
    </w:p>
    <w:p w14:paraId="0665167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lang w:val="en-US"/>
        </w:rPr>
      </w:pPr>
      <w:r>
        <w:rPr>
          <w:color w:val="FF0000"/>
          <w:lang w:val="en-US"/>
        </w:rPr>
        <w:t xml:space="preserve">                                    that are run without generating an improved </w:t>
      </w:r>
    </w:p>
    <w:p w14:paraId="6F1AA75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lang w:val="en-US"/>
        </w:rPr>
      </w:pPr>
      <w:r>
        <w:rPr>
          <w:color w:val="FF0000"/>
          <w:lang w:val="en-US"/>
        </w:rPr>
        <w:t xml:space="preserve">                                    solution before EVA stops</w:t>
      </w:r>
    </w:p>
    <w:p w14:paraId="6C92C0F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rPr>
      </w:pPr>
      <w:r>
        <w:rPr>
          <w:color w:val="FF0000"/>
        </w:rPr>
        <w:t xml:space="preserve">                        Type: Integer</w:t>
      </w:r>
    </w:p>
    <w:p w14:paraId="5500E5FF" w14:textId="77777777" w:rsidR="001D6ADA" w:rsidRDefault="00000000">
      <w:pPr>
        <w:rPr>
          <w:color w:val="FF0000"/>
        </w:rPr>
      </w:pPr>
      <w:r>
        <w:rPr>
          <w:color w:val="FF0000"/>
        </w:rPr>
        <w:t xml:space="preserve">                        Options: </w:t>
      </w:r>
      <w:r>
        <w:rPr>
          <w:i/>
          <w:color w:val="FF0000"/>
        </w:rPr>
        <w:t>nGenNoImprovement</w:t>
      </w:r>
      <w:r>
        <w:rPr>
          <w:color w:val="FF0000"/>
        </w:rPr>
        <w:t>≥1</w:t>
      </w:r>
    </w:p>
    <w:p w14:paraId="1E8438A3" w14:textId="77777777" w:rsidR="001D6ADA" w:rsidRDefault="00000000">
      <w:pPr>
        <w:rPr>
          <w:color w:val="FF0000"/>
        </w:rPr>
      </w:pPr>
      <w:r>
        <w:rPr>
          <w:color w:val="FF0000"/>
        </w:rPr>
        <w:t xml:space="preserve">                        Default: </w:t>
      </w:r>
      <w:r>
        <w:rPr>
          <w:i/>
          <w:color w:val="FF0000"/>
        </w:rPr>
        <w:t>nGenNoImprovement</w:t>
      </w:r>
      <w:r>
        <w:rPr>
          <w:color w:val="FF0000"/>
        </w:rPr>
        <w:t xml:space="preserve"> must be specified</w:t>
      </w:r>
    </w:p>
    <w:p w14:paraId="517D8640" w14:textId="77777777" w:rsidR="001D6ADA" w:rsidRDefault="001D6ADA"/>
    <w:p w14:paraId="5794389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lang w:val="en-US"/>
        </w:rPr>
        <w:t>popSize</w:t>
      </w:r>
      <w:r>
        <w:t xml:space="preserve">               Definition: </w:t>
      </w:r>
      <w:r>
        <w:rPr>
          <w:lang w:val="en-US"/>
        </w:rPr>
        <w:t xml:space="preserve">Size of population of solutions maintained by </w:t>
      </w:r>
    </w:p>
    <w:p w14:paraId="6C4ADB0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the evolutionary algorithm</w:t>
      </w:r>
    </w:p>
    <w:p w14:paraId="0EC293C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Type: Integer</w:t>
      </w:r>
    </w:p>
    <w:p w14:paraId="59AB5410" w14:textId="77777777" w:rsidR="001D6ADA" w:rsidRDefault="00000000">
      <w:r>
        <w:lastRenderedPageBreak/>
        <w:t xml:space="preserve">                        Options: </w:t>
      </w:r>
      <w:r>
        <w:rPr>
          <w:i/>
          <w:lang w:val="en-US"/>
        </w:rPr>
        <w:t>popSize</w:t>
      </w:r>
      <w:r>
        <w:t>≥1</w:t>
      </w:r>
    </w:p>
    <w:p w14:paraId="1CC4DACF" w14:textId="77777777" w:rsidR="001D6ADA" w:rsidRDefault="00000000">
      <w:r>
        <w:t xml:space="preserve">                        Default: </w:t>
      </w:r>
      <w:r>
        <w:rPr>
          <w:i/>
          <w:lang w:val="en-US"/>
        </w:rPr>
        <w:t>popSize</w:t>
      </w:r>
      <w:r>
        <w:t xml:space="preserve"> must be specified</w:t>
      </w:r>
    </w:p>
    <w:p w14:paraId="470AE761" w14:textId="77777777" w:rsidR="001D6ADA" w:rsidRDefault="001D6ADA"/>
    <w:p w14:paraId="085B463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lang w:val="en-US"/>
        </w:rPr>
        <w:t>nOffspring</w:t>
      </w:r>
      <w:r>
        <w:t xml:space="preserve">            Definition: </w:t>
      </w:r>
      <w:r>
        <w:rPr>
          <w:lang w:val="en-US"/>
        </w:rPr>
        <w:t xml:space="preserve">Number of new solutions generated in each </w:t>
      </w:r>
    </w:p>
    <w:p w14:paraId="30A1548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generation of the evolutionary algorithm</w:t>
      </w:r>
    </w:p>
    <w:p w14:paraId="3834300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Type: Integer</w:t>
      </w:r>
    </w:p>
    <w:p w14:paraId="45247CB3" w14:textId="77777777" w:rsidR="001D6ADA" w:rsidRDefault="00000000">
      <w:r>
        <w:t xml:space="preserve">                        Options: </w:t>
      </w:r>
      <w:r>
        <w:rPr>
          <w:i/>
          <w:lang w:val="en-US"/>
        </w:rPr>
        <w:t>nOffspring</w:t>
      </w:r>
      <w:r>
        <w:t>≥1</w:t>
      </w:r>
    </w:p>
    <w:p w14:paraId="23D0C349" w14:textId="77777777" w:rsidR="001D6ADA" w:rsidRDefault="00000000">
      <w:r>
        <w:t xml:space="preserve">                        Default: </w:t>
      </w:r>
      <w:r>
        <w:rPr>
          <w:i/>
          <w:lang w:val="en-US"/>
        </w:rPr>
        <w:t>nOffspring</w:t>
      </w:r>
      <w:r>
        <w:t xml:space="preserve"> must be specified</w:t>
      </w:r>
    </w:p>
    <w:p w14:paraId="1AE07C59" w14:textId="77777777" w:rsidR="001D6ADA" w:rsidRDefault="001D6ADA"/>
    <w:p w14:paraId="310F17F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eastAsia="Calibri"/>
          <w:lang w:val="en-US" w:eastAsia="en-US"/>
        </w:rPr>
      </w:pPr>
      <w:r>
        <w:t xml:space="preserve">  </w:t>
      </w:r>
      <w:r>
        <w:rPr>
          <w:i/>
          <w:lang w:val="en-US"/>
        </w:rPr>
        <w:t>restartInterval</w:t>
      </w:r>
      <w:r>
        <w:t xml:space="preserve">       Definition: N</w:t>
      </w:r>
      <w:r>
        <w:rPr>
          <w:lang w:val="en-US"/>
        </w:rPr>
        <w:t xml:space="preserve">umber of generations after which </w:t>
      </w:r>
      <w:r>
        <w:rPr>
          <w:rFonts w:eastAsia="Calibri"/>
          <w:lang w:val="en-US" w:eastAsia="en-US"/>
        </w:rPr>
        <w:t xml:space="preserve">more variation </w:t>
      </w:r>
    </w:p>
    <w:p w14:paraId="2B17D41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eastAsia="Calibri"/>
          <w:lang w:val="en-US" w:eastAsia="en-US"/>
        </w:rPr>
      </w:pPr>
      <w:r>
        <w:rPr>
          <w:rFonts w:eastAsia="Calibri"/>
          <w:lang w:val="en-US" w:eastAsia="en-US"/>
        </w:rPr>
        <w:t xml:space="preserve">                                    is generated by the evolutionary algorithm. More </w:t>
      </w:r>
    </w:p>
    <w:p w14:paraId="4C317E3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eastAsia="Calibri"/>
          <w:lang w:val="en-US" w:eastAsia="en-US"/>
        </w:rPr>
      </w:pPr>
      <w:r>
        <w:rPr>
          <w:rFonts w:eastAsia="Calibri"/>
          <w:lang w:val="en-US" w:eastAsia="en-US"/>
        </w:rPr>
        <w:t xml:space="preserve">                                    variation is generated by increasing the </w:t>
      </w:r>
    </w:p>
    <w:p w14:paraId="21C4768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eastAsia="Calibri"/>
          <w:lang w:val="en-US" w:eastAsia="en-US"/>
        </w:rPr>
      </w:pPr>
      <w:r>
        <w:rPr>
          <w:rFonts w:eastAsia="Calibri"/>
          <w:lang w:val="en-US" w:eastAsia="en-US"/>
        </w:rPr>
        <w:t xml:space="preserve">                                    mutation variance in a single generation. </w:t>
      </w:r>
    </w:p>
    <w:p w14:paraId="0903CB6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rFonts w:eastAsia="Calibri"/>
          <w:lang w:val="en-US" w:eastAsia="en-US"/>
        </w:rPr>
        <w:t xml:space="preserve">                                    Increasing the variance is only applied </w:t>
      </w:r>
      <w:r>
        <w:rPr>
          <w:lang w:val="en-US"/>
        </w:rPr>
        <w:t xml:space="preserve">when a </w:t>
      </w:r>
    </w:p>
    <w:p w14:paraId="719EBDE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better solution </w:t>
      </w:r>
      <w:proofErr w:type="gramStart"/>
      <w:r>
        <w:rPr>
          <w:lang w:val="en-US"/>
        </w:rPr>
        <w:t>is not been</w:t>
      </w:r>
      <w:proofErr w:type="gramEnd"/>
      <w:r>
        <w:rPr>
          <w:lang w:val="en-US"/>
        </w:rPr>
        <w:t xml:space="preserve"> found for </w:t>
      </w:r>
    </w:p>
    <w:p w14:paraId="71E91DF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w:t>
      </w:r>
      <w:r>
        <w:rPr>
          <w:i/>
          <w:lang w:val="en-US"/>
        </w:rPr>
        <w:t>restartInterval</w:t>
      </w:r>
      <w:r>
        <w:rPr>
          <w:lang w:val="en-US"/>
        </w:rPr>
        <w:t xml:space="preserve"> generations. Better solutions </w:t>
      </w:r>
    </w:p>
    <w:p w14:paraId="172E6F4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are those that increase the optimisation </w:t>
      </w:r>
    </w:p>
    <w:p w14:paraId="6B70EB8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criterion, which is a function of genetic merit, </w:t>
      </w:r>
    </w:p>
    <w:p w14:paraId="6609C03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average additive-genetic relationship, </w:t>
      </w:r>
      <w:r>
        <w:rPr>
          <w:i/>
          <w:lang w:val="en-US"/>
        </w:rPr>
        <w:t>wMerit</w:t>
      </w:r>
      <w:r>
        <w:rPr>
          <w:lang w:val="en-US"/>
        </w:rPr>
        <w:t xml:space="preserve">, </w:t>
      </w:r>
    </w:p>
    <w:p w14:paraId="1F1ED95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and </w:t>
      </w:r>
      <w:r>
        <w:rPr>
          <w:i/>
          <w:lang w:val="en-US"/>
        </w:rPr>
        <w:t>wRelationship</w:t>
      </w:r>
      <w:r>
        <w:rPr>
          <w:lang w:val="en-US"/>
        </w:rPr>
        <w:t>.</w:t>
      </w:r>
    </w:p>
    <w:p w14:paraId="7D859C2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Type: Integer</w:t>
      </w:r>
    </w:p>
    <w:p w14:paraId="09C45611" w14:textId="77777777" w:rsidR="001D6ADA" w:rsidRDefault="00000000">
      <w:r>
        <w:t xml:space="preserve">                        Options: </w:t>
      </w:r>
      <w:r>
        <w:rPr>
          <w:i/>
          <w:lang w:val="en-US"/>
        </w:rPr>
        <w:t>restartInterval</w:t>
      </w:r>
      <w:r>
        <w:t>≥1</w:t>
      </w:r>
    </w:p>
    <w:p w14:paraId="4C26922E" w14:textId="77777777" w:rsidR="001D6ADA" w:rsidRDefault="00000000">
      <w:r>
        <w:t xml:space="preserve">                        Default: </w:t>
      </w:r>
      <w:r>
        <w:rPr>
          <w:i/>
          <w:lang w:val="en-US"/>
        </w:rPr>
        <w:t>restartInterval</w:t>
      </w:r>
      <w:r>
        <w:t xml:space="preserve"> must be specified</w:t>
      </w:r>
    </w:p>
    <w:p w14:paraId="7EC2DDE7" w14:textId="77777777" w:rsidR="001D6ADA" w:rsidRDefault="001D6ADA"/>
    <w:p w14:paraId="14C7D60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lang w:val="en-US"/>
        </w:rPr>
        <w:t>exchangeAlgorithm</w:t>
      </w:r>
      <w:r>
        <w:t xml:space="preserve">     Definition: </w:t>
      </w:r>
      <w:r>
        <w:rPr>
          <w:lang w:val="en-US"/>
        </w:rPr>
        <w:t xml:space="preserve">Number of generations after which an exchange </w:t>
      </w:r>
    </w:p>
    <w:p w14:paraId="516AFF7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algorithm is used to iteratively optimise </w:t>
      </w:r>
    </w:p>
    <w:p w14:paraId="10D8780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solutions generated by the evolutionary </w:t>
      </w:r>
    </w:p>
    <w:p w14:paraId="5B80F2D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algorithm</w:t>
      </w:r>
    </w:p>
    <w:p w14:paraId="7CF1F81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Type: Integer</w:t>
      </w:r>
    </w:p>
    <w:p w14:paraId="69C6F167" w14:textId="77777777" w:rsidR="001D6ADA" w:rsidRDefault="00000000">
      <w:r>
        <w:t xml:space="preserve">                        Options: </w:t>
      </w:r>
      <w:r>
        <w:rPr>
          <w:i/>
          <w:lang w:val="en-US"/>
        </w:rPr>
        <w:t>exchangeAlgorithm</w:t>
      </w:r>
      <w:r>
        <w:t>≥1</w:t>
      </w:r>
    </w:p>
    <w:p w14:paraId="1027EA0B" w14:textId="77777777" w:rsidR="001D6ADA" w:rsidRDefault="00000000">
      <w:r>
        <w:t xml:space="preserve">                        Default: </w:t>
      </w:r>
      <w:r>
        <w:rPr>
          <w:i/>
          <w:lang w:val="en-US"/>
        </w:rPr>
        <w:t>exchangeAlgorithm</w:t>
      </w:r>
      <w:r>
        <w:t xml:space="preserve"> must be specified</w:t>
      </w:r>
    </w:p>
    <w:p w14:paraId="664A5181" w14:textId="77777777" w:rsidR="001D6ADA" w:rsidRDefault="001D6ADA"/>
    <w:p w14:paraId="4C25B3D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highlight w:val="yellow"/>
          <w:lang w:val="en-US"/>
        </w:rPr>
      </w:pPr>
      <w:r>
        <w:t xml:space="preserve">  </w:t>
      </w:r>
      <w:r>
        <w:rPr>
          <w:i/>
          <w:lang w:val="en-US"/>
        </w:rPr>
        <w:t xml:space="preserve">mutateProb  </w:t>
      </w:r>
      <w:r>
        <w:t xml:space="preserve">          Definition: </w:t>
      </w:r>
      <w:r>
        <w:rPr>
          <w:color w:val="FF0000"/>
          <w:highlight w:val="yellow"/>
          <w:lang w:val="en-US"/>
        </w:rPr>
        <w:t xml:space="preserve">Probability of mutating an (each)individual in a </w:t>
      </w:r>
    </w:p>
    <w:p w14:paraId="5D70B06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highlight w:val="yellow"/>
          <w:lang w:val="en-US"/>
        </w:rPr>
      </w:pPr>
      <w:r>
        <w:rPr>
          <w:color w:val="FF0000"/>
          <w:highlight w:val="yellow"/>
          <w:lang w:val="en-US"/>
        </w:rPr>
        <w:t xml:space="preserve">                                    solution generated by the evolutionary </w:t>
      </w:r>
    </w:p>
    <w:p w14:paraId="472CE1F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highlight w:val="yellow"/>
          <w:lang w:val="en-US"/>
        </w:rPr>
      </w:pPr>
      <w:r>
        <w:rPr>
          <w:color w:val="FF0000"/>
          <w:highlight w:val="yellow"/>
          <w:lang w:val="en-US"/>
        </w:rPr>
        <w:t xml:space="preserve">                                    algorithm by randomly exchanging the </w:t>
      </w:r>
    </w:p>
    <w:p w14:paraId="1FE6C76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highlight w:val="yellow"/>
          <w:lang w:val="en-US"/>
        </w:rPr>
      </w:pPr>
      <w:r>
        <w:rPr>
          <w:color w:val="FF0000"/>
          <w:highlight w:val="yellow"/>
          <w:lang w:val="en-US"/>
        </w:rPr>
        <w:t xml:space="preserve">                                    individual for another individual (in the </w:t>
      </w:r>
    </w:p>
    <w:p w14:paraId="737CBD77" w14:textId="77777777" w:rsidR="001D6ADA" w:rsidRDefault="00000000">
      <w:pPr>
        <w:rPr>
          <w:color w:val="FF0000"/>
          <w:lang w:val="en-US"/>
        </w:rPr>
      </w:pPr>
      <w:r>
        <w:rPr>
          <w:color w:val="FF0000"/>
          <w:highlight w:val="yellow"/>
          <w:lang w:val="en-US"/>
        </w:rPr>
        <w:t xml:space="preserve">                                    solution or resampling?)</w:t>
      </w:r>
      <w:r>
        <w:rPr>
          <w:color w:val="FF0000"/>
          <w:lang w:val="en-US"/>
        </w:rPr>
        <w:t xml:space="preserve">. Suggested value </w:t>
      </w:r>
    </w:p>
    <w:p w14:paraId="137D7286" w14:textId="77777777" w:rsidR="001D6ADA" w:rsidRDefault="00000000">
      <w:pPr>
        <w:rPr>
          <w:rFonts w:eastAsia="Calibri"/>
          <w:lang w:val="en-US" w:eastAsia="en-US"/>
        </w:rPr>
      </w:pPr>
      <w:r>
        <w:rPr>
          <w:color w:val="FF0000"/>
          <w:lang w:val="en-US"/>
        </w:rPr>
        <w:t xml:space="preserve">                                    </w:t>
      </w:r>
      <w:r>
        <w:rPr>
          <w:rFonts w:eastAsia="Calibri"/>
          <w:color w:val="FF0000"/>
          <w:lang w:val="en-US" w:eastAsia="en-US"/>
        </w:rPr>
        <w:t>1/(4·Nmatings).</w:t>
      </w:r>
    </w:p>
    <w:p w14:paraId="4E9F2E8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Type: Real</w:t>
      </w:r>
    </w:p>
    <w:p w14:paraId="4BCA0069" w14:textId="77777777" w:rsidR="001D6ADA" w:rsidRDefault="00000000">
      <w:r>
        <w:t xml:space="preserve">                        Options: 0.0≤</w:t>
      </w:r>
      <w:r>
        <w:rPr>
          <w:i/>
          <w:lang w:val="en-US"/>
        </w:rPr>
        <w:t>mutateProb</w:t>
      </w:r>
      <w:r>
        <w:t>≤1.0</w:t>
      </w:r>
    </w:p>
    <w:p w14:paraId="1F7E9B88" w14:textId="77777777" w:rsidR="001D6ADA" w:rsidRDefault="00000000">
      <w:r>
        <w:t xml:space="preserve">                        Default: </w:t>
      </w:r>
      <w:r>
        <w:rPr>
          <w:i/>
          <w:lang w:val="en-US"/>
        </w:rPr>
        <w:t>mutateProb</w:t>
      </w:r>
      <w:r>
        <w:t xml:space="preserve"> must be specified</w:t>
      </w:r>
    </w:p>
    <w:p w14:paraId="57216CA6" w14:textId="77777777" w:rsidR="001D6ADA" w:rsidRDefault="001D6ADA"/>
    <w:p w14:paraId="3851F7A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highlight w:val="yellow"/>
          <w:lang w:val="en-US"/>
        </w:rPr>
      </w:pPr>
      <w:r>
        <w:rPr>
          <w:color w:val="00B050"/>
        </w:rPr>
        <w:t xml:space="preserve">  </w:t>
      </w:r>
      <w:r>
        <w:rPr>
          <w:i/>
          <w:color w:val="00B050"/>
          <w:lang w:val="en-US"/>
        </w:rPr>
        <w:t xml:space="preserve">crossoverProb </w:t>
      </w:r>
      <w:r>
        <w:rPr>
          <w:color w:val="00B050"/>
        </w:rPr>
        <w:t xml:space="preserve">        </w:t>
      </w:r>
      <w:r>
        <w:rPr>
          <w:color w:val="00B050"/>
          <w:highlight w:val="yellow"/>
        </w:rPr>
        <w:t xml:space="preserve">Definition: </w:t>
      </w:r>
      <w:r>
        <w:rPr>
          <w:rFonts w:eastAsia="Calibri"/>
          <w:color w:val="FF0000"/>
          <w:highlight w:val="yellow"/>
          <w:lang w:val="en-US" w:eastAsia="en-US"/>
        </w:rPr>
        <w:t xml:space="preserve">Probability of crossovers when </w:t>
      </w:r>
      <w:r>
        <w:rPr>
          <w:color w:val="FF0000"/>
          <w:highlight w:val="yellow"/>
          <w:lang w:val="en-US"/>
        </w:rPr>
        <w:t xml:space="preserve">the evolutionary </w:t>
      </w:r>
    </w:p>
    <w:p w14:paraId="3B963887" w14:textId="77777777" w:rsidR="001D6ADA" w:rsidRDefault="00000000">
      <w:pPr>
        <w:rPr>
          <w:rFonts w:eastAsia="Calibri"/>
          <w:color w:val="FF0000"/>
          <w:highlight w:val="yellow"/>
          <w:lang w:val="en-US" w:eastAsia="en-US"/>
        </w:rPr>
      </w:pPr>
      <w:r>
        <w:rPr>
          <w:color w:val="FF0000"/>
          <w:highlight w:val="yellow"/>
          <w:lang w:val="en-US"/>
        </w:rPr>
        <w:t xml:space="preserve">                                    algorithm</w:t>
      </w:r>
      <w:r>
        <w:rPr>
          <w:rFonts w:eastAsia="Calibri"/>
          <w:color w:val="FF0000"/>
          <w:highlight w:val="yellow"/>
          <w:lang w:val="en-US" w:eastAsia="en-US"/>
        </w:rPr>
        <w:t xml:space="preserve"> generates new solutions from two </w:t>
      </w:r>
    </w:p>
    <w:p w14:paraId="0D0366BE" w14:textId="77777777" w:rsidR="001D6ADA" w:rsidRDefault="00000000">
      <w:pPr>
        <w:rPr>
          <w:rFonts w:eastAsia="Calibri"/>
          <w:color w:val="FF0000"/>
          <w:lang w:val="en-US" w:eastAsia="en-US"/>
        </w:rPr>
      </w:pPr>
      <w:r>
        <w:rPr>
          <w:rFonts w:eastAsia="Calibri"/>
          <w:color w:val="FF0000"/>
          <w:highlight w:val="yellow"/>
          <w:lang w:val="en-US" w:eastAsia="en-US"/>
        </w:rPr>
        <w:t xml:space="preserve">                                    parental solutions</w:t>
      </w:r>
      <w:r>
        <w:rPr>
          <w:rFonts w:eastAsia="Calibri"/>
          <w:color w:val="FF0000"/>
          <w:lang w:val="en-US" w:eastAsia="en-US"/>
        </w:rPr>
        <w:t xml:space="preserve">. Suggested value between </w:t>
      </w:r>
    </w:p>
    <w:p w14:paraId="56893661" w14:textId="77777777" w:rsidR="001D6ADA" w:rsidRDefault="00000000">
      <w:pPr>
        <w:rPr>
          <w:rFonts w:eastAsia="Calibri"/>
          <w:color w:val="FF0000"/>
          <w:lang w:val="en-US" w:eastAsia="en-US"/>
        </w:rPr>
      </w:pPr>
      <w:r>
        <w:rPr>
          <w:rFonts w:eastAsia="Calibri"/>
          <w:color w:val="FF0000"/>
          <w:lang w:val="en-US" w:eastAsia="en-US"/>
        </w:rPr>
        <w:t xml:space="preserve">                                    </w:t>
      </w:r>
      <w:r>
        <w:rPr>
          <w:color w:val="FF0000"/>
        </w:rPr>
        <w:t>1/nMatings: 1/(2</w:t>
      </w:r>
      <w:r>
        <w:rPr>
          <w:rFonts w:eastAsia="Calibri"/>
          <w:color w:val="FF0000"/>
          <w:lang w:val="en-US" w:eastAsia="en-US"/>
        </w:rPr>
        <w:t>·</w:t>
      </w:r>
      <w:r>
        <w:rPr>
          <w:color w:val="FF0000"/>
        </w:rPr>
        <w:t>nMatings).</w:t>
      </w:r>
    </w:p>
    <w:p w14:paraId="68F7F94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00B050"/>
        </w:rPr>
      </w:pPr>
      <w:r>
        <w:rPr>
          <w:color w:val="00B050"/>
        </w:rPr>
        <w:t xml:space="preserve">                        Type: Real</w:t>
      </w:r>
    </w:p>
    <w:p w14:paraId="0C233B64" w14:textId="77777777" w:rsidR="001D6ADA" w:rsidRDefault="00000000">
      <w:pPr>
        <w:rPr>
          <w:color w:val="00B050"/>
        </w:rPr>
      </w:pPr>
      <w:r>
        <w:rPr>
          <w:color w:val="00B050"/>
        </w:rPr>
        <w:t xml:space="preserve">                        Options: 0.0≤</w:t>
      </w:r>
      <w:r>
        <w:rPr>
          <w:i/>
          <w:color w:val="00B050"/>
          <w:lang w:val="en-US"/>
        </w:rPr>
        <w:t>crossoverProb</w:t>
      </w:r>
      <w:r>
        <w:rPr>
          <w:color w:val="00B050"/>
        </w:rPr>
        <w:t>≤1.0</w:t>
      </w:r>
    </w:p>
    <w:p w14:paraId="3EAA24F3" w14:textId="77777777" w:rsidR="001D6ADA" w:rsidRDefault="00000000">
      <w:pPr>
        <w:rPr>
          <w:color w:val="00B050"/>
        </w:rPr>
      </w:pPr>
      <w:r>
        <w:rPr>
          <w:color w:val="00B050"/>
        </w:rPr>
        <w:t xml:space="preserve">                        Default: </w:t>
      </w:r>
      <w:r>
        <w:rPr>
          <w:i/>
          <w:color w:val="00B050"/>
          <w:lang w:val="en-US"/>
        </w:rPr>
        <w:t>crossoverProb</w:t>
      </w:r>
      <w:r>
        <w:rPr>
          <w:color w:val="00B050"/>
        </w:rPr>
        <w:t xml:space="preserve"> must be specified</w:t>
      </w:r>
    </w:p>
    <w:p w14:paraId="20584BE8" w14:textId="77777777" w:rsidR="001D6ADA" w:rsidRDefault="001D6ADA">
      <w:pPr>
        <w:rPr>
          <w:color w:val="00B050"/>
        </w:rPr>
      </w:pPr>
    </w:p>
    <w:p w14:paraId="7664BDA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00B050"/>
          <w:highlight w:val="yellow"/>
          <w:lang w:val="en-US"/>
        </w:rPr>
      </w:pPr>
      <w:r>
        <w:rPr>
          <w:color w:val="00B050"/>
        </w:rPr>
        <w:t xml:space="preserve">  </w:t>
      </w:r>
      <w:r>
        <w:rPr>
          <w:i/>
          <w:color w:val="00B050"/>
          <w:lang w:val="en-US"/>
        </w:rPr>
        <w:t xml:space="preserve">directedMutateProb </w:t>
      </w:r>
      <w:r>
        <w:rPr>
          <w:color w:val="00B050"/>
        </w:rPr>
        <w:t xml:space="preserve">   </w:t>
      </w:r>
      <w:r>
        <w:rPr>
          <w:color w:val="00B050"/>
          <w:highlight w:val="yellow"/>
        </w:rPr>
        <w:t xml:space="preserve">Definition: </w:t>
      </w:r>
      <w:r>
        <w:rPr>
          <w:color w:val="00B050"/>
          <w:highlight w:val="yellow"/>
          <w:lang w:val="en-US"/>
        </w:rPr>
        <w:t xml:space="preserve">Probability of mutating an individual in a </w:t>
      </w:r>
    </w:p>
    <w:p w14:paraId="11CC764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00B050"/>
          <w:highlight w:val="yellow"/>
          <w:lang w:val="en-US"/>
        </w:rPr>
      </w:pPr>
      <w:r>
        <w:rPr>
          <w:color w:val="00B050"/>
          <w:highlight w:val="yellow"/>
          <w:lang w:val="en-US"/>
        </w:rPr>
        <w:t xml:space="preserve">                                    solution generated by the evolutionary algorithm</w:t>
      </w:r>
    </w:p>
    <w:p w14:paraId="6BE15348" w14:textId="77777777" w:rsidR="001D6ADA" w:rsidRDefault="00000000">
      <w:pPr>
        <w:rPr>
          <w:rFonts w:eastAsia="Calibri"/>
          <w:color w:val="FF0000"/>
          <w:sz w:val="22"/>
          <w:szCs w:val="22"/>
          <w:lang w:val="en-US" w:eastAsia="en-US"/>
        </w:rPr>
      </w:pPr>
      <w:r>
        <w:rPr>
          <w:color w:val="00B050"/>
          <w:highlight w:val="yellow"/>
          <w:lang w:val="en-US"/>
        </w:rPr>
        <w:t xml:space="preserve">                                    by exchanging the individual for an individual </w:t>
      </w:r>
      <w:r>
        <w:rPr>
          <w:color w:val="FF0000"/>
          <w:highlight w:val="yellow"/>
          <w:lang w:val="en-US"/>
        </w:rPr>
        <w:t xml:space="preserve">that increases the evaluation of the solution. </w:t>
      </w:r>
      <w:r>
        <w:rPr>
          <w:color w:val="FF0000"/>
          <w:lang w:val="en-US"/>
        </w:rPr>
        <w:t xml:space="preserve">Suggested value </w:t>
      </w:r>
      <w:r>
        <w:rPr>
          <w:rFonts w:eastAsia="Calibri"/>
          <w:color w:val="FF0000"/>
          <w:sz w:val="22"/>
          <w:szCs w:val="22"/>
          <w:lang w:val="en-US" w:eastAsia="en-US"/>
        </w:rPr>
        <w:t>1/(2*nMatings).</w:t>
      </w:r>
    </w:p>
    <w:p w14:paraId="3E44EFC9" w14:textId="77777777" w:rsidR="001D6ADA" w:rsidRDefault="001D6A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FF0000"/>
          <w:highlight w:val="yellow"/>
          <w:lang w:val="en-US"/>
        </w:rPr>
      </w:pPr>
    </w:p>
    <w:p w14:paraId="75AFCAF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00B050"/>
        </w:rPr>
      </w:pPr>
      <w:r>
        <w:rPr>
          <w:color w:val="00B050"/>
        </w:rPr>
        <w:t xml:space="preserve">                        Type: Real</w:t>
      </w:r>
    </w:p>
    <w:p w14:paraId="740A0A25" w14:textId="77777777" w:rsidR="001D6ADA" w:rsidRDefault="00000000">
      <w:pPr>
        <w:rPr>
          <w:color w:val="00B050"/>
        </w:rPr>
      </w:pPr>
      <w:r>
        <w:rPr>
          <w:color w:val="00B050"/>
        </w:rPr>
        <w:t xml:space="preserve">                        Options: 0.0≤</w:t>
      </w:r>
      <w:r>
        <w:rPr>
          <w:i/>
          <w:color w:val="00B050"/>
          <w:lang w:val="en-US"/>
        </w:rPr>
        <w:t>directedMutateProb</w:t>
      </w:r>
      <w:r>
        <w:rPr>
          <w:color w:val="00B050"/>
        </w:rPr>
        <w:t>≤1.0</w:t>
      </w:r>
    </w:p>
    <w:p w14:paraId="40341212" w14:textId="77777777" w:rsidR="001D6ADA" w:rsidRDefault="00000000">
      <w:pPr>
        <w:rPr>
          <w:color w:val="00B050"/>
        </w:rPr>
      </w:pPr>
      <w:r>
        <w:rPr>
          <w:color w:val="00B050"/>
        </w:rPr>
        <w:lastRenderedPageBreak/>
        <w:t xml:space="preserve">                        Default: </w:t>
      </w:r>
      <w:r>
        <w:rPr>
          <w:i/>
          <w:color w:val="00B050"/>
          <w:lang w:val="en-US"/>
        </w:rPr>
        <w:t>directedMutateProb</w:t>
      </w:r>
      <w:r>
        <w:rPr>
          <w:color w:val="00B050"/>
        </w:rPr>
        <w:t xml:space="preserve"> must be specified</w:t>
      </w:r>
    </w:p>
    <w:p w14:paraId="28A61448" w14:textId="77777777" w:rsidR="001D6ADA" w:rsidRDefault="001D6ADA">
      <w:pPr>
        <w:rPr>
          <w:color w:val="00B050"/>
        </w:rPr>
      </w:pPr>
    </w:p>
    <w:p w14:paraId="0664DC8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00B050"/>
          <w:lang w:val="en-US"/>
        </w:rPr>
      </w:pPr>
      <w:r>
        <w:rPr>
          <w:color w:val="00B050"/>
        </w:rPr>
        <w:t xml:space="preserve">  </w:t>
      </w:r>
      <w:r>
        <w:rPr>
          <w:i/>
          <w:color w:val="00B050"/>
        </w:rPr>
        <w:t>seed</w:t>
      </w:r>
      <w:r>
        <w:rPr>
          <w:color w:val="00B050"/>
        </w:rPr>
        <w:t xml:space="preserve">                  Definition: </w:t>
      </w:r>
      <w:r>
        <w:rPr>
          <w:color w:val="00B050"/>
          <w:lang w:val="en-US"/>
        </w:rPr>
        <w:t>Seed used by random-number generator in EVA</w:t>
      </w:r>
    </w:p>
    <w:p w14:paraId="666D271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color w:val="00B050"/>
        </w:rPr>
      </w:pPr>
      <w:r>
        <w:rPr>
          <w:color w:val="00B050"/>
        </w:rPr>
        <w:t xml:space="preserve">                        Type: Integer</w:t>
      </w:r>
    </w:p>
    <w:p w14:paraId="0481ADD2" w14:textId="77777777" w:rsidR="001D6ADA" w:rsidRDefault="00000000">
      <w:pPr>
        <w:rPr>
          <w:color w:val="00B050"/>
        </w:rPr>
      </w:pPr>
      <w:r>
        <w:rPr>
          <w:color w:val="00B050"/>
        </w:rPr>
        <w:t xml:space="preserve">                        Options:  0 Seed sampled by computer clock</w:t>
      </w:r>
    </w:p>
    <w:p w14:paraId="7DF60C8E" w14:textId="77777777" w:rsidR="001D6ADA" w:rsidRDefault="00000000">
      <w:pPr>
        <w:rPr>
          <w:color w:val="00B050"/>
        </w:rPr>
      </w:pPr>
      <w:r>
        <w:rPr>
          <w:color w:val="00B050"/>
        </w:rPr>
        <w:t xml:space="preserve">                                 &gt;0 Specified seed</w:t>
      </w:r>
    </w:p>
    <w:p w14:paraId="634C976C" w14:textId="77777777" w:rsidR="001D6ADA" w:rsidRDefault="00000000">
      <w:pPr>
        <w:rPr>
          <w:color w:val="00B050"/>
        </w:rPr>
      </w:pPr>
      <w:r>
        <w:rPr>
          <w:color w:val="00B050"/>
        </w:rPr>
        <w:t xml:space="preserve">                        Default: </w:t>
      </w:r>
      <w:r>
        <w:rPr>
          <w:i/>
          <w:color w:val="00B050"/>
          <w:lang w:val="en-US"/>
        </w:rPr>
        <w:t>seed</w:t>
      </w:r>
      <w:r>
        <w:rPr>
          <w:color w:val="00B050"/>
        </w:rPr>
        <w:t xml:space="preserve"> must be specified</w:t>
      </w:r>
    </w:p>
    <w:p w14:paraId="0C5A038C" w14:textId="77777777" w:rsidR="001D6ADA" w:rsidRDefault="001D6ADA">
      <w:pPr>
        <w:rPr>
          <w:color w:val="00B050"/>
        </w:rPr>
      </w:pPr>
    </w:p>
    <w:p w14:paraId="7446C841" w14:textId="77777777" w:rsidR="001D6ADA" w:rsidRDefault="00000000">
      <w:pPr>
        <w:rPr>
          <w:color w:val="00B050"/>
        </w:rPr>
      </w:pPr>
      <w:r>
        <w:rPr>
          <w:color w:val="00B050"/>
        </w:rPr>
        <w:t xml:space="preserve">  **Additional information**</w:t>
      </w:r>
    </w:p>
    <w:p w14:paraId="5A7D60DE" w14:textId="77777777" w:rsidR="001D6ADA" w:rsidRDefault="00000000">
      <w:pPr>
        <w:rPr>
          <w:color w:val="00B050"/>
        </w:rPr>
      </w:pPr>
      <w:r>
        <w:rPr>
          <w:color w:val="00B050"/>
        </w:rPr>
        <w:t xml:space="preserve">  </w:t>
      </w:r>
      <w:r>
        <w:rPr>
          <w:color w:val="00B050"/>
          <w:highlight w:val="yellow"/>
        </w:rPr>
        <w:t>A description of the program EVA is provided in the Appendix</w:t>
      </w:r>
    </w:p>
    <w:p w14:paraId="16FA1D36" w14:textId="77777777" w:rsidR="001D6ADA" w:rsidRDefault="001D6ADA">
      <w:pPr>
        <w:rPr>
          <w:color w:val="00B050"/>
        </w:rPr>
      </w:pPr>
    </w:p>
    <w:p w14:paraId="143F5E10" w14:textId="77777777" w:rsidR="001D6ADA" w:rsidRDefault="001D6ADA">
      <w:pPr>
        <w:rPr>
          <w:color w:val="00B050"/>
        </w:rPr>
      </w:pPr>
    </w:p>
    <w:p w14:paraId="5E083D30" w14:textId="77777777" w:rsidR="001D6ADA" w:rsidRDefault="001D6ADA">
      <w:pPr>
        <w:rPr>
          <w:color w:val="00B050"/>
        </w:rPr>
      </w:pPr>
    </w:p>
    <w:p w14:paraId="7D204F2C" w14:textId="77777777" w:rsidR="001D6ADA" w:rsidRDefault="00000000">
      <w:pPr>
        <w:pStyle w:val="Overskrift2"/>
        <w:rPr>
          <w:rStyle w:val="Strk"/>
        </w:rPr>
      </w:pPr>
      <w:r>
        <w:rPr>
          <w:rStyle w:val="Strk"/>
        </w:rPr>
        <w:t>&amp;SELECTIONTOOLEXTRA</w:t>
      </w:r>
    </w:p>
    <w:p w14:paraId="5B8A4B09" w14:textId="77777777" w:rsidR="001D6ADA" w:rsidRDefault="00000000">
      <w:r>
        <w:t xml:space="preserve">  SelectUnitRuleParm=</w:t>
      </w:r>
    </w:p>
    <w:p w14:paraId="636D827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rPr>
      </w:pPr>
      <w:r>
        <w:t xml:space="preserve">  </w:t>
      </w:r>
      <w:proofErr w:type="gramStart"/>
      <w:r>
        <w:rPr>
          <w:i/>
        </w:rPr>
        <w:t>stage  selection</w:t>
      </w:r>
      <w:proofErr w:type="gramEnd"/>
      <w:r>
        <w:rPr>
          <w:i/>
        </w:rPr>
        <w:t xml:space="preserve">_unit  nUnitSelect  CriterionBetweenUnit minSizeselected     </w:t>
      </w:r>
    </w:p>
    <w:p w14:paraId="7B3211A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rPr>
      </w:pPr>
      <w:r>
        <w:rPr>
          <w:i/>
        </w:rPr>
        <w:t xml:space="preserve">  maxSizeselected CriterionWithinUnit</w:t>
      </w:r>
    </w:p>
    <w:p w14:paraId="4ADBFD0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TimeSeqBy=</w:t>
      </w:r>
      <w:r>
        <w:rPr>
          <w:i/>
        </w:rPr>
        <w:t>TimeSeqBy</w:t>
      </w:r>
    </w:p>
    <w:p w14:paraId="7486A26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rPr>
      </w:pPr>
      <w:r>
        <w:t xml:space="preserve">  TimeSkipBy=</w:t>
      </w:r>
      <w:r>
        <w:rPr>
          <w:i/>
        </w:rPr>
        <w:t>TimeSkipBy</w:t>
      </w:r>
    </w:p>
    <w:p w14:paraId="6C1201D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ApplyQtlSelection=</w:t>
      </w:r>
      <w:r>
        <w:rPr>
          <w:i/>
        </w:rPr>
        <w:t>ApplyQtlSelection</w:t>
      </w:r>
    </w:p>
    <w:p w14:paraId="09DE8C9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selectQtlRules=</w:t>
      </w:r>
      <w:r>
        <w:rPr>
          <w:i/>
        </w:rPr>
        <w:t>selectQtlRules</w:t>
      </w:r>
    </w:p>
    <w:p w14:paraId="39C39EA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rPr>
        <w:t xml:space="preserve">  </w:t>
      </w:r>
      <w:r>
        <w:t>/</w:t>
      </w:r>
    </w:p>
    <w:p w14:paraId="20AAF9F6" w14:textId="77777777" w:rsidR="001D6ADA" w:rsidRDefault="001D6ADA"/>
    <w:p w14:paraId="5A442529" w14:textId="77777777" w:rsidR="001D6ADA" w:rsidRDefault="00000000">
      <w:r>
        <w:t xml:space="preserve">  **Task**</w:t>
      </w:r>
    </w:p>
    <w:p w14:paraId="03528B16" w14:textId="77777777" w:rsidR="001D6ADA" w:rsidRDefault="00000000">
      <w:r>
        <w:t xml:space="preserve">  Extra tools and rules applied for selection_scheme. The tools added here are usually optional inputs for selection_scheme. These tools are not directly added to selection_scheme because this could advoid changes in input formats for different versions of adam. </w:t>
      </w:r>
    </w:p>
    <w:p w14:paraId="10AE81C5" w14:textId="77777777" w:rsidR="001D6ADA" w:rsidRDefault="001D6ADA"/>
    <w:p w14:paraId="11B50D95" w14:textId="77777777" w:rsidR="001D6ADA" w:rsidRDefault="00000000">
      <w:r>
        <w:t xml:space="preserve">SelectUnitRuleParm: Selection is applied within or between selection units when truncation selection has </w:t>
      </w:r>
      <w:r>
        <w:rPr>
          <w:i/>
          <w:lang w:val="en-US"/>
        </w:rPr>
        <w:t>select_scheme</w:t>
      </w:r>
      <w:r>
        <w:t xml:space="preserve">%otherSelectionLayer=1. All animals must pass conditions set by the corresponding </w:t>
      </w:r>
      <w:r>
        <w:rPr>
          <w:i/>
          <w:lang w:val="en-US"/>
        </w:rPr>
        <w:t>select_scheme</w:t>
      </w:r>
      <w:r>
        <w:t xml:space="preserve"> first, before going to this selection layer. </w:t>
      </w:r>
    </w:p>
    <w:p w14:paraId="69D6BB48" w14:textId="77777777" w:rsidR="001D6ADA" w:rsidRDefault="001D6ADA"/>
    <w:p w14:paraId="6DDBB529" w14:textId="77777777" w:rsidR="001D6ADA" w:rsidRDefault="00000000">
      <w:r>
        <w:t>TimeSeqBy &amp; TimeSkipBy: specifies which selection stages are used or skiped at each time step.</w:t>
      </w:r>
    </w:p>
    <w:p w14:paraId="20C1D757" w14:textId="77777777" w:rsidR="001D6ADA" w:rsidRDefault="001D6ADA"/>
    <w:p w14:paraId="476ED861" w14:textId="77777777" w:rsidR="001D6ADA" w:rsidRDefault="00000000">
      <w:r>
        <w:t xml:space="preserve">  **Properties of names**</w:t>
      </w:r>
    </w:p>
    <w:p w14:paraId="026FEEC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stage</w:t>
      </w:r>
      <w:r>
        <w:t xml:space="preserve">                 Definition: </w:t>
      </w:r>
      <w:r>
        <w:rPr>
          <w:lang w:val="en-US"/>
        </w:rPr>
        <w:t xml:space="preserve">Stage of selection. Must correspond to a </w:t>
      </w:r>
    </w:p>
    <w:p w14:paraId="1B285DE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selection stage in </w:t>
      </w:r>
      <w:r>
        <w:rPr>
          <w:i/>
          <w:lang w:val="en-US"/>
        </w:rPr>
        <w:t>select_scheme</w:t>
      </w:r>
      <w:r>
        <w:rPr>
          <w:lang w:val="en-US"/>
        </w:rPr>
        <w:t xml:space="preserve"> </w:t>
      </w:r>
    </w:p>
    <w:p w14:paraId="76A81CD2" w14:textId="77777777" w:rsidR="001D6ADA" w:rsidRDefault="00000000">
      <w:r>
        <w:t xml:space="preserve">                        Type: Integer</w:t>
      </w:r>
    </w:p>
    <w:p w14:paraId="2A669F53" w14:textId="77777777" w:rsidR="001D6ADA" w:rsidRDefault="00000000">
      <w:r>
        <w:t xml:space="preserve">                        Options: 1≤</w:t>
      </w:r>
      <w:r>
        <w:rPr>
          <w:i/>
        </w:rPr>
        <w:t>stage</w:t>
      </w:r>
      <w:r>
        <w:t>≤</w:t>
      </w:r>
      <w:r>
        <w:rPr>
          <w:i/>
        </w:rPr>
        <w:t>selection_groups</w:t>
      </w:r>
    </w:p>
    <w:p w14:paraId="3DFAF085" w14:textId="77777777" w:rsidR="001D6ADA" w:rsidRDefault="00000000">
      <w:r>
        <w:t xml:space="preserve">                        Default: </w:t>
      </w:r>
      <w:r>
        <w:rPr>
          <w:i/>
        </w:rPr>
        <w:t>stage</w:t>
      </w:r>
      <w:r>
        <w:t xml:space="preserve"> must be specified</w:t>
      </w:r>
    </w:p>
    <w:p w14:paraId="5EE9EF16" w14:textId="77777777" w:rsidR="001D6ADA" w:rsidRDefault="001D6ADA">
      <w:pPr>
        <w:rPr>
          <w:color w:val="00B050"/>
        </w:rPr>
      </w:pPr>
    </w:p>
    <w:p w14:paraId="4F8617D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selection_unit</w:t>
      </w:r>
      <w:r>
        <w:t xml:space="preserve">        Definition: </w:t>
      </w:r>
      <w:r>
        <w:rPr>
          <w:lang w:val="en-US"/>
        </w:rPr>
        <w:t>Unit of selection</w:t>
      </w:r>
    </w:p>
    <w:p w14:paraId="664DDF8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 xml:space="preserve">                       Type: Character</w:t>
      </w:r>
    </w:p>
    <w:p w14:paraId="54846BD9" w14:textId="77777777" w:rsidR="001D6ADA" w:rsidRDefault="00000000">
      <w:r>
        <w:t xml:space="preserve">                        Default: </w:t>
      </w:r>
      <w:r>
        <w:rPr>
          <w:i/>
        </w:rPr>
        <w:t>selection_unit</w:t>
      </w:r>
      <w:r>
        <w:t xml:space="preserve"> must be specified</w:t>
      </w:r>
    </w:p>
    <w:p w14:paraId="772A33B4" w14:textId="77777777" w:rsidR="001D6ADA" w:rsidRDefault="00000000">
      <w:pPr>
        <w:ind w:left="1304" w:firstLine="1304"/>
      </w:pPr>
      <w:r>
        <w:t xml:space="preserve">  Options:    "population"     </w:t>
      </w:r>
      <w:proofErr w:type="gramStart"/>
      <w:r>
        <w:t xml:space="preserve">  :</w:t>
      </w:r>
      <w:proofErr w:type="gramEnd"/>
      <w:r>
        <w:t xml:space="preserve"> Population of animals</w:t>
      </w:r>
    </w:p>
    <w:p w14:paraId="290E725C" w14:textId="77777777" w:rsidR="001D6ADA" w:rsidRDefault="00000000">
      <w:pPr>
        <w:ind w:left="2608" w:firstLine="1304"/>
      </w:pPr>
      <w:r>
        <w:t xml:space="preserve">   "herd"           </w:t>
      </w:r>
      <w:proofErr w:type="gramStart"/>
      <w:r>
        <w:t xml:space="preserve">  :</w:t>
      </w:r>
      <w:proofErr w:type="gramEnd"/>
      <w:r>
        <w:t xml:space="preserve"> herd</w:t>
      </w:r>
    </w:p>
    <w:p w14:paraId="2A45F18A" w14:textId="77777777" w:rsidR="001D6ADA" w:rsidRDefault="00000000">
      <w:pPr>
        <w:ind w:left="1304" w:firstLine="1304"/>
      </w:pPr>
      <w:r>
        <w:t xml:space="preserve">              "family"</w:t>
      </w:r>
    </w:p>
    <w:p w14:paraId="585004DC" w14:textId="77777777" w:rsidR="001D6ADA" w:rsidRDefault="00000000">
      <w:pPr>
        <w:ind w:left="1304" w:firstLine="1304"/>
      </w:pPr>
      <w:r>
        <w:t xml:space="preserve">              'fullfamily'</w:t>
      </w:r>
    </w:p>
    <w:p w14:paraId="10D761F0" w14:textId="77777777" w:rsidR="001D6ADA" w:rsidRDefault="00000000">
      <w:r>
        <w:tab/>
      </w:r>
      <w:r>
        <w:tab/>
        <w:t xml:space="preserve"> </w:t>
      </w:r>
      <w:r>
        <w:tab/>
        <w:t xml:space="preserve">   'familyorigins'</w:t>
      </w:r>
    </w:p>
    <w:p w14:paraId="31D4EAE3" w14:textId="77777777" w:rsidR="001D6ADA" w:rsidRDefault="00000000">
      <w:r>
        <w:t xml:space="preserve"> </w:t>
      </w:r>
      <w:r>
        <w:tab/>
      </w:r>
      <w:r>
        <w:tab/>
      </w:r>
      <w:r>
        <w:tab/>
        <w:t xml:space="preserve">   'grandparent'</w:t>
      </w:r>
    </w:p>
    <w:p w14:paraId="5043D0DE" w14:textId="77777777" w:rsidR="001D6ADA" w:rsidRDefault="00000000">
      <w:r>
        <w:tab/>
      </w:r>
      <w:r>
        <w:tab/>
      </w:r>
      <w:r>
        <w:tab/>
        <w:t xml:space="preserve">   'group'</w:t>
      </w:r>
    </w:p>
    <w:p w14:paraId="54B0BCA6" w14:textId="77777777" w:rsidR="001D6ADA" w:rsidRDefault="001D6ADA"/>
    <w:p w14:paraId="1B420AA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lastRenderedPageBreak/>
        <w:t xml:space="preserve">  </w:t>
      </w:r>
      <w:r>
        <w:rPr>
          <w:i/>
        </w:rPr>
        <w:t>nUnitSelect</w:t>
      </w:r>
      <w:r>
        <w:t xml:space="preserve">           Definition: N</w:t>
      </w:r>
      <w:r>
        <w:rPr>
          <w:lang w:val="en-US"/>
        </w:rPr>
        <w:t>umber of units to be selected</w:t>
      </w:r>
    </w:p>
    <w:p w14:paraId="4F9F035A" w14:textId="77777777" w:rsidR="001D6ADA" w:rsidRDefault="00000000">
      <w:r>
        <w:t xml:space="preserve">                        Type: Integer</w:t>
      </w:r>
    </w:p>
    <w:p w14:paraId="2250825E" w14:textId="77777777" w:rsidR="001D6ADA" w:rsidRDefault="00000000">
      <w:r>
        <w:t xml:space="preserve">                        Options: &gt;0</w:t>
      </w:r>
    </w:p>
    <w:p w14:paraId="05A60E7E" w14:textId="77777777" w:rsidR="001D6ADA" w:rsidRDefault="00000000">
      <w:r>
        <w:t xml:space="preserve">                        Default: </w:t>
      </w:r>
      <w:r>
        <w:rPr>
          <w:i/>
        </w:rPr>
        <w:t>nUnitSelect</w:t>
      </w:r>
      <w:r>
        <w:t xml:space="preserve"> must be specified</w:t>
      </w:r>
    </w:p>
    <w:p w14:paraId="4E86B00B" w14:textId="77777777" w:rsidR="001D6ADA" w:rsidRDefault="001D6ADA">
      <w:pPr>
        <w:rPr>
          <w:color w:val="00B050"/>
        </w:rPr>
      </w:pPr>
    </w:p>
    <w:p w14:paraId="201C7FA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proofErr w:type="gramStart"/>
      <w:r>
        <w:rPr>
          <w:i/>
        </w:rPr>
        <w:t>CriterionBetweenUnit</w:t>
      </w:r>
      <w:r>
        <w:t xml:space="preserve">  Definition</w:t>
      </w:r>
      <w:proofErr w:type="gramEnd"/>
      <w:r>
        <w:t xml:space="preserve">: </w:t>
      </w:r>
      <w:r>
        <w:rPr>
          <w:lang w:val="en-US"/>
        </w:rPr>
        <w:t>selection Criterion used for between units</w:t>
      </w:r>
    </w:p>
    <w:p w14:paraId="0059BB2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 xml:space="preserve">                       Type: Character</w:t>
      </w:r>
    </w:p>
    <w:p w14:paraId="0D6CA0D5" w14:textId="77777777" w:rsidR="001D6ADA" w:rsidRDefault="00000000">
      <w:r>
        <w:t xml:space="preserve">                        Default: </w:t>
      </w:r>
      <w:r>
        <w:rPr>
          <w:i/>
        </w:rPr>
        <w:t>CriterionBetweenUnit</w:t>
      </w:r>
      <w:r>
        <w:t xml:space="preserve"> must be specified</w:t>
      </w:r>
    </w:p>
    <w:p w14:paraId="1B62B591" w14:textId="77777777" w:rsidR="001D6ADA" w:rsidRDefault="00000000">
      <w:pPr>
        <w:ind w:left="1304" w:firstLine="1304"/>
      </w:pPr>
      <w:r>
        <w:t xml:space="preserve">  Options: "asselectscheme": same as the Criterion provided in </w:t>
      </w:r>
    </w:p>
    <w:p w14:paraId="34DC47A3" w14:textId="77777777" w:rsidR="001D6ADA" w:rsidRDefault="00000000">
      <w:pPr>
        <w:ind w:left="5216"/>
      </w:pPr>
      <w:r>
        <w:t xml:space="preserve">       The corresponding selection scheme</w:t>
      </w:r>
    </w:p>
    <w:p w14:paraId="01B4FA9B" w14:textId="77777777" w:rsidR="001D6ADA" w:rsidRDefault="00000000">
      <w:pPr>
        <w:ind w:left="2608" w:firstLine="1304"/>
      </w:pPr>
      <w:r>
        <w:t xml:space="preserve">"random"      </w:t>
      </w:r>
      <w:proofErr w:type="gramStart"/>
      <w:r>
        <w:t xml:space="preserve">  :</w:t>
      </w:r>
      <w:proofErr w:type="gramEnd"/>
      <w:r>
        <w:t xml:space="preserve"> random selection.</w:t>
      </w:r>
    </w:p>
    <w:p w14:paraId="16FEBD3D" w14:textId="77777777" w:rsidR="001D6ADA" w:rsidRDefault="001D6ADA">
      <w:pPr>
        <w:rPr>
          <w:color w:val="00B050"/>
        </w:rPr>
      </w:pPr>
    </w:p>
    <w:p w14:paraId="45AE981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rPr>
        <w:t>minSizeselected</w:t>
      </w:r>
      <w:r>
        <w:t xml:space="preserve">       Definition: minimum number of individuals within each unit are </w:t>
      </w:r>
    </w:p>
    <w:p w14:paraId="560D8D6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selected</w:t>
      </w:r>
    </w:p>
    <w:p w14:paraId="60F6D3ED" w14:textId="77777777" w:rsidR="001D6ADA" w:rsidRDefault="00000000">
      <w:r>
        <w:t xml:space="preserve">                        Type: Integer</w:t>
      </w:r>
    </w:p>
    <w:p w14:paraId="782D22AE" w14:textId="77777777" w:rsidR="001D6ADA" w:rsidRDefault="00000000">
      <w:r>
        <w:t xml:space="preserve">                        Options: &gt;0</w:t>
      </w:r>
    </w:p>
    <w:p w14:paraId="76986984" w14:textId="77777777" w:rsidR="001D6ADA" w:rsidRDefault="00000000">
      <w:r>
        <w:t xml:space="preserve">                        Default: </w:t>
      </w:r>
      <w:r>
        <w:rPr>
          <w:i/>
        </w:rPr>
        <w:t>minSizeselected</w:t>
      </w:r>
      <w:r>
        <w:t xml:space="preserve"> must be specified</w:t>
      </w:r>
    </w:p>
    <w:p w14:paraId="5014D3FB" w14:textId="77777777" w:rsidR="001D6ADA" w:rsidRDefault="001D6ADA">
      <w:pPr>
        <w:rPr>
          <w:color w:val="00B050"/>
        </w:rPr>
      </w:pPr>
    </w:p>
    <w:p w14:paraId="4A1514B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rPr>
        <w:t>maxSizeselected</w:t>
      </w:r>
      <w:r>
        <w:t xml:space="preserve">       Definition: maximum number of individuals within each unit are </w:t>
      </w:r>
    </w:p>
    <w:p w14:paraId="25C92DE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selected</w:t>
      </w:r>
    </w:p>
    <w:p w14:paraId="31F24325" w14:textId="77777777" w:rsidR="001D6ADA" w:rsidRDefault="00000000">
      <w:r>
        <w:t xml:space="preserve">                        Type: Integer</w:t>
      </w:r>
    </w:p>
    <w:p w14:paraId="3606A893" w14:textId="77777777" w:rsidR="001D6ADA" w:rsidRDefault="00000000">
      <w:r>
        <w:t xml:space="preserve">                        Options: &gt;0</w:t>
      </w:r>
    </w:p>
    <w:p w14:paraId="387DE9D7" w14:textId="77777777" w:rsidR="001D6ADA" w:rsidRDefault="00000000">
      <w:r>
        <w:t xml:space="preserve">                        Default: </w:t>
      </w:r>
      <w:r>
        <w:rPr>
          <w:i/>
        </w:rPr>
        <w:t>maxSizeselected</w:t>
      </w:r>
      <w:r>
        <w:t xml:space="preserve"> must be specified</w:t>
      </w:r>
    </w:p>
    <w:p w14:paraId="5180C02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rPr>
        <w:t>CriterionWithinUnit</w:t>
      </w:r>
      <w:r>
        <w:t xml:space="preserve">   Definition: </w:t>
      </w:r>
      <w:r>
        <w:rPr>
          <w:lang w:val="en-US"/>
        </w:rPr>
        <w:t>selection Criterion used for between units</w:t>
      </w:r>
    </w:p>
    <w:p w14:paraId="5358C3A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 xml:space="preserve">                       Type: Character</w:t>
      </w:r>
    </w:p>
    <w:p w14:paraId="0F57BB70" w14:textId="77777777" w:rsidR="001D6ADA" w:rsidRDefault="00000000">
      <w:r>
        <w:t xml:space="preserve">                        Default: </w:t>
      </w:r>
      <w:r>
        <w:rPr>
          <w:i/>
        </w:rPr>
        <w:t>CriterionWithinUnit</w:t>
      </w:r>
      <w:r>
        <w:t xml:space="preserve"> must be specified</w:t>
      </w:r>
    </w:p>
    <w:p w14:paraId="33BE6745" w14:textId="77777777" w:rsidR="001D6ADA" w:rsidRDefault="00000000">
      <w:pPr>
        <w:ind w:left="1304" w:firstLine="1304"/>
      </w:pPr>
      <w:r>
        <w:t xml:space="preserve">  Options: "asselectscheme": same as the Criterion provided in </w:t>
      </w:r>
    </w:p>
    <w:p w14:paraId="2A8C82A8" w14:textId="77777777" w:rsidR="001D6ADA" w:rsidRDefault="00000000">
      <w:pPr>
        <w:ind w:left="5216"/>
      </w:pPr>
      <w:r>
        <w:t xml:space="preserve">       the corresponding selection scheme</w:t>
      </w:r>
    </w:p>
    <w:p w14:paraId="6B7D3089" w14:textId="77777777" w:rsidR="001D6ADA" w:rsidRDefault="00000000">
      <w:pPr>
        <w:ind w:left="2608" w:firstLine="1304"/>
      </w:pPr>
      <w:r>
        <w:t xml:space="preserve">"random"      </w:t>
      </w:r>
      <w:proofErr w:type="gramStart"/>
      <w:r>
        <w:t xml:space="preserve">  :</w:t>
      </w:r>
      <w:proofErr w:type="gramEnd"/>
      <w:r>
        <w:t xml:space="preserve"> random selection.</w:t>
      </w:r>
    </w:p>
    <w:p w14:paraId="3CBBD8E1" w14:textId="77777777" w:rsidR="001D6ADA" w:rsidRDefault="001D6ADA"/>
    <w:p w14:paraId="0D7BF2C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bookmarkStart w:id="95" w:name="_Toc276389078"/>
      <w:bookmarkStart w:id="96" w:name="_Toc363546077"/>
      <w:bookmarkStart w:id="97" w:name="_Toc109904138"/>
      <w:r>
        <w:t xml:space="preserve">  </w:t>
      </w:r>
      <w:r>
        <w:rPr>
          <w:i/>
        </w:rPr>
        <w:t>TimeSeqBy</w:t>
      </w:r>
      <w:r>
        <w:t xml:space="preserve">       Definition: By default (By=1) the time step sequence from First time step to last time step for selection_scheme at stage are used: Eg. 1,2,3...ntime. By=n the time step sequence from First time step to last time step for selection_scheme at stage are used </w:t>
      </w:r>
      <w:proofErr w:type="gramStart"/>
      <w:r>
        <w:t>i,i</w:t>
      </w:r>
      <w:proofErr w:type="gramEnd"/>
      <w:r>
        <w:t xml:space="preserve">+1n,i+2n,i+3n,...ntime. </w:t>
      </w:r>
    </w:p>
    <w:p w14:paraId="671E6BC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r>
      <w:r>
        <w:tab/>
      </w:r>
      <w:r>
        <w:tab/>
      </w:r>
      <w:r>
        <w:tab/>
        <w:t xml:space="preserve">  Type: Integer</w:t>
      </w:r>
    </w:p>
    <w:p w14:paraId="15189751" w14:textId="77777777" w:rsidR="001D6ADA" w:rsidRDefault="00000000">
      <w:r>
        <w:t xml:space="preserve">                        Options: &lt;2 (if n&lt;2, n=1)</w:t>
      </w:r>
    </w:p>
    <w:p w14:paraId="6B71CDD9" w14:textId="77777777" w:rsidR="001D6ADA" w:rsidRDefault="00000000">
      <w:r>
        <w:tab/>
      </w:r>
      <w:r>
        <w:tab/>
      </w:r>
      <w:r>
        <w:tab/>
        <w:t>&gt;1 (if n&gt;1, n=n)</w:t>
      </w:r>
    </w:p>
    <w:p w14:paraId="07F2EC5B" w14:textId="77777777" w:rsidR="001D6ADA" w:rsidRDefault="00000000">
      <w:r>
        <w:t xml:space="preserve">                      dimension: selection_groups.</w:t>
      </w:r>
    </w:p>
    <w:p w14:paraId="0D620F8A" w14:textId="77777777" w:rsidR="001D6ADA" w:rsidRDefault="00000000">
      <w:pPr>
        <w:rPr>
          <w:i/>
        </w:rPr>
      </w:pPr>
      <w:r>
        <w:t xml:space="preserve">                        Default: </w:t>
      </w:r>
      <w:r>
        <w:rPr>
          <w:i/>
        </w:rPr>
        <w:t xml:space="preserve">optional input. </w:t>
      </w:r>
    </w:p>
    <w:p w14:paraId="05FAE89E" w14:textId="77777777" w:rsidR="001D6ADA" w:rsidRDefault="001D6A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
    <w:p w14:paraId="05BAB3D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rPr>
        <w:t>TimeSkipBy</w:t>
      </w:r>
      <w:r>
        <w:t xml:space="preserve">       Definition: By default (no skip &lt; 2) the time step sequence from First time step to last time step for selection_scheme at stage are used: Eg. 1,2,3...ntime. By=n the time step sequence skipped from First time step to last time step for selection_scheme at stage are i+1</w:t>
      </w:r>
      <w:proofErr w:type="gramStart"/>
      <w:r>
        <w:t>n,i</w:t>
      </w:r>
      <w:proofErr w:type="gramEnd"/>
      <w:r>
        <w:t xml:space="preserve">+2n,i+3n,...ntime. </w:t>
      </w:r>
    </w:p>
    <w:p w14:paraId="6691182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r>
      <w:r>
        <w:tab/>
      </w:r>
      <w:r>
        <w:tab/>
      </w:r>
      <w:r>
        <w:tab/>
        <w:t xml:space="preserve">  Type: Integer</w:t>
      </w:r>
    </w:p>
    <w:p w14:paraId="6758E8C9" w14:textId="77777777" w:rsidR="001D6ADA" w:rsidRDefault="00000000">
      <w:r>
        <w:t xml:space="preserve">                        Options: &lt;2 (if n&lt;2, n=0)</w:t>
      </w:r>
    </w:p>
    <w:p w14:paraId="58E74594" w14:textId="77777777" w:rsidR="001D6ADA" w:rsidRDefault="00000000">
      <w:r>
        <w:tab/>
      </w:r>
      <w:r>
        <w:tab/>
      </w:r>
      <w:r>
        <w:tab/>
        <w:t>&gt;1 (if n&gt;1, n=n)</w:t>
      </w:r>
    </w:p>
    <w:p w14:paraId="3B652172" w14:textId="77777777" w:rsidR="001D6ADA" w:rsidRDefault="00000000">
      <w:r>
        <w:t xml:space="preserve">                      dimension: selection_groups.</w:t>
      </w:r>
    </w:p>
    <w:p w14:paraId="31C0F4B9" w14:textId="77777777" w:rsidR="001D6ADA" w:rsidRDefault="00000000">
      <w:pPr>
        <w:rPr>
          <w:i/>
        </w:rPr>
      </w:pPr>
      <w:r>
        <w:t xml:space="preserve">                        Default: </w:t>
      </w:r>
      <w:r>
        <w:rPr>
          <w:i/>
        </w:rPr>
        <w:t>optional input.</w:t>
      </w:r>
    </w:p>
    <w:p w14:paraId="52791CAC" w14:textId="77777777" w:rsidR="001D6ADA" w:rsidRDefault="001D6ADA"/>
    <w:p w14:paraId="0B4DC68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rPr>
        <w:t xml:space="preserve">  </w:t>
      </w:r>
      <w:proofErr w:type="gramStart"/>
      <w:r>
        <w:rPr>
          <w:i/>
        </w:rPr>
        <w:t>ApplyQtlSelection</w:t>
      </w:r>
      <w:r>
        <w:t xml:space="preserve">  Definition</w:t>
      </w:r>
      <w:proofErr w:type="gramEnd"/>
      <w:r>
        <w:t xml:space="preserve">: apply qtl selection at stages using rules for qtlith. </w:t>
      </w:r>
    </w:p>
    <w:p w14:paraId="41C707C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r>
      <w:r>
        <w:tab/>
      </w:r>
      <w:r>
        <w:tab/>
      </w:r>
      <w:r>
        <w:tab/>
        <w:t xml:space="preserve">  Type: Integer</w:t>
      </w:r>
    </w:p>
    <w:p w14:paraId="0B826777" w14:textId="77777777" w:rsidR="001D6ADA" w:rsidRDefault="00000000">
      <w:r>
        <w:t xml:space="preserve">                        Options: 0…nRules</w:t>
      </w:r>
    </w:p>
    <w:p w14:paraId="24C7F19C" w14:textId="77777777" w:rsidR="001D6ADA" w:rsidRDefault="00000000">
      <w:r>
        <w:t xml:space="preserve">                      dimension: selection_groups.</w:t>
      </w:r>
    </w:p>
    <w:p w14:paraId="258CBC0C" w14:textId="77777777" w:rsidR="001D6ADA" w:rsidRDefault="00000000">
      <w:pPr>
        <w:rPr>
          <w:i/>
        </w:rPr>
      </w:pPr>
      <w:r>
        <w:t xml:space="preserve">                        Default: </w:t>
      </w:r>
      <w:r>
        <w:rPr>
          <w:i/>
        </w:rPr>
        <w:t>optional input.</w:t>
      </w:r>
    </w:p>
    <w:p w14:paraId="2316F20D" w14:textId="77777777" w:rsidR="001D6ADA" w:rsidRDefault="001D6A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
    <w:p w14:paraId="4250A07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proofErr w:type="gramStart"/>
      <w:r>
        <w:rPr>
          <w:i/>
        </w:rPr>
        <w:t xml:space="preserve">selectQtlRules  </w:t>
      </w:r>
      <w:r>
        <w:t>Definition</w:t>
      </w:r>
      <w:proofErr w:type="gramEnd"/>
      <w:r>
        <w:t>: apply qtl selection for qtlith using ith rule.</w:t>
      </w:r>
    </w:p>
    <w:p w14:paraId="2A288A2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lastRenderedPageBreak/>
        <w:t xml:space="preserve">    ! Parameters for selection of SNP rules. SNP will be randomly selected.</w:t>
      </w:r>
    </w:p>
    <w:p w14:paraId="70482E3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 If select for QTL, QTL with the highest effect for a trait is selected.</w:t>
      </w:r>
    </w:p>
    <w:p w14:paraId="1C20E099" w14:textId="77777777" w:rsidR="001D6ADA" w:rsidRDefault="001D6A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
    <w:p w14:paraId="34551C7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t>SnpSelith: (interger) snp selected th</w:t>
      </w:r>
    </w:p>
    <w:p w14:paraId="40327ECA" w14:textId="77777777" w:rsidR="001D6ADA" w:rsidRDefault="00000000">
      <w:r>
        <w:t xml:space="preserve">    ! &gt;=</w:t>
      </w:r>
      <w:proofErr w:type="gramStart"/>
      <w:r>
        <w:t>1 :</w:t>
      </w:r>
      <w:proofErr w:type="gramEnd"/>
      <w:r>
        <w:t xml:space="preserve"> higher rank, defined first. higher rank, higher effects.</w:t>
      </w:r>
    </w:p>
    <w:p w14:paraId="6C36D8A2" w14:textId="77777777" w:rsidR="001D6ADA" w:rsidRDefault="00000000">
      <w:r>
        <w:t xml:space="preserve">    ! once SNP defined, it will not be redefined. Different rules could have same SnpSelith.</w:t>
      </w:r>
    </w:p>
    <w:p w14:paraId="0F21A31C" w14:textId="77777777" w:rsidR="001D6ADA" w:rsidRDefault="001D6ADA">
      <w:pPr>
        <w:rPr>
          <w:i/>
        </w:rPr>
      </w:pPr>
    </w:p>
    <w:p w14:paraId="187B1E26" w14:textId="77777777" w:rsidR="001D6ADA" w:rsidRDefault="00000000">
      <w:r>
        <w:rPr>
          <w:i/>
        </w:rPr>
        <w:t xml:space="preserve">       Qtl</w:t>
      </w:r>
      <w:proofErr w:type="gramStart"/>
      <w:r>
        <w:rPr>
          <w:i/>
        </w:rPr>
        <w:t xml:space="preserve">: </w:t>
      </w:r>
      <w:r>
        <w:t xml:space="preserve"> (</w:t>
      </w:r>
      <w:proofErr w:type="gramEnd"/>
      <w:r>
        <w:t>character): options: qtl ,or marker</w:t>
      </w:r>
    </w:p>
    <w:p w14:paraId="46405B64" w14:textId="77777777" w:rsidR="001D6ADA" w:rsidRDefault="001D6ADA">
      <w:pPr>
        <w:rPr>
          <w:i/>
        </w:rPr>
      </w:pPr>
    </w:p>
    <w:p w14:paraId="2DFEDF06" w14:textId="77777777" w:rsidR="001D6ADA" w:rsidRDefault="00000000">
      <w:r>
        <w:rPr>
          <w:i/>
        </w:rPr>
        <w:t xml:space="preserve">       </w:t>
      </w:r>
      <w:proofErr w:type="gramStart"/>
      <w:r>
        <w:rPr>
          <w:i/>
        </w:rPr>
        <w:t>AlleleFreqRange(</w:t>
      </w:r>
      <w:proofErr w:type="gramEnd"/>
      <w:r>
        <w:rPr>
          <w:i/>
        </w:rPr>
        <w:t xml:space="preserve">1): </w:t>
      </w:r>
      <w:r>
        <w:t xml:space="preserve"> (real): options: 1&gt;= </w:t>
      </w:r>
      <w:r>
        <w:rPr>
          <w:i/>
        </w:rPr>
        <w:t>AlleleFreqRange(1)</w:t>
      </w:r>
      <w:r>
        <w:t>&gt;=0</w:t>
      </w:r>
    </w:p>
    <w:p w14:paraId="25BEBEE6" w14:textId="77777777" w:rsidR="001D6ADA" w:rsidRDefault="00000000">
      <w:r>
        <w:t xml:space="preserve">           ! First </w:t>
      </w:r>
      <w:proofErr w:type="gramStart"/>
      <w:r>
        <w:t>element :</w:t>
      </w:r>
      <w:proofErr w:type="gramEnd"/>
      <w:r>
        <w:t xml:space="preserve"> minimum frequency of minor allele considered(&gt;=0)</w:t>
      </w:r>
    </w:p>
    <w:p w14:paraId="21AE4F9A" w14:textId="77777777" w:rsidR="001D6ADA" w:rsidRDefault="00000000">
      <w:pPr>
        <w:rPr>
          <w:i/>
        </w:rPr>
      </w:pPr>
      <w:r>
        <w:rPr>
          <w:i/>
        </w:rPr>
        <w:t xml:space="preserve">       </w:t>
      </w:r>
      <w:proofErr w:type="gramStart"/>
      <w:r>
        <w:rPr>
          <w:i/>
        </w:rPr>
        <w:t>AlleleFreqRange(</w:t>
      </w:r>
      <w:proofErr w:type="gramEnd"/>
      <w:r>
        <w:rPr>
          <w:i/>
        </w:rPr>
        <w:t xml:space="preserve">2): </w:t>
      </w:r>
      <w:r>
        <w:t xml:space="preserve"> (real): options: 1&gt;= </w:t>
      </w:r>
      <w:r>
        <w:rPr>
          <w:i/>
        </w:rPr>
        <w:t>AlleleFreqRange(2)</w:t>
      </w:r>
      <w:r>
        <w:t>&gt;=</w:t>
      </w:r>
      <w:r>
        <w:rPr>
          <w:i/>
        </w:rPr>
        <w:t xml:space="preserve"> AlleleFreqRange(1)</w:t>
      </w:r>
    </w:p>
    <w:p w14:paraId="37309CD0" w14:textId="77777777" w:rsidR="001D6ADA" w:rsidRDefault="00000000">
      <w:r>
        <w:t xml:space="preserve">           ! Second element: maximum frequency of minor allele </w:t>
      </w:r>
      <w:proofErr w:type="gramStart"/>
      <w:r>
        <w:t>considered(</w:t>
      </w:r>
      <w:proofErr w:type="gramEnd"/>
      <w:r>
        <w:t>&lt;=1.0)</w:t>
      </w:r>
    </w:p>
    <w:p w14:paraId="5EFCB78B" w14:textId="77777777" w:rsidR="001D6ADA" w:rsidRDefault="001D6A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
    <w:p w14:paraId="201A437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t xml:space="preserve"> </w:t>
      </w:r>
      <w:proofErr w:type="gramStart"/>
      <w:r>
        <w:t>nAlleleCopy(</w:t>
      </w:r>
      <w:proofErr w:type="gramEnd"/>
      <w:r>
        <w:t>1): (interger) ! 0,</w:t>
      </w:r>
      <w:proofErr w:type="gramStart"/>
      <w:r>
        <w:t>1,2..</w:t>
      </w:r>
      <w:proofErr w:type="gramEnd"/>
      <w:r>
        <w:t>ploidy</w:t>
      </w:r>
    </w:p>
    <w:p w14:paraId="2A9BCCC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 First </w:t>
      </w:r>
      <w:proofErr w:type="gramStart"/>
      <w:r>
        <w:t>element :</w:t>
      </w:r>
      <w:proofErr w:type="gramEnd"/>
      <w:r>
        <w:t xml:space="preserve"> first number of allele copy considered (&gt;=0)</w:t>
      </w:r>
    </w:p>
    <w:p w14:paraId="360BDB3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t xml:space="preserve"> </w:t>
      </w:r>
      <w:proofErr w:type="gramStart"/>
      <w:r>
        <w:t>nAlleleCopy(</w:t>
      </w:r>
      <w:proofErr w:type="gramEnd"/>
      <w:r>
        <w:t>2): (interger) ! 0,</w:t>
      </w:r>
      <w:proofErr w:type="gramStart"/>
      <w:r>
        <w:t>1,2..</w:t>
      </w:r>
      <w:proofErr w:type="gramEnd"/>
      <w:r>
        <w:t>ploidy</w:t>
      </w:r>
    </w:p>
    <w:p w14:paraId="7FE6910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 Second element: Last number of allele copy considered (&gt;=0)</w:t>
      </w:r>
    </w:p>
    <w:p w14:paraId="4B5743B0" w14:textId="77777777" w:rsidR="001D6ADA" w:rsidRDefault="001D6A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
    <w:p w14:paraId="6DCC97F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t xml:space="preserve"> selectfortrait: (interger</w:t>
      </w:r>
      <w:proofErr w:type="gramStart"/>
      <w:r>
        <w:t>) !</w:t>
      </w:r>
      <w:proofErr w:type="gramEnd"/>
      <w:r>
        <w:t xml:space="preserve"> 0 &lt;= selectfortrait &lt;= ntbv. If SNP is marker, selectfortrait=0.</w:t>
      </w:r>
    </w:p>
    <w:p w14:paraId="5CEEE78C" w14:textId="77777777" w:rsidR="001D6ADA" w:rsidRDefault="00000000">
      <w:pPr>
        <w:tabs>
          <w:tab w:val="left" w:pos="2730"/>
        </w:tabs>
      </w:pPr>
      <w:r>
        <w:t xml:space="preserve">       signfortrait     </w:t>
      </w:r>
      <w:proofErr w:type="gramStart"/>
      <w:r>
        <w:t xml:space="preserve">  !</w:t>
      </w:r>
      <w:proofErr w:type="gramEnd"/>
      <w:r>
        <w:t xml:space="preserve"> -1,0,1. If SNP is marker, signfortrait=0.</w:t>
      </w:r>
    </w:p>
    <w:p w14:paraId="5435D9C6" w14:textId="77777777" w:rsidR="001D6ADA" w:rsidRDefault="001D6ADA"/>
    <w:p w14:paraId="30F05AB2" w14:textId="77777777" w:rsidR="001D6ADA" w:rsidRDefault="00000000">
      <w:pPr>
        <w:pStyle w:val="Overskrift2"/>
        <w:rPr>
          <w:rStyle w:val="Strk"/>
        </w:rPr>
      </w:pPr>
      <w:r>
        <w:rPr>
          <w:rStyle w:val="Strk"/>
        </w:rPr>
        <w:t>&amp;PHENOWEIGHTS</w:t>
      </w:r>
      <w:bookmarkEnd w:id="95"/>
      <w:bookmarkEnd w:id="96"/>
      <w:bookmarkEnd w:id="97"/>
    </w:p>
    <w:p w14:paraId="0FD4295F" w14:textId="77777777" w:rsidR="001D6ADA" w:rsidRDefault="00000000">
      <w:r>
        <w:t xml:space="preserve">  nPhenotypicWeights=</w:t>
      </w:r>
      <w:r>
        <w:rPr>
          <w:i/>
        </w:rPr>
        <w:t>nPhenotypicWeights</w:t>
      </w:r>
    </w:p>
    <w:p w14:paraId="5943D8A8" w14:textId="77777777" w:rsidR="001D6ADA" w:rsidRDefault="00000000">
      <w:r>
        <w:t xml:space="preserve">  phenotypicWeights=</w:t>
      </w:r>
      <w:proofErr w:type="gramStart"/>
      <w:r>
        <w:rPr>
          <w:i/>
        </w:rPr>
        <w:t xml:space="preserve">stage  </w:t>
      </w:r>
      <w:r>
        <w:rPr>
          <w:i/>
          <w:color w:val="FF0000"/>
        </w:rPr>
        <w:t>sex</w:t>
      </w:r>
      <w:proofErr w:type="gramEnd"/>
      <w:r>
        <w:rPr>
          <w:i/>
        </w:rPr>
        <w:t xml:space="preserve">  observation  weight</w:t>
      </w:r>
      <w:r>
        <w:t xml:space="preserve">  /</w:t>
      </w:r>
    </w:p>
    <w:p w14:paraId="1ADB993F" w14:textId="77777777" w:rsidR="001D6ADA" w:rsidRDefault="001D6ADA">
      <w:pPr>
        <w:rPr>
          <w:highlight w:val="yellow"/>
        </w:rPr>
      </w:pPr>
    </w:p>
    <w:p w14:paraId="7592D528" w14:textId="77777777" w:rsidR="001D6ADA" w:rsidRDefault="00000000">
      <w:r>
        <w:t xml:space="preserve">  NB! The number of lines specified in phenotypicWeights must equal </w:t>
      </w:r>
      <w:r>
        <w:rPr>
          <w:i/>
        </w:rPr>
        <w:t>nPhenotypicWeights</w:t>
      </w:r>
    </w:p>
    <w:p w14:paraId="1D08667B" w14:textId="77777777" w:rsidR="001D6ADA" w:rsidRDefault="001D6ADA"/>
    <w:p w14:paraId="66503567" w14:textId="77777777" w:rsidR="001D6ADA" w:rsidRDefault="00000000">
      <w:r>
        <w:t xml:space="preserve">  **Task**</w:t>
      </w:r>
    </w:p>
    <w:p w14:paraId="2E1D9D84" w14:textId="77777777" w:rsidR="001D6ADA" w:rsidRDefault="00000000">
      <w:r>
        <w:t xml:space="preserve">  Specify weights applied to each observation when aggregate phenotype used as </w:t>
      </w:r>
    </w:p>
    <w:p w14:paraId="41309669" w14:textId="77777777" w:rsidR="001D6ADA" w:rsidRDefault="00000000">
      <w:r>
        <w:t xml:space="preserve">  selection criterion</w:t>
      </w:r>
    </w:p>
    <w:p w14:paraId="00072299" w14:textId="77777777" w:rsidR="001D6ADA" w:rsidRDefault="001D6ADA"/>
    <w:p w14:paraId="2CC70300" w14:textId="77777777" w:rsidR="001D6ADA" w:rsidRDefault="00000000">
      <w:r>
        <w:t xml:space="preserve">  **Properties of names**</w:t>
      </w:r>
    </w:p>
    <w:p w14:paraId="69CAF269" w14:textId="77777777" w:rsidR="001D6ADA" w:rsidRDefault="00000000">
      <w:r>
        <w:t xml:space="preserve">  </w:t>
      </w:r>
      <w:r>
        <w:rPr>
          <w:i/>
        </w:rPr>
        <w:t>nPhenotypicWeights</w:t>
      </w:r>
      <w:r>
        <w:t xml:space="preserve">    Definition: Number of stage-observation combinations specified</w:t>
      </w:r>
    </w:p>
    <w:p w14:paraId="29C2A4B3" w14:textId="77777777" w:rsidR="001D6ADA" w:rsidRDefault="00000000">
      <w:r>
        <w:t xml:space="preserve">                                    in phenotypicWeights</w:t>
      </w:r>
    </w:p>
    <w:p w14:paraId="2B3538DA" w14:textId="77777777" w:rsidR="001D6ADA" w:rsidRDefault="00000000">
      <w:r>
        <w:t xml:space="preserve">                        Type: Integer</w:t>
      </w:r>
    </w:p>
    <w:p w14:paraId="33D2C429" w14:textId="77777777" w:rsidR="001D6ADA" w:rsidRDefault="00000000">
      <w:pPr>
        <w:rPr>
          <w:color w:val="FF0000"/>
          <w:lang w:val="en-US"/>
        </w:rPr>
      </w:pPr>
      <w:r>
        <w:t xml:space="preserve">                        Options: </w:t>
      </w:r>
      <w:r>
        <w:rPr>
          <w:color w:val="FF0000"/>
        </w:rPr>
        <w:t>1≤</w:t>
      </w:r>
      <w:r>
        <w:rPr>
          <w:i/>
          <w:color w:val="FF0000"/>
        </w:rPr>
        <w:t>nPhenotypicWeights</w:t>
      </w:r>
      <w:r>
        <w:rPr>
          <w:color w:val="FF0000"/>
        </w:rPr>
        <w:t>≤(</w:t>
      </w:r>
      <w:r>
        <w:rPr>
          <w:color w:val="FF0000"/>
          <w:lang w:val="en-US"/>
        </w:rPr>
        <w:t>n</w:t>
      </w:r>
      <w:r>
        <w:rPr>
          <w:color w:val="FF0000"/>
          <w:vertAlign w:val="subscript"/>
          <w:lang w:val="en-US"/>
        </w:rPr>
        <w:t>P</w:t>
      </w:r>
      <w:r>
        <w:rPr>
          <w:color w:val="FF0000"/>
          <w:lang w:val="en-US"/>
        </w:rPr>
        <w:t>+n</w:t>
      </w:r>
      <w:r>
        <w:rPr>
          <w:color w:val="FF0000"/>
          <w:vertAlign w:val="subscript"/>
          <w:lang w:val="en-US"/>
        </w:rPr>
        <w:t>m</w:t>
      </w:r>
      <w:r>
        <w:rPr>
          <w:color w:val="FF0000"/>
          <w:lang w:val="en-US"/>
        </w:rPr>
        <w:t>+</w:t>
      </w:r>
      <w:proofErr w:type="gramStart"/>
      <w:r>
        <w:rPr>
          <w:color w:val="FF0000"/>
          <w:lang w:val="en-US"/>
        </w:rPr>
        <w:t>n</w:t>
      </w:r>
      <w:r>
        <w:rPr>
          <w:color w:val="FF0000"/>
          <w:vertAlign w:val="subscript"/>
          <w:lang w:val="en-US"/>
        </w:rPr>
        <w:t>f</w:t>
      </w:r>
      <w:r>
        <w:rPr>
          <w:color w:val="FF0000"/>
          <w:lang w:val="en-US"/>
        </w:rPr>
        <w:t>)*</w:t>
      </w:r>
      <w:proofErr w:type="gramEnd"/>
      <w:r>
        <w:rPr>
          <w:color w:val="FF0000"/>
          <w:lang w:val="en-US"/>
        </w:rPr>
        <w:t>(</w:t>
      </w:r>
      <w:r>
        <w:rPr>
          <w:i/>
          <w:color w:val="FF0000"/>
          <w:lang w:val="en-US"/>
        </w:rPr>
        <w:t>nobs</w:t>
      </w:r>
      <w:r>
        <w:rPr>
          <w:color w:val="FF0000"/>
          <w:lang w:val="en-US"/>
        </w:rPr>
        <w:t>+</w:t>
      </w:r>
      <w:r>
        <w:rPr>
          <w:i/>
          <w:color w:val="FF0000"/>
          <w:lang w:val="en-US"/>
        </w:rPr>
        <w:t>nCombinedObs</w:t>
      </w:r>
      <w:r>
        <w:rPr>
          <w:color w:val="FF0000"/>
          <w:lang w:val="en-US"/>
        </w:rPr>
        <w:t xml:space="preserve">), </w:t>
      </w:r>
    </w:p>
    <w:p w14:paraId="37BC1EE1" w14:textId="77777777" w:rsidR="001D6ADA" w:rsidRDefault="00000000">
      <w:pPr>
        <w:rPr>
          <w:color w:val="FF0000"/>
          <w:lang w:val="en-US"/>
        </w:rPr>
      </w:pPr>
      <w:r>
        <w:rPr>
          <w:color w:val="FF0000"/>
          <w:lang w:val="en-US"/>
        </w:rPr>
        <w:t xml:space="preserve">                                 where n</w:t>
      </w:r>
      <w:r>
        <w:rPr>
          <w:color w:val="FF0000"/>
          <w:vertAlign w:val="subscript"/>
          <w:lang w:val="en-US"/>
        </w:rPr>
        <w:t>P</w:t>
      </w:r>
      <w:r>
        <w:rPr>
          <w:color w:val="FF0000"/>
          <w:lang w:val="en-US"/>
        </w:rPr>
        <w:t xml:space="preserve"> is the number of selection stages with </w:t>
      </w:r>
    </w:p>
    <w:p w14:paraId="46F96A3D" w14:textId="77777777" w:rsidR="001D6ADA" w:rsidRDefault="00000000">
      <w:pPr>
        <w:rPr>
          <w:color w:val="FF0000"/>
          <w:lang w:val="en-US"/>
        </w:rPr>
      </w:pPr>
      <w:r>
        <w:rPr>
          <w:color w:val="FF0000"/>
          <w:lang w:val="en-US"/>
        </w:rPr>
        <w:t xml:space="preserve">                                 </w:t>
      </w:r>
      <w:r>
        <w:rPr>
          <w:i/>
          <w:color w:val="FF0000"/>
          <w:lang w:val="en-US"/>
        </w:rPr>
        <w:t>sex_code</w:t>
      </w:r>
      <w:r>
        <w:rPr>
          <w:color w:val="FF0000"/>
          <w:lang w:val="en-US"/>
        </w:rPr>
        <w:t xml:space="preserve"> 0:6, </w:t>
      </w:r>
      <w:r>
        <w:rPr>
          <w:i/>
          <w:color w:val="FF0000"/>
        </w:rPr>
        <w:t>selection_method</w:t>
      </w:r>
      <w:r>
        <w:rPr>
          <w:color w:val="FF0000"/>
        </w:rPr>
        <w:t xml:space="preserve"> ‘truncation’, </w:t>
      </w:r>
      <w:r>
        <w:rPr>
          <w:color w:val="FF0000"/>
          <w:lang w:val="en-US"/>
        </w:rPr>
        <w:t xml:space="preserve">and </w:t>
      </w:r>
    </w:p>
    <w:p w14:paraId="696D9175" w14:textId="77777777" w:rsidR="001D6ADA" w:rsidRDefault="00000000">
      <w:pPr>
        <w:rPr>
          <w:color w:val="FF0000"/>
          <w:lang w:val="en-US"/>
        </w:rPr>
      </w:pPr>
      <w:r>
        <w:rPr>
          <w:color w:val="FF0000"/>
          <w:lang w:val="en-US"/>
        </w:rPr>
        <w:t xml:space="preserve">                                 </w:t>
      </w:r>
      <w:r>
        <w:rPr>
          <w:i/>
          <w:color w:val="FF0000"/>
        </w:rPr>
        <w:t>selection_criterion</w:t>
      </w:r>
      <w:r>
        <w:rPr>
          <w:color w:val="FF0000"/>
        </w:rPr>
        <w:t xml:space="preserve"> </w:t>
      </w:r>
      <w:r>
        <w:rPr>
          <w:color w:val="FF0000"/>
          <w:lang w:val="en-US"/>
        </w:rPr>
        <w:t>’phenoweight’; n</w:t>
      </w:r>
      <w:r>
        <w:rPr>
          <w:color w:val="FF0000"/>
          <w:vertAlign w:val="subscript"/>
          <w:lang w:val="en-US"/>
        </w:rPr>
        <w:t>m</w:t>
      </w:r>
      <w:r>
        <w:rPr>
          <w:color w:val="FF0000"/>
          <w:lang w:val="en-US"/>
        </w:rPr>
        <w:t xml:space="preserve"> is the number of </w:t>
      </w:r>
    </w:p>
    <w:p w14:paraId="2B72138A" w14:textId="77777777" w:rsidR="001D6ADA" w:rsidRDefault="00000000">
      <w:pPr>
        <w:rPr>
          <w:color w:val="FF0000"/>
          <w:lang w:val="en-US"/>
        </w:rPr>
      </w:pPr>
      <w:r>
        <w:rPr>
          <w:color w:val="FF0000"/>
          <w:lang w:val="en-US"/>
        </w:rPr>
        <w:t xml:space="preserve">                                 EVA-selection stages with </w:t>
      </w:r>
      <w:r>
        <w:rPr>
          <w:i/>
          <w:color w:val="FF0000"/>
        </w:rPr>
        <w:t>MaleSelCrit</w:t>
      </w:r>
      <w:r>
        <w:rPr>
          <w:color w:val="FF0000"/>
          <w:lang w:val="en-US"/>
        </w:rPr>
        <w:t xml:space="preserve"> ’phenoweight</w:t>
      </w:r>
      <w:proofErr w:type="gramStart"/>
      <w:r>
        <w:rPr>
          <w:color w:val="FF0000"/>
          <w:lang w:val="en-US"/>
        </w:rPr>
        <w:t>’;</w:t>
      </w:r>
      <w:proofErr w:type="gramEnd"/>
      <w:r>
        <w:rPr>
          <w:color w:val="FF0000"/>
          <w:lang w:val="en-US"/>
        </w:rPr>
        <w:t xml:space="preserve"> </w:t>
      </w:r>
    </w:p>
    <w:p w14:paraId="52646D66" w14:textId="77777777" w:rsidR="001D6ADA" w:rsidRDefault="00000000">
      <w:pPr>
        <w:rPr>
          <w:color w:val="FF0000"/>
          <w:lang w:val="en-US"/>
        </w:rPr>
      </w:pPr>
      <w:r>
        <w:rPr>
          <w:color w:val="FF0000"/>
          <w:lang w:val="en-US"/>
        </w:rPr>
        <w:t xml:space="preserve">                                 and n</w:t>
      </w:r>
      <w:r>
        <w:rPr>
          <w:color w:val="FF0000"/>
          <w:vertAlign w:val="subscript"/>
          <w:lang w:val="en-US"/>
        </w:rPr>
        <w:t>f</w:t>
      </w:r>
      <w:r>
        <w:rPr>
          <w:color w:val="FF0000"/>
          <w:lang w:val="en-US"/>
        </w:rPr>
        <w:t xml:space="preserve"> is the number of EVA-selection stages with </w:t>
      </w:r>
    </w:p>
    <w:p w14:paraId="71C5BAD8" w14:textId="77777777" w:rsidR="001D6ADA" w:rsidRDefault="00000000">
      <w:pPr>
        <w:rPr>
          <w:color w:val="FF0000"/>
          <w:lang w:val="en-US"/>
        </w:rPr>
      </w:pPr>
      <w:r>
        <w:rPr>
          <w:color w:val="FF0000"/>
          <w:lang w:val="en-US"/>
        </w:rPr>
        <w:t xml:space="preserve">                                 </w:t>
      </w:r>
      <w:r>
        <w:rPr>
          <w:i/>
          <w:color w:val="FF0000"/>
        </w:rPr>
        <w:t>FemaleSelCrit</w:t>
      </w:r>
      <w:r>
        <w:rPr>
          <w:color w:val="FF0000"/>
          <w:lang w:val="en-US"/>
        </w:rPr>
        <w:t xml:space="preserve"> ’phenoweight’</w:t>
      </w:r>
      <w:r>
        <w:rPr>
          <w:color w:val="FF0000"/>
        </w:rPr>
        <w:t>.</w:t>
      </w:r>
    </w:p>
    <w:p w14:paraId="499DD3AC" w14:textId="77777777" w:rsidR="001D6ADA" w:rsidRDefault="00000000">
      <w:r>
        <w:t xml:space="preserve">                        Default: 0</w:t>
      </w:r>
    </w:p>
    <w:p w14:paraId="46CE5A35" w14:textId="77777777" w:rsidR="001D6ADA" w:rsidRDefault="001D6ADA">
      <w:pPr>
        <w:rPr>
          <w:highlight w:val="yellow"/>
        </w:rPr>
      </w:pPr>
    </w:p>
    <w:p w14:paraId="75676C3B" w14:textId="77777777" w:rsidR="001D6ADA" w:rsidRDefault="00000000">
      <w:r>
        <w:t xml:space="preserve">  </w:t>
      </w:r>
      <w:r>
        <w:rPr>
          <w:i/>
        </w:rPr>
        <w:t>stage</w:t>
      </w:r>
      <w:r>
        <w:t xml:space="preserve">                 Definition: Stage of selection at which phenotypic </w:t>
      </w:r>
    </w:p>
    <w:p w14:paraId="1BB0107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selection is applied. </w:t>
      </w:r>
      <w:r>
        <w:rPr>
          <w:lang w:val="en-US"/>
        </w:rPr>
        <w:t xml:space="preserve">Must correspond to a </w:t>
      </w:r>
    </w:p>
    <w:p w14:paraId="4C756B65" w14:textId="77777777" w:rsidR="001D6ADA" w:rsidRDefault="00000000">
      <w:r>
        <w:rPr>
          <w:lang w:val="en-US"/>
        </w:rPr>
        <w:t xml:space="preserve">                                    selection stage in </w:t>
      </w:r>
      <w:r>
        <w:rPr>
          <w:i/>
          <w:lang w:val="en-US"/>
        </w:rPr>
        <w:t>select_scheme</w:t>
      </w:r>
      <w:r>
        <w:rPr>
          <w:lang w:val="en-US"/>
        </w:rPr>
        <w:t>.</w:t>
      </w:r>
    </w:p>
    <w:p w14:paraId="4FA5CF51" w14:textId="77777777" w:rsidR="001D6ADA" w:rsidRDefault="00000000">
      <w:r>
        <w:t xml:space="preserve">                        Type: Integer</w:t>
      </w:r>
    </w:p>
    <w:p w14:paraId="270F3729" w14:textId="77777777" w:rsidR="001D6ADA" w:rsidRDefault="00000000">
      <w:r>
        <w:t xml:space="preserve">                        Options: 1≤</w:t>
      </w:r>
      <w:r>
        <w:rPr>
          <w:i/>
        </w:rPr>
        <w:t>stage</w:t>
      </w:r>
      <w:r>
        <w:t>≤</w:t>
      </w:r>
      <w:r>
        <w:rPr>
          <w:i/>
        </w:rPr>
        <w:t>selection_groups</w:t>
      </w:r>
    </w:p>
    <w:p w14:paraId="0DC3E67B" w14:textId="77777777" w:rsidR="001D6ADA" w:rsidRDefault="00000000">
      <w:r>
        <w:t xml:space="preserve">                        Default: </w:t>
      </w:r>
      <w:r>
        <w:rPr>
          <w:i/>
        </w:rPr>
        <w:t>stage</w:t>
      </w:r>
      <w:r>
        <w:t xml:space="preserve"> must be specified</w:t>
      </w:r>
    </w:p>
    <w:p w14:paraId="2F6DB435" w14:textId="77777777" w:rsidR="001D6ADA" w:rsidRDefault="001D6ADA">
      <w:pPr>
        <w:rPr>
          <w:highlight w:val="yellow"/>
        </w:rPr>
      </w:pPr>
    </w:p>
    <w:p w14:paraId="1EA71F96" w14:textId="77777777" w:rsidR="001D6ADA" w:rsidRDefault="00000000">
      <w:r>
        <w:lastRenderedPageBreak/>
        <w:t xml:space="preserve">  </w:t>
      </w:r>
      <w:r>
        <w:rPr>
          <w:i/>
        </w:rPr>
        <w:t>sex</w:t>
      </w:r>
      <w:r>
        <w:t xml:space="preserve">                   Definition: Sex of selection candidates to which phenotypic </w:t>
      </w:r>
    </w:p>
    <w:p w14:paraId="0C73782A" w14:textId="77777777" w:rsidR="001D6ADA" w:rsidRDefault="00000000">
      <w:r>
        <w:t xml:space="preserve">                                    selection is applied</w:t>
      </w:r>
    </w:p>
    <w:p w14:paraId="44D59F5A" w14:textId="77777777" w:rsidR="001D6ADA" w:rsidRDefault="00000000">
      <w:r>
        <w:t xml:space="preserve">                        Type: Integer</w:t>
      </w:r>
    </w:p>
    <w:p w14:paraId="524F0D18" w14:textId="77777777" w:rsidR="001D6ADA" w:rsidRDefault="00000000">
      <w:r>
        <w:t xml:space="preserve">                        Options:</w:t>
      </w:r>
    </w:p>
    <w:p w14:paraId="3DB643E9" w14:textId="77777777" w:rsidR="001D6ADA" w:rsidRDefault="00000000">
      <w:r>
        <w:t xml:space="preserve">                           0 Sex ignored, weights applied to both sexes</w:t>
      </w:r>
    </w:p>
    <w:p w14:paraId="14581498" w14:textId="77777777" w:rsidR="001D6ADA" w:rsidRDefault="00000000">
      <w:r>
        <w:t xml:space="preserve">                           1 Males</w:t>
      </w:r>
    </w:p>
    <w:p w14:paraId="121AC19F" w14:textId="77777777" w:rsidR="001D6ADA" w:rsidRDefault="00000000">
      <w:r>
        <w:t xml:space="preserve">                           2 Females</w:t>
      </w:r>
    </w:p>
    <w:p w14:paraId="27829F4B" w14:textId="77777777" w:rsidR="001D6ADA" w:rsidRDefault="00000000">
      <w:r>
        <w:t xml:space="preserve">                        Default: </w:t>
      </w:r>
      <w:r>
        <w:rPr>
          <w:i/>
        </w:rPr>
        <w:t>sex</w:t>
      </w:r>
      <w:r>
        <w:t xml:space="preserve"> must be specified</w:t>
      </w:r>
    </w:p>
    <w:p w14:paraId="5925D25E" w14:textId="77777777" w:rsidR="001D6ADA" w:rsidRDefault="001D6ADA">
      <w:pPr>
        <w:rPr>
          <w:highlight w:val="yellow"/>
        </w:rPr>
      </w:pPr>
    </w:p>
    <w:p w14:paraId="1B043CFD" w14:textId="77777777" w:rsidR="001D6ADA" w:rsidRDefault="00000000">
      <w:r>
        <w:t xml:space="preserve">  </w:t>
      </w:r>
      <w:r>
        <w:rPr>
          <w:i/>
        </w:rPr>
        <w:t xml:space="preserve">observation </w:t>
      </w:r>
      <w:r>
        <w:t xml:space="preserve">          Definition: Observation number</w:t>
      </w:r>
    </w:p>
    <w:p w14:paraId="0CA46B6A" w14:textId="77777777" w:rsidR="001D6ADA" w:rsidRDefault="00000000">
      <w:r>
        <w:t xml:space="preserve">                        Type: Integer</w:t>
      </w:r>
    </w:p>
    <w:p w14:paraId="1AB96926" w14:textId="77777777" w:rsidR="001D6ADA" w:rsidRDefault="00000000">
      <w:r>
        <w:t xml:space="preserve">                        Options: 1≤</w:t>
      </w:r>
      <w:r>
        <w:rPr>
          <w:i/>
        </w:rPr>
        <w:t>observation</w:t>
      </w:r>
      <w:r>
        <w:t>≤</w:t>
      </w:r>
      <w:r>
        <w:rPr>
          <w:i/>
        </w:rPr>
        <w:t>obs</w:t>
      </w:r>
    </w:p>
    <w:p w14:paraId="56038DA7" w14:textId="77777777" w:rsidR="001D6ADA" w:rsidRDefault="00000000">
      <w:r>
        <w:t xml:space="preserve">                        Default: </w:t>
      </w:r>
      <w:r>
        <w:rPr>
          <w:i/>
        </w:rPr>
        <w:t>observation</w:t>
      </w:r>
      <w:r>
        <w:t xml:space="preserve"> must be specified</w:t>
      </w:r>
    </w:p>
    <w:p w14:paraId="615E1802" w14:textId="77777777" w:rsidR="001D6ADA" w:rsidRDefault="001D6ADA">
      <w:pPr>
        <w:rPr>
          <w:highlight w:val="yellow"/>
        </w:rPr>
      </w:pPr>
    </w:p>
    <w:p w14:paraId="71CBE47B" w14:textId="77777777" w:rsidR="001D6ADA" w:rsidRDefault="00000000">
      <w:r>
        <w:t xml:space="preserve">  </w:t>
      </w:r>
      <w:r>
        <w:rPr>
          <w:i/>
        </w:rPr>
        <w:t>weight</w:t>
      </w:r>
      <w:r>
        <w:t xml:space="preserve">                Definition: Weight applied to observation</w:t>
      </w:r>
    </w:p>
    <w:p w14:paraId="36094822" w14:textId="77777777" w:rsidR="001D6ADA" w:rsidRDefault="00000000">
      <w:r>
        <w:t xml:space="preserve">                        Type: Real</w:t>
      </w:r>
    </w:p>
    <w:p w14:paraId="1D210729" w14:textId="77777777" w:rsidR="001D6ADA" w:rsidRDefault="00000000">
      <w:r>
        <w:t xml:space="preserve">                        Options: Any real value</w:t>
      </w:r>
    </w:p>
    <w:p w14:paraId="171C7C53" w14:textId="77777777" w:rsidR="001D6ADA" w:rsidRDefault="00000000">
      <w:r>
        <w:t xml:space="preserve">                        Default: </w:t>
      </w:r>
      <w:r>
        <w:rPr>
          <w:i/>
        </w:rPr>
        <w:t>weight</w:t>
      </w:r>
      <w:r>
        <w:t xml:space="preserve"> must be specified</w:t>
      </w:r>
    </w:p>
    <w:p w14:paraId="3ADA3A1E" w14:textId="77777777" w:rsidR="001D6ADA" w:rsidRDefault="001D6ADA">
      <w:pPr>
        <w:rPr>
          <w:highlight w:val="yellow"/>
        </w:rPr>
      </w:pPr>
    </w:p>
    <w:p w14:paraId="60F4730E" w14:textId="77777777" w:rsidR="001D6ADA" w:rsidRDefault="00000000">
      <w:r>
        <w:t xml:space="preserve">  **Additional information**</w:t>
      </w:r>
    </w:p>
    <w:p w14:paraId="1CEEB7FB" w14:textId="77777777" w:rsidR="001D6ADA" w:rsidRDefault="00000000">
      <w:pPr>
        <w:rPr>
          <w:color w:val="FF0000"/>
          <w:lang w:val="en-US"/>
        </w:rPr>
      </w:pPr>
      <w:r>
        <w:t xml:space="preserve">  1) </w:t>
      </w:r>
      <w:r>
        <w:rPr>
          <w:color w:val="FF0000"/>
        </w:rPr>
        <w:t xml:space="preserve">Namelist &amp;PHENOWEIGHTS must be provided when (i) </w:t>
      </w:r>
      <w:r>
        <w:rPr>
          <w:i/>
          <w:color w:val="FF0000"/>
        </w:rPr>
        <w:t>selection_criterion</w:t>
      </w:r>
      <w:r>
        <w:rPr>
          <w:color w:val="FF0000"/>
        </w:rPr>
        <w:t xml:space="preserve"> </w:t>
      </w:r>
      <w:r>
        <w:rPr>
          <w:color w:val="FF0000"/>
          <w:lang w:val="en-US"/>
        </w:rPr>
        <w:t xml:space="preserve">’phenoweight’ </w:t>
      </w:r>
    </w:p>
    <w:p w14:paraId="0D14CE23" w14:textId="77777777" w:rsidR="001D6ADA" w:rsidRDefault="00000000">
      <w:pPr>
        <w:rPr>
          <w:color w:val="FF0000"/>
          <w:lang w:val="en-US"/>
        </w:rPr>
      </w:pPr>
      <w:r>
        <w:rPr>
          <w:color w:val="FF0000"/>
          <w:lang w:val="en-US"/>
        </w:rPr>
        <w:t xml:space="preserve">     at any selection stage of </w:t>
      </w:r>
      <w:r>
        <w:rPr>
          <w:color w:val="FF0000"/>
        </w:rPr>
        <w:t xml:space="preserve">namelist &amp;SELECTION, variable </w:t>
      </w:r>
      <w:r>
        <w:rPr>
          <w:i/>
          <w:color w:val="FF0000"/>
        </w:rPr>
        <w:t>selection_scheme</w:t>
      </w:r>
      <w:r>
        <w:rPr>
          <w:color w:val="FF0000"/>
          <w:lang w:val="en-US"/>
        </w:rPr>
        <w:t xml:space="preserve"> with </w:t>
      </w:r>
    </w:p>
    <w:p w14:paraId="7234BFCC" w14:textId="77777777" w:rsidR="001D6ADA" w:rsidRDefault="00000000">
      <w:pPr>
        <w:rPr>
          <w:color w:val="FF0000"/>
          <w:lang w:val="en-US"/>
        </w:rPr>
      </w:pPr>
      <w:r>
        <w:rPr>
          <w:color w:val="FF0000"/>
          <w:lang w:val="en-US"/>
        </w:rPr>
        <w:t xml:space="preserve">     </w:t>
      </w:r>
      <w:r>
        <w:rPr>
          <w:i/>
          <w:color w:val="FF0000"/>
          <w:lang w:val="en-US"/>
        </w:rPr>
        <w:t xml:space="preserve">sex_code </w:t>
      </w:r>
      <w:r>
        <w:rPr>
          <w:color w:val="FF0000"/>
          <w:lang w:val="en-US"/>
        </w:rPr>
        <w:t xml:space="preserve">0:6, or (ii) </w:t>
      </w:r>
      <w:r>
        <w:rPr>
          <w:i/>
          <w:color w:val="FF0000"/>
        </w:rPr>
        <w:t>MaleSelCrit</w:t>
      </w:r>
      <w:r>
        <w:rPr>
          <w:color w:val="FF0000"/>
          <w:lang w:val="en-US"/>
        </w:rPr>
        <w:t xml:space="preserve"> ’phenoweight’ or </w:t>
      </w:r>
      <w:r>
        <w:rPr>
          <w:i/>
          <w:color w:val="FF0000"/>
        </w:rPr>
        <w:t>FemaleSelCrit</w:t>
      </w:r>
      <w:r>
        <w:rPr>
          <w:color w:val="FF0000"/>
          <w:lang w:val="en-US"/>
        </w:rPr>
        <w:t xml:space="preserve"> ’phenoweight’ </w:t>
      </w:r>
    </w:p>
    <w:p w14:paraId="6CAEDFF4" w14:textId="77777777" w:rsidR="001D6ADA" w:rsidRDefault="00000000">
      <w:pPr>
        <w:rPr>
          <w:color w:val="FF0000"/>
        </w:rPr>
      </w:pPr>
      <w:r>
        <w:rPr>
          <w:color w:val="FF0000"/>
          <w:lang w:val="en-US"/>
        </w:rPr>
        <w:t xml:space="preserve">     at any EVA-selection stage of </w:t>
      </w:r>
      <w:r>
        <w:rPr>
          <w:color w:val="FF0000"/>
        </w:rPr>
        <w:t>namelist &amp;EVA, variable</w:t>
      </w:r>
      <w:r>
        <w:rPr>
          <w:i/>
          <w:color w:val="FF0000"/>
        </w:rPr>
        <w:t xml:space="preserve"> </w:t>
      </w:r>
      <w:r>
        <w:rPr>
          <w:color w:val="FF0000"/>
        </w:rPr>
        <w:t>EvaSelection</w:t>
      </w:r>
    </w:p>
    <w:p w14:paraId="0BD294BF" w14:textId="77777777" w:rsidR="001D6ADA" w:rsidRDefault="001D6ADA"/>
    <w:p w14:paraId="28A115AA" w14:textId="77777777" w:rsidR="001D6ADA" w:rsidRDefault="00000000">
      <w:pPr>
        <w:rPr>
          <w:color w:val="FF0000"/>
        </w:rPr>
      </w:pPr>
      <w:r>
        <w:t xml:space="preserve">  2) </w:t>
      </w:r>
      <w:r>
        <w:rPr>
          <w:color w:val="FF0000"/>
        </w:rPr>
        <w:t xml:space="preserve">At least one </w:t>
      </w:r>
      <w:r>
        <w:rPr>
          <w:i/>
          <w:color w:val="FF0000"/>
        </w:rPr>
        <w:t>weight</w:t>
      </w:r>
      <w:r>
        <w:rPr>
          <w:color w:val="FF0000"/>
        </w:rPr>
        <w:t xml:space="preserve"> must be provided for each selection stage with phenotypic </w:t>
      </w:r>
    </w:p>
    <w:p w14:paraId="46C8F007" w14:textId="77777777" w:rsidR="001D6ADA" w:rsidRDefault="00000000">
      <w:r>
        <w:rPr>
          <w:color w:val="FF0000"/>
        </w:rPr>
        <w:t xml:space="preserve">     selection</w:t>
      </w:r>
    </w:p>
    <w:p w14:paraId="25AD0B25" w14:textId="77777777" w:rsidR="001D6ADA" w:rsidRDefault="001D6ADA"/>
    <w:p w14:paraId="7A9152AB" w14:textId="77777777" w:rsidR="001D6ADA" w:rsidRDefault="00000000">
      <w:r>
        <w:t xml:space="preserve">  3) Each combination of </w:t>
      </w:r>
      <w:r>
        <w:rPr>
          <w:i/>
        </w:rPr>
        <w:t>stage</w:t>
      </w:r>
      <w:r>
        <w:t xml:space="preserve">, </w:t>
      </w:r>
      <w:r>
        <w:rPr>
          <w:i/>
        </w:rPr>
        <w:t>sex</w:t>
      </w:r>
      <w:r>
        <w:t xml:space="preserve">, and </w:t>
      </w:r>
      <w:r>
        <w:rPr>
          <w:i/>
        </w:rPr>
        <w:t>observation</w:t>
      </w:r>
      <w:r>
        <w:t xml:space="preserve"> can only be provided once in </w:t>
      </w:r>
    </w:p>
    <w:p w14:paraId="341D6E39" w14:textId="77777777" w:rsidR="001D6ADA" w:rsidRDefault="00000000">
      <w:r>
        <w:t xml:space="preserve">     phenotypicWeights</w:t>
      </w:r>
    </w:p>
    <w:p w14:paraId="681A3D2C" w14:textId="77777777" w:rsidR="001D6ADA" w:rsidRDefault="001D6ADA">
      <w:pPr>
        <w:rPr>
          <w:color w:val="FF0000"/>
        </w:rPr>
      </w:pPr>
    </w:p>
    <w:p w14:paraId="51A9B13A" w14:textId="77777777" w:rsidR="001D6ADA" w:rsidRDefault="00000000">
      <w:pPr>
        <w:rPr>
          <w:color w:val="FF0000"/>
        </w:rPr>
      </w:pPr>
      <w:r>
        <w:t xml:space="preserve">  4) </w:t>
      </w:r>
      <w:r>
        <w:rPr>
          <w:i/>
          <w:color w:val="FF0000"/>
        </w:rPr>
        <w:t>sex</w:t>
      </w:r>
      <w:r>
        <w:rPr>
          <w:color w:val="FF0000"/>
        </w:rPr>
        <w:t xml:space="preserve"> must be 0 for all </w:t>
      </w:r>
      <w:r>
        <w:rPr>
          <w:i/>
          <w:color w:val="FF0000"/>
        </w:rPr>
        <w:t>stages</w:t>
      </w:r>
      <w:r>
        <w:rPr>
          <w:color w:val="FF0000"/>
        </w:rPr>
        <w:t xml:space="preserve"> corresponding to selection stages </w:t>
      </w:r>
      <w:r>
        <w:rPr>
          <w:color w:val="FF0000"/>
          <w:lang w:val="en-US"/>
        </w:rPr>
        <w:t xml:space="preserve">of </w:t>
      </w:r>
      <w:r>
        <w:rPr>
          <w:color w:val="FF0000"/>
        </w:rPr>
        <w:t xml:space="preserve">namelist </w:t>
      </w:r>
    </w:p>
    <w:p w14:paraId="7600DBA7" w14:textId="77777777" w:rsidR="001D6ADA" w:rsidRDefault="00000000">
      <w:pPr>
        <w:rPr>
          <w:color w:val="FF0000"/>
        </w:rPr>
      </w:pPr>
      <w:r>
        <w:rPr>
          <w:color w:val="FF0000"/>
        </w:rPr>
        <w:t xml:space="preserve">     &amp;SELECTION, variable </w:t>
      </w:r>
      <w:r>
        <w:rPr>
          <w:i/>
          <w:color w:val="FF0000"/>
        </w:rPr>
        <w:t>selection_scheme</w:t>
      </w:r>
      <w:r>
        <w:rPr>
          <w:color w:val="FF0000"/>
          <w:lang w:val="en-US"/>
        </w:rPr>
        <w:t xml:space="preserve"> </w:t>
      </w:r>
      <w:r>
        <w:rPr>
          <w:color w:val="FF0000"/>
        </w:rPr>
        <w:t xml:space="preserve">with </w:t>
      </w:r>
      <w:r>
        <w:rPr>
          <w:i/>
          <w:color w:val="FF0000"/>
          <w:lang w:val="en-US"/>
        </w:rPr>
        <w:t xml:space="preserve">sex_code </w:t>
      </w:r>
      <w:r>
        <w:rPr>
          <w:color w:val="FF0000"/>
          <w:lang w:val="en-US"/>
        </w:rPr>
        <w:t xml:space="preserve">0:6 and </w:t>
      </w:r>
      <w:r>
        <w:rPr>
          <w:i/>
          <w:color w:val="FF0000"/>
        </w:rPr>
        <w:t>selection_criterion</w:t>
      </w:r>
      <w:r>
        <w:rPr>
          <w:color w:val="FF0000"/>
        </w:rPr>
        <w:t xml:space="preserve"> </w:t>
      </w:r>
    </w:p>
    <w:p w14:paraId="19F790DA" w14:textId="77777777" w:rsidR="001D6ADA" w:rsidRDefault="00000000">
      <w:pPr>
        <w:rPr>
          <w:color w:val="FF0000"/>
          <w:lang w:val="en-US"/>
        </w:rPr>
      </w:pPr>
      <w:r>
        <w:rPr>
          <w:color w:val="FF0000"/>
        </w:rPr>
        <w:t xml:space="preserve">     </w:t>
      </w:r>
      <w:r>
        <w:rPr>
          <w:color w:val="FF0000"/>
          <w:lang w:val="en-US"/>
        </w:rPr>
        <w:t>’phenoweight’</w:t>
      </w:r>
    </w:p>
    <w:p w14:paraId="497CC659" w14:textId="77777777" w:rsidR="001D6ADA" w:rsidRDefault="001D6ADA">
      <w:pPr>
        <w:rPr>
          <w:color w:val="FF0000"/>
          <w:lang w:val="en-US"/>
        </w:rPr>
      </w:pPr>
    </w:p>
    <w:p w14:paraId="52D2254A" w14:textId="77777777" w:rsidR="001D6ADA" w:rsidRDefault="00000000">
      <w:pPr>
        <w:rPr>
          <w:color w:val="FF0000"/>
        </w:rPr>
      </w:pPr>
      <w:r>
        <w:t xml:space="preserve">  5) </w:t>
      </w:r>
      <w:r>
        <w:rPr>
          <w:i/>
          <w:color w:val="FF0000"/>
        </w:rPr>
        <w:t>weight</w:t>
      </w:r>
      <w:r>
        <w:rPr>
          <w:color w:val="FF0000"/>
        </w:rPr>
        <w:t xml:space="preserve"> is set to 0.0 for all observations not specified in phenotypicWeights</w:t>
      </w:r>
    </w:p>
    <w:p w14:paraId="62ED635E" w14:textId="77777777" w:rsidR="001D6ADA" w:rsidRDefault="001D6ADA">
      <w:pPr>
        <w:rPr>
          <w:color w:val="FF0000"/>
          <w:lang w:val="en-US"/>
        </w:rPr>
      </w:pPr>
    </w:p>
    <w:p w14:paraId="480A0509" w14:textId="77777777" w:rsidR="001D6ADA" w:rsidRDefault="00000000">
      <w:pPr>
        <w:rPr>
          <w:color w:val="FF0000"/>
        </w:rPr>
      </w:pPr>
      <w:r>
        <w:rPr>
          <w:color w:val="FF0000"/>
          <w:lang w:val="en-US"/>
        </w:rPr>
        <w:t xml:space="preserve">  6) </w:t>
      </w:r>
      <w:r>
        <w:rPr>
          <w:color w:val="FF0000"/>
        </w:rPr>
        <w:t xml:space="preserve">Observations with </w:t>
      </w:r>
      <w:r>
        <w:rPr>
          <w:i/>
          <w:color w:val="FF0000"/>
        </w:rPr>
        <w:t>weight</w:t>
      </w:r>
      <w:r>
        <w:rPr>
          <w:color w:val="FF0000"/>
        </w:rPr>
        <w:t xml:space="preserve"> 0.0 do not contribute to the aggregate phenotype used as </w:t>
      </w:r>
    </w:p>
    <w:p w14:paraId="436FF5B9" w14:textId="77777777" w:rsidR="001D6ADA" w:rsidRDefault="00000000">
      <w:pPr>
        <w:rPr>
          <w:color w:val="FF0000"/>
        </w:rPr>
      </w:pPr>
      <w:r>
        <w:rPr>
          <w:color w:val="FF0000"/>
        </w:rPr>
        <w:t xml:space="preserve">     the selection criterion</w:t>
      </w:r>
    </w:p>
    <w:p w14:paraId="393290AD" w14:textId="77777777" w:rsidR="001D6ADA" w:rsidRDefault="001D6ADA"/>
    <w:p w14:paraId="63E507D9" w14:textId="77777777" w:rsidR="001D6ADA" w:rsidRDefault="00000000">
      <w:r>
        <w:t xml:space="preserve">  7) Animals must have realised all observations allocated a </w:t>
      </w:r>
      <w:r>
        <w:rPr>
          <w:i/>
        </w:rPr>
        <w:t>weight</w:t>
      </w:r>
      <w:r>
        <w:t xml:space="preserve"> to be candidates </w:t>
      </w:r>
    </w:p>
    <w:p w14:paraId="646B0937" w14:textId="77777777" w:rsidR="001D6ADA" w:rsidRDefault="00000000">
      <w:r>
        <w:t xml:space="preserve">     for phenotypic selection at selection stage </w:t>
      </w:r>
      <w:r>
        <w:rPr>
          <w:i/>
        </w:rPr>
        <w:t>stage</w:t>
      </w:r>
      <w:r>
        <w:t xml:space="preserve">. That is, if an animal has not </w:t>
      </w:r>
    </w:p>
    <w:p w14:paraId="794D66B5" w14:textId="77777777" w:rsidR="001D6ADA" w:rsidRDefault="00000000">
      <w:r>
        <w:t xml:space="preserve">     had an observation realised, and the observation has </w:t>
      </w:r>
      <w:r>
        <w:rPr>
          <w:i/>
        </w:rPr>
        <w:t>weight</w:t>
      </w:r>
      <w:r>
        <w:t xml:space="preserve">≠0.0 at selection stage </w:t>
      </w:r>
    </w:p>
    <w:p w14:paraId="296A24E4" w14:textId="77777777" w:rsidR="001D6ADA" w:rsidRDefault="00000000">
      <w:r>
        <w:t xml:space="preserve">     </w:t>
      </w:r>
      <w:r>
        <w:rPr>
          <w:i/>
        </w:rPr>
        <w:t>stage</w:t>
      </w:r>
      <w:r>
        <w:t>, the animal is not considered a candidate for phenotypic selection.</w:t>
      </w:r>
    </w:p>
    <w:p w14:paraId="68161179" w14:textId="77777777" w:rsidR="001D6ADA" w:rsidRDefault="001D6ADA"/>
    <w:p w14:paraId="31A93636" w14:textId="77777777" w:rsidR="001D6ADA" w:rsidRDefault="00000000">
      <w:pPr>
        <w:pStyle w:val="Overskrift2"/>
        <w:rPr>
          <w:rStyle w:val="Strk"/>
          <w:color w:val="00B050"/>
        </w:rPr>
      </w:pPr>
      <w:bookmarkStart w:id="98" w:name="_Toc109904139"/>
      <w:r>
        <w:rPr>
          <w:rStyle w:val="Strk"/>
          <w:color w:val="00B050"/>
        </w:rPr>
        <w:t>&amp;GROUPPARAMETERS</w:t>
      </w:r>
      <w:bookmarkEnd w:id="98"/>
    </w:p>
    <w:p w14:paraId="439174A2" w14:textId="77777777" w:rsidR="001D6ADA" w:rsidRDefault="00000000">
      <w:pPr>
        <w:pStyle w:val="Almindeligtekst"/>
        <w:rPr>
          <w:color w:val="00B050"/>
        </w:rPr>
      </w:pPr>
      <w:r>
        <w:rPr>
          <w:color w:val="00B050"/>
        </w:rPr>
        <w:t xml:space="preserve">  parameters=</w:t>
      </w:r>
      <w:proofErr w:type="gramStart"/>
      <w:r>
        <w:rPr>
          <w:i/>
          <w:color w:val="00B050"/>
          <w:lang w:val="en-US"/>
        </w:rPr>
        <w:t>stage</w:t>
      </w:r>
      <w:r>
        <w:rPr>
          <w:color w:val="00B050"/>
        </w:rPr>
        <w:t xml:space="preserve">  </w:t>
      </w:r>
      <w:r>
        <w:rPr>
          <w:i/>
          <w:color w:val="00B050"/>
        </w:rPr>
        <w:t>minGroupSize</w:t>
      </w:r>
      <w:proofErr w:type="gramEnd"/>
      <w:r>
        <w:rPr>
          <w:color w:val="00B050"/>
        </w:rPr>
        <w:t xml:space="preserve">  </w:t>
      </w:r>
      <w:r>
        <w:rPr>
          <w:i/>
          <w:color w:val="00B050"/>
        </w:rPr>
        <w:t>maxGroupSize</w:t>
      </w:r>
      <w:r>
        <w:rPr>
          <w:color w:val="00B050"/>
        </w:rPr>
        <w:t xml:space="preserve">  </w:t>
      </w:r>
      <w:r>
        <w:rPr>
          <w:i/>
          <w:color w:val="00B050"/>
        </w:rPr>
        <w:t>interval</w:t>
      </w:r>
      <w:r>
        <w:rPr>
          <w:color w:val="00B050"/>
        </w:rPr>
        <w:t xml:space="preserve">  </w:t>
      </w:r>
      <w:r>
        <w:rPr>
          <w:i/>
          <w:color w:val="00B050"/>
        </w:rPr>
        <w:t>criterion</w:t>
      </w:r>
      <w:r>
        <w:rPr>
          <w:color w:val="00B050"/>
        </w:rPr>
        <w:t xml:space="preserve">  </w:t>
      </w:r>
    </w:p>
    <w:p w14:paraId="3E343B7A" w14:textId="77777777" w:rsidR="001D6ADA" w:rsidRDefault="00000000">
      <w:pPr>
        <w:pStyle w:val="Almindeligtekst"/>
        <w:rPr>
          <w:color w:val="00B050"/>
        </w:rPr>
      </w:pPr>
      <w:r>
        <w:rPr>
          <w:color w:val="00B050"/>
        </w:rPr>
        <w:t xml:space="preserve">             </w:t>
      </w:r>
      <w:proofErr w:type="gramStart"/>
      <w:r>
        <w:rPr>
          <w:i/>
          <w:color w:val="00B050"/>
        </w:rPr>
        <w:t>nSibsPerSubfamily</w:t>
      </w:r>
      <w:r>
        <w:rPr>
          <w:color w:val="00B050"/>
        </w:rPr>
        <w:t xml:space="preserve">  /</w:t>
      </w:r>
      <w:proofErr w:type="gramEnd"/>
    </w:p>
    <w:p w14:paraId="74DA7BE0" w14:textId="77777777" w:rsidR="001D6ADA" w:rsidRDefault="001D6ADA">
      <w:pPr>
        <w:rPr>
          <w:color w:val="00B050"/>
          <w:highlight w:val="yellow"/>
        </w:rPr>
      </w:pPr>
    </w:p>
    <w:p w14:paraId="7CCF484B" w14:textId="77777777" w:rsidR="001D6ADA" w:rsidRDefault="00000000">
      <w:pPr>
        <w:rPr>
          <w:color w:val="00B050"/>
        </w:rPr>
      </w:pPr>
      <w:r>
        <w:rPr>
          <w:color w:val="00B050"/>
        </w:rPr>
        <w:t xml:space="preserve">  NB! Number of lines in parameters must equal the number of selection stages, where</w:t>
      </w:r>
    </w:p>
    <w:p w14:paraId="37155245" w14:textId="77777777" w:rsidR="001D6ADA" w:rsidRDefault="00000000">
      <w:pPr>
        <w:rPr>
          <w:color w:val="00B050"/>
        </w:rPr>
      </w:pPr>
      <w:r>
        <w:rPr>
          <w:color w:val="00B050"/>
        </w:rPr>
        <w:t xml:space="preserve">      selected candidates are allocated to groups</w:t>
      </w:r>
    </w:p>
    <w:p w14:paraId="4801DFA2" w14:textId="77777777" w:rsidR="001D6ADA" w:rsidRDefault="001D6ADA">
      <w:pPr>
        <w:ind w:left="284"/>
        <w:rPr>
          <w:color w:val="00B050"/>
        </w:rPr>
      </w:pPr>
    </w:p>
    <w:p w14:paraId="0AED1708" w14:textId="77777777" w:rsidR="001D6ADA" w:rsidRDefault="00000000">
      <w:pPr>
        <w:rPr>
          <w:color w:val="00B050"/>
        </w:rPr>
      </w:pPr>
      <w:r>
        <w:rPr>
          <w:color w:val="00B050"/>
        </w:rPr>
        <w:t xml:space="preserve">  **Task**</w:t>
      </w:r>
    </w:p>
    <w:p w14:paraId="449944D4" w14:textId="77777777" w:rsidR="001D6ADA" w:rsidRDefault="00000000">
      <w:pPr>
        <w:rPr>
          <w:color w:val="00B050"/>
        </w:rPr>
      </w:pPr>
      <w:r>
        <w:rPr>
          <w:color w:val="00B050"/>
        </w:rPr>
        <w:t xml:space="preserve">  Input to allocate animals to groups</w:t>
      </w:r>
    </w:p>
    <w:p w14:paraId="46F25853" w14:textId="77777777" w:rsidR="001D6ADA" w:rsidRDefault="001D6ADA">
      <w:pPr>
        <w:rPr>
          <w:color w:val="00B050"/>
        </w:rPr>
      </w:pPr>
    </w:p>
    <w:p w14:paraId="5A3343CA" w14:textId="77777777" w:rsidR="001D6ADA" w:rsidRDefault="00000000">
      <w:pPr>
        <w:rPr>
          <w:color w:val="00B050"/>
        </w:rPr>
      </w:pPr>
      <w:r>
        <w:rPr>
          <w:color w:val="00B050"/>
        </w:rPr>
        <w:lastRenderedPageBreak/>
        <w:t xml:space="preserve">  **Properties of names**</w:t>
      </w:r>
    </w:p>
    <w:p w14:paraId="7BBC7BD7" w14:textId="77777777" w:rsidR="001D6ADA" w:rsidRDefault="00000000">
      <w:pPr>
        <w:rPr>
          <w:color w:val="00B050"/>
        </w:rPr>
      </w:pPr>
      <w:r>
        <w:rPr>
          <w:color w:val="00B050"/>
        </w:rPr>
        <w:t xml:space="preserve">  </w:t>
      </w:r>
      <w:r>
        <w:rPr>
          <w:i/>
          <w:color w:val="00B050"/>
          <w:lang w:val="en-US"/>
        </w:rPr>
        <w:t>stage</w:t>
      </w:r>
      <w:r>
        <w:rPr>
          <w:color w:val="00B050"/>
        </w:rPr>
        <w:t xml:space="preserve">                 Definition: Stage of selection. Must correspond with selection</w:t>
      </w:r>
    </w:p>
    <w:p w14:paraId="08E7D0AF" w14:textId="77777777" w:rsidR="001D6ADA" w:rsidRDefault="00000000">
      <w:pPr>
        <w:rPr>
          <w:color w:val="00B050"/>
        </w:rPr>
      </w:pPr>
      <w:r>
        <w:rPr>
          <w:color w:val="00B050"/>
        </w:rPr>
        <w:t xml:space="preserve">                                    stage where (i) </w:t>
      </w:r>
      <w:r>
        <w:rPr>
          <w:i/>
          <w:color w:val="00B050"/>
        </w:rPr>
        <w:t>destiny_sel</w:t>
      </w:r>
      <w:r>
        <w:rPr>
          <w:color w:val="00B050"/>
        </w:rPr>
        <w:t xml:space="preserve"> 5 in namelist </w:t>
      </w:r>
    </w:p>
    <w:p w14:paraId="403D7A81" w14:textId="77777777" w:rsidR="001D6ADA" w:rsidRDefault="00000000">
      <w:pPr>
        <w:rPr>
          <w:color w:val="00B050"/>
        </w:rPr>
      </w:pPr>
      <w:r>
        <w:rPr>
          <w:color w:val="00B050"/>
        </w:rPr>
        <w:t xml:space="preserve">                                    &amp;SELECTION, variable </w:t>
      </w:r>
      <w:r>
        <w:rPr>
          <w:i/>
          <w:color w:val="00B050"/>
        </w:rPr>
        <w:t>selection_scheme</w:t>
      </w:r>
      <w:r>
        <w:rPr>
          <w:color w:val="00B050"/>
        </w:rPr>
        <w:t xml:space="preserve">, or (ii) </w:t>
      </w:r>
    </w:p>
    <w:p w14:paraId="119171CB" w14:textId="77777777" w:rsidR="001D6ADA" w:rsidRDefault="00000000">
      <w:pPr>
        <w:rPr>
          <w:color w:val="00B050"/>
        </w:rPr>
      </w:pPr>
      <w:r>
        <w:rPr>
          <w:color w:val="00B050"/>
        </w:rPr>
        <w:t xml:space="preserve">                                    </w:t>
      </w:r>
      <w:r>
        <w:rPr>
          <w:i/>
          <w:color w:val="00B050"/>
        </w:rPr>
        <w:t>MaleDestinySel</w:t>
      </w:r>
      <w:r>
        <w:rPr>
          <w:color w:val="00B050"/>
        </w:rPr>
        <w:t xml:space="preserve"> and/or </w:t>
      </w:r>
      <w:r>
        <w:rPr>
          <w:i/>
          <w:color w:val="00B050"/>
        </w:rPr>
        <w:t>FemaleDestinySel</w:t>
      </w:r>
      <w:r>
        <w:rPr>
          <w:color w:val="00B050"/>
        </w:rPr>
        <w:t xml:space="preserve"> 5 in </w:t>
      </w:r>
    </w:p>
    <w:p w14:paraId="13C744CD" w14:textId="77777777" w:rsidR="001D6ADA" w:rsidRDefault="00000000">
      <w:pPr>
        <w:rPr>
          <w:color w:val="00B050"/>
        </w:rPr>
      </w:pPr>
      <w:r>
        <w:rPr>
          <w:color w:val="00B050"/>
        </w:rPr>
        <w:t xml:space="preserve">                                    namelist &amp;EVA, variable EvaSelection.</w:t>
      </w:r>
    </w:p>
    <w:p w14:paraId="5EA72DF5" w14:textId="77777777" w:rsidR="001D6ADA" w:rsidRDefault="00000000">
      <w:pPr>
        <w:rPr>
          <w:color w:val="00B050"/>
        </w:rPr>
      </w:pPr>
      <w:r>
        <w:rPr>
          <w:color w:val="00B050"/>
        </w:rPr>
        <w:t xml:space="preserve">                        Type: Integer</w:t>
      </w:r>
    </w:p>
    <w:p w14:paraId="4E9B06C4" w14:textId="77777777" w:rsidR="001D6ADA" w:rsidRDefault="00000000">
      <w:pPr>
        <w:rPr>
          <w:color w:val="00B050"/>
        </w:rPr>
      </w:pPr>
      <w:r>
        <w:rPr>
          <w:color w:val="00B050"/>
        </w:rPr>
        <w:t xml:space="preserve">                        Options: 1≤</w:t>
      </w:r>
      <w:r>
        <w:rPr>
          <w:i/>
          <w:color w:val="00B050"/>
        </w:rPr>
        <w:t>stage</w:t>
      </w:r>
      <w:r>
        <w:rPr>
          <w:color w:val="00B050"/>
        </w:rPr>
        <w:t>≤</w:t>
      </w:r>
      <w:r>
        <w:rPr>
          <w:i/>
          <w:color w:val="00B050"/>
        </w:rPr>
        <w:t>selection_groups</w:t>
      </w:r>
    </w:p>
    <w:p w14:paraId="2C5F6339" w14:textId="77777777" w:rsidR="001D6ADA" w:rsidRDefault="00000000">
      <w:pPr>
        <w:rPr>
          <w:color w:val="00B050"/>
        </w:rPr>
      </w:pPr>
      <w:r>
        <w:rPr>
          <w:color w:val="00B050"/>
        </w:rPr>
        <w:t xml:space="preserve">                        Default: </w:t>
      </w:r>
      <w:r>
        <w:rPr>
          <w:i/>
          <w:color w:val="00B050"/>
        </w:rPr>
        <w:t>stage</w:t>
      </w:r>
      <w:r>
        <w:rPr>
          <w:color w:val="00B050"/>
        </w:rPr>
        <w:t xml:space="preserve"> must be specified</w:t>
      </w:r>
    </w:p>
    <w:p w14:paraId="626E4943"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3BFD7B16"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lang w:val="en-US"/>
        </w:rPr>
        <w:t>minGroupSize</w:t>
      </w:r>
      <w:r>
        <w:rPr>
          <w:color w:val="00B050"/>
        </w:rPr>
        <w:t xml:space="preserve">          Definition: Minimum group size</w:t>
      </w:r>
    </w:p>
    <w:p w14:paraId="0667DC7A" w14:textId="77777777" w:rsidR="001D6ADA" w:rsidRDefault="00000000">
      <w:pPr>
        <w:rPr>
          <w:color w:val="00B050"/>
        </w:rPr>
      </w:pPr>
      <w:r>
        <w:rPr>
          <w:color w:val="00B050"/>
        </w:rPr>
        <w:t xml:space="preserve">                        Type: Integer</w:t>
      </w:r>
    </w:p>
    <w:p w14:paraId="5981F3DC" w14:textId="77777777" w:rsidR="001D6ADA" w:rsidRDefault="00000000">
      <w:pPr>
        <w:rPr>
          <w:color w:val="00B050"/>
        </w:rPr>
      </w:pPr>
      <w:r>
        <w:rPr>
          <w:color w:val="00B050"/>
        </w:rPr>
        <w:t xml:space="preserve">                        Options: </w:t>
      </w:r>
      <w:r>
        <w:rPr>
          <w:i/>
          <w:color w:val="00B050"/>
          <w:lang w:val="en-US"/>
        </w:rPr>
        <w:t>minGroupSize</w:t>
      </w:r>
      <w:r>
        <w:rPr>
          <w:color w:val="00B050"/>
        </w:rPr>
        <w:t>≥2</w:t>
      </w:r>
    </w:p>
    <w:p w14:paraId="697519F5" w14:textId="77777777" w:rsidR="001D6ADA" w:rsidRDefault="00000000">
      <w:pPr>
        <w:rPr>
          <w:color w:val="00B050"/>
        </w:rPr>
      </w:pPr>
      <w:r>
        <w:rPr>
          <w:color w:val="00B050"/>
        </w:rPr>
        <w:t xml:space="preserve">                        Default: </w:t>
      </w:r>
      <w:r>
        <w:rPr>
          <w:i/>
          <w:color w:val="00B050"/>
          <w:lang w:val="en-US"/>
        </w:rPr>
        <w:t>minGroupSize</w:t>
      </w:r>
      <w:r>
        <w:rPr>
          <w:color w:val="00B050"/>
        </w:rPr>
        <w:t xml:space="preserve"> must be specified</w:t>
      </w:r>
    </w:p>
    <w:p w14:paraId="4C71C071"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42F0933B"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lang w:val="en-US"/>
        </w:rPr>
        <w:t>maxGroupSize</w:t>
      </w:r>
      <w:r>
        <w:rPr>
          <w:color w:val="00B050"/>
        </w:rPr>
        <w:t xml:space="preserve">          Definition: Maximum group size</w:t>
      </w:r>
    </w:p>
    <w:p w14:paraId="224D12A8" w14:textId="77777777" w:rsidR="001D6ADA" w:rsidRDefault="00000000">
      <w:pPr>
        <w:rPr>
          <w:color w:val="00B050"/>
        </w:rPr>
      </w:pPr>
      <w:r>
        <w:rPr>
          <w:color w:val="00B050"/>
        </w:rPr>
        <w:t xml:space="preserve">                        Type: Integer</w:t>
      </w:r>
    </w:p>
    <w:p w14:paraId="01D170CE" w14:textId="77777777" w:rsidR="001D6ADA" w:rsidRDefault="00000000">
      <w:pPr>
        <w:rPr>
          <w:color w:val="00B050"/>
        </w:rPr>
      </w:pPr>
      <w:r>
        <w:rPr>
          <w:color w:val="00B050"/>
        </w:rPr>
        <w:t xml:space="preserve">                        Options: </w:t>
      </w:r>
      <w:r>
        <w:rPr>
          <w:i/>
          <w:color w:val="00B050"/>
          <w:lang w:val="en-US"/>
        </w:rPr>
        <w:t>maxGroupSize</w:t>
      </w:r>
      <w:r>
        <w:rPr>
          <w:color w:val="00B050"/>
        </w:rPr>
        <w:t>≥</w:t>
      </w:r>
      <w:r>
        <w:rPr>
          <w:i/>
          <w:color w:val="00B050"/>
          <w:lang w:val="en-US"/>
        </w:rPr>
        <w:t>minGroupSize</w:t>
      </w:r>
    </w:p>
    <w:p w14:paraId="5AE14409" w14:textId="77777777" w:rsidR="001D6ADA" w:rsidRDefault="00000000">
      <w:pPr>
        <w:rPr>
          <w:color w:val="00B050"/>
        </w:rPr>
      </w:pPr>
      <w:r>
        <w:rPr>
          <w:color w:val="00B050"/>
        </w:rPr>
        <w:t xml:space="preserve">                        Default: </w:t>
      </w:r>
      <w:r>
        <w:rPr>
          <w:i/>
          <w:color w:val="00B050"/>
          <w:lang w:val="en-US"/>
        </w:rPr>
        <w:t>maxGroupSize</w:t>
      </w:r>
      <w:r>
        <w:rPr>
          <w:color w:val="00B050"/>
        </w:rPr>
        <w:t xml:space="preserve"> must be specified</w:t>
      </w:r>
    </w:p>
    <w:p w14:paraId="0EFBE5C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70AA482C"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lang w:val="en-US"/>
        </w:rPr>
        <w:t>interval</w:t>
      </w:r>
      <w:r>
        <w:rPr>
          <w:color w:val="00B050"/>
        </w:rPr>
        <w:t xml:space="preserve">              Definition: Interval between </w:t>
      </w:r>
      <w:r>
        <w:rPr>
          <w:i/>
          <w:color w:val="00B050"/>
        </w:rPr>
        <w:t>minGroupSize</w:t>
      </w:r>
      <w:r>
        <w:rPr>
          <w:color w:val="00B050"/>
        </w:rPr>
        <w:t xml:space="preserve"> and </w:t>
      </w:r>
      <w:proofErr w:type="gramStart"/>
      <w:r>
        <w:rPr>
          <w:i/>
          <w:color w:val="00B050"/>
        </w:rPr>
        <w:t>maxGroupSize</w:t>
      </w:r>
      <w:r>
        <w:rPr>
          <w:color w:val="00B050"/>
        </w:rPr>
        <w:t>;</w:t>
      </w:r>
      <w:proofErr w:type="gramEnd"/>
      <w:r>
        <w:rPr>
          <w:color w:val="00B050"/>
        </w:rPr>
        <w:t xml:space="preserve"> </w:t>
      </w:r>
    </w:p>
    <w:p w14:paraId="4F9FB41F"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used to define group sizes: </w:t>
      </w:r>
      <w:r>
        <w:rPr>
          <w:i/>
          <w:color w:val="00B050"/>
        </w:rPr>
        <w:t>minGroupSize</w:t>
      </w:r>
      <w:r>
        <w:rPr>
          <w:color w:val="00B050"/>
        </w:rPr>
        <w:t xml:space="preserve">, </w:t>
      </w:r>
    </w:p>
    <w:p w14:paraId="3CCDF815"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rPr>
        <w:t>minGroupSize</w:t>
      </w:r>
      <w:r>
        <w:rPr>
          <w:color w:val="00B050"/>
        </w:rPr>
        <w:t>+i*</w:t>
      </w:r>
      <w:r>
        <w:rPr>
          <w:i/>
          <w:color w:val="00B050"/>
        </w:rPr>
        <w:t>interval</w:t>
      </w:r>
      <w:r>
        <w:rPr>
          <w:color w:val="00B050"/>
        </w:rPr>
        <w:t xml:space="preserve"> ... </w:t>
      </w:r>
      <w:r>
        <w:rPr>
          <w:i/>
          <w:color w:val="00B050"/>
        </w:rPr>
        <w:t>maxGroupSize</w:t>
      </w:r>
      <w:r>
        <w:rPr>
          <w:color w:val="00B050"/>
        </w:rPr>
        <w:t xml:space="preserve">; </w:t>
      </w:r>
      <w:r>
        <w:rPr>
          <w:i/>
          <w:color w:val="00B050"/>
        </w:rPr>
        <w:t>i</w:t>
      </w:r>
      <w:r>
        <w:rPr>
          <w:color w:val="00B050"/>
        </w:rPr>
        <w:t>=1,2...</w:t>
      </w:r>
    </w:p>
    <w:p w14:paraId="44B309E8" w14:textId="77777777" w:rsidR="001D6ADA" w:rsidRDefault="00000000">
      <w:pPr>
        <w:rPr>
          <w:color w:val="00B050"/>
        </w:rPr>
      </w:pPr>
      <w:r>
        <w:rPr>
          <w:color w:val="00B050"/>
        </w:rPr>
        <w:t xml:space="preserve">                        Type: Integer</w:t>
      </w:r>
    </w:p>
    <w:p w14:paraId="238FDFAD" w14:textId="77777777" w:rsidR="001D6ADA" w:rsidRDefault="00000000">
      <w:pPr>
        <w:rPr>
          <w:color w:val="00B050"/>
        </w:rPr>
      </w:pPr>
      <w:r>
        <w:rPr>
          <w:color w:val="00B050"/>
        </w:rPr>
        <w:t xml:space="preserve">                        Options: </w:t>
      </w:r>
      <w:r>
        <w:rPr>
          <w:i/>
          <w:color w:val="00B050"/>
          <w:lang w:val="en-US"/>
        </w:rPr>
        <w:t>interval</w:t>
      </w:r>
      <w:r>
        <w:rPr>
          <w:color w:val="00B050"/>
        </w:rPr>
        <w:t>&gt;1</w:t>
      </w:r>
    </w:p>
    <w:p w14:paraId="6184B3E1" w14:textId="77777777" w:rsidR="001D6ADA" w:rsidRDefault="00000000">
      <w:pPr>
        <w:rPr>
          <w:color w:val="00B050"/>
        </w:rPr>
      </w:pPr>
      <w:r>
        <w:rPr>
          <w:color w:val="00B050"/>
        </w:rPr>
        <w:t xml:space="preserve">                        Default: </w:t>
      </w:r>
      <w:r>
        <w:rPr>
          <w:i/>
          <w:color w:val="00B050"/>
          <w:lang w:val="en-US"/>
        </w:rPr>
        <w:t>interval</w:t>
      </w:r>
      <w:r>
        <w:rPr>
          <w:color w:val="00B050"/>
        </w:rPr>
        <w:t xml:space="preserve"> must be specified</w:t>
      </w:r>
    </w:p>
    <w:p w14:paraId="3AF5BC3E"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004379E2"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rPr>
        <w:t>criterion</w:t>
      </w:r>
      <w:r>
        <w:rPr>
          <w:color w:val="00B050"/>
        </w:rPr>
        <w:t xml:space="preserve">             Definition: Criterion used to allocate candidates to groups</w:t>
      </w:r>
    </w:p>
    <w:p w14:paraId="37A78109" w14:textId="77777777" w:rsidR="001D6ADA" w:rsidRDefault="00000000">
      <w:pPr>
        <w:rPr>
          <w:color w:val="00B050"/>
        </w:rPr>
      </w:pPr>
      <w:r>
        <w:rPr>
          <w:color w:val="00B050"/>
        </w:rPr>
        <w:t xml:space="preserve">                        Type: Character</w:t>
      </w:r>
    </w:p>
    <w:p w14:paraId="300DF703" w14:textId="77777777" w:rsidR="001D6ADA" w:rsidRDefault="00000000">
      <w:pPr>
        <w:rPr>
          <w:color w:val="00B050"/>
        </w:rPr>
      </w:pPr>
      <w:r>
        <w:rPr>
          <w:color w:val="00B050"/>
        </w:rPr>
        <w:t xml:space="preserve">                        Options:</w:t>
      </w:r>
    </w:p>
    <w:p w14:paraId="22C9ED8E" w14:textId="77777777" w:rsidR="001D6ADA" w:rsidRDefault="00000000">
      <w:pPr>
        <w:rPr>
          <w:color w:val="00B050"/>
        </w:rPr>
      </w:pPr>
      <w:r>
        <w:rPr>
          <w:color w:val="00B050"/>
        </w:rPr>
        <w:t xml:space="preserve">                           random       Candidates allocated randomly</w:t>
      </w:r>
    </w:p>
    <w:p w14:paraId="37AB34A8" w14:textId="77777777" w:rsidR="001D6ADA" w:rsidRDefault="00000000">
      <w:pPr>
        <w:rPr>
          <w:color w:val="00B050"/>
        </w:rPr>
      </w:pPr>
      <w:r>
        <w:rPr>
          <w:color w:val="00B050"/>
        </w:rPr>
        <w:t xml:space="preserve">                           pseudorandom </w:t>
      </w:r>
      <w:proofErr w:type="gramStart"/>
      <w:r>
        <w:rPr>
          <w:color w:val="00B050"/>
        </w:rPr>
        <w:t>As</w:t>
      </w:r>
      <w:proofErr w:type="gramEnd"/>
      <w:r>
        <w:rPr>
          <w:color w:val="00B050"/>
        </w:rPr>
        <w:t xml:space="preserve"> for random except that all animals in each </w:t>
      </w:r>
    </w:p>
    <w:p w14:paraId="3E0FE33A" w14:textId="77777777" w:rsidR="001D6ADA" w:rsidRDefault="00000000">
      <w:pPr>
        <w:rPr>
          <w:color w:val="00B050"/>
        </w:rPr>
      </w:pPr>
      <w:r>
        <w:rPr>
          <w:color w:val="00B050"/>
        </w:rPr>
        <w:t xml:space="preserve">                                        group cannot come from the same full-sib family</w:t>
      </w:r>
    </w:p>
    <w:p w14:paraId="028D0BE1" w14:textId="77777777" w:rsidR="001D6ADA" w:rsidRDefault="00000000">
      <w:pPr>
        <w:rPr>
          <w:color w:val="00B050"/>
        </w:rPr>
      </w:pPr>
      <w:r>
        <w:rPr>
          <w:color w:val="00B050"/>
        </w:rPr>
        <w:t xml:space="preserve">                           family       Animals allocated to groups as sub-families </w:t>
      </w:r>
    </w:p>
    <w:p w14:paraId="780D681D" w14:textId="77777777" w:rsidR="001D6ADA" w:rsidRDefault="00000000">
      <w:pPr>
        <w:rPr>
          <w:color w:val="00B050"/>
        </w:rPr>
      </w:pPr>
      <w:r>
        <w:rPr>
          <w:color w:val="00B050"/>
        </w:rPr>
        <w:t xml:space="preserve">                                        with </w:t>
      </w:r>
      <w:r>
        <w:rPr>
          <w:i/>
          <w:color w:val="00B050"/>
        </w:rPr>
        <w:t>nSibsPerSubfamily</w:t>
      </w:r>
      <w:r>
        <w:rPr>
          <w:color w:val="00B050"/>
        </w:rPr>
        <w:t xml:space="preserve"> </w:t>
      </w:r>
      <w:proofErr w:type="gramStart"/>
      <w:r>
        <w:rPr>
          <w:color w:val="00B050"/>
        </w:rPr>
        <w:t>full-sibs</w:t>
      </w:r>
      <w:proofErr w:type="gramEnd"/>
      <w:r>
        <w:rPr>
          <w:color w:val="00B050"/>
        </w:rPr>
        <w:t xml:space="preserve"> in each sub-</w:t>
      </w:r>
    </w:p>
    <w:p w14:paraId="35601547" w14:textId="77777777" w:rsidR="001D6ADA" w:rsidRDefault="00000000">
      <w:pPr>
        <w:rPr>
          <w:color w:val="00B050"/>
        </w:rPr>
      </w:pPr>
      <w:r>
        <w:rPr>
          <w:color w:val="00B050"/>
        </w:rPr>
        <w:t xml:space="preserve">                                        family</w:t>
      </w:r>
    </w:p>
    <w:p w14:paraId="421D0F32" w14:textId="77777777" w:rsidR="001D6ADA" w:rsidRDefault="00000000">
      <w:pPr>
        <w:rPr>
          <w:color w:val="00B050"/>
        </w:rPr>
      </w:pPr>
      <w:r>
        <w:rPr>
          <w:color w:val="00B050"/>
        </w:rPr>
        <w:t xml:space="preserve">                           pseudofamily </w:t>
      </w:r>
      <w:proofErr w:type="gramStart"/>
      <w:r>
        <w:rPr>
          <w:color w:val="00B050"/>
        </w:rPr>
        <w:t>As</w:t>
      </w:r>
      <w:proofErr w:type="gramEnd"/>
      <w:r>
        <w:rPr>
          <w:color w:val="00B050"/>
        </w:rPr>
        <w:t xml:space="preserve"> for family except that only one sub-family </w:t>
      </w:r>
    </w:p>
    <w:p w14:paraId="6FDCD929" w14:textId="77777777" w:rsidR="001D6ADA" w:rsidRDefault="00000000">
      <w:pPr>
        <w:rPr>
          <w:color w:val="00B050"/>
        </w:rPr>
      </w:pPr>
      <w:r>
        <w:rPr>
          <w:color w:val="00B050"/>
        </w:rPr>
        <w:t xml:space="preserve">                                        from each full-sib family can be allocated to a </w:t>
      </w:r>
    </w:p>
    <w:p w14:paraId="0683FE99" w14:textId="77777777" w:rsidR="001D6ADA" w:rsidRDefault="00000000">
      <w:pPr>
        <w:rPr>
          <w:color w:val="00B050"/>
        </w:rPr>
      </w:pPr>
      <w:r>
        <w:rPr>
          <w:color w:val="00B050"/>
        </w:rPr>
        <w:t xml:space="preserve">                                        group</w:t>
      </w:r>
    </w:p>
    <w:p w14:paraId="10CADB13" w14:textId="77777777" w:rsidR="001D6ADA" w:rsidRDefault="00000000">
      <w:pPr>
        <w:rPr>
          <w:color w:val="00B050"/>
        </w:rPr>
      </w:pPr>
      <w:r>
        <w:rPr>
          <w:color w:val="00B050"/>
        </w:rPr>
        <w:t xml:space="preserve">                        Default: </w:t>
      </w:r>
      <w:r>
        <w:rPr>
          <w:i/>
          <w:color w:val="00B050"/>
        </w:rPr>
        <w:t>criterion</w:t>
      </w:r>
      <w:r>
        <w:rPr>
          <w:color w:val="00B050"/>
        </w:rPr>
        <w:t xml:space="preserve"> must be specified</w:t>
      </w:r>
    </w:p>
    <w:p w14:paraId="514310D0"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14E8DC26"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lang w:val="en-US"/>
        </w:rPr>
        <w:t>nSibsPerSubfamily</w:t>
      </w:r>
      <w:r>
        <w:rPr>
          <w:color w:val="00B050"/>
          <w:lang w:val="en-US"/>
        </w:rPr>
        <w:t xml:space="preserve">     </w:t>
      </w:r>
      <w:r>
        <w:rPr>
          <w:color w:val="00B050"/>
        </w:rPr>
        <w:t xml:space="preserve">Definition: </w:t>
      </w:r>
      <w:r>
        <w:rPr>
          <w:color w:val="00B050"/>
          <w:lang w:val="en-US"/>
        </w:rPr>
        <w:t xml:space="preserve">Number of </w:t>
      </w:r>
      <w:proofErr w:type="gramStart"/>
      <w:r>
        <w:rPr>
          <w:color w:val="00B050"/>
          <w:lang w:val="en-US"/>
        </w:rPr>
        <w:t>full-sibs</w:t>
      </w:r>
      <w:proofErr w:type="gramEnd"/>
      <w:r>
        <w:rPr>
          <w:color w:val="00B050"/>
          <w:lang w:val="en-US"/>
        </w:rPr>
        <w:t xml:space="preserve"> in each sub-family</w:t>
      </w:r>
    </w:p>
    <w:p w14:paraId="44525673" w14:textId="77777777" w:rsidR="001D6ADA" w:rsidRDefault="00000000">
      <w:pPr>
        <w:rPr>
          <w:color w:val="00B050"/>
        </w:rPr>
      </w:pPr>
      <w:r>
        <w:rPr>
          <w:color w:val="00B050"/>
        </w:rPr>
        <w:t xml:space="preserve">                        Type: Integer</w:t>
      </w:r>
    </w:p>
    <w:p w14:paraId="25CB5FE8" w14:textId="77777777" w:rsidR="001D6ADA" w:rsidRDefault="00000000">
      <w:pPr>
        <w:rPr>
          <w:color w:val="00B050"/>
        </w:rPr>
      </w:pPr>
      <w:r>
        <w:rPr>
          <w:color w:val="00B050"/>
        </w:rPr>
        <w:t xml:space="preserve">                        Options:</w:t>
      </w:r>
    </w:p>
    <w:p w14:paraId="062B10DD" w14:textId="77777777" w:rsidR="001D6ADA" w:rsidRDefault="00000000">
      <w:pPr>
        <w:rPr>
          <w:color w:val="00B050"/>
        </w:rPr>
      </w:pPr>
      <w:r>
        <w:rPr>
          <w:color w:val="00B050"/>
        </w:rPr>
        <w:t xml:space="preserve">                           -9 </w:t>
      </w:r>
      <w:r>
        <w:rPr>
          <w:i/>
          <w:color w:val="00B050"/>
          <w:lang w:val="en-US"/>
        </w:rPr>
        <w:t>nSibsPerSubfamily</w:t>
      </w:r>
      <w:r>
        <w:rPr>
          <w:color w:val="00B050"/>
          <w:lang w:val="en-US"/>
        </w:rPr>
        <w:t xml:space="preserve"> not considered</w:t>
      </w:r>
    </w:p>
    <w:p w14:paraId="3D32AFFF" w14:textId="77777777" w:rsidR="001D6ADA" w:rsidRDefault="00000000">
      <w:pPr>
        <w:rPr>
          <w:color w:val="00B050"/>
        </w:rPr>
      </w:pPr>
      <w:r>
        <w:rPr>
          <w:color w:val="00B050"/>
        </w:rPr>
        <w:t xml:space="preserve">                           ≥1 Number of </w:t>
      </w:r>
      <w:proofErr w:type="gramStart"/>
      <w:r>
        <w:rPr>
          <w:color w:val="00B050"/>
        </w:rPr>
        <w:t>full-fibs</w:t>
      </w:r>
      <w:proofErr w:type="gramEnd"/>
      <w:r>
        <w:rPr>
          <w:color w:val="00B050"/>
        </w:rPr>
        <w:t xml:space="preserve"> in each family</w:t>
      </w:r>
    </w:p>
    <w:p w14:paraId="5C96AEF0" w14:textId="77777777" w:rsidR="001D6ADA" w:rsidRDefault="00000000">
      <w:pPr>
        <w:rPr>
          <w:color w:val="00B050"/>
        </w:rPr>
      </w:pPr>
      <w:r>
        <w:rPr>
          <w:color w:val="00B050"/>
        </w:rPr>
        <w:t xml:space="preserve">                        Default: </w:t>
      </w:r>
      <w:r>
        <w:rPr>
          <w:i/>
          <w:color w:val="00B050"/>
          <w:lang w:val="en-US"/>
        </w:rPr>
        <w:t>nSibsPerSubfamily</w:t>
      </w:r>
      <w:r>
        <w:rPr>
          <w:color w:val="00B050"/>
        </w:rPr>
        <w:t xml:space="preserve"> must be specified</w:t>
      </w:r>
    </w:p>
    <w:p w14:paraId="1BC21D35" w14:textId="77777777" w:rsidR="001D6ADA" w:rsidRDefault="001D6ADA">
      <w:pPr>
        <w:rPr>
          <w:color w:val="00B050"/>
        </w:rPr>
      </w:pPr>
    </w:p>
    <w:p w14:paraId="00E742F0" w14:textId="77777777" w:rsidR="001D6ADA" w:rsidRDefault="00000000">
      <w:pPr>
        <w:rPr>
          <w:color w:val="00B050"/>
        </w:rPr>
      </w:pPr>
      <w:r>
        <w:rPr>
          <w:color w:val="00B050"/>
        </w:rPr>
        <w:t xml:space="preserve">  **Additional information**</w:t>
      </w:r>
    </w:p>
    <w:p w14:paraId="42FFAC02" w14:textId="77777777" w:rsidR="001D6ADA" w:rsidRDefault="00000000">
      <w:pPr>
        <w:rPr>
          <w:color w:val="00B050"/>
          <w:lang w:val="en-US"/>
        </w:rPr>
      </w:pPr>
      <w:r>
        <w:rPr>
          <w:color w:val="00B050"/>
        </w:rPr>
        <w:t xml:space="preserve">  </w:t>
      </w:r>
      <w:r>
        <w:rPr>
          <w:color w:val="00B050"/>
        </w:rPr>
        <w:sym w:font="Symbol" w:char="F0B7"/>
      </w:r>
      <w:r>
        <w:rPr>
          <w:color w:val="00B050"/>
        </w:rPr>
        <w:t xml:space="preserve"> When </w:t>
      </w:r>
      <w:r>
        <w:rPr>
          <w:i/>
          <w:color w:val="00B050"/>
          <w:lang w:val="en-US"/>
        </w:rPr>
        <w:t>minGroupSize</w:t>
      </w:r>
      <w:r>
        <w:rPr>
          <w:color w:val="00B050"/>
          <w:lang w:val="en-US"/>
        </w:rPr>
        <w:t>=</w:t>
      </w:r>
      <w:r>
        <w:rPr>
          <w:i/>
          <w:color w:val="00B050"/>
          <w:lang w:val="en-US"/>
        </w:rPr>
        <w:t>maxGroupSize</w:t>
      </w:r>
      <w:r>
        <w:rPr>
          <w:color w:val="00B050"/>
          <w:lang w:val="en-US"/>
        </w:rPr>
        <w:t xml:space="preserve">, the number of animals selected to be grouped must </w:t>
      </w:r>
    </w:p>
    <w:p w14:paraId="657692C1" w14:textId="77777777" w:rsidR="001D6ADA" w:rsidRDefault="00000000">
      <w:pPr>
        <w:rPr>
          <w:color w:val="00B050"/>
          <w:lang w:val="en-US"/>
        </w:rPr>
      </w:pPr>
      <w:r>
        <w:rPr>
          <w:color w:val="00B050"/>
          <w:lang w:val="en-US"/>
        </w:rPr>
        <w:t xml:space="preserve">    be a multiple of </w:t>
      </w:r>
      <w:r>
        <w:rPr>
          <w:i/>
          <w:color w:val="00B050"/>
          <w:lang w:val="en-US"/>
        </w:rPr>
        <w:t>maxGroupSize</w:t>
      </w:r>
      <w:r>
        <w:rPr>
          <w:color w:val="00B050"/>
          <w:lang w:val="en-US"/>
        </w:rPr>
        <w:t xml:space="preserve">. This number excludes selected animals that have </w:t>
      </w:r>
    </w:p>
    <w:p w14:paraId="10E8ED1A" w14:textId="77777777" w:rsidR="001D6ADA" w:rsidRDefault="00000000">
      <w:pPr>
        <w:rPr>
          <w:color w:val="00B050"/>
        </w:rPr>
      </w:pPr>
      <w:r>
        <w:rPr>
          <w:color w:val="00B050"/>
          <w:lang w:val="en-US"/>
        </w:rPr>
        <w:t xml:space="preserve">    already been allocated a group.</w:t>
      </w:r>
    </w:p>
    <w:p w14:paraId="52DCC301" w14:textId="77777777" w:rsidR="001D6ADA" w:rsidRDefault="001D6ADA">
      <w:pPr>
        <w:rPr>
          <w:color w:val="00B050"/>
        </w:rPr>
      </w:pPr>
    </w:p>
    <w:p w14:paraId="7A31DEEB" w14:textId="77777777" w:rsidR="001D6ADA" w:rsidRDefault="00000000">
      <w:pPr>
        <w:rPr>
          <w:color w:val="00B050"/>
        </w:rPr>
      </w:pPr>
      <w:r>
        <w:rPr>
          <w:color w:val="00B050"/>
        </w:rPr>
        <w:t xml:space="preserve">  </w:t>
      </w:r>
      <w:r>
        <w:rPr>
          <w:color w:val="00B050"/>
        </w:rPr>
        <w:sym w:font="Symbol" w:char="F0B7"/>
      </w:r>
      <w:r>
        <w:rPr>
          <w:color w:val="00B050"/>
        </w:rPr>
        <w:t xml:space="preserve"> When </w:t>
      </w:r>
      <w:r>
        <w:rPr>
          <w:i/>
          <w:color w:val="00B050"/>
          <w:lang w:val="en-US"/>
        </w:rPr>
        <w:t>minGroupSize</w:t>
      </w:r>
      <w:r>
        <w:rPr>
          <w:color w:val="00B050"/>
          <w:lang w:val="en-US"/>
        </w:rPr>
        <w:t>≠</w:t>
      </w:r>
      <w:r>
        <w:rPr>
          <w:i/>
          <w:color w:val="00B050"/>
          <w:lang w:val="en-US"/>
        </w:rPr>
        <w:t>maxGroupSize</w:t>
      </w:r>
      <w:r>
        <w:rPr>
          <w:color w:val="00B050"/>
          <w:lang w:val="en-US"/>
        </w:rPr>
        <w:t xml:space="preserve">, group sizes are sampled from a </w:t>
      </w:r>
      <w:proofErr w:type="gramStart"/>
      <w:r>
        <w:rPr>
          <w:color w:val="00B050"/>
          <w:lang w:val="en-US"/>
        </w:rPr>
        <w:t>random-</w:t>
      </w:r>
      <w:r>
        <w:rPr>
          <w:color w:val="00B050"/>
        </w:rPr>
        <w:t>uniform</w:t>
      </w:r>
      <w:proofErr w:type="gramEnd"/>
      <w:r>
        <w:rPr>
          <w:color w:val="00B050"/>
        </w:rPr>
        <w:t xml:space="preserve"> </w:t>
      </w:r>
    </w:p>
    <w:p w14:paraId="6641CA3D" w14:textId="77777777" w:rsidR="001D6ADA" w:rsidRDefault="00000000">
      <w:pPr>
        <w:rPr>
          <w:color w:val="00B050"/>
          <w:lang w:val="en-US"/>
        </w:rPr>
      </w:pPr>
      <w:r>
        <w:rPr>
          <w:color w:val="00B050"/>
        </w:rPr>
        <w:t xml:space="preserve">    distribution on the interval </w:t>
      </w:r>
      <w:r>
        <w:rPr>
          <w:rStyle w:val="mjx-char"/>
          <w:color w:val="00B050"/>
        </w:rPr>
        <w:t>[</w:t>
      </w:r>
      <w:r>
        <w:rPr>
          <w:i/>
          <w:color w:val="00B050"/>
          <w:lang w:val="en-US"/>
        </w:rPr>
        <w:t>minGroupSize</w:t>
      </w:r>
      <w:r>
        <w:rPr>
          <w:rStyle w:val="mjx-char"/>
          <w:color w:val="00B050"/>
        </w:rPr>
        <w:t>,</w:t>
      </w:r>
      <w:r>
        <w:rPr>
          <w:i/>
          <w:color w:val="00B050"/>
          <w:lang w:val="en-US"/>
        </w:rPr>
        <w:t xml:space="preserve"> maxGroupSize</w:t>
      </w:r>
      <w:r>
        <w:rPr>
          <w:rStyle w:val="mjx-char"/>
          <w:color w:val="00B050"/>
        </w:rPr>
        <w:t>]</w:t>
      </w:r>
      <w:r>
        <w:rPr>
          <w:color w:val="00B050"/>
          <w:lang w:val="en-US"/>
        </w:rPr>
        <w:t xml:space="preserve">. If the sum of groups </w:t>
      </w:r>
    </w:p>
    <w:p w14:paraId="04F88385" w14:textId="77777777" w:rsidR="001D6ADA" w:rsidRDefault="00000000">
      <w:pPr>
        <w:rPr>
          <w:color w:val="00B050"/>
          <w:lang w:val="en-US"/>
        </w:rPr>
      </w:pPr>
      <w:r>
        <w:rPr>
          <w:color w:val="00B050"/>
          <w:lang w:val="en-US"/>
        </w:rPr>
        <w:t xml:space="preserve">    sizes </w:t>
      </w:r>
      <w:proofErr w:type="gramStart"/>
      <w:r>
        <w:rPr>
          <w:color w:val="00B050"/>
          <w:lang w:val="en-US"/>
        </w:rPr>
        <w:t>is</w:t>
      </w:r>
      <w:proofErr w:type="gramEnd"/>
      <w:r>
        <w:rPr>
          <w:color w:val="00B050"/>
          <w:lang w:val="en-US"/>
        </w:rPr>
        <w:t xml:space="preserve"> not equal (greater than) to the number of animals selected to be grouped, </w:t>
      </w:r>
    </w:p>
    <w:p w14:paraId="4CDA345F" w14:textId="77777777" w:rsidR="001D6ADA" w:rsidRDefault="00000000">
      <w:pPr>
        <w:rPr>
          <w:color w:val="00B050"/>
          <w:lang w:val="en-US"/>
        </w:rPr>
      </w:pPr>
      <w:r>
        <w:rPr>
          <w:color w:val="00B050"/>
          <w:lang w:val="en-US"/>
        </w:rPr>
        <w:lastRenderedPageBreak/>
        <w:t xml:space="preserve">    groups sizes are resampled. This number of animals selected to be grouped excludes </w:t>
      </w:r>
    </w:p>
    <w:p w14:paraId="6A17FD0C" w14:textId="77777777" w:rsidR="001D6ADA" w:rsidRDefault="00000000">
      <w:pPr>
        <w:rPr>
          <w:color w:val="00B050"/>
          <w:lang w:val="en-US"/>
        </w:rPr>
      </w:pPr>
      <w:r>
        <w:rPr>
          <w:color w:val="00B050"/>
          <w:lang w:val="en-US"/>
        </w:rPr>
        <w:t xml:space="preserve">    selected animals that have already been allocated a group.</w:t>
      </w:r>
    </w:p>
    <w:p w14:paraId="35539BB6" w14:textId="77777777" w:rsidR="001D6ADA" w:rsidRDefault="001D6ADA">
      <w:pPr>
        <w:rPr>
          <w:color w:val="00B050"/>
          <w:lang w:val="en-US"/>
        </w:rPr>
      </w:pPr>
    </w:p>
    <w:p w14:paraId="6389739A" w14:textId="77777777" w:rsidR="001D6ADA" w:rsidRDefault="00000000">
      <w:pPr>
        <w:rPr>
          <w:color w:val="00B050"/>
          <w:lang w:val="en-US"/>
        </w:rPr>
      </w:pPr>
      <w:r>
        <w:rPr>
          <w:color w:val="00B050"/>
        </w:rPr>
        <w:t xml:space="preserve">  </w:t>
      </w:r>
      <w:r>
        <w:rPr>
          <w:color w:val="00B050"/>
        </w:rPr>
        <w:sym w:font="Symbol" w:char="F0B7"/>
      </w:r>
      <w:r>
        <w:rPr>
          <w:color w:val="00B050"/>
        </w:rPr>
        <w:t xml:space="preserve"> </w:t>
      </w:r>
      <w:r>
        <w:rPr>
          <w:color w:val="00B050"/>
          <w:lang w:val="en-US"/>
        </w:rPr>
        <w:t xml:space="preserve">Difference between </w:t>
      </w:r>
      <w:r>
        <w:rPr>
          <w:i/>
          <w:color w:val="00B050"/>
          <w:lang w:val="en-US"/>
        </w:rPr>
        <w:t>maxGroupSize</w:t>
      </w:r>
      <w:r>
        <w:rPr>
          <w:color w:val="00B050"/>
          <w:lang w:val="en-US"/>
        </w:rPr>
        <w:t xml:space="preserve"> and </w:t>
      </w:r>
      <w:r>
        <w:rPr>
          <w:i/>
          <w:color w:val="00B050"/>
          <w:lang w:val="en-US"/>
        </w:rPr>
        <w:t>minGroupSize</w:t>
      </w:r>
      <w:r>
        <w:rPr>
          <w:color w:val="00B050"/>
          <w:lang w:val="en-US"/>
        </w:rPr>
        <w:t xml:space="preserve"> must be a multiple of </w:t>
      </w:r>
      <w:r>
        <w:rPr>
          <w:i/>
          <w:color w:val="00B050"/>
          <w:lang w:val="en-US"/>
        </w:rPr>
        <w:t>interval</w:t>
      </w:r>
      <w:r>
        <w:rPr>
          <w:color w:val="00B050"/>
          <w:lang w:val="en-US"/>
        </w:rPr>
        <w:t>.</w:t>
      </w:r>
    </w:p>
    <w:p w14:paraId="2B24B6A9" w14:textId="77777777" w:rsidR="001D6ADA" w:rsidRDefault="001D6ADA">
      <w:pPr>
        <w:rPr>
          <w:color w:val="00B050"/>
          <w:lang w:val="en-US"/>
        </w:rPr>
      </w:pPr>
    </w:p>
    <w:p w14:paraId="3A803175"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color w:val="00B050"/>
        </w:rPr>
        <w:sym w:font="Symbol" w:char="F0B7"/>
      </w:r>
      <w:r>
        <w:rPr>
          <w:color w:val="00B050"/>
        </w:rPr>
        <w:t xml:space="preserve"> When </w:t>
      </w:r>
      <w:r>
        <w:rPr>
          <w:i/>
          <w:color w:val="00B050"/>
        </w:rPr>
        <w:t>criterion</w:t>
      </w:r>
      <w:r>
        <w:rPr>
          <w:color w:val="00B050"/>
        </w:rPr>
        <w:t xml:space="preserve"> ‘random’ or ‘pseudorandom’, </w:t>
      </w:r>
      <w:r>
        <w:rPr>
          <w:i/>
          <w:color w:val="00B050"/>
          <w:lang w:val="en-US"/>
        </w:rPr>
        <w:t>nSibsPerSubfamily</w:t>
      </w:r>
      <w:r>
        <w:rPr>
          <w:color w:val="00B050"/>
          <w:lang w:val="en-US"/>
        </w:rPr>
        <w:t xml:space="preserve"> must be </w:t>
      </w:r>
      <w:r>
        <w:rPr>
          <w:color w:val="00B050"/>
        </w:rPr>
        <w:t xml:space="preserve">-9. When </w:t>
      </w:r>
    </w:p>
    <w:p w14:paraId="62F63AF4"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lang w:val="en-US"/>
        </w:rPr>
        <w:t>‘</w:t>
      </w:r>
      <w:r>
        <w:rPr>
          <w:color w:val="00B050"/>
        </w:rPr>
        <w:t xml:space="preserve">family’ or ‘pseudofamily’, </w:t>
      </w:r>
      <w:r>
        <w:rPr>
          <w:i/>
          <w:color w:val="00B050"/>
          <w:lang w:val="en-US"/>
        </w:rPr>
        <w:t>nSibsPerSubfamily</w:t>
      </w:r>
      <w:r>
        <w:rPr>
          <w:color w:val="00B050"/>
          <w:lang w:val="en-US"/>
        </w:rPr>
        <w:t xml:space="preserve"> must be </w:t>
      </w:r>
      <w:r>
        <w:rPr>
          <w:color w:val="00B050"/>
        </w:rPr>
        <w:t>≥1.</w:t>
      </w:r>
    </w:p>
    <w:p w14:paraId="1B40A099"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p>
    <w:p w14:paraId="195DCE06"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color w:val="00B050"/>
        </w:rPr>
        <w:sym w:font="Symbol" w:char="F0B7"/>
      </w:r>
      <w:r>
        <w:rPr>
          <w:color w:val="00B050"/>
        </w:rPr>
        <w:t xml:space="preserve"> When </w:t>
      </w:r>
      <w:r>
        <w:rPr>
          <w:i/>
          <w:color w:val="00B050"/>
        </w:rPr>
        <w:t>criterion</w:t>
      </w:r>
      <w:r>
        <w:rPr>
          <w:color w:val="00B050"/>
        </w:rPr>
        <w:t xml:space="preserve"> </w:t>
      </w:r>
      <w:r>
        <w:rPr>
          <w:i/>
          <w:color w:val="00B050"/>
          <w:lang w:val="en-US"/>
        </w:rPr>
        <w:t>‘</w:t>
      </w:r>
      <w:r>
        <w:rPr>
          <w:color w:val="00B050"/>
        </w:rPr>
        <w:t xml:space="preserve">family’ or ‘pseudofamily’, all group sizes must be a multiple of </w:t>
      </w:r>
    </w:p>
    <w:p w14:paraId="3EB577C0"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r>
        <w:rPr>
          <w:color w:val="00B050"/>
          <w:lang w:val="en-US"/>
        </w:rPr>
        <w:t xml:space="preserve">    </w:t>
      </w:r>
      <w:r>
        <w:rPr>
          <w:i/>
          <w:color w:val="00B050"/>
          <w:lang w:val="en-US"/>
        </w:rPr>
        <w:t>nSibsPerSubfamily</w:t>
      </w:r>
      <w:r>
        <w:rPr>
          <w:color w:val="00B050"/>
          <w:lang w:val="en-US"/>
        </w:rPr>
        <w:t>.</w:t>
      </w:r>
    </w:p>
    <w:p w14:paraId="52BFC3BC" w14:textId="77777777" w:rsidR="001D6ADA" w:rsidRDefault="00000000">
      <w:pPr>
        <w:pStyle w:val="Overskrift2"/>
        <w:rPr>
          <w:rStyle w:val="Strk"/>
        </w:rPr>
      </w:pPr>
      <w:bookmarkStart w:id="99" w:name="_Toc109904140"/>
      <w:r>
        <w:rPr>
          <w:rStyle w:val="Strk"/>
        </w:rPr>
        <w:t>&amp;GENOMICBLUPPARAMETERS</w:t>
      </w:r>
      <w:bookmarkEnd w:id="99"/>
    </w:p>
    <w:p w14:paraId="21C4EBF9" w14:textId="77777777" w:rsidR="001D6ADA" w:rsidRDefault="00000000">
      <w:pPr>
        <w:pStyle w:val="Almindeligtekst"/>
        <w:rPr>
          <w:i/>
          <w:lang w:val="en-US"/>
        </w:rPr>
      </w:pPr>
      <w:r>
        <w:t xml:space="preserve">  parameters=</w:t>
      </w:r>
      <w:proofErr w:type="gramStart"/>
      <w:r>
        <w:rPr>
          <w:i/>
          <w:lang w:val="en-US"/>
        </w:rPr>
        <w:t>stage</w:t>
      </w:r>
      <w:r>
        <w:rPr>
          <w:i/>
        </w:rPr>
        <w:t xml:space="preserve">  centre</w:t>
      </w:r>
      <w:proofErr w:type="gramEnd"/>
      <w:r>
        <w:rPr>
          <w:i/>
        </w:rPr>
        <w:t xml:space="preserve">  scale  weight  firstChrom  lastChrom</w:t>
      </w:r>
      <w:r>
        <w:t xml:space="preserve"> </w:t>
      </w:r>
      <w:r>
        <w:rPr>
          <w:i/>
        </w:rPr>
        <w:t xml:space="preserve"> loci  </w:t>
      </w:r>
      <w:r>
        <w:rPr>
          <w:i/>
          <w:lang w:val="en-US"/>
        </w:rPr>
        <w:t xml:space="preserve">scaleGToA  </w:t>
      </w:r>
    </w:p>
    <w:p w14:paraId="1A9D7FC8" w14:textId="77777777" w:rsidR="001D6ADA" w:rsidRDefault="00000000">
      <w:pPr>
        <w:pStyle w:val="Almindeligtekst"/>
        <w:rPr>
          <w:i/>
          <w:lang w:val="en-US"/>
        </w:rPr>
      </w:pPr>
      <w:r>
        <w:rPr>
          <w:i/>
          <w:lang w:val="en-US"/>
        </w:rPr>
        <w:t xml:space="preserve">             </w:t>
      </w:r>
      <w:proofErr w:type="gramStart"/>
      <w:r>
        <w:rPr>
          <w:i/>
          <w:lang w:val="en-US"/>
        </w:rPr>
        <w:t>propAToG  addDiagG</w:t>
      </w:r>
      <w:proofErr w:type="gramEnd"/>
      <w:r>
        <w:rPr>
          <w:i/>
          <w:lang w:val="en-US"/>
        </w:rPr>
        <w:t xml:space="preserve">  diagGOne  unrelateZero  includeGenotyped incGenoPop </w:t>
      </w:r>
    </w:p>
    <w:p w14:paraId="273BEAB5" w14:textId="77777777" w:rsidR="001D6ADA" w:rsidRDefault="00000000">
      <w:pPr>
        <w:pStyle w:val="Almindeligtekst"/>
      </w:pPr>
      <w:r>
        <w:rPr>
          <w:i/>
          <w:lang w:val="en-US"/>
        </w:rPr>
        <w:t xml:space="preserve">             </w:t>
      </w:r>
      <w:proofErr w:type="gramStart"/>
      <w:r>
        <w:rPr>
          <w:i/>
          <w:lang w:val="en-US"/>
        </w:rPr>
        <w:t>incGenoTS(</w:t>
      </w:r>
      <w:proofErr w:type="gramEnd"/>
      <w:r>
        <w:rPr>
          <w:i/>
          <w:lang w:val="en-US"/>
        </w:rPr>
        <w:t>1) incGenoTS(2) previousGenoTS parentsgenokept dmuGrel</w:t>
      </w:r>
    </w:p>
    <w:p w14:paraId="40A7ED6F" w14:textId="77777777" w:rsidR="001D6ADA" w:rsidRDefault="001D6ADA"/>
    <w:p w14:paraId="054C8056" w14:textId="77777777" w:rsidR="001D6ADA" w:rsidRDefault="00000000">
      <w:pPr>
        <w:rPr>
          <w:i/>
        </w:rPr>
      </w:pPr>
      <w:r>
        <w:t xml:space="preserve">  centre=</w:t>
      </w:r>
      <w:proofErr w:type="gramStart"/>
      <w:r>
        <w:rPr>
          <w:i/>
        </w:rPr>
        <w:t>stage  genomicBase</w:t>
      </w:r>
      <w:proofErr w:type="gramEnd"/>
      <w:r>
        <w:rPr>
          <w:i/>
        </w:rPr>
        <w:t xml:space="preserve"> firstPop lastPop firstHerd lastHerd </w:t>
      </w:r>
    </w:p>
    <w:p w14:paraId="62E421E1" w14:textId="77777777" w:rsidR="001D6ADA" w:rsidRDefault="00000000">
      <w:pPr>
        <w:ind w:firstLine="1304"/>
        <w:rPr>
          <w:i/>
        </w:rPr>
      </w:pPr>
      <w:r>
        <w:rPr>
          <w:i/>
        </w:rPr>
        <w:t xml:space="preserve">firstGeneration lastGeneration </w:t>
      </w:r>
      <w:proofErr w:type="gramStart"/>
      <w:r>
        <w:rPr>
          <w:i/>
        </w:rPr>
        <w:t>maf  mafInclude</w:t>
      </w:r>
      <w:proofErr w:type="gramEnd"/>
    </w:p>
    <w:p w14:paraId="64F4AF3E" w14:textId="77777777" w:rsidR="001D6ADA" w:rsidRDefault="001D6ADA"/>
    <w:p w14:paraId="19F3DD0E" w14:textId="77777777" w:rsidR="001D6ADA" w:rsidRDefault="00000000">
      <w:pPr>
        <w:rPr>
          <w:i/>
        </w:rPr>
      </w:pPr>
      <w:r>
        <w:t xml:space="preserve">  scale=</w:t>
      </w:r>
      <w:r>
        <w:rPr>
          <w:i/>
        </w:rPr>
        <w:t xml:space="preserve"> </w:t>
      </w:r>
      <w:proofErr w:type="gramStart"/>
      <w:r>
        <w:rPr>
          <w:i/>
        </w:rPr>
        <w:t>stage  genomicBase</w:t>
      </w:r>
      <w:proofErr w:type="gramEnd"/>
      <w:r>
        <w:rPr>
          <w:i/>
        </w:rPr>
        <w:t xml:space="preserve"> firstPop lastPop firstHerd lastHerd </w:t>
      </w:r>
    </w:p>
    <w:p w14:paraId="3B741B68" w14:textId="77777777" w:rsidR="001D6ADA" w:rsidRDefault="00000000">
      <w:pPr>
        <w:ind w:firstLine="1304"/>
      </w:pPr>
      <w:r>
        <w:rPr>
          <w:i/>
        </w:rPr>
        <w:t xml:space="preserve">firstGeneration lastGeneration </w:t>
      </w:r>
      <w:proofErr w:type="gramStart"/>
      <w:r>
        <w:rPr>
          <w:i/>
        </w:rPr>
        <w:t>maf  mafInclude</w:t>
      </w:r>
      <w:proofErr w:type="gramEnd"/>
    </w:p>
    <w:p w14:paraId="704C3CE5" w14:textId="77777777" w:rsidR="001D6ADA" w:rsidRDefault="001D6ADA"/>
    <w:p w14:paraId="37C90E69" w14:textId="77777777" w:rsidR="001D6ADA" w:rsidRDefault="00000000">
      <w:pPr>
        <w:rPr>
          <w:i/>
        </w:rPr>
      </w:pPr>
      <w:r>
        <w:t xml:space="preserve">  weight=</w:t>
      </w:r>
      <w:r>
        <w:rPr>
          <w:i/>
        </w:rPr>
        <w:t xml:space="preserve"> </w:t>
      </w:r>
      <w:proofErr w:type="gramStart"/>
      <w:r>
        <w:rPr>
          <w:i/>
        </w:rPr>
        <w:t>stage  genomicBase</w:t>
      </w:r>
      <w:proofErr w:type="gramEnd"/>
      <w:r>
        <w:rPr>
          <w:i/>
        </w:rPr>
        <w:t xml:space="preserve"> firstPop lastPop firstHerd lastHerd </w:t>
      </w:r>
    </w:p>
    <w:p w14:paraId="373A974E" w14:textId="77777777" w:rsidR="001D6ADA" w:rsidRDefault="00000000">
      <w:pPr>
        <w:ind w:firstLine="1304"/>
        <w:rPr>
          <w:i/>
        </w:rPr>
      </w:pPr>
      <w:r>
        <w:rPr>
          <w:i/>
        </w:rPr>
        <w:t xml:space="preserve">firstGeneration lastGeneration </w:t>
      </w:r>
      <w:proofErr w:type="gramStart"/>
      <w:r>
        <w:rPr>
          <w:i/>
        </w:rPr>
        <w:t>maf  mafInclude</w:t>
      </w:r>
      <w:proofErr w:type="gramEnd"/>
    </w:p>
    <w:p w14:paraId="5DCB57E9" w14:textId="77777777" w:rsidR="001D6ADA" w:rsidRDefault="001D6ADA"/>
    <w:p w14:paraId="5CF877E9" w14:textId="77777777" w:rsidR="001D6ADA" w:rsidRDefault="00000000">
      <w:pPr>
        <w:rPr>
          <w:i/>
        </w:rPr>
      </w:pPr>
      <w:r>
        <w:t xml:space="preserve">  scaleGToA= </w:t>
      </w:r>
      <w:proofErr w:type="gramStart"/>
      <w:r>
        <w:rPr>
          <w:i/>
        </w:rPr>
        <w:t>stage  genomicBase</w:t>
      </w:r>
      <w:proofErr w:type="gramEnd"/>
      <w:r>
        <w:rPr>
          <w:i/>
        </w:rPr>
        <w:t xml:space="preserve"> firstPop lastPop firstHerd lastHerd </w:t>
      </w:r>
    </w:p>
    <w:p w14:paraId="431CFF8F" w14:textId="77777777" w:rsidR="001D6ADA" w:rsidRDefault="00000000">
      <w:pPr>
        <w:ind w:firstLine="1304"/>
      </w:pPr>
      <w:r>
        <w:rPr>
          <w:i/>
        </w:rPr>
        <w:t>firstGeneration lastGeneration</w:t>
      </w:r>
    </w:p>
    <w:p w14:paraId="4A84E997" w14:textId="77777777" w:rsidR="001D6ADA" w:rsidRDefault="001D6ADA">
      <w:pPr>
        <w:rPr>
          <w:i/>
        </w:rPr>
      </w:pPr>
    </w:p>
    <w:p w14:paraId="68021B1F" w14:textId="77777777" w:rsidR="001D6ADA" w:rsidRDefault="00000000">
      <w:pPr>
        <w:rPr>
          <w:i/>
        </w:rPr>
      </w:pPr>
      <w:r>
        <w:t xml:space="preserve">  singleGeneParameters= </w:t>
      </w:r>
      <w:proofErr w:type="gramStart"/>
      <w:r>
        <w:rPr>
          <w:i/>
        </w:rPr>
        <w:t>stage  genomicBase</w:t>
      </w:r>
      <w:proofErr w:type="gramEnd"/>
      <w:r>
        <w:rPr>
          <w:i/>
        </w:rPr>
        <w:t xml:space="preserve"> firstPop lastPop firstHerd lastHerd </w:t>
      </w:r>
    </w:p>
    <w:p w14:paraId="33D7693A" w14:textId="77777777" w:rsidR="001D6ADA" w:rsidRDefault="00000000">
      <w:pPr>
        <w:ind w:firstLine="1304"/>
      </w:pPr>
      <w:r>
        <w:rPr>
          <w:i/>
        </w:rPr>
        <w:t xml:space="preserve">firstGeneration lastGeneration </w:t>
      </w:r>
      <w:proofErr w:type="gramStart"/>
      <w:r>
        <w:rPr>
          <w:i/>
        </w:rPr>
        <w:t>maf  mafInclude</w:t>
      </w:r>
      <w:proofErr w:type="gramEnd"/>
    </w:p>
    <w:p w14:paraId="69EC9E4D" w14:textId="77777777" w:rsidR="001D6ADA" w:rsidRDefault="001D6ADA"/>
    <w:p w14:paraId="3581CDB5" w14:textId="77777777" w:rsidR="001D6ADA" w:rsidRDefault="00000000">
      <w:r>
        <w:t xml:space="preserve">  IncludePopHerdGenoData= </w:t>
      </w:r>
      <w:r>
        <w:rPr>
          <w:i/>
        </w:rPr>
        <w:t>stage</w:t>
      </w:r>
      <w:r>
        <w:t xml:space="preserve"> (npop*nherd)</w:t>
      </w:r>
    </w:p>
    <w:p w14:paraId="4FBD7B82" w14:textId="77777777" w:rsidR="001D6ADA" w:rsidRDefault="00000000">
      <w:r>
        <w:t xml:space="preserve">  checkDetGmatrix=</w:t>
      </w:r>
      <w:r>
        <w:rPr>
          <w:i/>
        </w:rPr>
        <w:t>checkDetGmatrix</w:t>
      </w:r>
    </w:p>
    <w:p w14:paraId="33381380" w14:textId="77777777" w:rsidR="001D6ADA" w:rsidRDefault="00000000">
      <w:r>
        <w:t xml:space="preserve">  /</w:t>
      </w:r>
    </w:p>
    <w:p w14:paraId="0950F736" w14:textId="77777777" w:rsidR="001D6ADA" w:rsidRDefault="001D6ADA"/>
    <w:p w14:paraId="022880B4" w14:textId="77777777" w:rsidR="001D6ADA" w:rsidRDefault="00000000">
      <w:r>
        <w:t xml:space="preserve">  NB! Number of lines in parameters must equal the number of selection stages using </w:t>
      </w:r>
    </w:p>
    <w:p w14:paraId="66DE21B3" w14:textId="77777777" w:rsidR="001D6ADA" w:rsidRDefault="00000000">
      <w:pPr>
        <w:rPr>
          <w:color w:val="FF0000"/>
          <w:highlight w:val="yellow"/>
        </w:rPr>
      </w:pPr>
      <w:r>
        <w:t xml:space="preserve">      genomic-breeding value as selection criterion.</w:t>
      </w:r>
      <w:r>
        <w:rPr>
          <w:i/>
          <w:color w:val="FF0000"/>
        </w:rPr>
        <w:t xml:space="preserve"> </w:t>
      </w:r>
      <w:r>
        <w:rPr>
          <w:i/>
          <w:color w:val="FF0000"/>
          <w:highlight w:val="yellow"/>
        </w:rPr>
        <w:t>stage</w:t>
      </w:r>
      <w:r>
        <w:rPr>
          <w:color w:val="FF0000"/>
          <w:highlight w:val="yellow"/>
        </w:rPr>
        <w:t xml:space="preserve"> in parameters must have a </w:t>
      </w:r>
    </w:p>
    <w:p w14:paraId="72BFC597" w14:textId="77777777" w:rsidR="001D6ADA" w:rsidRDefault="00000000">
      <w:pPr>
        <w:rPr>
          <w:color w:val="FF0000"/>
          <w:highlight w:val="yellow"/>
        </w:rPr>
      </w:pPr>
      <w:r>
        <w:rPr>
          <w:color w:val="FF0000"/>
          <w:highlight w:val="yellow"/>
        </w:rPr>
        <w:t xml:space="preserve">      corresponding stage in centre, scale, and weight when </w:t>
      </w:r>
      <w:r>
        <w:rPr>
          <w:i/>
          <w:color w:val="FF0000"/>
          <w:highlight w:val="yellow"/>
        </w:rPr>
        <w:t>centre</w:t>
      </w:r>
      <w:r>
        <w:rPr>
          <w:color w:val="FF0000"/>
          <w:highlight w:val="yellow"/>
        </w:rPr>
        <w:t xml:space="preserve"> ‘yes’, </w:t>
      </w:r>
      <w:r>
        <w:rPr>
          <w:i/>
          <w:color w:val="FF0000"/>
          <w:highlight w:val="yellow"/>
        </w:rPr>
        <w:t>scale</w:t>
      </w:r>
      <w:r>
        <w:rPr>
          <w:color w:val="FF0000"/>
          <w:highlight w:val="yellow"/>
        </w:rPr>
        <w:t xml:space="preserve"> not </w:t>
      </w:r>
    </w:p>
    <w:p w14:paraId="420C2279" w14:textId="77777777" w:rsidR="001D6ADA" w:rsidRDefault="00000000">
      <w:r>
        <w:rPr>
          <w:color w:val="FF0000"/>
          <w:highlight w:val="yellow"/>
        </w:rPr>
        <w:t xml:space="preserve">      ‘no’, and </w:t>
      </w:r>
      <w:r>
        <w:rPr>
          <w:i/>
          <w:color w:val="FF0000"/>
          <w:highlight w:val="yellow"/>
        </w:rPr>
        <w:t>weight</w:t>
      </w:r>
      <w:r>
        <w:rPr>
          <w:color w:val="FF0000"/>
          <w:highlight w:val="yellow"/>
        </w:rPr>
        <w:t xml:space="preserve"> not ‘one’.</w:t>
      </w:r>
    </w:p>
    <w:p w14:paraId="66935618" w14:textId="77777777" w:rsidR="001D6ADA" w:rsidRDefault="001D6ADA">
      <w:pPr>
        <w:ind w:left="284"/>
      </w:pPr>
    </w:p>
    <w:p w14:paraId="3D5AC444" w14:textId="77777777" w:rsidR="001D6ADA" w:rsidRDefault="00000000">
      <w:r>
        <w:t xml:space="preserve">  **Task**</w:t>
      </w:r>
    </w:p>
    <w:p w14:paraId="5E282D9B" w14:textId="77777777" w:rsidR="001D6ADA" w:rsidRDefault="00000000">
      <w:pPr>
        <w:rPr>
          <w:lang w:val="en-US"/>
        </w:rPr>
      </w:pPr>
      <w:r>
        <w:t xml:space="preserve">  Input to construct genomic-</w:t>
      </w:r>
      <w:r>
        <w:rPr>
          <w:b/>
          <w:lang w:val="en-US"/>
        </w:rPr>
        <w:t>G</w:t>
      </w:r>
      <w:r>
        <w:rPr>
          <w:lang w:val="en-US"/>
        </w:rPr>
        <w:t xml:space="preserve"> matrices using Guosheng’s program,</w:t>
      </w:r>
      <w:r>
        <w:t xml:space="preserve"> </w:t>
      </w:r>
      <w:r>
        <w:rPr>
          <w:lang w:val="en-US"/>
        </w:rPr>
        <w:t>invhmatrix</w:t>
      </w:r>
      <w:r>
        <w:t>. Genomic-</w:t>
      </w:r>
      <w:r>
        <w:rPr>
          <w:b/>
          <w:lang w:val="en-US"/>
        </w:rPr>
        <w:t>G</w:t>
      </w:r>
      <w:r>
        <w:rPr>
          <w:lang w:val="en-US"/>
        </w:rPr>
        <w:t xml:space="preserve"> </w:t>
      </w:r>
    </w:p>
    <w:p w14:paraId="466A8965" w14:textId="77777777" w:rsidR="001D6ADA" w:rsidRDefault="00000000">
      <w:r>
        <w:rPr>
          <w:lang w:val="en-US"/>
        </w:rPr>
        <w:t xml:space="preserve">  matrices are </w:t>
      </w:r>
      <w:r>
        <w:t>used by DMU to predict genomic-breeding values.</w:t>
      </w:r>
    </w:p>
    <w:p w14:paraId="0025CBBA" w14:textId="77777777" w:rsidR="001D6ADA" w:rsidRDefault="001D6ADA">
      <w:pPr>
        <w:ind w:left="284"/>
        <w:rPr>
          <w:highlight w:val="yellow"/>
        </w:rPr>
      </w:pPr>
    </w:p>
    <w:p w14:paraId="45053E7D" w14:textId="77777777" w:rsidR="001D6ADA" w:rsidRDefault="00000000">
      <w:r>
        <w:t xml:space="preserve">  **Properties of names**</w:t>
      </w:r>
    </w:p>
    <w:p w14:paraId="753B29C9" w14:textId="77777777" w:rsidR="001D6ADA" w:rsidRDefault="00000000">
      <w:pPr>
        <w:rPr>
          <w:color w:val="FF0000"/>
        </w:rPr>
      </w:pPr>
      <w:r>
        <w:t xml:space="preserve">  </w:t>
      </w:r>
      <w:r>
        <w:rPr>
          <w:i/>
          <w:lang w:val="en-US"/>
        </w:rPr>
        <w:t>stage</w:t>
      </w:r>
      <w:r>
        <w:t xml:space="preserve">                 Definition: </w:t>
      </w:r>
      <w:r>
        <w:rPr>
          <w:color w:val="FF0000"/>
        </w:rPr>
        <w:t xml:space="preserve">Stage of selection. Must correspond with a </w:t>
      </w:r>
    </w:p>
    <w:p w14:paraId="79BEED37" w14:textId="77777777" w:rsidR="001D6ADA" w:rsidRDefault="00000000">
      <w:pPr>
        <w:rPr>
          <w:color w:val="FF0000"/>
        </w:rPr>
      </w:pPr>
      <w:r>
        <w:rPr>
          <w:color w:val="FF0000"/>
        </w:rPr>
        <w:t xml:space="preserve">                                    selection stage that uses (i) </w:t>
      </w:r>
      <w:r>
        <w:rPr>
          <w:i/>
          <w:color w:val="FF0000"/>
        </w:rPr>
        <w:t>selection_criterion</w:t>
      </w:r>
      <w:r>
        <w:rPr>
          <w:color w:val="FF0000"/>
        </w:rPr>
        <w:t xml:space="preserve"> </w:t>
      </w:r>
    </w:p>
    <w:p w14:paraId="2C9F5815" w14:textId="77777777" w:rsidR="001D6ADA" w:rsidRDefault="00000000">
      <w:pPr>
        <w:rPr>
          <w:color w:val="FF0000"/>
        </w:rPr>
      </w:pPr>
      <w:r>
        <w:rPr>
          <w:color w:val="FF0000"/>
        </w:rPr>
        <w:t xml:space="preserve">                                    ‘genomicblup’, and </w:t>
      </w:r>
      <w:r>
        <w:rPr>
          <w:i/>
          <w:color w:val="FF0000"/>
        </w:rPr>
        <w:t>RunBlup</w:t>
      </w:r>
      <w:r>
        <w:rPr>
          <w:color w:val="FF0000"/>
        </w:rPr>
        <w:t xml:space="preserve"> 1 in namelist </w:t>
      </w:r>
    </w:p>
    <w:p w14:paraId="7802F644" w14:textId="77777777" w:rsidR="001D6ADA" w:rsidRDefault="00000000">
      <w:pPr>
        <w:rPr>
          <w:color w:val="FF0000"/>
        </w:rPr>
      </w:pPr>
      <w:r>
        <w:rPr>
          <w:color w:val="FF0000"/>
        </w:rPr>
        <w:t xml:space="preserve">                                    &amp;SELECTION, variable </w:t>
      </w:r>
      <w:r>
        <w:rPr>
          <w:i/>
          <w:color w:val="FF0000"/>
        </w:rPr>
        <w:t>selection_scheme</w:t>
      </w:r>
      <w:r>
        <w:rPr>
          <w:color w:val="FF0000"/>
        </w:rPr>
        <w:t xml:space="preserve">, or (ii) </w:t>
      </w:r>
    </w:p>
    <w:p w14:paraId="24AE8A56" w14:textId="77777777" w:rsidR="001D6ADA" w:rsidRDefault="00000000">
      <w:pPr>
        <w:rPr>
          <w:color w:val="FF0000"/>
        </w:rPr>
      </w:pPr>
      <w:r>
        <w:rPr>
          <w:color w:val="FF0000"/>
        </w:rPr>
        <w:t xml:space="preserve">                                    </w:t>
      </w:r>
      <w:r>
        <w:rPr>
          <w:i/>
          <w:color w:val="FF0000"/>
        </w:rPr>
        <w:t>MaleSelCrit</w:t>
      </w:r>
      <w:r>
        <w:rPr>
          <w:color w:val="FF0000"/>
        </w:rPr>
        <w:t xml:space="preserve"> and/or </w:t>
      </w:r>
      <w:r>
        <w:rPr>
          <w:i/>
          <w:color w:val="FF0000"/>
        </w:rPr>
        <w:t>FemaleSelCrit</w:t>
      </w:r>
      <w:r>
        <w:rPr>
          <w:color w:val="FF0000"/>
        </w:rPr>
        <w:t xml:space="preserve"> ‘genomicblup’ and </w:t>
      </w:r>
    </w:p>
    <w:p w14:paraId="56FDD3FE" w14:textId="77777777" w:rsidR="001D6ADA" w:rsidRDefault="00000000">
      <w:pPr>
        <w:rPr>
          <w:color w:val="FF0000"/>
        </w:rPr>
      </w:pPr>
      <w:r>
        <w:rPr>
          <w:color w:val="FF0000"/>
        </w:rPr>
        <w:t xml:space="preserve">                                    </w:t>
      </w:r>
      <w:r>
        <w:rPr>
          <w:i/>
          <w:color w:val="FF0000"/>
        </w:rPr>
        <w:t>MaleRunBlup</w:t>
      </w:r>
      <w:r>
        <w:rPr>
          <w:color w:val="FF0000"/>
        </w:rPr>
        <w:t xml:space="preserve"> and/or </w:t>
      </w:r>
      <w:r>
        <w:rPr>
          <w:i/>
          <w:color w:val="FF0000"/>
        </w:rPr>
        <w:t>FemaleRunBlup</w:t>
      </w:r>
      <w:r>
        <w:rPr>
          <w:color w:val="FF0000"/>
        </w:rPr>
        <w:t xml:space="preserve"> 1 in namelist </w:t>
      </w:r>
    </w:p>
    <w:p w14:paraId="62BA8D70" w14:textId="77777777" w:rsidR="001D6ADA" w:rsidRDefault="00000000">
      <w:pPr>
        <w:rPr>
          <w:color w:val="FF0000"/>
        </w:rPr>
      </w:pPr>
      <w:r>
        <w:rPr>
          <w:color w:val="FF0000"/>
        </w:rPr>
        <w:t xml:space="preserve">                                    &amp;EVA, variable EvaSelection.</w:t>
      </w:r>
    </w:p>
    <w:p w14:paraId="29D0FD8C" w14:textId="77777777" w:rsidR="001D6ADA" w:rsidRDefault="00000000">
      <w:r>
        <w:t xml:space="preserve">                        Type: Integer</w:t>
      </w:r>
    </w:p>
    <w:p w14:paraId="519BA100" w14:textId="77777777" w:rsidR="001D6ADA" w:rsidRDefault="00000000">
      <w:r>
        <w:t xml:space="preserve">                        Options: 1≤</w:t>
      </w:r>
      <w:r>
        <w:rPr>
          <w:i/>
        </w:rPr>
        <w:t>stage</w:t>
      </w:r>
      <w:r>
        <w:t>≤</w:t>
      </w:r>
      <w:r>
        <w:rPr>
          <w:i/>
        </w:rPr>
        <w:t>selection_groups</w:t>
      </w:r>
    </w:p>
    <w:p w14:paraId="5A7C5F3B" w14:textId="77777777" w:rsidR="001D6ADA" w:rsidRDefault="00000000">
      <w:r>
        <w:t xml:space="preserve">                        Default: </w:t>
      </w:r>
      <w:r>
        <w:rPr>
          <w:i/>
        </w:rPr>
        <w:t>stage</w:t>
      </w:r>
      <w:r>
        <w:t xml:space="preserve"> must be specified</w:t>
      </w:r>
    </w:p>
    <w:p w14:paraId="705E394A"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69C8CA6F"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lastRenderedPageBreak/>
        <w:t xml:space="preserve">  </w:t>
      </w:r>
      <w:r>
        <w:rPr>
          <w:i/>
          <w:lang w:val="en-US"/>
        </w:rPr>
        <w:t>centre</w:t>
      </w:r>
      <w:r>
        <w:t xml:space="preserve">                Definition: Loci centred</w:t>
      </w:r>
    </w:p>
    <w:p w14:paraId="570AFC95" w14:textId="77777777" w:rsidR="001D6ADA" w:rsidRDefault="00000000">
      <w:r>
        <w:t xml:space="preserve">                        Type: Character</w:t>
      </w:r>
    </w:p>
    <w:p w14:paraId="5B88CE6C" w14:textId="77777777" w:rsidR="001D6ADA" w:rsidRDefault="00000000">
      <w:r>
        <w:t xml:space="preserve">                        Options:</w:t>
      </w:r>
    </w:p>
    <w:p w14:paraId="2A63ED76" w14:textId="77777777" w:rsidR="001D6ADA" w:rsidRDefault="00000000">
      <w:pPr>
        <w:rPr>
          <w:color w:val="FF0000"/>
          <w:highlight w:val="yellow"/>
        </w:rPr>
      </w:pPr>
      <w:r>
        <w:t xml:space="preserve">                               </w:t>
      </w:r>
      <w:proofErr w:type="gramStart"/>
      <w:r>
        <w:rPr>
          <w:color w:val="FF0000"/>
          <w:highlight w:val="yellow"/>
        </w:rPr>
        <w:t>no  Loci</w:t>
      </w:r>
      <w:proofErr w:type="gramEnd"/>
      <w:r>
        <w:rPr>
          <w:color w:val="FF0000"/>
          <w:highlight w:val="yellow"/>
        </w:rPr>
        <w:t xml:space="preserve"> centred with </w:t>
      </w:r>
      <w:r>
        <w:rPr>
          <w:b/>
          <w:color w:val="FF0000"/>
          <w:highlight w:val="yellow"/>
        </w:rPr>
        <w:t>p</w:t>
      </w:r>
      <w:r>
        <w:rPr>
          <w:color w:val="FF0000"/>
          <w:highlight w:val="yellow"/>
        </w:rPr>
        <w:t>=0.5; equivalent to SNP genotypes</w:t>
      </w:r>
    </w:p>
    <w:p w14:paraId="569994BE" w14:textId="77777777" w:rsidR="001D6ADA" w:rsidRDefault="00000000">
      <w:pPr>
        <w:rPr>
          <w:color w:val="FF0000"/>
        </w:rPr>
      </w:pPr>
      <w:r>
        <w:rPr>
          <w:color w:val="FF0000"/>
          <w:highlight w:val="yellow"/>
        </w:rPr>
        <w:t xml:space="preserve">                                   -1 0 1 without centering</w:t>
      </w:r>
    </w:p>
    <w:p w14:paraId="5CEC24CC" w14:textId="77777777" w:rsidR="001D6ADA" w:rsidRDefault="00000000">
      <w:r>
        <w:t xml:space="preserve">                               </w:t>
      </w:r>
      <w:proofErr w:type="gramStart"/>
      <w:r>
        <w:t>yes</w:t>
      </w:r>
      <w:proofErr w:type="gramEnd"/>
      <w:r>
        <w:t xml:space="preserve"> Loci centred; </w:t>
      </w:r>
      <w:r>
        <w:rPr>
          <w:b/>
        </w:rPr>
        <w:t>M</w:t>
      </w:r>
      <w:r>
        <w:t>-2</w:t>
      </w:r>
      <w:r>
        <w:rPr>
          <w:b/>
        </w:rPr>
        <w:t>p</w:t>
      </w:r>
    </w:p>
    <w:p w14:paraId="6A4C95E6" w14:textId="77777777" w:rsidR="001D6ADA" w:rsidRDefault="00000000">
      <w:r>
        <w:t xml:space="preserve">                        Default: </w:t>
      </w:r>
      <w:r>
        <w:rPr>
          <w:i/>
        </w:rPr>
        <w:t>centre</w:t>
      </w:r>
      <w:r>
        <w:t xml:space="preserve"> must be specified</w:t>
      </w:r>
    </w:p>
    <w:p w14:paraId="171F990F"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323F9BA2"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i/>
          <w:lang w:val="en-US"/>
        </w:rPr>
        <w:t>scale</w:t>
      </w:r>
      <w:r>
        <w:t xml:space="preserve">                Definition: Method to scale G-matrix</w:t>
      </w:r>
    </w:p>
    <w:p w14:paraId="4D425EC2" w14:textId="77777777" w:rsidR="001D6ADA" w:rsidRDefault="00000000">
      <w:r>
        <w:t xml:space="preserve">                        Type: Character</w:t>
      </w:r>
    </w:p>
    <w:p w14:paraId="063A0834" w14:textId="77777777" w:rsidR="001D6ADA" w:rsidRDefault="00000000">
      <w:r>
        <w:t xml:space="preserve">                        Options:</w:t>
      </w:r>
    </w:p>
    <w:p w14:paraId="7B59708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color w:val="FF0000"/>
          <w:highlight w:val="yellow"/>
        </w:rPr>
        <w:t>no G-matrix divided by sum(2pq) with p=q=0.5</w:t>
      </w:r>
    </w:p>
    <w:p w14:paraId="313FE43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sum2pq G-matrix divided by sum(2pq); 2pq summed over </w:t>
      </w:r>
    </w:p>
    <w:p w14:paraId="7B2393F5"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loci</w:t>
      </w:r>
    </w:p>
    <w:p w14:paraId="1EF006C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sqrt2pq Genotypes at each locus divided by sqrt(2pq)</w:t>
      </w:r>
    </w:p>
    <w:p w14:paraId="793FF18D" w14:textId="77777777" w:rsidR="001D6ADA" w:rsidRDefault="00000000">
      <w:r>
        <w:t xml:space="preserve">                        Default: </w:t>
      </w:r>
      <w:r>
        <w:rPr>
          <w:i/>
        </w:rPr>
        <w:t>scale</w:t>
      </w:r>
      <w:r>
        <w:t xml:space="preserve"> must be specified</w:t>
      </w:r>
    </w:p>
    <w:p w14:paraId="2522AD74" w14:textId="77777777" w:rsidR="001D6ADA" w:rsidRDefault="00000000">
      <w:pPr>
        <w:widowControl w:val="0"/>
        <w:rPr>
          <w:rFonts w:ascii="Times New Roman" w:hAnsi="Times New Roman"/>
          <w:color w:val="00B050"/>
          <w:sz w:val="24"/>
          <w:szCs w:val="24"/>
        </w:rPr>
      </w:pPr>
      <w:r>
        <w:rPr>
          <w:rFonts w:ascii="Times New Roman" w:hAnsi="Times New Roman"/>
          <w:b/>
          <w:color w:val="00B050"/>
          <w:sz w:val="24"/>
          <w:szCs w:val="24"/>
        </w:rPr>
        <w:t>ADAM</w:t>
      </w:r>
      <w:r>
        <w:rPr>
          <w:rFonts w:ascii="Times New Roman" w:hAnsi="Times New Roman"/>
          <w:color w:val="00B050"/>
          <w:sz w:val="24"/>
          <w:szCs w:val="24"/>
        </w:rPr>
        <w:t xml:space="preserve">: The genomic-relationship matrix was constructed as </w:t>
      </w:r>
      <w:r>
        <w:rPr>
          <w:rFonts w:ascii="Times New Roman" w:hAnsi="Times New Roman"/>
          <w:b/>
          <w:color w:val="00B050"/>
          <w:sz w:val="24"/>
          <w:szCs w:val="24"/>
        </w:rPr>
        <w:t>G</w:t>
      </w:r>
      <w:r>
        <w:rPr>
          <w:rFonts w:ascii="Times New Roman" w:hAnsi="Times New Roman"/>
          <w:color w:val="00B050"/>
          <w:sz w:val="24"/>
          <w:szCs w:val="24"/>
        </w:rPr>
        <w:t xml:space="preserve"> = </w:t>
      </w:r>
      <w:r>
        <w:rPr>
          <w:rFonts w:ascii="Times New Roman" w:hAnsi="Times New Roman"/>
          <w:b/>
          <w:color w:val="00B050"/>
          <w:sz w:val="24"/>
          <w:szCs w:val="24"/>
        </w:rPr>
        <w:t>ZDZ’</w:t>
      </w:r>
      <w:r>
        <w:rPr>
          <w:rFonts w:ascii="Times New Roman" w:hAnsi="Times New Roman"/>
          <w:color w:val="00B050"/>
          <w:sz w:val="24"/>
          <w:szCs w:val="24"/>
        </w:rPr>
        <w:t xml:space="preserve">, where      </w:t>
      </w:r>
      <w:r>
        <w:rPr>
          <w:rFonts w:ascii="Times New Roman" w:hAnsi="Times New Roman"/>
          <w:b/>
          <w:color w:val="00B050"/>
          <w:sz w:val="24"/>
          <w:szCs w:val="24"/>
        </w:rPr>
        <w:t>D</w:t>
      </w:r>
      <w:r>
        <w:rPr>
          <w:rFonts w:ascii="Times New Roman" w:hAnsi="Times New Roman"/>
          <w:color w:val="00B050"/>
          <w:sz w:val="24"/>
          <w:szCs w:val="24"/>
        </w:rPr>
        <w:t xml:space="preserve"> is a diagonal matrix with diagonal elements </w:t>
      </w:r>
      <w:r>
        <w:rPr>
          <w:rFonts w:ascii="Times New Roman" w:hAnsi="Times New Roman"/>
          <w:b/>
          <w:color w:val="00B050"/>
          <w:sz w:val="24"/>
          <w:szCs w:val="24"/>
        </w:rPr>
        <w:t>D</w:t>
      </w:r>
      <w:r>
        <w:rPr>
          <w:rFonts w:ascii="Times New Roman" w:hAnsi="Times New Roman"/>
          <w:i/>
          <w:color w:val="00B050"/>
          <w:sz w:val="24"/>
          <w:szCs w:val="24"/>
          <w:vertAlign w:val="subscript"/>
        </w:rPr>
        <w:t>ii</w:t>
      </w:r>
      <w:r>
        <w:rPr>
          <w:rFonts w:ascii="Times New Roman" w:hAnsi="Times New Roman"/>
          <w:color w:val="00B050"/>
          <w:sz w:val="24"/>
          <w:szCs w:val="24"/>
        </w:rPr>
        <w:t xml:space="preserve"> = </w:t>
      </w:r>
      <w:r>
        <w:rPr>
          <w:rFonts w:ascii="Times New Roman" w:hAnsi="Times New Roman"/>
          <w:color w:val="00B050"/>
          <w:position w:val="-16"/>
          <w:sz w:val="24"/>
          <w:szCs w:val="24"/>
        </w:rPr>
        <w:object w:dxaOrig="1480" w:dyaOrig="460" w14:anchorId="10588286">
          <v:shape id="_x0000_i1039" type="#_x0000_t75" style="width:1in;height:29.5pt" o:ole="">
            <v:imagedata r:id="rId75" o:title=""/>
          </v:shape>
          <o:OLEObject Type="Embed" ProgID="Equation.3" ShapeID="_x0000_i1039" DrawAspect="Content" ObjectID="_1810474827" r:id="rId76"/>
        </w:object>
      </w:r>
      <w:r>
        <w:rPr>
          <w:rFonts w:ascii="Times New Roman" w:hAnsi="Times New Roman"/>
          <w:color w:val="00B050"/>
          <w:sz w:val="24"/>
          <w:szCs w:val="24"/>
        </w:rPr>
        <w:t xml:space="preserve"> (</w:t>
      </w:r>
      <w:r>
        <w:rPr>
          <w:rFonts w:ascii="Times New Roman" w:hAnsi="Times New Roman"/>
          <w:i/>
          <w:color w:val="00B050"/>
          <w:sz w:val="24"/>
          <w:szCs w:val="24"/>
        </w:rPr>
        <w:t>scale</w:t>
      </w:r>
      <w:r>
        <w:rPr>
          <w:rFonts w:ascii="Times New Roman" w:hAnsi="Times New Roman"/>
          <w:color w:val="00B050"/>
          <w:sz w:val="24"/>
          <w:szCs w:val="24"/>
        </w:rPr>
        <w:t xml:space="preserve"> ‘sum2pq’ in variable </w:t>
      </w:r>
      <w:r>
        <w:rPr>
          <w:rFonts w:ascii="Times New Roman" w:hAnsi="Times New Roman"/>
          <w:i/>
          <w:color w:val="00B050"/>
          <w:sz w:val="24"/>
          <w:szCs w:val="24"/>
        </w:rPr>
        <w:t>parameters</w:t>
      </w:r>
      <w:r>
        <w:rPr>
          <w:rFonts w:ascii="Times New Roman" w:hAnsi="Times New Roman"/>
          <w:color w:val="00B050"/>
          <w:sz w:val="24"/>
          <w:szCs w:val="24"/>
        </w:rPr>
        <w:t>, namelist</w:t>
      </w:r>
      <w:r>
        <w:rPr>
          <w:rStyle w:val="Strk"/>
          <w:rFonts w:ascii="Times New Roman" w:hAnsi="Times New Roman"/>
          <w:b w:val="0"/>
          <w:color w:val="00B050"/>
          <w:sz w:val="24"/>
          <w:szCs w:val="24"/>
        </w:rPr>
        <w:t xml:space="preserve"> &amp;GenomicBlupParameters</w:t>
      </w:r>
      <w:r>
        <w:rPr>
          <w:rFonts w:ascii="Times New Roman" w:hAnsi="Times New Roman"/>
          <w:color w:val="00B050"/>
          <w:sz w:val="24"/>
          <w:szCs w:val="24"/>
        </w:rPr>
        <w:t xml:space="preserve">) or </w:t>
      </w:r>
      <w:r>
        <w:rPr>
          <w:rFonts w:ascii="Times New Roman" w:hAnsi="Times New Roman"/>
          <w:b/>
          <w:color w:val="00B050"/>
          <w:sz w:val="24"/>
          <w:szCs w:val="24"/>
        </w:rPr>
        <w:t>D</w:t>
      </w:r>
      <w:r>
        <w:rPr>
          <w:rFonts w:ascii="Times New Roman" w:hAnsi="Times New Roman"/>
          <w:i/>
          <w:color w:val="00B050"/>
          <w:sz w:val="24"/>
          <w:szCs w:val="24"/>
          <w:vertAlign w:val="subscript"/>
        </w:rPr>
        <w:t>ii</w:t>
      </w:r>
      <w:r>
        <w:rPr>
          <w:rFonts w:ascii="Times New Roman" w:hAnsi="Times New Roman"/>
          <w:color w:val="00B050"/>
          <w:sz w:val="24"/>
          <w:szCs w:val="24"/>
        </w:rPr>
        <w:t xml:space="preserve"> = </w:t>
      </w:r>
      <w:r>
        <w:rPr>
          <w:rFonts w:ascii="Times New Roman" w:hAnsi="Times New Roman"/>
          <w:color w:val="00B050"/>
          <w:sz w:val="24"/>
          <w:szCs w:val="24"/>
        </w:rPr>
        <w:sym w:font="Symbol" w:char="F0D6"/>
      </w:r>
      <w:r>
        <w:rPr>
          <w:rFonts w:ascii="Times New Roman" w:hAnsi="Times New Roman"/>
          <w:color w:val="00B050"/>
          <w:sz w:val="24"/>
          <w:szCs w:val="24"/>
        </w:rPr>
        <w:t>2p</w:t>
      </w:r>
      <w:r>
        <w:rPr>
          <w:rFonts w:ascii="Times New Roman" w:hAnsi="Times New Roman"/>
          <w:i/>
          <w:color w:val="00B050"/>
          <w:sz w:val="24"/>
          <w:szCs w:val="24"/>
          <w:vertAlign w:val="subscript"/>
        </w:rPr>
        <w:t>i</w:t>
      </w:r>
      <w:r>
        <w:rPr>
          <w:rFonts w:ascii="Times New Roman" w:hAnsi="Times New Roman"/>
          <w:color w:val="00B050"/>
          <w:sz w:val="24"/>
          <w:szCs w:val="24"/>
        </w:rPr>
        <w:t>(1-p</w:t>
      </w:r>
      <w:r>
        <w:rPr>
          <w:rFonts w:ascii="Times New Roman" w:hAnsi="Times New Roman"/>
          <w:i/>
          <w:color w:val="00B050"/>
          <w:sz w:val="24"/>
          <w:szCs w:val="24"/>
          <w:vertAlign w:val="subscript"/>
        </w:rPr>
        <w:t>i</w:t>
      </w:r>
      <w:r>
        <w:rPr>
          <w:rFonts w:ascii="Times New Roman" w:hAnsi="Times New Roman"/>
          <w:color w:val="00B050"/>
          <w:sz w:val="24"/>
          <w:szCs w:val="24"/>
        </w:rPr>
        <w:t>) (</w:t>
      </w:r>
      <w:r>
        <w:rPr>
          <w:rFonts w:ascii="Times New Roman" w:hAnsi="Times New Roman"/>
          <w:i/>
          <w:color w:val="00B050"/>
          <w:sz w:val="24"/>
          <w:szCs w:val="24"/>
        </w:rPr>
        <w:t>scale</w:t>
      </w:r>
      <w:r>
        <w:rPr>
          <w:rFonts w:ascii="Times New Roman" w:hAnsi="Times New Roman"/>
          <w:color w:val="00B050"/>
          <w:sz w:val="24"/>
          <w:szCs w:val="24"/>
        </w:rPr>
        <w:t xml:space="preserve"> ‘sqrt2pq’) </w:t>
      </w:r>
      <w:r>
        <w:rPr>
          <w:rFonts w:ascii="Times New Roman" w:hAnsi="Times New Roman"/>
          <w:b/>
          <w:color w:val="00B050"/>
          <w:sz w:val="24"/>
          <w:szCs w:val="24"/>
        </w:rPr>
        <w:t>D</w:t>
      </w:r>
      <w:r>
        <w:rPr>
          <w:rFonts w:ascii="Times New Roman" w:hAnsi="Times New Roman"/>
          <w:color w:val="00B050"/>
          <w:sz w:val="24"/>
          <w:szCs w:val="24"/>
        </w:rPr>
        <w:t xml:space="preserve"> = </w:t>
      </w:r>
      <w:r>
        <w:rPr>
          <w:rFonts w:ascii="Times New Roman" w:hAnsi="Times New Roman"/>
          <w:color w:val="00B050"/>
          <w:position w:val="-16"/>
          <w:sz w:val="24"/>
          <w:szCs w:val="24"/>
        </w:rPr>
        <w:object w:dxaOrig="1660" w:dyaOrig="499" w14:anchorId="2E93F964">
          <v:shape id="_x0000_i1040" type="#_x0000_t75" style="width:80pt;height:29.5pt" o:ole="">
            <v:imagedata r:id="rId77" o:title=""/>
          </v:shape>
          <o:OLEObject Type="Embed" ProgID="Equation.3" ShapeID="_x0000_i1040" DrawAspect="Content" ObjectID="_1810474828" r:id="rId78"/>
        </w:object>
      </w:r>
    </w:p>
    <w:p w14:paraId="3E64FF1A" w14:textId="77777777" w:rsidR="001D6ADA" w:rsidRDefault="001D6ADA"/>
    <w:p w14:paraId="439B589E"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39A38CE0" w14:textId="77777777" w:rsidR="001D6ADA" w:rsidRDefault="00000000">
      <w:pPr>
        <w:tabs>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i/>
          <w:lang w:val="en-US"/>
        </w:rPr>
        <w:t>weight</w:t>
      </w:r>
      <w:r>
        <w:t xml:space="preserve">                Definition: Weight applied to each locus</w:t>
      </w:r>
    </w:p>
    <w:p w14:paraId="5260414B" w14:textId="77777777" w:rsidR="001D6ADA" w:rsidRDefault="00000000">
      <w:r>
        <w:t xml:space="preserve">                        Type: Character</w:t>
      </w:r>
    </w:p>
    <w:p w14:paraId="51B5C4DE" w14:textId="77777777" w:rsidR="001D6ADA" w:rsidRDefault="00000000">
      <w:r>
        <w:t xml:space="preserve">                        Options:</w:t>
      </w:r>
    </w:p>
    <w:p w14:paraId="454E64B2" w14:textId="77777777" w:rsidR="001D6ADA" w:rsidRDefault="00000000">
      <w:pPr>
        <w:rPr>
          <w:rFonts w:eastAsiaTheme="minorHAnsi"/>
          <w:lang w:val="en-US" w:eastAsia="en-US"/>
        </w:rPr>
      </w:pPr>
      <w:r>
        <w:t xml:space="preserve">                               one </w:t>
      </w:r>
      <w:r>
        <w:rPr>
          <w:rFonts w:eastAsiaTheme="minorHAnsi"/>
          <w:lang w:val="en-US" w:eastAsia="en-US"/>
        </w:rPr>
        <w:t xml:space="preserve">Weight 1.0 applied to each locus; each locus has </w:t>
      </w:r>
    </w:p>
    <w:p w14:paraId="6B79D7A7" w14:textId="77777777" w:rsidR="001D6ADA" w:rsidRDefault="00000000">
      <w:pPr>
        <w:rPr>
          <w:rFonts w:eastAsiaTheme="minorHAnsi"/>
          <w:lang w:val="en-US" w:eastAsia="en-US"/>
        </w:rPr>
      </w:pPr>
      <w:r>
        <w:rPr>
          <w:rFonts w:eastAsiaTheme="minorHAnsi"/>
          <w:lang w:val="en-US" w:eastAsia="en-US"/>
        </w:rPr>
        <w:t xml:space="preserve">                                   equal weight</w:t>
      </w:r>
    </w:p>
    <w:p w14:paraId="3C531D73" w14:textId="77777777" w:rsidR="001D6ADA" w:rsidRDefault="00000000">
      <w:pPr>
        <w:rPr>
          <w:rFonts w:eastAsiaTheme="minorHAnsi"/>
          <w:color w:val="FF0000"/>
          <w:lang w:val="en-US" w:eastAsia="en-US"/>
        </w:rPr>
      </w:pPr>
      <w:r>
        <w:rPr>
          <w:rFonts w:eastAsiaTheme="minorHAnsi"/>
          <w:color w:val="FF0000"/>
          <w:lang w:val="en-US" w:eastAsia="en-US"/>
        </w:rPr>
        <w:t xml:space="preserve">                           goddard Weight applied to each locus as a function of allele </w:t>
      </w:r>
    </w:p>
    <w:p w14:paraId="5B9DA150" w14:textId="77777777" w:rsidR="001D6ADA" w:rsidRDefault="00000000">
      <w:pPr>
        <w:rPr>
          <w:rFonts w:eastAsiaTheme="minorHAnsi"/>
          <w:color w:val="FF0000"/>
          <w:lang w:val="en-US" w:eastAsia="en-US"/>
        </w:rPr>
      </w:pPr>
      <w:r>
        <w:rPr>
          <w:rFonts w:eastAsiaTheme="minorHAnsi"/>
          <w:color w:val="FF0000"/>
          <w:lang w:val="en-US" w:eastAsia="en-US"/>
        </w:rPr>
        <w:t xml:space="preserve">                                   frequency, 1.0/(p</w:t>
      </w:r>
      <w:r>
        <w:rPr>
          <w:rFonts w:eastAsiaTheme="minorHAnsi"/>
          <w:i/>
          <w:color w:val="FF0000"/>
          <w:vertAlign w:val="subscript"/>
          <w:lang w:val="en-US" w:eastAsia="en-US"/>
        </w:rPr>
        <w:t>i</w:t>
      </w:r>
      <w:r>
        <w:rPr>
          <w:rFonts w:eastAsiaTheme="minorHAnsi"/>
          <w:color w:val="FF0000"/>
          <w:lang w:val="en-US" w:eastAsia="en-US"/>
        </w:rPr>
        <w:t>(1-p</w:t>
      </w:r>
      <w:r>
        <w:rPr>
          <w:rFonts w:eastAsiaTheme="minorHAnsi"/>
          <w:i/>
          <w:color w:val="FF0000"/>
          <w:vertAlign w:val="subscript"/>
          <w:lang w:val="en-US" w:eastAsia="en-US"/>
        </w:rPr>
        <w:t>i</w:t>
      </w:r>
      <w:r>
        <w:rPr>
          <w:rFonts w:eastAsiaTheme="minorHAnsi"/>
          <w:color w:val="FF0000"/>
          <w:lang w:val="en-US" w:eastAsia="en-US"/>
        </w:rPr>
        <w:t>)), where p</w:t>
      </w:r>
      <w:r>
        <w:rPr>
          <w:rFonts w:eastAsiaTheme="minorHAnsi"/>
          <w:i/>
          <w:color w:val="FF0000"/>
          <w:vertAlign w:val="subscript"/>
          <w:lang w:val="en-US" w:eastAsia="en-US"/>
        </w:rPr>
        <w:t>i</w:t>
      </w:r>
      <w:r>
        <w:rPr>
          <w:rFonts w:eastAsiaTheme="minorHAnsi"/>
          <w:color w:val="FF0000"/>
          <w:lang w:val="en-US" w:eastAsia="en-US"/>
        </w:rPr>
        <w:t xml:space="preserve"> is the minimum-</w:t>
      </w:r>
    </w:p>
    <w:p w14:paraId="4942606A" w14:textId="77777777" w:rsidR="001D6ADA" w:rsidRDefault="00000000">
      <w:pPr>
        <w:rPr>
          <w:color w:val="FF0000"/>
        </w:rPr>
      </w:pPr>
      <w:r>
        <w:rPr>
          <w:rFonts w:eastAsiaTheme="minorHAnsi"/>
          <w:color w:val="FF0000"/>
          <w:lang w:val="en-US" w:eastAsia="en-US"/>
        </w:rPr>
        <w:t xml:space="preserve">                                   allele frequency at locus </w:t>
      </w:r>
      <w:r>
        <w:rPr>
          <w:rFonts w:eastAsiaTheme="minorHAnsi"/>
          <w:i/>
          <w:color w:val="FF0000"/>
          <w:lang w:val="en-US" w:eastAsia="en-US"/>
        </w:rPr>
        <w:t>i</w:t>
      </w:r>
      <w:r>
        <w:rPr>
          <w:rFonts w:eastAsiaTheme="minorHAnsi"/>
          <w:color w:val="FF0000"/>
          <w:lang w:val="en-US" w:eastAsia="en-US"/>
        </w:rPr>
        <w:t xml:space="preserve"> (after Goddard 2009)</w:t>
      </w:r>
    </w:p>
    <w:p w14:paraId="1279A0FF" w14:textId="77777777" w:rsidR="001D6ADA" w:rsidRDefault="00000000">
      <w:pPr>
        <w:rPr>
          <w:rFonts w:eastAsiaTheme="minorHAnsi"/>
          <w:color w:val="FF0000"/>
          <w:lang w:val="en-US" w:eastAsia="en-US"/>
        </w:rPr>
      </w:pPr>
      <w:r>
        <w:rPr>
          <w:rFonts w:eastAsiaTheme="minorHAnsi"/>
          <w:color w:val="FF0000"/>
          <w:lang w:val="en-US" w:eastAsia="en-US"/>
        </w:rPr>
        <w:t xml:space="preserve">                           jannink Weight applied to each locus as a function of allele </w:t>
      </w:r>
    </w:p>
    <w:p w14:paraId="5F220BFC" w14:textId="77777777" w:rsidR="001D6ADA" w:rsidRDefault="00000000">
      <w:pPr>
        <w:rPr>
          <w:rFonts w:eastAsiaTheme="minorHAnsi"/>
          <w:color w:val="FF0000"/>
          <w:lang w:val="en-US" w:eastAsia="en-US"/>
        </w:rPr>
      </w:pPr>
      <w:r>
        <w:rPr>
          <w:rFonts w:eastAsiaTheme="minorHAnsi"/>
          <w:color w:val="FF0000"/>
          <w:lang w:val="en-US" w:eastAsia="en-US"/>
        </w:rPr>
        <w:t xml:space="preserve">                                   frequency, (arcsin(1)-arcsin(sqrt(p</w:t>
      </w:r>
      <w:r>
        <w:rPr>
          <w:rFonts w:eastAsiaTheme="minorHAnsi"/>
          <w:i/>
          <w:color w:val="FF0000"/>
          <w:vertAlign w:val="subscript"/>
          <w:lang w:val="en-US" w:eastAsia="en-US"/>
        </w:rPr>
        <w:t>i</w:t>
      </w:r>
      <w:r>
        <w:rPr>
          <w:rFonts w:eastAsiaTheme="minorHAnsi"/>
          <w:color w:val="FF0000"/>
          <w:lang w:val="en-US" w:eastAsia="en-US"/>
        </w:rPr>
        <w:t>)))</w:t>
      </w:r>
      <w:proofErr w:type="gramStart"/>
      <w:r>
        <w:rPr>
          <w:rFonts w:eastAsiaTheme="minorHAnsi"/>
          <w:color w:val="FF0000"/>
          <w:lang w:val="en-US" w:eastAsia="en-US"/>
        </w:rPr>
        <w:t>/(</w:t>
      </w:r>
      <w:proofErr w:type="gramEnd"/>
      <w:r>
        <w:rPr>
          <w:rFonts w:eastAsiaTheme="minorHAnsi"/>
          <w:color w:val="FF0000"/>
          <w:lang w:val="en-US" w:eastAsia="en-US"/>
        </w:rPr>
        <w:t>p</w:t>
      </w:r>
      <w:r>
        <w:rPr>
          <w:rFonts w:eastAsiaTheme="minorHAnsi"/>
          <w:i/>
          <w:color w:val="FF0000"/>
          <w:vertAlign w:val="subscript"/>
          <w:lang w:val="en-US" w:eastAsia="en-US"/>
        </w:rPr>
        <w:t>i</w:t>
      </w:r>
      <w:r>
        <w:rPr>
          <w:rFonts w:eastAsiaTheme="minorHAnsi"/>
          <w:color w:val="FF0000"/>
          <w:lang w:val="en-US" w:eastAsia="en-US"/>
        </w:rPr>
        <w:t xml:space="preserve"> (1-p</w:t>
      </w:r>
      <w:r>
        <w:rPr>
          <w:rFonts w:eastAsiaTheme="minorHAnsi"/>
          <w:i/>
          <w:color w:val="FF0000"/>
          <w:vertAlign w:val="subscript"/>
          <w:lang w:val="en-US" w:eastAsia="en-US"/>
        </w:rPr>
        <w:t>i</w:t>
      </w:r>
      <w:r>
        <w:rPr>
          <w:rFonts w:eastAsiaTheme="minorHAnsi"/>
          <w:color w:val="FF0000"/>
          <w:lang w:val="en-US" w:eastAsia="en-US"/>
        </w:rPr>
        <w:t xml:space="preserve">)) </w:t>
      </w:r>
    </w:p>
    <w:p w14:paraId="3832A8FA" w14:textId="77777777" w:rsidR="001D6ADA" w:rsidRDefault="00000000">
      <w:pPr>
        <w:rPr>
          <w:rFonts w:eastAsiaTheme="minorHAnsi"/>
          <w:color w:val="FF0000"/>
          <w:lang w:val="en-US" w:eastAsia="en-US"/>
        </w:rPr>
      </w:pPr>
      <w:r>
        <w:rPr>
          <w:rFonts w:eastAsiaTheme="minorHAnsi"/>
          <w:color w:val="FF0000"/>
          <w:lang w:val="en-US" w:eastAsia="en-US"/>
        </w:rPr>
        <w:t xml:space="preserve">                                   (after Jannink 2010)</w:t>
      </w:r>
    </w:p>
    <w:p w14:paraId="0A893DEA" w14:textId="77777777" w:rsidR="001D6ADA" w:rsidRDefault="00000000">
      <w:r>
        <w:t xml:space="preserve">                        Default: </w:t>
      </w:r>
      <w:r>
        <w:rPr>
          <w:i/>
          <w:lang w:val="en-US"/>
        </w:rPr>
        <w:t>locusWeight</w:t>
      </w:r>
      <w:r>
        <w:t xml:space="preserve"> must be specified</w:t>
      </w:r>
    </w:p>
    <w:p w14:paraId="4E18EB3C" w14:textId="77777777" w:rsidR="001D6ADA" w:rsidRDefault="001D6ADA"/>
    <w:p w14:paraId="2D05439A" w14:textId="77777777" w:rsidR="001D6ADA" w:rsidRDefault="00000000">
      <w:pPr>
        <w:rPr>
          <w:color w:val="FF0000"/>
        </w:rPr>
      </w:pPr>
      <w:r>
        <w:t xml:space="preserve">  </w:t>
      </w:r>
      <w:r>
        <w:rPr>
          <w:i/>
          <w:color w:val="FF0000"/>
        </w:rPr>
        <w:t>firstChrom</w:t>
      </w:r>
      <w:r>
        <w:t xml:space="preserve">            Definition: </w:t>
      </w:r>
      <w:r>
        <w:rPr>
          <w:color w:val="FF0000"/>
        </w:rPr>
        <w:t>First chromosome used to construct genomic-</w:t>
      </w:r>
    </w:p>
    <w:p w14:paraId="3DFF2684" w14:textId="77777777" w:rsidR="001D6ADA" w:rsidRDefault="00000000">
      <w:r>
        <w:rPr>
          <w:color w:val="FF0000"/>
        </w:rPr>
        <w:t xml:space="preserve">                                    relationship matrices</w:t>
      </w:r>
    </w:p>
    <w:p w14:paraId="007558F1" w14:textId="77777777" w:rsidR="001D6ADA" w:rsidRDefault="00000000">
      <w:r>
        <w:t xml:space="preserve">                        Type: Integer</w:t>
      </w:r>
    </w:p>
    <w:p w14:paraId="30E1D7DD" w14:textId="77777777" w:rsidR="001D6ADA" w:rsidRDefault="00000000">
      <w:r>
        <w:t xml:space="preserve">                        Options: 1≤</w:t>
      </w:r>
      <w:r>
        <w:rPr>
          <w:i/>
        </w:rPr>
        <w:t>firstChrom</w:t>
      </w:r>
      <w:r>
        <w:t>≤</w:t>
      </w:r>
      <w:r>
        <w:rPr>
          <w:i/>
        </w:rPr>
        <w:t>nchrom</w:t>
      </w:r>
    </w:p>
    <w:p w14:paraId="6323099C" w14:textId="77777777" w:rsidR="001D6ADA" w:rsidRDefault="00000000">
      <w:r>
        <w:t xml:space="preserve">                        Default: </w:t>
      </w:r>
      <w:r>
        <w:rPr>
          <w:i/>
        </w:rPr>
        <w:t>firstChrom</w:t>
      </w:r>
      <w:r>
        <w:t xml:space="preserve"> must be specified</w:t>
      </w:r>
    </w:p>
    <w:p w14:paraId="52348039" w14:textId="77777777" w:rsidR="001D6ADA" w:rsidRDefault="001D6ADA">
      <w:pPr>
        <w:rPr>
          <w:highlight w:val="yellow"/>
        </w:rPr>
      </w:pPr>
    </w:p>
    <w:p w14:paraId="4327E512" w14:textId="77777777" w:rsidR="001D6ADA" w:rsidRDefault="00000000">
      <w:pPr>
        <w:rPr>
          <w:color w:val="FF0000"/>
        </w:rPr>
      </w:pPr>
      <w:r>
        <w:t xml:space="preserve">  </w:t>
      </w:r>
      <w:r>
        <w:rPr>
          <w:i/>
          <w:color w:val="FF0000"/>
        </w:rPr>
        <w:t>lastChrom</w:t>
      </w:r>
      <w:r>
        <w:t xml:space="preserve">             Definition: </w:t>
      </w:r>
      <w:r>
        <w:rPr>
          <w:color w:val="FF0000"/>
        </w:rPr>
        <w:t xml:space="preserve">Last chromosome with loci used to construct </w:t>
      </w:r>
    </w:p>
    <w:p w14:paraId="6C8BBFA0" w14:textId="77777777" w:rsidR="001D6ADA" w:rsidRDefault="00000000">
      <w:r>
        <w:rPr>
          <w:color w:val="FF0000"/>
        </w:rPr>
        <w:t xml:space="preserve">                                    genomic-relationship matrices</w:t>
      </w:r>
    </w:p>
    <w:p w14:paraId="48434008" w14:textId="77777777" w:rsidR="001D6ADA" w:rsidRDefault="00000000">
      <w:r>
        <w:t xml:space="preserve">                        Type: Integer</w:t>
      </w:r>
    </w:p>
    <w:p w14:paraId="56FC43C1" w14:textId="77777777" w:rsidR="001D6ADA" w:rsidRDefault="00000000">
      <w:r>
        <w:t xml:space="preserve">                        Options: </w:t>
      </w:r>
      <w:r>
        <w:rPr>
          <w:i/>
        </w:rPr>
        <w:t>firstChrom</w:t>
      </w:r>
      <w:r>
        <w:t>≤</w:t>
      </w:r>
      <w:r>
        <w:rPr>
          <w:i/>
        </w:rPr>
        <w:t>lastChrom</w:t>
      </w:r>
      <w:r>
        <w:t>≤</w:t>
      </w:r>
      <w:r>
        <w:rPr>
          <w:i/>
        </w:rPr>
        <w:t>nchrom</w:t>
      </w:r>
    </w:p>
    <w:p w14:paraId="26C01C94" w14:textId="77777777" w:rsidR="001D6ADA" w:rsidRDefault="00000000">
      <w:r>
        <w:t xml:space="preserve">                        Default: </w:t>
      </w:r>
      <w:r>
        <w:rPr>
          <w:i/>
        </w:rPr>
        <w:t>lastChrom</w:t>
      </w:r>
      <w:r>
        <w:t xml:space="preserve"> must be specified</w:t>
      </w:r>
    </w:p>
    <w:p w14:paraId="33152EF6" w14:textId="77777777" w:rsidR="001D6ADA" w:rsidRDefault="001D6ADA">
      <w:pPr>
        <w:rPr>
          <w:highlight w:val="yellow"/>
        </w:rPr>
      </w:pPr>
    </w:p>
    <w:p w14:paraId="4EB75B00" w14:textId="77777777" w:rsidR="001D6ADA" w:rsidRDefault="00000000">
      <w:pPr>
        <w:rPr>
          <w:color w:val="FF0000"/>
        </w:rPr>
      </w:pPr>
      <w:r>
        <w:rPr>
          <w:color w:val="FF0000"/>
        </w:rPr>
        <w:t xml:space="preserve">Loci on chromosomes </w:t>
      </w:r>
      <w:proofErr w:type="gramStart"/>
      <w:r>
        <w:rPr>
          <w:i/>
          <w:color w:val="FF0000"/>
        </w:rPr>
        <w:t>firstChrom</w:t>
      </w:r>
      <w:r>
        <w:rPr>
          <w:color w:val="FF0000"/>
        </w:rPr>
        <w:t>:</w:t>
      </w:r>
      <w:r>
        <w:rPr>
          <w:i/>
          <w:color w:val="FF0000"/>
        </w:rPr>
        <w:t>lastChrom</w:t>
      </w:r>
      <w:proofErr w:type="gramEnd"/>
      <w:r>
        <w:rPr>
          <w:color w:val="FF0000"/>
        </w:rPr>
        <w:t xml:space="preserve"> are used to construct matrices</w:t>
      </w:r>
    </w:p>
    <w:p w14:paraId="6B2ADB5A" w14:textId="77777777" w:rsidR="001D6ADA" w:rsidRDefault="001D6ADA">
      <w:pPr>
        <w:rPr>
          <w:highlight w:val="yellow"/>
        </w:rPr>
      </w:pPr>
    </w:p>
    <w:p w14:paraId="662DE90E"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w:t>
      </w:r>
      <w:r>
        <w:rPr>
          <w:i/>
          <w:lang w:val="en-US"/>
        </w:rPr>
        <w:t>loci</w:t>
      </w:r>
      <w:r>
        <w:t xml:space="preserve">                  Definition: Loci used as </w:t>
      </w:r>
      <w:r>
        <w:rPr>
          <w:rFonts w:eastAsiaTheme="minorHAnsi"/>
          <w:lang w:val="en-US" w:eastAsia="en-US"/>
        </w:rPr>
        <w:t>genetic markers</w:t>
      </w:r>
    </w:p>
    <w:p w14:paraId="0A52A484" w14:textId="77777777" w:rsidR="001D6ADA" w:rsidRDefault="00000000">
      <w:r>
        <w:t xml:space="preserve">                        Type: Character</w:t>
      </w:r>
    </w:p>
    <w:p w14:paraId="1F7E1B0C" w14:textId="77777777" w:rsidR="001D6ADA" w:rsidRDefault="00000000">
      <w:r>
        <w:t xml:space="preserve">                        Options:</w:t>
      </w:r>
    </w:p>
    <w:p w14:paraId="43E04C96" w14:textId="77777777" w:rsidR="001D6ADA" w:rsidRDefault="00000000">
      <w:r>
        <w:t xml:space="preserve">                               all QTL and markers</w:t>
      </w:r>
    </w:p>
    <w:p w14:paraId="0EE6FD4C" w14:textId="77777777" w:rsidR="001D6ADA" w:rsidRDefault="00000000">
      <w:r>
        <w:t xml:space="preserve">                               qtl QTL</w:t>
      </w:r>
    </w:p>
    <w:p w14:paraId="4E90082D" w14:textId="77777777" w:rsidR="001D6ADA" w:rsidRDefault="00000000">
      <w:pPr>
        <w:rPr>
          <w:rFonts w:eastAsiaTheme="minorHAnsi"/>
          <w:lang w:val="en-US" w:eastAsia="en-US"/>
        </w:rPr>
      </w:pPr>
      <w:r>
        <w:lastRenderedPageBreak/>
        <w:t xml:space="preserve">                           markers Markers</w:t>
      </w:r>
    </w:p>
    <w:p w14:paraId="06968FB3" w14:textId="77777777" w:rsidR="001D6ADA" w:rsidRDefault="00000000">
      <w:r>
        <w:t xml:space="preserve">                        Default: </w:t>
      </w:r>
      <w:r>
        <w:rPr>
          <w:i/>
        </w:rPr>
        <w:t>loci</w:t>
      </w:r>
      <w:r>
        <w:t xml:space="preserve"> must be specified</w:t>
      </w:r>
    </w:p>
    <w:p w14:paraId="59138856" w14:textId="77777777" w:rsidR="001D6ADA" w:rsidRDefault="001D6ADA"/>
    <w:p w14:paraId="5D6241ED" w14:textId="77777777" w:rsidR="001D6ADA" w:rsidRDefault="00000000">
      <w:r>
        <w:t xml:space="preserve">  </w:t>
      </w:r>
      <w:r>
        <w:rPr>
          <w:i/>
          <w:lang w:val="en-US"/>
        </w:rPr>
        <w:t>scaleGToA</w:t>
      </w:r>
      <w:r>
        <w:t xml:space="preserve">             Definition: </w:t>
      </w:r>
      <w:r>
        <w:rPr>
          <w:lang w:val="en-US"/>
        </w:rPr>
        <w:t>Adjust G to same scale as A</w:t>
      </w:r>
    </w:p>
    <w:p w14:paraId="1D881683" w14:textId="77777777" w:rsidR="001D6ADA" w:rsidRDefault="00000000">
      <w:r>
        <w:t xml:space="preserve">                        Type: Character</w:t>
      </w:r>
    </w:p>
    <w:p w14:paraId="08D46B45" w14:textId="77777777" w:rsidR="001D6ADA" w:rsidRDefault="00000000">
      <w:r>
        <w:t xml:space="preserve">                        Options:</w:t>
      </w:r>
    </w:p>
    <w:p w14:paraId="5823FB13" w14:textId="77777777" w:rsidR="001D6ADA" w:rsidRDefault="00000000">
      <w:r>
        <w:t xml:space="preserve">                           no            G-matrix not scaled to A-matrix</w:t>
      </w:r>
    </w:p>
    <w:p w14:paraId="7763ECE7" w14:textId="77777777" w:rsidR="001D6ADA" w:rsidRDefault="00000000">
      <w:r>
        <w:t xml:space="preserve">                           all           G-matrix scaled with </w:t>
      </w:r>
      <w:r>
        <w:rPr>
          <w:lang w:val="da-DK"/>
        </w:rPr>
        <w:sym w:font="Symbol" w:char="F061"/>
      </w:r>
      <w:r>
        <w:rPr>
          <w:lang w:val="en-US"/>
        </w:rPr>
        <w:t xml:space="preserve"> and </w:t>
      </w:r>
      <w:r>
        <w:rPr>
          <w:lang w:val="da-DK"/>
        </w:rPr>
        <w:sym w:font="Symbol" w:char="F062"/>
      </w:r>
      <w:r>
        <w:t xml:space="preserve"> estimated using</w:t>
      </w:r>
    </w:p>
    <w:p w14:paraId="4F84546D" w14:textId="77777777" w:rsidR="001D6ADA" w:rsidRDefault="00000000">
      <w:r>
        <w:t xml:space="preserve">                                         all animals in the population</w:t>
      </w:r>
    </w:p>
    <w:p w14:paraId="22A7B2D7" w14:textId="77777777" w:rsidR="001D6ADA" w:rsidRDefault="00000000">
      <w:pPr>
        <w:rPr>
          <w:strike/>
        </w:rPr>
      </w:pPr>
      <w:r>
        <w:rPr>
          <w:strike/>
        </w:rPr>
        <w:t xml:space="preserve">                           genotyped     G-matrix scaled with </w:t>
      </w:r>
      <w:r>
        <w:rPr>
          <w:strike/>
          <w:lang w:val="da-DK"/>
        </w:rPr>
        <w:sym w:font="Symbol" w:char="F061"/>
      </w:r>
      <w:r>
        <w:rPr>
          <w:strike/>
          <w:lang w:val="en-US"/>
        </w:rPr>
        <w:t xml:space="preserve"> and </w:t>
      </w:r>
      <w:r>
        <w:rPr>
          <w:strike/>
          <w:lang w:val="da-DK"/>
        </w:rPr>
        <w:sym w:font="Symbol" w:char="F062"/>
      </w:r>
      <w:r>
        <w:rPr>
          <w:strike/>
        </w:rPr>
        <w:t xml:space="preserve"> estimated using</w:t>
      </w:r>
    </w:p>
    <w:p w14:paraId="1684A266" w14:textId="77777777" w:rsidR="001D6ADA" w:rsidRDefault="00000000">
      <w:pPr>
        <w:rPr>
          <w:strike/>
        </w:rPr>
      </w:pPr>
      <w:r>
        <w:rPr>
          <w:strike/>
        </w:rPr>
        <w:t xml:space="preserve">                                         all genotyped animals in the population</w:t>
      </w:r>
    </w:p>
    <w:p w14:paraId="7956D0AF" w14:textId="77777777" w:rsidR="001D6ADA" w:rsidRDefault="00000000">
      <w:r>
        <w:t xml:space="preserve">                           base          G-matrix scaled with </w:t>
      </w:r>
      <w:r>
        <w:rPr>
          <w:lang w:val="da-DK"/>
        </w:rPr>
        <w:sym w:font="Symbol" w:char="F061"/>
      </w:r>
      <w:r>
        <w:rPr>
          <w:lang w:val="en-US"/>
        </w:rPr>
        <w:t xml:space="preserve"> and </w:t>
      </w:r>
      <w:r>
        <w:rPr>
          <w:lang w:val="da-DK"/>
        </w:rPr>
        <w:sym w:font="Symbol" w:char="F062"/>
      </w:r>
      <w:r>
        <w:t xml:space="preserve"> estimated using</w:t>
      </w:r>
    </w:p>
    <w:p w14:paraId="1290BB2B" w14:textId="77777777" w:rsidR="001D6ADA" w:rsidRDefault="00000000">
      <w:r>
        <w:t xml:space="preserve">                                         all base animals in the population</w:t>
      </w:r>
    </w:p>
    <w:p w14:paraId="5569222F" w14:textId="77777777" w:rsidR="001D6ADA" w:rsidRDefault="00000000">
      <w:pPr>
        <w:rPr>
          <w:strike/>
        </w:rPr>
      </w:pPr>
      <w:r>
        <w:rPr>
          <w:strike/>
        </w:rPr>
        <w:t xml:space="preserve">                           genotypedbase G-matrix scaled with </w:t>
      </w:r>
      <w:r>
        <w:rPr>
          <w:strike/>
          <w:lang w:val="da-DK"/>
        </w:rPr>
        <w:sym w:font="Symbol" w:char="F061"/>
      </w:r>
      <w:r>
        <w:rPr>
          <w:strike/>
          <w:lang w:val="en-US"/>
        </w:rPr>
        <w:t xml:space="preserve"> and </w:t>
      </w:r>
      <w:r>
        <w:rPr>
          <w:strike/>
          <w:lang w:val="da-DK"/>
        </w:rPr>
        <w:sym w:font="Symbol" w:char="F062"/>
      </w:r>
      <w:r>
        <w:rPr>
          <w:strike/>
        </w:rPr>
        <w:t xml:space="preserve"> estimated using</w:t>
      </w:r>
    </w:p>
    <w:p w14:paraId="3D513C71" w14:textId="77777777" w:rsidR="001D6ADA" w:rsidRDefault="00000000">
      <w:pPr>
        <w:rPr>
          <w:strike/>
        </w:rPr>
      </w:pPr>
      <w:r>
        <w:rPr>
          <w:strike/>
        </w:rPr>
        <w:t xml:space="preserve">                                         genotyped animals in the base population</w:t>
      </w:r>
    </w:p>
    <w:p w14:paraId="70888CF2" w14:textId="77777777" w:rsidR="001D6ADA" w:rsidRDefault="00000000">
      <w:r>
        <w:t xml:space="preserve">                        Default: </w:t>
      </w:r>
      <w:r>
        <w:rPr>
          <w:i/>
          <w:lang w:val="en-US"/>
        </w:rPr>
        <w:t>scaleGToA</w:t>
      </w:r>
      <w:r>
        <w:t xml:space="preserve"> must be specified</w:t>
      </w:r>
    </w:p>
    <w:p w14:paraId="41940E35" w14:textId="77777777" w:rsidR="001D6ADA" w:rsidRDefault="001D6ADA"/>
    <w:p w14:paraId="67F1EF7A" w14:textId="77777777" w:rsidR="001D6ADA" w:rsidRDefault="00000000">
      <w:pPr>
        <w:rPr>
          <w:color w:val="FF0000"/>
        </w:rPr>
      </w:pPr>
      <w:r>
        <w:rPr>
          <w:color w:val="FF0000"/>
        </w:rPr>
        <w:t>all and base with ‘prediction’, ‘eva’, and ‘eva relationships’; all, genotyped, base, genotypedbase with ‘</w:t>
      </w:r>
      <w:proofErr w:type="gramStart"/>
      <w:r>
        <w:rPr>
          <w:color w:val="FF0000"/>
        </w:rPr>
        <w:t>genomic-inbreeding</w:t>
      </w:r>
      <w:proofErr w:type="gramEnd"/>
      <w:r>
        <w:rPr>
          <w:color w:val="FF0000"/>
        </w:rPr>
        <w:t>’</w:t>
      </w:r>
    </w:p>
    <w:p w14:paraId="477D0E8F" w14:textId="77777777" w:rsidR="001D6ADA" w:rsidRDefault="001D6ADA">
      <w:pPr>
        <w:rPr>
          <w:color w:val="FF0000"/>
        </w:rPr>
      </w:pPr>
    </w:p>
    <w:p w14:paraId="23A46BBA" w14:textId="77777777" w:rsidR="001D6ADA" w:rsidRDefault="00000000">
      <w:pPr>
        <w:rPr>
          <w:color w:val="FF0000"/>
          <w:lang w:val="en-US"/>
        </w:rPr>
      </w:pPr>
      <w:r>
        <w:rPr>
          <w:color w:val="FF0000"/>
        </w:rPr>
        <w:t xml:space="preserve">genotyped and genotypedbase are redundant with ‘prediction’, ‘eva’, and ‘eva relationships’ because only animals included in </w:t>
      </w:r>
      <w:r>
        <w:rPr>
          <w:i/>
          <w:color w:val="FF0000"/>
        </w:rPr>
        <w:t>marker file</w:t>
      </w:r>
      <w:r>
        <w:rPr>
          <w:color w:val="FF0000"/>
        </w:rPr>
        <w:t xml:space="preserve"> can be animals used to estimate </w:t>
      </w:r>
      <w:r>
        <w:rPr>
          <w:color w:val="FF0000"/>
          <w:lang w:val="da-DK"/>
        </w:rPr>
        <w:sym w:font="Symbol" w:char="F061"/>
      </w:r>
      <w:r>
        <w:rPr>
          <w:color w:val="FF0000"/>
          <w:lang w:val="en-US"/>
        </w:rPr>
        <w:t xml:space="preserve"> and </w:t>
      </w:r>
      <w:r>
        <w:rPr>
          <w:color w:val="FF0000"/>
          <w:lang w:val="da-DK"/>
        </w:rPr>
        <w:sym w:font="Symbol" w:char="F062"/>
      </w:r>
      <w:r>
        <w:rPr>
          <w:color w:val="FF0000"/>
          <w:lang w:val="en-US"/>
        </w:rPr>
        <w:t xml:space="preserve">. Animals included in the </w:t>
      </w:r>
      <w:r>
        <w:rPr>
          <w:i/>
          <w:color w:val="FF0000"/>
        </w:rPr>
        <w:t>marker file</w:t>
      </w:r>
      <w:r>
        <w:rPr>
          <w:color w:val="FF0000"/>
        </w:rPr>
        <w:t xml:space="preserve"> </w:t>
      </w:r>
      <w:r>
        <w:rPr>
          <w:color w:val="FF0000"/>
          <w:lang w:val="en-US"/>
        </w:rPr>
        <w:t>are traced and genotyped.</w:t>
      </w:r>
    </w:p>
    <w:p w14:paraId="75C587FF" w14:textId="77777777" w:rsidR="001D6ADA" w:rsidRDefault="001D6ADA">
      <w:pPr>
        <w:rPr>
          <w:color w:val="FF0000"/>
          <w:lang w:val="en-US"/>
        </w:rPr>
      </w:pPr>
    </w:p>
    <w:p w14:paraId="35FF4224" w14:textId="77777777" w:rsidR="001D6ADA" w:rsidRDefault="00000000">
      <w:pPr>
        <w:rPr>
          <w:color w:val="FF0000"/>
        </w:rPr>
      </w:pPr>
      <w:r>
        <w:rPr>
          <w:color w:val="FF0000"/>
          <w:lang w:val="en-US"/>
        </w:rPr>
        <w:t xml:space="preserve">‘traced’ options in </w:t>
      </w:r>
      <w:r>
        <w:rPr>
          <w:i/>
          <w:color w:val="FF0000"/>
          <w:lang w:val="en-US"/>
        </w:rPr>
        <w:t>genomicBase</w:t>
      </w:r>
      <w:r>
        <w:rPr>
          <w:color w:val="FF0000"/>
          <w:lang w:val="en-US"/>
        </w:rPr>
        <w:t xml:space="preserve"> are not available for </w:t>
      </w:r>
      <w:r>
        <w:rPr>
          <w:i/>
          <w:color w:val="FF0000"/>
          <w:lang w:val="en-US"/>
        </w:rPr>
        <w:t>scaleGToA</w:t>
      </w:r>
      <w:r>
        <w:rPr>
          <w:color w:val="FF0000"/>
          <w:lang w:val="en-US"/>
        </w:rPr>
        <w:t xml:space="preserve"> as they are also redundant. </w:t>
      </w:r>
      <w:r>
        <w:rPr>
          <w:color w:val="FF0000"/>
        </w:rPr>
        <w:t xml:space="preserve">With ‘prediction’, ‘eva’, and ‘eva relationships’, animals included in </w:t>
      </w:r>
      <w:r>
        <w:rPr>
          <w:i/>
          <w:color w:val="FF0000"/>
        </w:rPr>
        <w:t>marker file</w:t>
      </w:r>
      <w:r>
        <w:rPr>
          <w:color w:val="FF0000"/>
        </w:rPr>
        <w:t xml:space="preserve"> </w:t>
      </w:r>
      <w:r>
        <w:rPr>
          <w:color w:val="FF0000"/>
          <w:lang w:val="en-US"/>
        </w:rPr>
        <w:t xml:space="preserve">are already traced. With </w:t>
      </w:r>
      <w:r>
        <w:rPr>
          <w:color w:val="FF0000"/>
        </w:rPr>
        <w:t xml:space="preserve">‘genomic-inbreeding’, all animals are </w:t>
      </w:r>
      <w:proofErr w:type="gramStart"/>
      <w:r>
        <w:rPr>
          <w:color w:val="FF0000"/>
        </w:rPr>
        <w:t>by definition traced</w:t>
      </w:r>
      <w:proofErr w:type="gramEnd"/>
      <w:r>
        <w:rPr>
          <w:color w:val="FF0000"/>
        </w:rPr>
        <w:t xml:space="preserve"> (i.e., included in the pedigree) because we calculate genomic-inbreeding coefficients for all animals in the population.</w:t>
      </w:r>
    </w:p>
    <w:p w14:paraId="1C992656" w14:textId="77777777" w:rsidR="001D6ADA" w:rsidRDefault="001D6ADA">
      <w:pPr>
        <w:rPr>
          <w:color w:val="FF0000"/>
        </w:rPr>
      </w:pPr>
    </w:p>
    <w:p w14:paraId="3A60811E" w14:textId="77777777" w:rsidR="001D6ADA" w:rsidRDefault="00000000">
      <w:pPr>
        <w:rPr>
          <w:rFonts w:eastAsiaTheme="minorHAnsi"/>
          <w:lang w:eastAsia="en-US"/>
        </w:rPr>
      </w:pPr>
      <w:r>
        <w:t xml:space="preserve">  </w:t>
      </w:r>
      <w:r>
        <w:rPr>
          <w:i/>
          <w:lang w:val="en-US"/>
        </w:rPr>
        <w:t>propAToG</w:t>
      </w:r>
      <w:r>
        <w:t xml:space="preserve">              Definition: </w:t>
      </w:r>
      <w:r>
        <w:rPr>
          <w:rFonts w:eastAsiaTheme="minorHAnsi"/>
          <w:lang w:eastAsia="en-US"/>
        </w:rPr>
        <w:t>Weighting applied to A-matrix (relative to G-</w:t>
      </w:r>
    </w:p>
    <w:p w14:paraId="23462781" w14:textId="77777777" w:rsidR="001D6ADA" w:rsidRDefault="00000000">
      <w:r>
        <w:rPr>
          <w:rFonts w:eastAsiaTheme="minorHAnsi"/>
          <w:lang w:eastAsia="en-US"/>
        </w:rPr>
        <w:t xml:space="preserve">                                    matrix) to construct H-matrix</w:t>
      </w:r>
    </w:p>
    <w:p w14:paraId="55663DE7" w14:textId="77777777" w:rsidR="001D6ADA" w:rsidRDefault="00000000">
      <w:r>
        <w:t xml:space="preserve">                        Type: Real</w:t>
      </w:r>
    </w:p>
    <w:p w14:paraId="4E61B00B" w14:textId="77777777" w:rsidR="001D6ADA" w:rsidRDefault="00000000">
      <w:r>
        <w:t xml:space="preserve">                        Options: </w:t>
      </w:r>
      <w:r>
        <w:rPr>
          <w:lang w:val="en-US"/>
        </w:rPr>
        <w:t>0.0</w:t>
      </w:r>
      <w:r>
        <w:t>≤</w:t>
      </w:r>
      <w:r>
        <w:rPr>
          <w:i/>
          <w:lang w:val="en-US"/>
        </w:rPr>
        <w:t>propAToG</w:t>
      </w:r>
      <w:r>
        <w:t>≤</w:t>
      </w:r>
      <w:r>
        <w:rPr>
          <w:lang w:val="en-US"/>
        </w:rPr>
        <w:t>1.0</w:t>
      </w:r>
    </w:p>
    <w:p w14:paraId="14AB69C5" w14:textId="77777777" w:rsidR="001D6ADA" w:rsidRDefault="00000000">
      <w:r>
        <w:t xml:space="preserve">                        Default: </w:t>
      </w:r>
      <w:r>
        <w:rPr>
          <w:i/>
          <w:lang w:val="en-US"/>
        </w:rPr>
        <w:t>percentAToG</w:t>
      </w:r>
      <w:r>
        <w:t xml:space="preserve"> must be specified</w:t>
      </w:r>
    </w:p>
    <w:p w14:paraId="0F0560E5" w14:textId="77777777" w:rsidR="001D6ADA" w:rsidRDefault="001D6ADA"/>
    <w:p w14:paraId="5C62D8C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color w:val="FF0000"/>
          <w:lang w:val="en-US"/>
        </w:rPr>
      </w:pPr>
      <w:r>
        <w:t xml:space="preserve">  </w:t>
      </w:r>
      <w:r>
        <w:rPr>
          <w:i/>
          <w:lang w:val="en-US"/>
        </w:rPr>
        <w:t>addDiagG</w:t>
      </w:r>
      <w:r>
        <w:rPr>
          <w:i/>
        </w:rPr>
        <w:t xml:space="preserve">  </w:t>
      </w:r>
      <w:r>
        <w:t xml:space="preserve">            Definition: </w:t>
      </w:r>
      <w:r>
        <w:rPr>
          <w:lang w:val="en-US"/>
        </w:rPr>
        <w:t xml:space="preserve">Value added to diagonal elements of G-matrix </w:t>
      </w:r>
      <w:r>
        <w:rPr>
          <w:i/>
          <w:color w:val="FF0000"/>
          <w:lang w:val="en-US"/>
        </w:rPr>
        <w:t xml:space="preserve">&lt;to </w:t>
      </w:r>
    </w:p>
    <w:p w14:paraId="57223A5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color w:val="FF0000"/>
          <w:lang w:val="en-US"/>
        </w:rPr>
        <w:t xml:space="preserve">                                    </w:t>
      </w:r>
      <w:r>
        <w:rPr>
          <w:i/>
          <w:color w:val="FF0000"/>
          <w:lang w:val="en-US"/>
        </w:rPr>
        <w:t>make the matrix positive-definite&gt;</w:t>
      </w:r>
    </w:p>
    <w:p w14:paraId="5725918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Real</w:t>
      </w:r>
    </w:p>
    <w:p w14:paraId="574C7AB3" w14:textId="77777777" w:rsidR="001D6ADA" w:rsidRDefault="00000000">
      <w:r>
        <w:t xml:space="preserve">                        Options: </w:t>
      </w:r>
      <w:r>
        <w:rPr>
          <w:i/>
          <w:lang w:val="en-US"/>
        </w:rPr>
        <w:t>addDiagG</w:t>
      </w:r>
      <w:r>
        <w:rPr>
          <w:lang w:val="en-US"/>
        </w:rPr>
        <w:t xml:space="preserve">≥0.0 </w:t>
      </w:r>
      <w:r>
        <w:rPr>
          <w:i/>
          <w:lang w:val="en-US"/>
        </w:rPr>
        <w:t>[Set to 0.0 if A-matrix used]</w:t>
      </w:r>
    </w:p>
    <w:p w14:paraId="2C0C07A2" w14:textId="77777777" w:rsidR="001D6ADA" w:rsidRDefault="00000000">
      <w:r>
        <w:t xml:space="preserve">                        Default: </w:t>
      </w:r>
      <w:r>
        <w:rPr>
          <w:i/>
          <w:lang w:val="en-US"/>
        </w:rPr>
        <w:t>addDiagG</w:t>
      </w:r>
      <w:r>
        <w:t xml:space="preserve"> must be specified</w:t>
      </w:r>
    </w:p>
    <w:p w14:paraId="648DAD30" w14:textId="77777777" w:rsidR="001D6ADA" w:rsidRDefault="001D6ADA"/>
    <w:p w14:paraId="2A39F46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w:t>
      </w:r>
      <w:r>
        <w:rPr>
          <w:i/>
          <w:lang w:val="en-US"/>
        </w:rPr>
        <w:t>diagGOne</w:t>
      </w:r>
      <w:r>
        <w:rPr>
          <w:lang w:val="en-US"/>
        </w:rPr>
        <w:t xml:space="preserve">     </w:t>
      </w:r>
      <w:r>
        <w:t xml:space="preserve">         Definition: </w:t>
      </w:r>
      <w:r>
        <w:rPr>
          <w:lang w:val="en-US"/>
        </w:rPr>
        <w:t xml:space="preserve">Scale mean of diagonal elements of G-matrix so </w:t>
      </w:r>
    </w:p>
    <w:p w14:paraId="0C614DA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rPr>
          <w:lang w:val="en-US"/>
        </w:rPr>
        <w:t xml:space="preserve">                                    the mean of the diagonal equals </w:t>
      </w:r>
      <w:r>
        <w:rPr>
          <w:i/>
          <w:lang w:val="en-US"/>
        </w:rPr>
        <w:t>diagGOne</w:t>
      </w:r>
    </w:p>
    <w:p w14:paraId="0BED221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Real</w:t>
      </w:r>
    </w:p>
    <w:p w14:paraId="23428495" w14:textId="77777777" w:rsidR="001D6ADA" w:rsidRDefault="00000000">
      <w:r>
        <w:t xml:space="preserve">                        Options: </w:t>
      </w:r>
      <w:r>
        <w:rPr>
          <w:i/>
          <w:lang w:val="en-US"/>
        </w:rPr>
        <w:t>diagGOne</w:t>
      </w:r>
      <w:r>
        <w:rPr>
          <w:lang w:val="en-US"/>
        </w:rPr>
        <w:t>≥0.0, where 0.0 does not bring about scaling</w:t>
      </w:r>
    </w:p>
    <w:p w14:paraId="49E51DFF" w14:textId="77777777" w:rsidR="001D6ADA" w:rsidRDefault="00000000">
      <w:r>
        <w:t xml:space="preserve">                        Default: </w:t>
      </w:r>
      <w:r>
        <w:rPr>
          <w:i/>
          <w:lang w:val="en-US"/>
        </w:rPr>
        <w:t>diagGOne</w:t>
      </w:r>
      <w:r>
        <w:t xml:space="preserve"> must be specified</w:t>
      </w:r>
    </w:p>
    <w:p w14:paraId="75BC9F9E" w14:textId="77777777" w:rsidR="001D6ADA" w:rsidRDefault="001D6ADA">
      <w:pPr>
        <w:rPr>
          <w:highlight w:val="yellow"/>
        </w:rPr>
      </w:pPr>
    </w:p>
    <w:p w14:paraId="6044646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lang w:val="en-US"/>
        </w:rPr>
        <w:t>unrelateZero</w:t>
      </w:r>
      <w:r>
        <w:rPr>
          <w:lang w:val="en-US"/>
        </w:rPr>
        <w:t xml:space="preserve">          </w:t>
      </w:r>
      <w:r>
        <w:t xml:space="preserve">Definition: Off-diagonal elements in G-matrix are set to zero </w:t>
      </w:r>
    </w:p>
    <w:p w14:paraId="3ACC0AB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      for individuals that are unrelated according to pedigree</w:t>
      </w:r>
    </w:p>
    <w:p w14:paraId="40C33B9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Character</w:t>
      </w:r>
    </w:p>
    <w:p w14:paraId="1CD2AD8F" w14:textId="77777777" w:rsidR="001D6ADA" w:rsidRDefault="00000000">
      <w:r>
        <w:t xml:space="preserve">                        Options:</w:t>
      </w:r>
    </w:p>
    <w:p w14:paraId="59591147" w14:textId="77777777" w:rsidR="001D6ADA" w:rsidRDefault="00000000">
      <w:r>
        <w:t xml:space="preserve">                               no  </w:t>
      </w:r>
    </w:p>
    <w:p w14:paraId="48F8B1D3" w14:textId="77777777" w:rsidR="001D6ADA" w:rsidRDefault="00000000">
      <w:r>
        <w:t xml:space="preserve">                               yes </w:t>
      </w:r>
    </w:p>
    <w:p w14:paraId="07CACE1D" w14:textId="77777777" w:rsidR="001D6ADA" w:rsidRDefault="00000000">
      <w:r>
        <w:t xml:space="preserve">                        Default: </w:t>
      </w:r>
      <w:r>
        <w:rPr>
          <w:i/>
          <w:lang w:val="en-US"/>
        </w:rPr>
        <w:t>unrelateZero</w:t>
      </w:r>
      <w:r>
        <w:t xml:space="preserve"> must be specified</w:t>
      </w:r>
    </w:p>
    <w:p w14:paraId="0A51D594" w14:textId="77777777" w:rsidR="001D6ADA" w:rsidRDefault="001D6ADA">
      <w:pPr>
        <w:rPr>
          <w:highlight w:val="yellow"/>
        </w:rPr>
      </w:pPr>
    </w:p>
    <w:p w14:paraId="007B343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lastRenderedPageBreak/>
        <w:t xml:space="preserve">  </w:t>
      </w:r>
      <w:r>
        <w:rPr>
          <w:i/>
        </w:rPr>
        <w:t>includeGenotyped</w:t>
      </w:r>
      <w:r>
        <w:t xml:space="preserve">      Definition: All genotyped animals – including those that are </w:t>
      </w:r>
    </w:p>
    <w:p w14:paraId="118F8E6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not phenotyped or not ancestors of phenotyped </w:t>
      </w:r>
    </w:p>
    <w:p w14:paraId="4B55FC0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 xml:space="preserve">                               animals – are included in genomic-relationship matrix.</w:t>
      </w:r>
    </w:p>
    <w:p w14:paraId="3CB16C6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Character</w:t>
      </w:r>
    </w:p>
    <w:p w14:paraId="7D983F7F" w14:textId="77777777" w:rsidR="001D6ADA" w:rsidRDefault="00000000">
      <w:r>
        <w:t xml:space="preserve">                        Options:</w:t>
      </w:r>
    </w:p>
    <w:p w14:paraId="54C8DF0D" w14:textId="77777777" w:rsidR="001D6ADA" w:rsidRDefault="00000000">
      <w:r>
        <w:t xml:space="preserve">                               no  </w:t>
      </w:r>
    </w:p>
    <w:p w14:paraId="3921CF90" w14:textId="77777777" w:rsidR="001D6ADA" w:rsidRDefault="00000000">
      <w:r>
        <w:t xml:space="preserve">                               yes </w:t>
      </w:r>
    </w:p>
    <w:p w14:paraId="612498FC" w14:textId="77777777" w:rsidR="001D6ADA" w:rsidRDefault="00000000">
      <w:r>
        <w:t xml:space="preserve">                        Default: </w:t>
      </w:r>
      <w:r>
        <w:rPr>
          <w:i/>
        </w:rPr>
        <w:t>includeGenotyped</w:t>
      </w:r>
      <w:r>
        <w:t xml:space="preserve"> must be specified</w:t>
      </w:r>
    </w:p>
    <w:p w14:paraId="540DD4EF" w14:textId="77777777" w:rsidR="001D6ADA" w:rsidRDefault="001D6ADA">
      <w:pPr>
        <w:rPr>
          <w:highlight w:val="yellow"/>
        </w:rPr>
      </w:pPr>
    </w:p>
    <w:p w14:paraId="31AEC96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rPr>
        <w:t>incGenoPop</w:t>
      </w:r>
      <w:r>
        <w:t xml:space="preserve">      Definition: whether all genotyped individauls or parts </w:t>
      </w:r>
    </w:p>
    <w:p w14:paraId="1971B34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r>
      <w:r>
        <w:tab/>
      </w:r>
      <w:r>
        <w:tab/>
      </w:r>
      <w:r>
        <w:tab/>
      </w:r>
      <w:r>
        <w:tab/>
        <w:t xml:space="preserve">(in certain herds and populations) are included </w:t>
      </w:r>
    </w:p>
    <w:p w14:paraId="39F6DD5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r>
      <w:r>
        <w:tab/>
      </w:r>
      <w:r>
        <w:tab/>
        <w:t xml:space="preserve">in BLUP prediction for EBV. </w:t>
      </w:r>
    </w:p>
    <w:p w14:paraId="4E954D4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Character</w:t>
      </w:r>
    </w:p>
    <w:p w14:paraId="50C3A438" w14:textId="77777777" w:rsidR="001D6ADA" w:rsidRDefault="00000000">
      <w:r>
        <w:t xml:space="preserve">                        Options:</w:t>
      </w:r>
    </w:p>
    <w:p w14:paraId="7C7FCDFC" w14:textId="77777777" w:rsidR="001D6ADA" w:rsidRDefault="00000000">
      <w:r>
        <w:t xml:space="preserve">                               all  </w:t>
      </w:r>
      <w:proofErr w:type="gramStart"/>
      <w:r>
        <w:t xml:space="preserve">  :</w:t>
      </w:r>
      <w:proofErr w:type="gramEnd"/>
      <w:r>
        <w:t xml:space="preserve"> all genotyped animals</w:t>
      </w:r>
    </w:p>
    <w:p w14:paraId="4E0E2DFD" w14:textId="77777777" w:rsidR="001D6ADA" w:rsidRDefault="00000000">
      <w:r>
        <w:t xml:space="preserve">                               part </w:t>
      </w:r>
      <w:proofErr w:type="gramStart"/>
      <w:r>
        <w:t xml:space="preserve">  :</w:t>
      </w:r>
      <w:proofErr w:type="gramEnd"/>
      <w:r>
        <w:t xml:space="preserve"> parts of genotyped animals. Specified in </w:t>
      </w:r>
    </w:p>
    <w:p w14:paraId="11071D0D" w14:textId="77777777" w:rsidR="001D6ADA" w:rsidRDefault="00000000">
      <w:pPr>
        <w:ind w:left="3912" w:firstLine="1304"/>
      </w:pPr>
      <w:r>
        <w:t xml:space="preserve">IncludePopHerdGenoData </w:t>
      </w:r>
    </w:p>
    <w:p w14:paraId="58F242E7" w14:textId="77777777" w:rsidR="001D6ADA" w:rsidRDefault="00000000">
      <w:r>
        <w:t xml:space="preserve">                        Default: </w:t>
      </w:r>
      <w:r>
        <w:rPr>
          <w:i/>
        </w:rPr>
        <w:t>incGenoPop</w:t>
      </w:r>
      <w:r>
        <w:t xml:space="preserve"> must be specified</w:t>
      </w:r>
    </w:p>
    <w:p w14:paraId="60FD872F"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79380C2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roofErr w:type="gramStart"/>
      <w:r>
        <w:rPr>
          <w:i/>
        </w:rPr>
        <w:t>incGenoTS(</w:t>
      </w:r>
      <w:proofErr w:type="gramEnd"/>
      <w:r>
        <w:rPr>
          <w:i/>
        </w:rPr>
        <w:t>1)</w:t>
      </w:r>
      <w:r>
        <w:t xml:space="preserve">       Definition: whether all genotyped individauls or parts </w:t>
      </w:r>
    </w:p>
    <w:p w14:paraId="763764E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(from certain timesteps) are included in BLUP prediction for EBV. </w:t>
      </w:r>
    </w:p>
    <w:p w14:paraId="46279E7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78F6B78E" w14:textId="77777777" w:rsidR="001D6ADA" w:rsidRDefault="00000000">
      <w:r>
        <w:t xml:space="preserve">                        Options: -9</w:t>
      </w:r>
      <w:r>
        <w:tab/>
        <w:t>: includes genotyped animals from all TS</w:t>
      </w:r>
    </w:p>
    <w:p w14:paraId="2BECC69C" w14:textId="77777777" w:rsidR="001D6ADA" w:rsidRDefault="00000000">
      <w:pPr>
        <w:ind w:left="2608" w:firstLine="1304"/>
        <w:rPr>
          <w:i/>
        </w:rPr>
      </w:pPr>
      <w:r>
        <w:t xml:space="preserve"> </w:t>
      </w:r>
      <w:r>
        <w:rPr>
          <w:i/>
        </w:rPr>
        <w:t xml:space="preserve">0=&lt; </w:t>
      </w:r>
      <w:proofErr w:type="gramStart"/>
      <w:r>
        <w:rPr>
          <w:i/>
        </w:rPr>
        <w:t>incGenoTS(</w:t>
      </w:r>
      <w:proofErr w:type="gramEnd"/>
      <w:r>
        <w:rPr>
          <w:i/>
        </w:rPr>
        <w:t>1) =&lt; incGenoTS(2)&lt;= ntime</w:t>
      </w:r>
    </w:p>
    <w:p w14:paraId="358C2A9C"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rPr>
        <w:t>incGenoPop</w:t>
      </w:r>
      <w:r>
        <w:t xml:space="preserve"> must be specified</w:t>
      </w:r>
    </w:p>
    <w:p w14:paraId="5D4B77A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roofErr w:type="gramStart"/>
      <w:r>
        <w:rPr>
          <w:i/>
        </w:rPr>
        <w:t>incGenoTS(</w:t>
      </w:r>
      <w:proofErr w:type="gramEnd"/>
      <w:r>
        <w:rPr>
          <w:i/>
        </w:rPr>
        <w:t>2)</w:t>
      </w:r>
      <w:r>
        <w:t xml:space="preserve">       Definition: whether all genotyped individauls or parts </w:t>
      </w:r>
    </w:p>
    <w:p w14:paraId="3339A7A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(to certain timesteps) are included in BLUP prediction for EBV. </w:t>
      </w:r>
    </w:p>
    <w:p w14:paraId="45E223D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0F85A4FB" w14:textId="77777777" w:rsidR="001D6ADA" w:rsidRDefault="00000000">
      <w:r>
        <w:t xml:space="preserve">                        Options: -9</w:t>
      </w:r>
      <w:r>
        <w:tab/>
        <w:t>: includes genotyped animals from all TS</w:t>
      </w:r>
    </w:p>
    <w:p w14:paraId="1516FBAA" w14:textId="77777777" w:rsidR="001D6ADA" w:rsidRDefault="00000000">
      <w:pPr>
        <w:ind w:left="2608" w:firstLine="1304"/>
        <w:rPr>
          <w:i/>
        </w:rPr>
      </w:pPr>
      <w:r>
        <w:t xml:space="preserve"> </w:t>
      </w:r>
      <w:r>
        <w:rPr>
          <w:i/>
        </w:rPr>
        <w:t xml:space="preserve">0=&lt; </w:t>
      </w:r>
      <w:proofErr w:type="gramStart"/>
      <w:r>
        <w:rPr>
          <w:i/>
        </w:rPr>
        <w:t>incGenoTS(</w:t>
      </w:r>
      <w:proofErr w:type="gramEnd"/>
      <w:r>
        <w:rPr>
          <w:i/>
        </w:rPr>
        <w:t>1) =&lt; incGenoTS(2)&lt;= ntime</w:t>
      </w:r>
    </w:p>
    <w:p w14:paraId="2DC1715D"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rPr>
        <w:t>incGenoPop</w:t>
      </w:r>
      <w:r>
        <w:t xml:space="preserve"> must be specified</w:t>
      </w:r>
    </w:p>
    <w:p w14:paraId="7126D6FF"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7A12E92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rPr>
        <w:t>previousGenoTS</w:t>
      </w:r>
      <w:r>
        <w:t xml:space="preserve">   </w:t>
      </w:r>
      <w:proofErr w:type="gramStart"/>
      <w:r>
        <w:t>Definition:</w:t>
      </w:r>
      <w:proofErr w:type="gramEnd"/>
      <w:r>
        <w:t xml:space="preserve"> includes genotype data from (current_time -previousGenoTS) </w:t>
      </w:r>
    </w:p>
    <w:p w14:paraId="4287420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to current_time for prediction of EBV. </w:t>
      </w:r>
    </w:p>
    <w:p w14:paraId="59FCDDA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54D165EE" w14:textId="77777777" w:rsidR="001D6ADA" w:rsidRDefault="00000000">
      <w:r>
        <w:t xml:space="preserve">                        Options: -9</w:t>
      </w:r>
      <w:r>
        <w:tab/>
        <w:t>: includes genotyped animals from all TS</w:t>
      </w:r>
    </w:p>
    <w:p w14:paraId="00402FC2" w14:textId="77777777" w:rsidR="001D6ADA" w:rsidRDefault="00000000">
      <w:pPr>
        <w:ind w:left="2608" w:firstLine="1304"/>
      </w:pPr>
      <w:r>
        <w:t xml:space="preserve"> 0&lt; previousGenoTS &lt;= ntime</w:t>
      </w:r>
    </w:p>
    <w:p w14:paraId="3974E637"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rPr>
        <w:t xml:space="preserve">previousGenoTS </w:t>
      </w:r>
      <w:r>
        <w:t>must be specified</w:t>
      </w:r>
    </w:p>
    <w:p w14:paraId="54B0A36C"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177A4D7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roofErr w:type="gramStart"/>
      <w:r>
        <w:rPr>
          <w:i/>
        </w:rPr>
        <w:t>parentsgenokept</w:t>
      </w:r>
      <w:r>
        <w:t xml:space="preserve">  Definition</w:t>
      </w:r>
      <w:proofErr w:type="gramEnd"/>
      <w:r>
        <w:t xml:space="preserve">:if previousGenoTS&gt;=1,genotyped parents are usedto calculate </w:t>
      </w:r>
    </w:p>
    <w:p w14:paraId="49FB736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t xml:space="preserve">     Gmatrix even when they are born prior to current_time-previousGenoTS.</w:t>
      </w:r>
    </w:p>
    <w:p w14:paraId="4E87ED3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4FA46844" w14:textId="77777777" w:rsidR="001D6ADA" w:rsidRDefault="00000000">
      <w:r>
        <w:t xml:space="preserve">                        Options: -9</w:t>
      </w:r>
      <w:r>
        <w:tab/>
        <w:t>: not applicable</w:t>
      </w:r>
    </w:p>
    <w:p w14:paraId="7140DA42" w14:textId="77777777" w:rsidR="001D6ADA" w:rsidRDefault="00000000">
      <w:pPr>
        <w:ind w:left="2608" w:firstLine="1304"/>
      </w:pPr>
      <w:r>
        <w:t xml:space="preserve"> </w:t>
      </w:r>
      <w:proofErr w:type="gramStart"/>
      <w:r>
        <w:t>1  kept</w:t>
      </w:r>
      <w:proofErr w:type="gramEnd"/>
      <w:r>
        <w:t xml:space="preserve"> (if previousGenoTS&gt;=1).</w:t>
      </w:r>
    </w:p>
    <w:p w14:paraId="600202D9" w14:textId="77777777" w:rsidR="001D6ADA" w:rsidRDefault="00000000">
      <w:pPr>
        <w:ind w:left="2608" w:firstLine="1304"/>
      </w:pPr>
      <w:r>
        <w:t xml:space="preserve"> </w:t>
      </w:r>
      <w:proofErr w:type="gramStart"/>
      <w:r>
        <w:t>0  not</w:t>
      </w:r>
      <w:proofErr w:type="gramEnd"/>
      <w:r>
        <w:t xml:space="preserve"> kept (if previousGenoTS&gt;=1).</w:t>
      </w:r>
    </w:p>
    <w:p w14:paraId="483415D3"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rPr>
        <w:t xml:space="preserve">previousGenoTS </w:t>
      </w:r>
      <w:r>
        <w:t>must be specified</w:t>
      </w:r>
    </w:p>
    <w:p w14:paraId="11361513"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62D3301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rPr>
        <w:t>dmuGrel</w:t>
      </w:r>
      <w:r>
        <w:t xml:space="preserve">      Definition: Matrix to be calculated by GS program for DMU input. </w:t>
      </w:r>
    </w:p>
    <w:p w14:paraId="5AE82F41"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r>
      <w:r>
        <w:tab/>
      </w:r>
      <w:r>
        <w:tab/>
        <w:t xml:space="preserve">        Example of using: GBLUP only, not </w:t>
      </w:r>
      <w:proofErr w:type="gramStart"/>
      <w:r>
        <w:t>HBLUP;</w:t>
      </w:r>
      <w:proofErr w:type="gramEnd"/>
      <w:r>
        <w:t xml:space="preserve"> </w:t>
      </w:r>
    </w:p>
    <w:p w14:paraId="1869AF1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r>
      <w:r>
        <w:tab/>
        <w:t xml:space="preserve">  enabling to use DMU4 11 30 0 0 used to handle dense matrix</w:t>
      </w:r>
    </w:p>
    <w:p w14:paraId="296F2DC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Character</w:t>
      </w:r>
    </w:p>
    <w:p w14:paraId="293CAB2D" w14:textId="77777777" w:rsidR="001D6ADA" w:rsidRDefault="00000000">
      <w:r>
        <w:t xml:space="preserve">                        Options:</w:t>
      </w:r>
    </w:p>
    <w:p w14:paraId="177F9C71" w14:textId="77777777" w:rsidR="001D6ADA" w:rsidRDefault="00000000">
      <w:r>
        <w:t xml:space="preserve">                               gmat </w:t>
      </w:r>
      <w:proofErr w:type="gramStart"/>
      <w:r>
        <w:t xml:space="preserve">  :</w:t>
      </w:r>
      <w:proofErr w:type="gramEnd"/>
      <w:r>
        <w:t xml:space="preserve"> Only Gmatrix is created</w:t>
      </w:r>
    </w:p>
    <w:p w14:paraId="15A14C48" w14:textId="77777777" w:rsidR="001D6ADA" w:rsidRDefault="00000000">
      <w:r>
        <w:t xml:space="preserve">                               ginv </w:t>
      </w:r>
      <w:proofErr w:type="gramStart"/>
      <w:r>
        <w:t xml:space="preserve">  :</w:t>
      </w:r>
      <w:proofErr w:type="gramEnd"/>
      <w:r>
        <w:t xml:space="preserve"> Only inversed Gmatrix is created</w:t>
      </w:r>
    </w:p>
    <w:p w14:paraId="67F82698" w14:textId="77777777" w:rsidR="001D6ADA" w:rsidRDefault="00000000">
      <w:r>
        <w:tab/>
      </w:r>
      <w:r>
        <w:tab/>
        <w:t xml:space="preserve">         </w:t>
      </w:r>
      <w:proofErr w:type="gramStart"/>
      <w:r>
        <w:t>gboth  :</w:t>
      </w:r>
      <w:proofErr w:type="gramEnd"/>
      <w:r>
        <w:t xml:space="preserve"> Both matrix created</w:t>
      </w:r>
    </w:p>
    <w:p w14:paraId="35ED7727" w14:textId="77777777" w:rsidR="001D6ADA" w:rsidRDefault="00000000">
      <w:r>
        <w:t xml:space="preserve">                        Default: </w:t>
      </w:r>
      <w:r>
        <w:rPr>
          <w:i/>
        </w:rPr>
        <w:t>dmuGrel</w:t>
      </w:r>
      <w:r>
        <w:t xml:space="preserve"> must be specified</w:t>
      </w:r>
    </w:p>
    <w:p w14:paraId="7200D627"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25247ED8"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lastRenderedPageBreak/>
        <w:t xml:space="preserve">  </w:t>
      </w:r>
      <w:r>
        <w:rPr>
          <w:i/>
          <w:lang w:val="en-US"/>
        </w:rPr>
        <w:t>genomicBase</w:t>
      </w:r>
      <w:r>
        <w:t xml:space="preserve">           Definition: </w:t>
      </w:r>
      <w:r>
        <w:rPr>
          <w:rFonts w:eastAsiaTheme="minorHAnsi"/>
          <w:lang w:val="en-US" w:eastAsia="en-US"/>
        </w:rPr>
        <w:t xml:space="preserve">Define animals in genomic-base population that are </w:t>
      </w:r>
    </w:p>
    <w:p w14:paraId="0422F4DF"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used to calculate marker-allele frequencies, p and </w:t>
      </w:r>
    </w:p>
    <w:p w14:paraId="4C18BEAA"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1-p. Allele frequencies are used to ’centre’ and </w:t>
      </w:r>
    </w:p>
    <w:p w14:paraId="6C576DAD"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’scale’ genotypes at loci used as genetic markers </w:t>
      </w:r>
    </w:p>
    <w:p w14:paraId="71177198"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eastAsiaTheme="minorHAnsi"/>
          <w:lang w:val="en-US" w:eastAsia="en-US"/>
        </w:rPr>
      </w:pPr>
      <w:r>
        <w:rPr>
          <w:rFonts w:eastAsiaTheme="minorHAnsi"/>
          <w:lang w:val="en-US" w:eastAsia="en-US"/>
        </w:rPr>
        <w:t xml:space="preserve">                                    in prediction.</w:t>
      </w:r>
    </w:p>
    <w:p w14:paraId="2B6DB5DA" w14:textId="77777777" w:rsidR="001D6ADA" w:rsidRDefault="00000000">
      <w:r>
        <w:t xml:space="preserve">                        Type: Character</w:t>
      </w:r>
    </w:p>
    <w:p w14:paraId="2AE639BF" w14:textId="77777777" w:rsidR="001D6ADA" w:rsidRDefault="00000000">
      <w:r>
        <w:t xml:space="preserve">                        Options:</w:t>
      </w:r>
    </w:p>
    <w:p w14:paraId="5D422E26" w14:textId="77777777" w:rsidR="001D6ADA" w:rsidRDefault="00000000">
      <w:r>
        <w:t xml:space="preserve">                           all                 All animals in the population</w:t>
      </w:r>
    </w:p>
    <w:p w14:paraId="4EF158DF" w14:textId="77777777" w:rsidR="001D6ADA" w:rsidRDefault="00000000">
      <w:r>
        <w:t xml:space="preserve">                           traced              All traced animals in the population</w:t>
      </w:r>
    </w:p>
    <w:p w14:paraId="1BEB4086" w14:textId="77777777" w:rsidR="001D6ADA" w:rsidRDefault="00000000">
      <w:r>
        <w:t xml:space="preserve">                           genotyped           All genotyped animals in the population</w:t>
      </w:r>
    </w:p>
    <w:p w14:paraId="2B172288" w14:textId="77777777" w:rsidR="001D6ADA" w:rsidRDefault="00000000">
      <w:r>
        <w:t xml:space="preserve">                           base                All base animals in the population</w:t>
      </w:r>
    </w:p>
    <w:p w14:paraId="31948AAE" w14:textId="77777777" w:rsidR="001D6ADA" w:rsidRDefault="00000000">
      <w:r>
        <w:t xml:space="preserve">                           tracedgenotyped     Traced and genotyped animals in the </w:t>
      </w:r>
    </w:p>
    <w:p w14:paraId="2A9915CC" w14:textId="77777777" w:rsidR="001D6ADA" w:rsidRDefault="00000000">
      <w:r>
        <w:t xml:space="preserve">                                               population</w:t>
      </w:r>
    </w:p>
    <w:p w14:paraId="4DE5EBC1" w14:textId="77777777" w:rsidR="001D6ADA" w:rsidRDefault="00000000">
      <w:r>
        <w:t xml:space="preserve">                           tracedbase          Traced animals in the base population</w:t>
      </w:r>
    </w:p>
    <w:p w14:paraId="0892313F" w14:textId="77777777" w:rsidR="001D6ADA" w:rsidRDefault="00000000">
      <w:r>
        <w:t xml:space="preserve">                           genotypedbase       Genotyped animals in the base population</w:t>
      </w:r>
    </w:p>
    <w:p w14:paraId="6B77E11A" w14:textId="77777777" w:rsidR="001D6ADA" w:rsidRDefault="00000000">
      <w:r>
        <w:t xml:space="preserve">                           tracedgenotypedbase Traced and genotyped animals in the base </w:t>
      </w:r>
    </w:p>
    <w:p w14:paraId="71038A85" w14:textId="77777777" w:rsidR="001D6ADA" w:rsidRDefault="00000000">
      <w:r>
        <w:t xml:space="preserve">                                               population</w:t>
      </w:r>
    </w:p>
    <w:p w14:paraId="2FE5F5B2" w14:textId="77777777" w:rsidR="001D6ADA" w:rsidRDefault="00000000">
      <w:r>
        <w:t xml:space="preserve">                        Default: </w:t>
      </w:r>
      <w:r>
        <w:rPr>
          <w:i/>
        </w:rPr>
        <w:t>genomicBase</w:t>
      </w:r>
      <w:r>
        <w:t xml:space="preserve"> must be specified</w:t>
      </w:r>
    </w:p>
    <w:p w14:paraId="240F7E5D" w14:textId="77777777" w:rsidR="001D6ADA" w:rsidRDefault="001D6ADA"/>
    <w:p w14:paraId="016F8151" w14:textId="77777777" w:rsidR="001D6ADA" w:rsidRDefault="00000000">
      <w:pPr>
        <w:rPr>
          <w:color w:val="FF0000"/>
        </w:rPr>
      </w:pPr>
      <w:r>
        <w:rPr>
          <w:color w:val="FF0000"/>
        </w:rPr>
        <w:t>all, traced, base, and tracedbase ignore genotyping; hypothetical choose of genomic base</w:t>
      </w:r>
    </w:p>
    <w:p w14:paraId="2DC0B780" w14:textId="77777777" w:rsidR="001D6ADA" w:rsidRDefault="00000000">
      <w:pPr>
        <w:rPr>
          <w:color w:val="FF0000"/>
        </w:rPr>
      </w:pPr>
      <w:r>
        <w:rPr>
          <w:color w:val="FF0000"/>
        </w:rPr>
        <w:t>all, genotyped, base, and genotypedbase ignore pedigree tracing; animals not in the pedigree can be part of the genomic base</w:t>
      </w:r>
    </w:p>
    <w:p w14:paraId="554C7062" w14:textId="77777777" w:rsidR="001D6ADA" w:rsidRDefault="001D6ADA">
      <w:pPr>
        <w:rPr>
          <w:highlight w:val="yellow"/>
        </w:rPr>
      </w:pPr>
    </w:p>
    <w:p w14:paraId="70803E7F" w14:textId="77777777" w:rsidR="001D6ADA" w:rsidRDefault="00000000">
      <w:pPr>
        <w:rPr>
          <w:i/>
        </w:rPr>
      </w:pPr>
      <w:r>
        <w:t xml:space="preserve">genomicbase belongs to </w:t>
      </w:r>
      <w:proofErr w:type="gramStart"/>
      <w:r>
        <w:rPr>
          <w:i/>
        </w:rPr>
        <w:t>firstPop:lastPop</w:t>
      </w:r>
      <w:proofErr w:type="gramEnd"/>
      <w:r>
        <w:rPr>
          <w:i/>
        </w:rPr>
        <w:t xml:space="preserve"> firstHerd:lastHerd </w:t>
      </w:r>
    </w:p>
    <w:p w14:paraId="02EA7D09" w14:textId="77777777" w:rsidR="001D6ADA" w:rsidRDefault="00000000">
      <w:pPr>
        <w:ind w:left="1304" w:firstLine="1304"/>
        <w:rPr>
          <w:highlight w:val="yellow"/>
        </w:rPr>
      </w:pPr>
      <w:r>
        <w:rPr>
          <w:i/>
        </w:rPr>
        <w:t xml:space="preserve"> </w:t>
      </w:r>
      <w:proofErr w:type="gramStart"/>
      <w:r>
        <w:rPr>
          <w:i/>
        </w:rPr>
        <w:t>firstGeneration:lastGeneration</w:t>
      </w:r>
      <w:proofErr w:type="gramEnd"/>
    </w:p>
    <w:p w14:paraId="78CB6F26" w14:textId="77777777" w:rsidR="001D6ADA" w:rsidRDefault="00000000">
      <w:r>
        <w:t xml:space="preserve">if integers of </w:t>
      </w:r>
      <w:proofErr w:type="gramStart"/>
      <w:r>
        <w:t>firstPop,lastPop</w:t>
      </w:r>
      <w:proofErr w:type="gramEnd"/>
      <w:r>
        <w:t>,firstHerd,lastHerd,firstGeneration,lastGeneration =-9, conditions are ignored. Otherwise, can be specifed.</w:t>
      </w:r>
    </w:p>
    <w:p w14:paraId="2F73FD71" w14:textId="77777777" w:rsidR="001D6ADA" w:rsidRDefault="001D6ADA">
      <w:pPr>
        <w:rPr>
          <w:highlight w:val="yellow"/>
        </w:rPr>
      </w:pPr>
    </w:p>
    <w:p w14:paraId="0FCEB38B" w14:textId="77777777" w:rsidR="001D6ADA" w:rsidRDefault="00000000">
      <w:r>
        <w:t xml:space="preserve">  </w:t>
      </w:r>
      <w:r>
        <w:rPr>
          <w:i/>
        </w:rPr>
        <w:t>maf</w:t>
      </w:r>
      <w:r>
        <w:t xml:space="preserve">                   Definition: Threshold for minimum-allele frequency</w:t>
      </w:r>
    </w:p>
    <w:p w14:paraId="07CA86A9" w14:textId="77777777" w:rsidR="001D6ADA" w:rsidRDefault="00000000">
      <w:r>
        <w:t xml:space="preserve">                        Type: Real</w:t>
      </w:r>
    </w:p>
    <w:p w14:paraId="7F9CA67B" w14:textId="77777777" w:rsidR="001D6ADA" w:rsidRDefault="00000000">
      <w:r>
        <w:t xml:space="preserve">                        Options: 0</w:t>
      </w:r>
      <w:r>
        <w:rPr>
          <w:lang w:val="en-US"/>
        </w:rPr>
        <w:t>.0</w:t>
      </w:r>
      <w:r>
        <w:t>≤</w:t>
      </w:r>
      <w:r>
        <w:rPr>
          <w:i/>
          <w:lang w:val="en-US"/>
        </w:rPr>
        <w:t>maf</w:t>
      </w:r>
      <w:r>
        <w:t>≤</w:t>
      </w:r>
      <w:r>
        <w:rPr>
          <w:lang w:val="en-US"/>
        </w:rPr>
        <w:t>0.50</w:t>
      </w:r>
    </w:p>
    <w:p w14:paraId="37ABB984" w14:textId="77777777" w:rsidR="001D6ADA" w:rsidRDefault="00000000">
      <w:r>
        <w:t xml:space="preserve">                        Default: </w:t>
      </w:r>
      <w:r>
        <w:rPr>
          <w:i/>
        </w:rPr>
        <w:t>maf</w:t>
      </w:r>
      <w:r>
        <w:t xml:space="preserve"> must be specified</w:t>
      </w:r>
    </w:p>
    <w:p w14:paraId="51F8C81B" w14:textId="77777777" w:rsidR="001D6ADA" w:rsidRDefault="001D6ADA"/>
    <w:p w14:paraId="502194C4" w14:textId="77777777" w:rsidR="001D6ADA" w:rsidRDefault="00000000">
      <w:pPr>
        <w:rPr>
          <w:color w:val="FF0000"/>
        </w:rPr>
      </w:pPr>
      <w:r>
        <w:t xml:space="preserve">  </w:t>
      </w:r>
      <w:r>
        <w:rPr>
          <w:i/>
          <w:lang w:val="en-US"/>
        </w:rPr>
        <w:t>mafInclude</w:t>
      </w:r>
      <w:r>
        <w:rPr>
          <w:iCs/>
          <w:lang w:val="en-US"/>
        </w:rPr>
        <w:t xml:space="preserve">   </w:t>
      </w:r>
      <w:r>
        <w:t xml:space="preserve">         Definition: Minimum-allele frequency of loci included. </w:t>
      </w:r>
      <w:r>
        <w:rPr>
          <w:color w:val="FF0000"/>
        </w:rPr>
        <w:t xml:space="preserve">Loci </w:t>
      </w:r>
    </w:p>
    <w:p w14:paraId="3354FEB1" w14:textId="77777777" w:rsidR="001D6ADA" w:rsidRDefault="00000000">
      <w:pPr>
        <w:rPr>
          <w:color w:val="FF0000"/>
        </w:rPr>
      </w:pPr>
      <w:r>
        <w:rPr>
          <w:color w:val="FF0000"/>
        </w:rPr>
        <w:t xml:space="preserve">                                    with minimum-allele frequency 0.0, that is, are </w:t>
      </w:r>
    </w:p>
    <w:p w14:paraId="5EBB9DD2" w14:textId="77777777" w:rsidR="001D6ADA" w:rsidRDefault="00000000">
      <w:pPr>
        <w:rPr>
          <w:color w:val="FF0000"/>
        </w:rPr>
      </w:pPr>
      <w:r>
        <w:rPr>
          <w:color w:val="FF0000"/>
        </w:rPr>
        <w:t xml:space="preserve">                                    fixed and do not segregate, are excluded.</w:t>
      </w:r>
    </w:p>
    <w:p w14:paraId="5EA2731B" w14:textId="77777777" w:rsidR="001D6ADA" w:rsidRDefault="00000000">
      <w:r>
        <w:t xml:space="preserve">                        Type: Character</w:t>
      </w:r>
    </w:p>
    <w:p w14:paraId="1926A947" w14:textId="77777777" w:rsidR="001D6ADA" w:rsidRDefault="00000000">
      <w:r>
        <w:t xml:space="preserve">                        Options:</w:t>
      </w:r>
    </w:p>
    <w:p w14:paraId="7B38D3CB" w14:textId="77777777" w:rsidR="001D6ADA" w:rsidRDefault="00000000">
      <w:pPr>
        <w:rPr>
          <w:rFonts w:eastAsiaTheme="minorHAnsi"/>
          <w:lang w:val="en-US" w:eastAsia="en-US"/>
        </w:rPr>
      </w:pPr>
      <w:r>
        <w:t xml:space="preserve">                           above </w:t>
      </w:r>
      <w:r>
        <w:rPr>
          <w:rFonts w:eastAsiaTheme="minorHAnsi"/>
          <w:lang w:val="en-US" w:eastAsia="en-US"/>
        </w:rPr>
        <w:t xml:space="preserve">Include loci with minimum-allele frequency </w:t>
      </w:r>
    </w:p>
    <w:p w14:paraId="4E220C21" w14:textId="77777777" w:rsidR="001D6ADA" w:rsidRDefault="00000000">
      <w:r>
        <w:rPr>
          <w:rFonts w:eastAsiaTheme="minorHAnsi"/>
          <w:lang w:val="en-US" w:eastAsia="en-US"/>
        </w:rPr>
        <w:t xml:space="preserve">                                 greater than or equal to </w:t>
      </w:r>
      <w:r>
        <w:rPr>
          <w:rFonts w:eastAsiaTheme="minorHAnsi"/>
          <w:i/>
          <w:lang w:val="en-US" w:eastAsia="en-US"/>
        </w:rPr>
        <w:t>maf</w:t>
      </w:r>
    </w:p>
    <w:p w14:paraId="0B3831B9" w14:textId="77777777" w:rsidR="001D6ADA" w:rsidRDefault="00000000">
      <w:pPr>
        <w:rPr>
          <w:rFonts w:eastAsiaTheme="minorHAnsi"/>
          <w:lang w:val="en-US" w:eastAsia="en-US"/>
        </w:rPr>
      </w:pPr>
      <w:r>
        <w:t xml:space="preserve">                           below </w:t>
      </w:r>
      <w:r>
        <w:rPr>
          <w:rFonts w:eastAsiaTheme="minorHAnsi"/>
          <w:lang w:val="en-US" w:eastAsia="en-US"/>
        </w:rPr>
        <w:t xml:space="preserve">Include loci with minimum-allele frequency </w:t>
      </w:r>
    </w:p>
    <w:p w14:paraId="05D8309F" w14:textId="77777777" w:rsidR="001D6ADA" w:rsidRDefault="00000000">
      <w:r>
        <w:rPr>
          <w:rFonts w:eastAsiaTheme="minorHAnsi"/>
          <w:lang w:val="en-US" w:eastAsia="en-US"/>
        </w:rPr>
        <w:t xml:space="preserve">                                 less than or equal to </w:t>
      </w:r>
      <w:r>
        <w:rPr>
          <w:rFonts w:eastAsiaTheme="minorHAnsi"/>
          <w:i/>
          <w:lang w:val="en-US" w:eastAsia="en-US"/>
        </w:rPr>
        <w:t>maf</w:t>
      </w:r>
    </w:p>
    <w:p w14:paraId="51CDEFE5" w14:textId="77777777" w:rsidR="001D6ADA" w:rsidRDefault="00000000">
      <w:r>
        <w:t xml:space="preserve">                        Default: </w:t>
      </w:r>
      <w:r>
        <w:rPr>
          <w:i/>
          <w:lang w:val="en-US"/>
        </w:rPr>
        <w:t>mafInclude</w:t>
      </w:r>
      <w:r>
        <w:t xml:space="preserve"> must be specified</w:t>
      </w:r>
    </w:p>
    <w:p w14:paraId="6478FD81" w14:textId="77777777" w:rsidR="001D6ADA" w:rsidRDefault="001D6ADA">
      <w:pPr>
        <w:rPr>
          <w:highlight w:val="yellow"/>
        </w:rPr>
      </w:pPr>
    </w:p>
    <w:p w14:paraId="10A22B7D" w14:textId="77777777" w:rsidR="001D6ADA" w:rsidRDefault="00000000">
      <w:pPr>
        <w:rPr>
          <w:highlight w:val="yellow"/>
        </w:rPr>
      </w:pPr>
      <w:r>
        <w:rPr>
          <w:i/>
        </w:rPr>
        <w:t>IncludePopHerdGenoData</w:t>
      </w:r>
      <w:r>
        <w:t>= stage (npop*nherd)</w:t>
      </w:r>
    </w:p>
    <w:p w14:paraId="386B03EC" w14:textId="77777777" w:rsidR="001D6ADA" w:rsidRDefault="001D6ADA"/>
    <w:p w14:paraId="7C824055" w14:textId="77777777" w:rsidR="001D6ADA" w:rsidRDefault="00000000">
      <w:r>
        <w:t xml:space="preserve">Description: only genotype data from some populations and herds will be included to </w:t>
      </w:r>
    </w:p>
    <w:p w14:paraId="2BEB07A6" w14:textId="77777777" w:rsidR="001D6ADA" w:rsidRDefault="00000000">
      <w:pPr>
        <w:ind w:left="1304"/>
      </w:pPr>
      <w:r>
        <w:t xml:space="preserve">   estimate EBV if </w:t>
      </w:r>
      <w:r>
        <w:rPr>
          <w:i/>
        </w:rPr>
        <w:t>incGenoPop=’part’</w:t>
      </w:r>
      <w:r>
        <w:t>.</w:t>
      </w:r>
    </w:p>
    <w:p w14:paraId="72912E10" w14:textId="77777777" w:rsidR="001D6ADA" w:rsidRDefault="00000000">
      <w:r>
        <w:t xml:space="preserve">(npop*nherd): matrix with dimension (npop*nherd). 1 indicate included, </w:t>
      </w:r>
    </w:p>
    <w:p w14:paraId="46A115F2" w14:textId="77777777" w:rsidR="001D6ADA" w:rsidRDefault="00000000">
      <w:pPr>
        <w:ind w:left="5216"/>
      </w:pPr>
      <w:r>
        <w:t xml:space="preserve">      0 indicate not included/used</w:t>
      </w:r>
    </w:p>
    <w:p w14:paraId="2CD3C1C0" w14:textId="77777777" w:rsidR="001D6ADA" w:rsidRDefault="001D6ADA">
      <w:pPr>
        <w:rPr>
          <w:i/>
        </w:rPr>
      </w:pPr>
    </w:p>
    <w:p w14:paraId="52BCBE9C" w14:textId="77777777" w:rsidR="001D6ADA" w:rsidRDefault="00000000">
      <w:pPr>
        <w:rPr>
          <w:i/>
          <w:highlight w:val="yellow"/>
        </w:rPr>
      </w:pPr>
      <w:r>
        <w:rPr>
          <w:i/>
        </w:rPr>
        <w:t>checkDetGmatrix=checkDeterminantGmatrix</w:t>
      </w:r>
    </w:p>
    <w:p w14:paraId="2DE95B09" w14:textId="77777777" w:rsidR="001D6ADA" w:rsidRDefault="00000000">
      <w:r>
        <w:t>Type: integer</w:t>
      </w:r>
    </w:p>
    <w:p w14:paraId="6C56457A" w14:textId="77777777" w:rsidR="001D6ADA" w:rsidRDefault="00000000">
      <w:r>
        <w:t>Dimension: prmstage (nrows of parameter)</w:t>
      </w:r>
    </w:p>
    <w:p w14:paraId="44B45806" w14:textId="77777777" w:rsidR="001D6ADA" w:rsidRDefault="00000000">
      <w:pPr>
        <w:rPr>
          <w:highlight w:val="yellow"/>
        </w:rPr>
      </w:pPr>
      <w:r>
        <w:t>Options: 1: checked; 0: no check</w:t>
      </w:r>
    </w:p>
    <w:p w14:paraId="55A1BE03" w14:textId="77777777" w:rsidR="001D6ADA" w:rsidRDefault="00000000">
      <w:pPr>
        <w:rPr>
          <w:highlight w:val="yellow"/>
        </w:rPr>
      </w:pPr>
      <w:r>
        <w:lastRenderedPageBreak/>
        <w:t>Description: Check log determinant of genomic-relationship matrix calculated by Gousheng program. Other programs do not work. This optional input is placed here to reduce changes of parameter input files.</w:t>
      </w:r>
    </w:p>
    <w:p w14:paraId="39035F25" w14:textId="77777777" w:rsidR="001D6ADA" w:rsidRDefault="001D6ADA">
      <w:pPr>
        <w:rPr>
          <w:highlight w:val="yellow"/>
        </w:rPr>
      </w:pPr>
    </w:p>
    <w:p w14:paraId="5165D10D" w14:textId="77777777" w:rsidR="001D6ADA" w:rsidRDefault="001D6ADA">
      <w:pPr>
        <w:rPr>
          <w:highlight w:val="yellow"/>
        </w:rPr>
      </w:pPr>
    </w:p>
    <w:p w14:paraId="4A11CBEB" w14:textId="77777777" w:rsidR="001D6ADA" w:rsidRDefault="00000000">
      <w:r>
        <w:t xml:space="preserve">  **Additional information**</w:t>
      </w:r>
    </w:p>
    <w:p w14:paraId="27C8DB4D" w14:textId="77777777" w:rsidR="001D6ADA" w:rsidRDefault="00000000">
      <w:pPr>
        <w:rPr>
          <w:color w:val="FF0000"/>
        </w:rPr>
      </w:pPr>
      <w:r>
        <w:rPr>
          <w:color w:val="FF0000"/>
        </w:rPr>
        <w:t xml:space="preserve">  1) An overview of the program </w:t>
      </w:r>
      <w:r>
        <w:rPr>
          <w:color w:val="FF0000"/>
          <w:lang w:val="en-US"/>
        </w:rPr>
        <w:t>invhmatrix</w:t>
      </w:r>
      <w:r>
        <w:rPr>
          <w:color w:val="FF0000"/>
        </w:rPr>
        <w:t xml:space="preserve"> is provided in section 13. The manual is </w:t>
      </w:r>
    </w:p>
    <w:p w14:paraId="5F91E626" w14:textId="77777777" w:rsidR="001D6ADA" w:rsidRDefault="00000000">
      <w:pPr>
        <w:rPr>
          <w:color w:val="FF0000"/>
        </w:rPr>
      </w:pPr>
      <w:r>
        <w:rPr>
          <w:color w:val="FF0000"/>
        </w:rPr>
        <w:t xml:space="preserve">     provided in the Appendix.</w:t>
      </w:r>
    </w:p>
    <w:p w14:paraId="7B371D16" w14:textId="77777777" w:rsidR="001D6ADA" w:rsidRDefault="001D6ADA">
      <w:pPr>
        <w:rPr>
          <w:highlight w:val="yellow"/>
        </w:rPr>
      </w:pPr>
    </w:p>
    <w:p w14:paraId="0C63DAAB" w14:textId="77777777" w:rsidR="001D6ADA" w:rsidRDefault="00000000">
      <w:r>
        <w:t xml:space="preserve">  2) Namelist &amp;</w:t>
      </w:r>
      <w:r>
        <w:rPr>
          <w:rStyle w:val="Strk"/>
          <w:b w:val="0"/>
        </w:rPr>
        <w:t>GENOMICBLUPPARAMETERS</w:t>
      </w:r>
      <w:r>
        <w:t xml:space="preserve"> is only read when there is a selection stage(s) </w:t>
      </w:r>
    </w:p>
    <w:p w14:paraId="6DC88765" w14:textId="77777777" w:rsidR="001D6ADA" w:rsidRDefault="00000000">
      <w:r>
        <w:t xml:space="preserve">     using genomic-breeding value as the selection criterion.</w:t>
      </w:r>
    </w:p>
    <w:p w14:paraId="40FF0D26" w14:textId="77777777" w:rsidR="001D6ADA" w:rsidRDefault="001D6ADA">
      <w:pPr>
        <w:rPr>
          <w:highlight w:val="yellow"/>
        </w:rPr>
      </w:pPr>
    </w:p>
    <w:p w14:paraId="13A85488" w14:textId="77777777" w:rsidR="001D6ADA" w:rsidRDefault="00000000">
      <w:pPr>
        <w:rPr>
          <w:lang w:val="en-US"/>
        </w:rPr>
      </w:pPr>
      <w:r>
        <w:t xml:space="preserve">  3) The character variables, </w:t>
      </w:r>
      <w:r>
        <w:rPr>
          <w:i/>
        </w:rPr>
        <w:t>genomicBase</w:t>
      </w:r>
      <w:r>
        <w:t xml:space="preserve">, </w:t>
      </w:r>
      <w:r>
        <w:rPr>
          <w:i/>
        </w:rPr>
        <w:t>loci</w:t>
      </w:r>
      <w:r>
        <w:t xml:space="preserve">, </w:t>
      </w:r>
      <w:r>
        <w:rPr>
          <w:i/>
        </w:rPr>
        <w:t>mafInclude</w:t>
      </w:r>
      <w:r>
        <w:t xml:space="preserve">, and </w:t>
      </w:r>
      <w:r>
        <w:rPr>
          <w:i/>
          <w:lang w:val="en-US"/>
        </w:rPr>
        <w:t>locusWeight</w:t>
      </w:r>
      <w:r>
        <w:rPr>
          <w:lang w:val="en-US"/>
        </w:rPr>
        <w:t xml:space="preserve">, must be </w:t>
      </w:r>
    </w:p>
    <w:p w14:paraId="3BBFA432" w14:textId="77777777" w:rsidR="001D6ADA" w:rsidRDefault="00000000">
      <w:r>
        <w:rPr>
          <w:lang w:val="en-US"/>
        </w:rPr>
        <w:t xml:space="preserve">     provided in inverted commas (</w:t>
      </w:r>
      <w:r>
        <w:t>‘’</w:t>
      </w:r>
      <w:r>
        <w:rPr>
          <w:lang w:val="en-US"/>
        </w:rPr>
        <w:t>).</w:t>
      </w:r>
    </w:p>
    <w:p w14:paraId="420AF43F" w14:textId="77777777" w:rsidR="001D6ADA" w:rsidRDefault="001D6ADA"/>
    <w:p w14:paraId="3948E5CF" w14:textId="77777777" w:rsidR="001D6ADA" w:rsidRDefault="00000000">
      <w:pPr>
        <w:rPr>
          <w:color w:val="FF0000"/>
        </w:rPr>
      </w:pPr>
      <w:r>
        <w:rPr>
          <w:color w:val="FF0000"/>
        </w:rPr>
        <w:t xml:space="preserve">  4) Fixed loci, loci with minimum-allele frequency 0.0, are not used to construct </w:t>
      </w:r>
    </w:p>
    <w:p w14:paraId="3CA516A2" w14:textId="77777777" w:rsidR="001D6ADA" w:rsidRDefault="00000000">
      <w:pPr>
        <w:rPr>
          <w:color w:val="FF0000"/>
        </w:rPr>
      </w:pPr>
      <w:r>
        <w:rPr>
          <w:color w:val="FF0000"/>
        </w:rPr>
        <w:t xml:space="preserve">     genomic matrices.</w:t>
      </w:r>
    </w:p>
    <w:p w14:paraId="246215ED" w14:textId="77777777" w:rsidR="001D6ADA" w:rsidRDefault="001D6ADA">
      <w:pPr>
        <w:rPr>
          <w:color w:val="FF0000"/>
        </w:rPr>
      </w:pPr>
    </w:p>
    <w:p w14:paraId="61EFED1A" w14:textId="77777777" w:rsidR="001D6ADA" w:rsidRDefault="00000000">
      <w:pPr>
        <w:rPr>
          <w:color w:val="FF0000"/>
        </w:rPr>
      </w:pPr>
      <w:r>
        <w:rPr>
          <w:color w:val="FF0000"/>
        </w:rPr>
        <w:t xml:space="preserve">  5)</w:t>
      </w:r>
    </w:p>
    <w:p w14:paraId="4C67EDA3" w14:textId="77777777" w:rsidR="001D6ADA" w:rsidRDefault="00000000">
      <w:pPr>
        <w:rPr>
          <w:color w:val="FF0000"/>
        </w:rPr>
      </w:pPr>
      <w:r>
        <w:rPr>
          <w:color w:val="FF0000"/>
        </w:rPr>
        <w:t>When constructing base file for AGSCALE 2:</w:t>
      </w:r>
    </w:p>
    <w:p w14:paraId="4A147555"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eastAsiaTheme="minorHAnsi"/>
          <w:lang w:val="en-US" w:eastAsia="en-US"/>
        </w:rPr>
        <w:t xml:space="preserve">    do iid</w:t>
      </w:r>
      <w:r>
        <w:rPr>
          <w:rFonts w:ascii="Lucida Console" w:eastAsiaTheme="minorHAnsi" w:hAnsi="Lucida Console" w:cs="Lucida Console"/>
          <w:lang w:val="en-US" w:eastAsia="en-US"/>
        </w:rPr>
        <w:t>=</w:t>
      </w:r>
      <w:proofErr w:type="gramStart"/>
      <w:r>
        <w:rPr>
          <w:rFonts w:ascii="Lucida Console" w:eastAsiaTheme="minorHAnsi" w:hAnsi="Lucida Console" w:cs="Lucida Console"/>
          <w:lang w:val="en-US" w:eastAsia="en-US"/>
        </w:rPr>
        <w:t>1,maxid</w:t>
      </w:r>
      <w:proofErr w:type="gramEnd"/>
    </w:p>
    <w:p w14:paraId="0DE62608"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if </w:t>
      </w:r>
      <w:proofErr w:type="gramStart"/>
      <w:r>
        <w:rPr>
          <w:rFonts w:ascii="Lucida Console" w:eastAsiaTheme="minorHAnsi" w:hAnsi="Lucida Console" w:cs="Lucida Console"/>
          <w:lang w:val="en-US" w:eastAsia="en-US"/>
        </w:rPr>
        <w:t>(.not</w:t>
      </w:r>
      <w:proofErr w:type="gramEnd"/>
      <w:r>
        <w:rPr>
          <w:rFonts w:ascii="Lucida Console" w:eastAsiaTheme="minorHAnsi" w:hAnsi="Lucida Console" w:cs="Lucida Console"/>
          <w:lang w:val="en-US" w:eastAsia="en-US"/>
        </w:rPr>
        <w:t>. genomicBasePopulation(iid)) cycle</w:t>
      </w:r>
    </w:p>
    <w:p w14:paraId="514DC6D0"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select case (genomicBase)</w:t>
      </w:r>
    </w:p>
    <w:p w14:paraId="2FD1057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case ('base','genotypedbase','tracedbase')</w:t>
      </w:r>
    </w:p>
    <w:p w14:paraId="00CB48ED"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select case (gMatrixTask)</w:t>
      </w:r>
    </w:p>
    <w:p w14:paraId="11B9636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case ('prediction')</w:t>
      </w:r>
    </w:p>
    <w:p w14:paraId="1026F57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if </w:t>
      </w:r>
      <w:proofErr w:type="gramStart"/>
      <w:r>
        <w:rPr>
          <w:rFonts w:ascii="Lucida Console" w:eastAsiaTheme="minorHAnsi" w:hAnsi="Lucida Console" w:cs="Lucida Console"/>
          <w:lang w:val="en-US" w:eastAsia="en-US"/>
        </w:rPr>
        <w:t>(.not</w:t>
      </w:r>
      <w:proofErr w:type="gramEnd"/>
      <w:r>
        <w:rPr>
          <w:rFonts w:ascii="Lucida Console" w:eastAsiaTheme="minorHAnsi" w:hAnsi="Lucida Console" w:cs="Lucida Console"/>
          <w:lang w:val="en-US" w:eastAsia="en-US"/>
        </w:rPr>
        <w:t>. lpedGenoBlup(iid</w:t>
      </w:r>
      <w:proofErr w:type="gramStart"/>
      <w:r>
        <w:rPr>
          <w:rFonts w:ascii="Lucida Console" w:eastAsiaTheme="minorHAnsi" w:hAnsi="Lucida Console" w:cs="Lucida Console"/>
          <w:lang w:val="en-US" w:eastAsia="en-US"/>
        </w:rPr>
        <w:t>) .or</w:t>
      </w:r>
      <w:proofErr w:type="gramEnd"/>
      <w:r>
        <w:rPr>
          <w:rFonts w:ascii="Lucida Console" w:eastAsiaTheme="minorHAnsi" w:hAnsi="Lucida Console" w:cs="Lucida Console"/>
          <w:lang w:val="en-US" w:eastAsia="en-US"/>
        </w:rPr>
        <w:t xml:space="preserve">. </w:t>
      </w:r>
      <w:proofErr w:type="gramStart"/>
      <w:r>
        <w:rPr>
          <w:rFonts w:ascii="Lucida Console" w:eastAsiaTheme="minorHAnsi" w:hAnsi="Lucida Console" w:cs="Lucida Console"/>
          <w:lang w:val="en-US" w:eastAsia="en-US"/>
        </w:rPr>
        <w:t>.not</w:t>
      </w:r>
      <w:proofErr w:type="gramEnd"/>
      <w:r>
        <w:rPr>
          <w:rFonts w:ascii="Lucida Console" w:eastAsiaTheme="minorHAnsi" w:hAnsi="Lucida Console" w:cs="Lucida Console"/>
          <w:lang w:val="en-US" w:eastAsia="en-US"/>
        </w:rPr>
        <w:t>. pop(iid)%genotyped) cycle</w:t>
      </w:r>
    </w:p>
    <w:p w14:paraId="41A44238"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case ('eva')</w:t>
      </w:r>
    </w:p>
    <w:p w14:paraId="558D27F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if </w:t>
      </w:r>
      <w:proofErr w:type="gramStart"/>
      <w:r>
        <w:rPr>
          <w:rFonts w:ascii="Lucida Console" w:eastAsiaTheme="minorHAnsi" w:hAnsi="Lucida Console" w:cs="Lucida Console"/>
          <w:lang w:val="en-US" w:eastAsia="en-US"/>
        </w:rPr>
        <w:t>(.not</w:t>
      </w:r>
      <w:proofErr w:type="gramEnd"/>
      <w:r>
        <w:rPr>
          <w:rFonts w:ascii="Lucida Console" w:eastAsiaTheme="minorHAnsi" w:hAnsi="Lucida Console" w:cs="Lucida Console"/>
          <w:lang w:val="en-US" w:eastAsia="en-US"/>
        </w:rPr>
        <w:t>. lpedEva(iid</w:t>
      </w:r>
      <w:proofErr w:type="gramStart"/>
      <w:r>
        <w:rPr>
          <w:rFonts w:ascii="Lucida Console" w:eastAsiaTheme="minorHAnsi" w:hAnsi="Lucida Console" w:cs="Lucida Console"/>
          <w:lang w:val="en-US" w:eastAsia="en-US"/>
        </w:rPr>
        <w:t>) .or</w:t>
      </w:r>
      <w:proofErr w:type="gramEnd"/>
      <w:r>
        <w:rPr>
          <w:rFonts w:ascii="Lucida Console" w:eastAsiaTheme="minorHAnsi" w:hAnsi="Lucida Console" w:cs="Lucida Console"/>
          <w:lang w:val="en-US" w:eastAsia="en-US"/>
        </w:rPr>
        <w:t xml:space="preserve">. </w:t>
      </w:r>
      <w:proofErr w:type="gramStart"/>
      <w:r>
        <w:rPr>
          <w:rFonts w:ascii="Lucida Console" w:eastAsiaTheme="minorHAnsi" w:hAnsi="Lucida Console" w:cs="Lucida Console"/>
          <w:lang w:val="en-US" w:eastAsia="en-US"/>
        </w:rPr>
        <w:t>.not</w:t>
      </w:r>
      <w:proofErr w:type="gramEnd"/>
      <w:r>
        <w:rPr>
          <w:rFonts w:ascii="Lucida Console" w:eastAsiaTheme="minorHAnsi" w:hAnsi="Lucida Console" w:cs="Lucida Console"/>
          <w:lang w:val="en-US" w:eastAsia="en-US"/>
        </w:rPr>
        <w:t>. pop(iid)%genotyped) cycle</w:t>
      </w:r>
    </w:p>
    <w:p w14:paraId="2342E0C9"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ascii="Lucida Console" w:eastAsiaTheme="minorHAnsi" w:hAnsi="Lucida Console" w:cs="Lucida Console"/>
          <w:lang w:val="en-US" w:eastAsia="en-US"/>
        </w:rPr>
      </w:pPr>
      <w:r>
        <w:rPr>
          <w:rFonts w:ascii="Lucida Console" w:eastAsiaTheme="minorHAnsi" w:hAnsi="Lucida Console" w:cs="Lucida Console"/>
          <w:lang w:val="en-US" w:eastAsia="en-US"/>
        </w:rPr>
        <w:t xml:space="preserve">            end </w:t>
      </w:r>
      <w:proofErr w:type="gramStart"/>
      <w:r>
        <w:rPr>
          <w:rFonts w:ascii="Lucida Console" w:eastAsiaTheme="minorHAnsi" w:hAnsi="Lucida Console" w:cs="Lucida Console"/>
          <w:lang w:val="en-US" w:eastAsia="en-US"/>
        </w:rPr>
        <w:t>select</w:t>
      </w:r>
      <w:proofErr w:type="gramEnd"/>
    </w:p>
    <w:p w14:paraId="57B63F62" w14:textId="77777777" w:rsidR="001D6ADA" w:rsidRDefault="00000000">
      <w:pPr>
        <w:rPr>
          <w:color w:val="FF0000"/>
        </w:rPr>
      </w:pPr>
      <w:r>
        <w:rPr>
          <w:rFonts w:ascii="Lucida Console" w:eastAsiaTheme="minorHAnsi" w:hAnsi="Lucida Console" w:cs="Lucida Console"/>
          <w:lang w:val="en-US" w:eastAsia="en-US"/>
        </w:rPr>
        <w:t xml:space="preserve">      end </w:t>
      </w:r>
      <w:proofErr w:type="gramStart"/>
      <w:r>
        <w:rPr>
          <w:rFonts w:ascii="Lucida Console" w:eastAsiaTheme="minorHAnsi" w:hAnsi="Lucida Console" w:cs="Lucida Console"/>
          <w:lang w:val="en-US" w:eastAsia="en-US"/>
        </w:rPr>
        <w:t>select</w:t>
      </w:r>
      <w:proofErr w:type="gramEnd"/>
    </w:p>
    <w:p w14:paraId="05AA6D92" w14:textId="77777777" w:rsidR="001D6ADA" w:rsidRDefault="001D6ADA">
      <w:pPr>
        <w:rPr>
          <w:color w:val="FF0000"/>
        </w:rPr>
      </w:pPr>
    </w:p>
    <w:p w14:paraId="763A1AC8" w14:textId="77777777" w:rsidR="001D6ADA" w:rsidRDefault="00000000">
      <w:pPr>
        <w:rPr>
          <w:color w:val="FF0000"/>
        </w:rPr>
      </w:pPr>
      <w:r>
        <w:rPr>
          <w:color w:val="FF0000"/>
        </w:rPr>
        <w:t xml:space="preserve">  6) Selection stages using genomic-breeding value as selection criterion are stages of</w:t>
      </w:r>
    </w:p>
    <w:p w14:paraId="2E2252F5" w14:textId="77777777" w:rsidR="001D6ADA" w:rsidRDefault="00000000">
      <w:pPr>
        <w:rPr>
          <w:color w:val="FF0000"/>
        </w:rPr>
      </w:pPr>
      <w:r>
        <w:rPr>
          <w:color w:val="FF0000"/>
        </w:rPr>
        <w:t xml:space="preserve">     namelist &amp;SELECTION, variable </w:t>
      </w:r>
      <w:r>
        <w:rPr>
          <w:i/>
          <w:color w:val="FF0000"/>
        </w:rPr>
        <w:t>selection_groups</w:t>
      </w:r>
      <w:r>
        <w:rPr>
          <w:color w:val="FF0000"/>
        </w:rPr>
        <w:t xml:space="preserve"> with (i) </w:t>
      </w:r>
      <w:r>
        <w:rPr>
          <w:i/>
          <w:color w:val="FF0000"/>
        </w:rPr>
        <w:t>sex_code</w:t>
      </w:r>
      <w:r>
        <w:rPr>
          <w:color w:val="FF0000"/>
        </w:rPr>
        <w:t xml:space="preserve"> 0:6, </w:t>
      </w:r>
    </w:p>
    <w:p w14:paraId="75D554D9" w14:textId="77777777" w:rsidR="001D6ADA" w:rsidRDefault="00000000">
      <w:pPr>
        <w:rPr>
          <w:color w:val="FF0000"/>
        </w:rPr>
      </w:pPr>
      <w:r>
        <w:rPr>
          <w:color w:val="FF0000"/>
        </w:rPr>
        <w:t xml:space="preserve">     </w:t>
      </w:r>
      <w:r>
        <w:rPr>
          <w:i/>
          <w:color w:val="FF0000"/>
        </w:rPr>
        <w:t>selection_criterion</w:t>
      </w:r>
      <w:r>
        <w:rPr>
          <w:color w:val="FF0000"/>
        </w:rPr>
        <w:t xml:space="preserve"> ‘genomicblup’, and </w:t>
      </w:r>
      <w:r>
        <w:rPr>
          <w:i/>
          <w:color w:val="FF0000"/>
        </w:rPr>
        <w:t>RunBlup</w:t>
      </w:r>
      <w:r>
        <w:rPr>
          <w:color w:val="FF0000"/>
        </w:rPr>
        <w:t xml:space="preserve"> 1, and (ii) </w:t>
      </w:r>
      <w:r>
        <w:rPr>
          <w:i/>
          <w:color w:val="FF0000"/>
        </w:rPr>
        <w:t>sex_code</w:t>
      </w:r>
      <w:r>
        <w:rPr>
          <w:color w:val="FF0000"/>
        </w:rPr>
        <w:t xml:space="preserve"> 7, </w:t>
      </w:r>
      <w:r>
        <w:rPr>
          <w:i/>
          <w:color w:val="FF0000"/>
        </w:rPr>
        <w:t>MaleSelCrit</w:t>
      </w:r>
    </w:p>
    <w:p w14:paraId="1424EC7D" w14:textId="77777777" w:rsidR="001D6ADA" w:rsidRDefault="00000000">
      <w:pPr>
        <w:rPr>
          <w:color w:val="FF0000"/>
        </w:rPr>
      </w:pPr>
      <w:r>
        <w:rPr>
          <w:i/>
          <w:color w:val="FF0000"/>
        </w:rPr>
        <w:t xml:space="preserve">     </w:t>
      </w:r>
      <w:r>
        <w:rPr>
          <w:color w:val="FF0000"/>
          <w:lang w:val="en-US"/>
        </w:rPr>
        <w:t xml:space="preserve">or </w:t>
      </w:r>
      <w:r>
        <w:rPr>
          <w:i/>
          <w:color w:val="FF0000"/>
        </w:rPr>
        <w:t>FemaleSelCrit</w:t>
      </w:r>
      <w:r>
        <w:rPr>
          <w:color w:val="FF0000"/>
          <w:lang w:val="en-US"/>
        </w:rPr>
        <w:t xml:space="preserve"> </w:t>
      </w:r>
      <w:r>
        <w:rPr>
          <w:color w:val="FF0000"/>
        </w:rPr>
        <w:t xml:space="preserve">‘genomicblup’, and </w:t>
      </w:r>
      <w:r>
        <w:rPr>
          <w:i/>
          <w:color w:val="FF0000"/>
        </w:rPr>
        <w:t>MaleRunBlup</w:t>
      </w:r>
      <w:r>
        <w:rPr>
          <w:color w:val="FF0000"/>
        </w:rPr>
        <w:t xml:space="preserve"> and/or </w:t>
      </w:r>
      <w:r>
        <w:rPr>
          <w:i/>
          <w:color w:val="FF0000"/>
        </w:rPr>
        <w:t>FemaleRunBlup</w:t>
      </w:r>
      <w:r>
        <w:rPr>
          <w:color w:val="FF0000"/>
        </w:rPr>
        <w:t xml:space="preserve"> 1 in </w:t>
      </w:r>
    </w:p>
    <w:p w14:paraId="6791415D" w14:textId="77777777" w:rsidR="001D6ADA" w:rsidRDefault="00000000">
      <w:pPr>
        <w:rPr>
          <w:color w:val="FF0000"/>
        </w:rPr>
      </w:pPr>
      <w:r>
        <w:rPr>
          <w:color w:val="FF0000"/>
        </w:rPr>
        <w:t xml:space="preserve">     corresponding EVA-selection stage of namelist &amp;EVA, variable</w:t>
      </w:r>
      <w:r>
        <w:rPr>
          <w:i/>
          <w:color w:val="FF0000"/>
        </w:rPr>
        <w:t xml:space="preserve"> </w:t>
      </w:r>
      <w:r>
        <w:rPr>
          <w:color w:val="FF0000"/>
        </w:rPr>
        <w:t>EvaSelection.</w:t>
      </w:r>
    </w:p>
    <w:p w14:paraId="4A857157" w14:textId="77777777" w:rsidR="001D6ADA" w:rsidRDefault="001D6ADA">
      <w:pPr>
        <w:rPr>
          <w:color w:val="00B050"/>
        </w:rPr>
      </w:pPr>
    </w:p>
    <w:p w14:paraId="7C59E74D" w14:textId="77777777" w:rsidR="001D6ADA" w:rsidRDefault="00000000">
      <w:pPr>
        <w:rPr>
          <w:color w:val="00B050"/>
        </w:rPr>
      </w:pPr>
      <w:r>
        <w:rPr>
          <w:color w:val="00B050"/>
        </w:rPr>
        <w:t xml:space="preserve">  x) Stages can be provided in any order; all stages must be provided</w:t>
      </w:r>
    </w:p>
    <w:p w14:paraId="200B66DE" w14:textId="77777777" w:rsidR="001D6ADA" w:rsidRDefault="001D6ADA">
      <w:pPr>
        <w:rPr>
          <w:color w:val="FF0000"/>
        </w:rPr>
      </w:pPr>
    </w:p>
    <w:p w14:paraId="707609B8" w14:textId="77777777" w:rsidR="001D6ADA" w:rsidRDefault="00000000">
      <w:pPr>
        <w:rPr>
          <w:color w:val="FF0000"/>
        </w:rPr>
      </w:pPr>
      <w:r>
        <w:rPr>
          <w:color w:val="FF0000"/>
        </w:rPr>
        <w:t xml:space="preserve">  x) Selection stages using genomic-breeding value as selection criterion must be </w:t>
      </w:r>
    </w:p>
    <w:p w14:paraId="7B5FC516" w14:textId="77777777" w:rsidR="001D6ADA" w:rsidRDefault="00000000">
      <w:pPr>
        <w:rPr>
          <w:color w:val="FF0000"/>
          <w:lang w:val="en-US"/>
        </w:rPr>
      </w:pPr>
      <w:r>
        <w:rPr>
          <w:color w:val="FF0000"/>
        </w:rPr>
        <w:t xml:space="preserve">     represented once in variable </w:t>
      </w:r>
      <w:r>
        <w:rPr>
          <w:i/>
          <w:color w:val="FF0000"/>
          <w:lang w:val="en-US"/>
        </w:rPr>
        <w:t>economicValueEbv</w:t>
      </w:r>
      <w:r>
        <w:rPr>
          <w:color w:val="FF0000"/>
          <w:lang w:val="en-US"/>
        </w:rPr>
        <w:t>.</w:t>
      </w:r>
    </w:p>
    <w:p w14:paraId="2418D6E7" w14:textId="77777777" w:rsidR="001D6ADA" w:rsidRDefault="001D6ADA">
      <w:pPr>
        <w:rPr>
          <w:color w:val="FF0000"/>
        </w:rPr>
      </w:pPr>
    </w:p>
    <w:p w14:paraId="67F923C6" w14:textId="77777777" w:rsidR="001D6ADA" w:rsidRDefault="001D6ADA">
      <w:pPr>
        <w:rPr>
          <w:color w:val="FF0000"/>
        </w:rPr>
      </w:pPr>
    </w:p>
    <w:p w14:paraId="5BDE442F" w14:textId="77777777" w:rsidR="001D6ADA" w:rsidRDefault="00000000">
      <w:pPr>
        <w:pStyle w:val="Overskrift2"/>
        <w:rPr>
          <w:rStyle w:val="Strk"/>
          <w:color w:val="FF0000"/>
        </w:rPr>
      </w:pPr>
      <w:bookmarkStart w:id="100" w:name="_Toc109904141"/>
      <w:r>
        <w:rPr>
          <w:rStyle w:val="Strk"/>
          <w:color w:val="FF0000"/>
        </w:rPr>
        <w:t>&amp;IBDBLUPPARAMETERS</w:t>
      </w:r>
      <w:bookmarkEnd w:id="100"/>
    </w:p>
    <w:p w14:paraId="78EAB66F" w14:textId="77777777" w:rsidR="001D6ADA" w:rsidRDefault="00000000">
      <w:pPr>
        <w:pStyle w:val="Almindeligtekst"/>
        <w:rPr>
          <w:color w:val="FF0000"/>
        </w:rPr>
      </w:pPr>
      <w:r>
        <w:rPr>
          <w:color w:val="FF0000"/>
        </w:rPr>
        <w:t xml:space="preserve">  parameters=</w:t>
      </w:r>
      <w:proofErr w:type="gramStart"/>
      <w:r>
        <w:rPr>
          <w:i/>
          <w:color w:val="FF0000"/>
          <w:lang w:val="en-US"/>
        </w:rPr>
        <w:t>stage</w:t>
      </w:r>
      <w:r>
        <w:rPr>
          <w:i/>
          <w:color w:val="FF0000"/>
        </w:rPr>
        <w:t xml:space="preserve">  firstChrom</w:t>
      </w:r>
      <w:proofErr w:type="gramEnd"/>
      <w:r>
        <w:rPr>
          <w:i/>
          <w:color w:val="FF0000"/>
        </w:rPr>
        <w:t xml:space="preserve">  lastChrom  loci  </w:t>
      </w:r>
      <w:r>
        <w:rPr>
          <w:color w:val="FF0000"/>
        </w:rPr>
        <w:t>/</w:t>
      </w:r>
    </w:p>
    <w:p w14:paraId="5F65A7B9" w14:textId="77777777" w:rsidR="001D6ADA" w:rsidRDefault="001D6ADA">
      <w:pPr>
        <w:rPr>
          <w:color w:val="FF0000"/>
          <w:highlight w:val="yellow"/>
        </w:rPr>
      </w:pPr>
    </w:p>
    <w:p w14:paraId="59E05785" w14:textId="77777777" w:rsidR="001D6ADA" w:rsidRDefault="00000000">
      <w:pPr>
        <w:rPr>
          <w:color w:val="FF0000"/>
        </w:rPr>
      </w:pPr>
      <w:r>
        <w:rPr>
          <w:color w:val="FF0000"/>
        </w:rPr>
        <w:t xml:space="preserve">  NB! Number of lines in parameters must equal the number of selection stages using </w:t>
      </w:r>
    </w:p>
    <w:p w14:paraId="0E8A7810" w14:textId="77777777" w:rsidR="001D6ADA" w:rsidRDefault="00000000">
      <w:pPr>
        <w:rPr>
          <w:color w:val="FF0000"/>
        </w:rPr>
      </w:pPr>
      <w:r>
        <w:rPr>
          <w:color w:val="FF0000"/>
        </w:rPr>
        <w:t xml:space="preserve">      IBD-breeding value as selection criterion</w:t>
      </w:r>
    </w:p>
    <w:p w14:paraId="712CC31E" w14:textId="77777777" w:rsidR="001D6ADA" w:rsidRDefault="001D6ADA">
      <w:pPr>
        <w:ind w:left="284"/>
        <w:rPr>
          <w:color w:val="FF0000"/>
        </w:rPr>
      </w:pPr>
    </w:p>
    <w:p w14:paraId="5D4656C6" w14:textId="77777777" w:rsidR="001D6ADA" w:rsidRDefault="00000000">
      <w:pPr>
        <w:rPr>
          <w:color w:val="FF0000"/>
        </w:rPr>
      </w:pPr>
      <w:r>
        <w:rPr>
          <w:color w:val="FF0000"/>
        </w:rPr>
        <w:t xml:space="preserve">  **Task**</w:t>
      </w:r>
    </w:p>
    <w:p w14:paraId="6E7BD3F3" w14:textId="77777777" w:rsidR="001D6ADA" w:rsidRDefault="00000000">
      <w:pPr>
        <w:rPr>
          <w:color w:val="FF0000"/>
        </w:rPr>
      </w:pPr>
      <w:r>
        <w:rPr>
          <w:color w:val="FF0000"/>
        </w:rPr>
        <w:t xml:space="preserve">  Input to generate IBD-relationship matrices for IDB-BLUP.</w:t>
      </w:r>
    </w:p>
    <w:p w14:paraId="1F7F124E" w14:textId="77777777" w:rsidR="001D6ADA" w:rsidRDefault="001D6ADA">
      <w:pPr>
        <w:ind w:left="284"/>
        <w:rPr>
          <w:color w:val="FF0000"/>
          <w:highlight w:val="yellow"/>
        </w:rPr>
      </w:pPr>
    </w:p>
    <w:p w14:paraId="68EE0C15" w14:textId="77777777" w:rsidR="001D6ADA" w:rsidRDefault="00000000">
      <w:pPr>
        <w:rPr>
          <w:color w:val="FF0000"/>
        </w:rPr>
      </w:pPr>
      <w:r>
        <w:rPr>
          <w:color w:val="FF0000"/>
        </w:rPr>
        <w:t xml:space="preserve">  **Properties of names**</w:t>
      </w:r>
    </w:p>
    <w:p w14:paraId="0F5261FD" w14:textId="77777777" w:rsidR="001D6ADA" w:rsidRDefault="00000000">
      <w:pPr>
        <w:rPr>
          <w:color w:val="FF0000"/>
        </w:rPr>
      </w:pPr>
      <w:r>
        <w:rPr>
          <w:color w:val="FF0000"/>
        </w:rPr>
        <w:t xml:space="preserve">  </w:t>
      </w:r>
      <w:r>
        <w:rPr>
          <w:i/>
          <w:color w:val="FF0000"/>
          <w:lang w:val="en-US"/>
        </w:rPr>
        <w:t>stage</w:t>
      </w:r>
      <w:r>
        <w:rPr>
          <w:color w:val="FF0000"/>
        </w:rPr>
        <w:t xml:space="preserve">                 Definition: Stage of selection. Must correspond with a </w:t>
      </w:r>
    </w:p>
    <w:p w14:paraId="6685F103" w14:textId="77777777" w:rsidR="001D6ADA" w:rsidRDefault="00000000">
      <w:pPr>
        <w:rPr>
          <w:color w:val="FF0000"/>
        </w:rPr>
      </w:pPr>
      <w:r>
        <w:rPr>
          <w:color w:val="FF0000"/>
        </w:rPr>
        <w:t xml:space="preserve">                                    selection stage that uses (i) </w:t>
      </w:r>
      <w:r>
        <w:rPr>
          <w:i/>
          <w:color w:val="FF0000"/>
        </w:rPr>
        <w:t>selection_criterion</w:t>
      </w:r>
      <w:r>
        <w:rPr>
          <w:color w:val="FF0000"/>
        </w:rPr>
        <w:t xml:space="preserve"> </w:t>
      </w:r>
    </w:p>
    <w:p w14:paraId="3B7BF295" w14:textId="77777777" w:rsidR="001D6ADA" w:rsidRDefault="00000000">
      <w:pPr>
        <w:rPr>
          <w:color w:val="FF0000"/>
        </w:rPr>
      </w:pPr>
      <w:r>
        <w:rPr>
          <w:color w:val="FF0000"/>
        </w:rPr>
        <w:t xml:space="preserve">                                    ‘ibdblup’, and </w:t>
      </w:r>
      <w:r>
        <w:rPr>
          <w:i/>
          <w:color w:val="FF0000"/>
        </w:rPr>
        <w:t>RunBlup</w:t>
      </w:r>
      <w:r>
        <w:rPr>
          <w:color w:val="FF0000"/>
        </w:rPr>
        <w:t xml:space="preserve"> 1 in namelist </w:t>
      </w:r>
    </w:p>
    <w:p w14:paraId="1D160696" w14:textId="77777777" w:rsidR="001D6ADA" w:rsidRDefault="00000000">
      <w:pPr>
        <w:rPr>
          <w:color w:val="FF0000"/>
        </w:rPr>
      </w:pPr>
      <w:r>
        <w:rPr>
          <w:color w:val="FF0000"/>
        </w:rPr>
        <w:lastRenderedPageBreak/>
        <w:t xml:space="preserve">                                    &amp;SELECTION, variable </w:t>
      </w:r>
      <w:r>
        <w:rPr>
          <w:i/>
          <w:color w:val="FF0000"/>
        </w:rPr>
        <w:t>selection_scheme</w:t>
      </w:r>
      <w:r>
        <w:rPr>
          <w:color w:val="FF0000"/>
        </w:rPr>
        <w:t xml:space="preserve">, or (ii) </w:t>
      </w:r>
    </w:p>
    <w:p w14:paraId="710774C4" w14:textId="77777777" w:rsidR="001D6ADA" w:rsidRDefault="00000000">
      <w:pPr>
        <w:rPr>
          <w:color w:val="FF0000"/>
        </w:rPr>
      </w:pPr>
      <w:r>
        <w:rPr>
          <w:color w:val="FF0000"/>
        </w:rPr>
        <w:t xml:space="preserve">                                    </w:t>
      </w:r>
      <w:r>
        <w:rPr>
          <w:i/>
          <w:color w:val="FF0000"/>
        </w:rPr>
        <w:t>MaleSelCrit</w:t>
      </w:r>
      <w:r>
        <w:rPr>
          <w:color w:val="FF0000"/>
        </w:rPr>
        <w:t xml:space="preserve"> and/or </w:t>
      </w:r>
      <w:r>
        <w:rPr>
          <w:i/>
          <w:color w:val="FF0000"/>
        </w:rPr>
        <w:t>FemaleSelCrit</w:t>
      </w:r>
      <w:r>
        <w:rPr>
          <w:color w:val="FF0000"/>
        </w:rPr>
        <w:t xml:space="preserve"> ‘ibdblup’ and </w:t>
      </w:r>
    </w:p>
    <w:p w14:paraId="46177FF5" w14:textId="77777777" w:rsidR="001D6ADA" w:rsidRDefault="00000000">
      <w:pPr>
        <w:rPr>
          <w:color w:val="FF0000"/>
        </w:rPr>
      </w:pPr>
      <w:r>
        <w:rPr>
          <w:color w:val="FF0000"/>
        </w:rPr>
        <w:t xml:space="preserve">                                    </w:t>
      </w:r>
      <w:r>
        <w:rPr>
          <w:i/>
          <w:color w:val="FF0000"/>
        </w:rPr>
        <w:t>MaleRunBlup</w:t>
      </w:r>
      <w:r>
        <w:rPr>
          <w:color w:val="FF0000"/>
        </w:rPr>
        <w:t xml:space="preserve"> and/or </w:t>
      </w:r>
      <w:r>
        <w:rPr>
          <w:i/>
          <w:color w:val="FF0000"/>
        </w:rPr>
        <w:t>FemaleRunBlup</w:t>
      </w:r>
      <w:r>
        <w:rPr>
          <w:color w:val="FF0000"/>
        </w:rPr>
        <w:t xml:space="preserve"> 1 in namelist </w:t>
      </w:r>
    </w:p>
    <w:p w14:paraId="0E94C47B" w14:textId="77777777" w:rsidR="001D6ADA" w:rsidRDefault="00000000">
      <w:pPr>
        <w:rPr>
          <w:color w:val="FF0000"/>
        </w:rPr>
      </w:pPr>
      <w:r>
        <w:rPr>
          <w:color w:val="FF0000"/>
        </w:rPr>
        <w:t xml:space="preserve">                                    &amp;EVA, variable EvaSelection.</w:t>
      </w:r>
    </w:p>
    <w:p w14:paraId="7C425A6D" w14:textId="77777777" w:rsidR="001D6ADA" w:rsidRDefault="00000000">
      <w:pPr>
        <w:rPr>
          <w:color w:val="FF0000"/>
        </w:rPr>
      </w:pPr>
      <w:r>
        <w:rPr>
          <w:color w:val="FF0000"/>
        </w:rPr>
        <w:t xml:space="preserve">                        Type: Integer</w:t>
      </w:r>
    </w:p>
    <w:p w14:paraId="18940D33" w14:textId="77777777" w:rsidR="001D6ADA" w:rsidRDefault="00000000">
      <w:pPr>
        <w:rPr>
          <w:color w:val="FF0000"/>
        </w:rPr>
      </w:pPr>
      <w:r>
        <w:rPr>
          <w:color w:val="FF0000"/>
        </w:rPr>
        <w:t xml:space="preserve">                        Options: 1≤</w:t>
      </w:r>
      <w:r>
        <w:rPr>
          <w:i/>
          <w:color w:val="FF0000"/>
        </w:rPr>
        <w:t>stage</w:t>
      </w:r>
      <w:r>
        <w:rPr>
          <w:color w:val="FF0000"/>
        </w:rPr>
        <w:t>≤</w:t>
      </w:r>
      <w:r>
        <w:rPr>
          <w:i/>
          <w:color w:val="FF0000"/>
        </w:rPr>
        <w:t>selection_groups</w:t>
      </w:r>
    </w:p>
    <w:p w14:paraId="02CB0BE9" w14:textId="77777777" w:rsidR="001D6ADA" w:rsidRDefault="00000000">
      <w:pPr>
        <w:rPr>
          <w:color w:val="FF0000"/>
        </w:rPr>
      </w:pPr>
      <w:r>
        <w:rPr>
          <w:color w:val="FF0000"/>
        </w:rPr>
        <w:t xml:space="preserve">                        Default: </w:t>
      </w:r>
      <w:r>
        <w:rPr>
          <w:i/>
          <w:color w:val="FF0000"/>
        </w:rPr>
        <w:t>stage</w:t>
      </w:r>
      <w:r>
        <w:rPr>
          <w:color w:val="FF0000"/>
        </w:rPr>
        <w:t xml:space="preserve"> must be specified</w:t>
      </w:r>
    </w:p>
    <w:p w14:paraId="4294ADD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5CDD8318" w14:textId="77777777" w:rsidR="001D6ADA" w:rsidRDefault="00000000">
      <w:pPr>
        <w:rPr>
          <w:color w:val="FF0000"/>
        </w:rPr>
      </w:pPr>
      <w:r>
        <w:t xml:space="preserve">  </w:t>
      </w:r>
      <w:r>
        <w:rPr>
          <w:i/>
          <w:color w:val="FF0000"/>
        </w:rPr>
        <w:t>firstChrom</w:t>
      </w:r>
      <w:r>
        <w:t xml:space="preserve">            Definition: </w:t>
      </w:r>
      <w:r>
        <w:rPr>
          <w:color w:val="FF0000"/>
        </w:rPr>
        <w:t>First chromosome used to construct IBD-</w:t>
      </w:r>
    </w:p>
    <w:p w14:paraId="38FB21D6" w14:textId="77777777" w:rsidR="001D6ADA" w:rsidRDefault="00000000">
      <w:r>
        <w:rPr>
          <w:color w:val="FF0000"/>
        </w:rPr>
        <w:t xml:space="preserve">                                    relationship matrices</w:t>
      </w:r>
    </w:p>
    <w:p w14:paraId="154DDAB9" w14:textId="77777777" w:rsidR="001D6ADA" w:rsidRDefault="00000000">
      <w:r>
        <w:t xml:space="preserve">                        Type: Integer</w:t>
      </w:r>
    </w:p>
    <w:p w14:paraId="66CCA5B9" w14:textId="77777777" w:rsidR="001D6ADA" w:rsidRDefault="00000000">
      <w:r>
        <w:t xml:space="preserve">                        Options: 1≤</w:t>
      </w:r>
      <w:r>
        <w:rPr>
          <w:i/>
        </w:rPr>
        <w:t>firstChrom</w:t>
      </w:r>
      <w:r>
        <w:t>≤</w:t>
      </w:r>
      <w:r>
        <w:rPr>
          <w:i/>
        </w:rPr>
        <w:t>nchrom</w:t>
      </w:r>
    </w:p>
    <w:p w14:paraId="53FEA517" w14:textId="77777777" w:rsidR="001D6ADA" w:rsidRDefault="00000000">
      <w:r>
        <w:t xml:space="preserve">                        Default: </w:t>
      </w:r>
      <w:r>
        <w:rPr>
          <w:i/>
        </w:rPr>
        <w:t>firstChrom</w:t>
      </w:r>
      <w:r>
        <w:t xml:space="preserve"> must be specified</w:t>
      </w:r>
    </w:p>
    <w:p w14:paraId="6B1038FF" w14:textId="77777777" w:rsidR="001D6ADA" w:rsidRDefault="001D6ADA">
      <w:pPr>
        <w:rPr>
          <w:highlight w:val="yellow"/>
        </w:rPr>
      </w:pPr>
    </w:p>
    <w:p w14:paraId="68678013" w14:textId="77777777" w:rsidR="001D6ADA" w:rsidRDefault="00000000">
      <w:pPr>
        <w:rPr>
          <w:color w:val="FF0000"/>
        </w:rPr>
      </w:pPr>
      <w:r>
        <w:t xml:space="preserve">  </w:t>
      </w:r>
      <w:r>
        <w:rPr>
          <w:i/>
          <w:color w:val="FF0000"/>
        </w:rPr>
        <w:t>lastChrom</w:t>
      </w:r>
      <w:r>
        <w:t xml:space="preserve">             Definition: </w:t>
      </w:r>
      <w:r>
        <w:rPr>
          <w:color w:val="FF0000"/>
        </w:rPr>
        <w:t xml:space="preserve">Last chromosome with loci used to construct </w:t>
      </w:r>
    </w:p>
    <w:p w14:paraId="65A95967" w14:textId="77777777" w:rsidR="001D6ADA" w:rsidRDefault="00000000">
      <w:r>
        <w:rPr>
          <w:color w:val="FF0000"/>
        </w:rPr>
        <w:t xml:space="preserve">                                    IBD-relationship matrices</w:t>
      </w:r>
    </w:p>
    <w:p w14:paraId="2CD7B1F7" w14:textId="77777777" w:rsidR="001D6ADA" w:rsidRDefault="00000000">
      <w:r>
        <w:t xml:space="preserve">                        Type: Integer</w:t>
      </w:r>
    </w:p>
    <w:p w14:paraId="69D319A2" w14:textId="77777777" w:rsidR="001D6ADA" w:rsidRDefault="00000000">
      <w:r>
        <w:t xml:space="preserve">                        Options: </w:t>
      </w:r>
      <w:r>
        <w:rPr>
          <w:i/>
        </w:rPr>
        <w:t>firstChrom</w:t>
      </w:r>
      <w:r>
        <w:t>≤</w:t>
      </w:r>
      <w:r>
        <w:rPr>
          <w:i/>
        </w:rPr>
        <w:t>lastChrom</w:t>
      </w:r>
      <w:r>
        <w:t>≤</w:t>
      </w:r>
      <w:r>
        <w:rPr>
          <w:i/>
        </w:rPr>
        <w:t>nchrom</w:t>
      </w:r>
    </w:p>
    <w:p w14:paraId="628B51F0" w14:textId="77777777" w:rsidR="001D6ADA" w:rsidRDefault="00000000">
      <w:r>
        <w:t xml:space="preserve">                        Default: </w:t>
      </w:r>
      <w:r>
        <w:rPr>
          <w:i/>
        </w:rPr>
        <w:t>lastChrom</w:t>
      </w:r>
      <w:r>
        <w:t xml:space="preserve"> must be specified</w:t>
      </w:r>
    </w:p>
    <w:p w14:paraId="15D34838" w14:textId="77777777" w:rsidR="001D6ADA" w:rsidRDefault="001D6ADA">
      <w:pPr>
        <w:rPr>
          <w:highlight w:val="yellow"/>
        </w:rPr>
      </w:pPr>
    </w:p>
    <w:p w14:paraId="658652A0" w14:textId="77777777" w:rsidR="001D6ADA" w:rsidRDefault="00000000">
      <w:pPr>
        <w:rPr>
          <w:color w:val="FF0000"/>
        </w:rPr>
      </w:pPr>
      <w:r>
        <w:rPr>
          <w:color w:val="FF0000"/>
        </w:rPr>
        <w:t xml:space="preserve">Loci on chromosomes </w:t>
      </w:r>
      <w:proofErr w:type="gramStart"/>
      <w:r>
        <w:rPr>
          <w:i/>
          <w:color w:val="FF0000"/>
        </w:rPr>
        <w:t>firstChrom</w:t>
      </w:r>
      <w:r>
        <w:rPr>
          <w:color w:val="FF0000"/>
        </w:rPr>
        <w:t>:</w:t>
      </w:r>
      <w:r>
        <w:rPr>
          <w:i/>
          <w:color w:val="FF0000"/>
        </w:rPr>
        <w:t>lastChrom</w:t>
      </w:r>
      <w:proofErr w:type="gramEnd"/>
      <w:r>
        <w:rPr>
          <w:color w:val="FF0000"/>
        </w:rPr>
        <w:t xml:space="preserve"> are used to construct matrices</w:t>
      </w:r>
    </w:p>
    <w:p w14:paraId="6D1CAC7F"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00128551"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w:t>
      </w:r>
      <w:r>
        <w:rPr>
          <w:i/>
          <w:color w:val="FF0000"/>
          <w:lang w:val="en-US"/>
        </w:rPr>
        <w:t>loci</w:t>
      </w:r>
      <w:r>
        <w:rPr>
          <w:color w:val="FF0000"/>
        </w:rPr>
        <w:t xml:space="preserve">                  Definition: Loci used as </w:t>
      </w:r>
      <w:r>
        <w:rPr>
          <w:rFonts w:eastAsiaTheme="minorHAnsi"/>
          <w:color w:val="FF0000"/>
          <w:lang w:val="en-US" w:eastAsia="en-US"/>
        </w:rPr>
        <w:t>genetic markers</w:t>
      </w:r>
    </w:p>
    <w:p w14:paraId="61912D98" w14:textId="77777777" w:rsidR="001D6ADA" w:rsidRDefault="00000000">
      <w:pPr>
        <w:rPr>
          <w:color w:val="FF0000"/>
        </w:rPr>
      </w:pPr>
      <w:r>
        <w:rPr>
          <w:color w:val="FF0000"/>
        </w:rPr>
        <w:t xml:space="preserve">                        Type: Character</w:t>
      </w:r>
    </w:p>
    <w:p w14:paraId="198F10C4" w14:textId="77777777" w:rsidR="001D6ADA" w:rsidRDefault="00000000">
      <w:pPr>
        <w:rPr>
          <w:color w:val="FF0000"/>
        </w:rPr>
      </w:pPr>
      <w:r>
        <w:rPr>
          <w:color w:val="FF0000"/>
        </w:rPr>
        <w:t xml:space="preserve">                        Options:</w:t>
      </w:r>
    </w:p>
    <w:p w14:paraId="2082E993" w14:textId="77777777" w:rsidR="001D6ADA" w:rsidRDefault="00000000">
      <w:pPr>
        <w:rPr>
          <w:rFonts w:eastAsiaTheme="minorHAnsi"/>
          <w:color w:val="FF0000"/>
          <w:lang w:val="en-US" w:eastAsia="en-US"/>
        </w:rPr>
      </w:pPr>
      <w:r>
        <w:rPr>
          <w:color w:val="FF0000"/>
        </w:rPr>
        <w:t xml:space="preserve">                           markers Markers</w:t>
      </w:r>
    </w:p>
    <w:p w14:paraId="594772FC" w14:textId="77777777" w:rsidR="001D6ADA" w:rsidRDefault="00000000">
      <w:pPr>
        <w:rPr>
          <w:color w:val="FF0000"/>
        </w:rPr>
      </w:pPr>
      <w:r>
        <w:rPr>
          <w:color w:val="FF0000"/>
        </w:rPr>
        <w:t xml:space="preserve">                               qtl QTL</w:t>
      </w:r>
    </w:p>
    <w:p w14:paraId="25130B6F" w14:textId="77777777" w:rsidR="001D6ADA" w:rsidRDefault="00000000">
      <w:pPr>
        <w:rPr>
          <w:color w:val="FF0000"/>
        </w:rPr>
      </w:pPr>
      <w:r>
        <w:rPr>
          <w:color w:val="FF0000"/>
        </w:rPr>
        <w:t xml:space="preserve">                               all QTL and markers</w:t>
      </w:r>
    </w:p>
    <w:p w14:paraId="66AA6BA7" w14:textId="77777777" w:rsidR="001D6ADA" w:rsidRDefault="00000000">
      <w:pPr>
        <w:rPr>
          <w:color w:val="FF0000"/>
        </w:rPr>
      </w:pPr>
      <w:r>
        <w:rPr>
          <w:color w:val="FF0000"/>
        </w:rPr>
        <w:t xml:space="preserve">                        Default: </w:t>
      </w:r>
      <w:r>
        <w:rPr>
          <w:i/>
          <w:color w:val="FF0000"/>
        </w:rPr>
        <w:t>loci</w:t>
      </w:r>
      <w:r>
        <w:rPr>
          <w:color w:val="FF0000"/>
        </w:rPr>
        <w:t xml:space="preserve"> must be specified</w:t>
      </w:r>
    </w:p>
    <w:p w14:paraId="32F0C6B4" w14:textId="77777777" w:rsidR="001D6ADA" w:rsidRDefault="001D6ADA">
      <w:pPr>
        <w:rPr>
          <w:color w:val="FF0000"/>
          <w:highlight w:val="yellow"/>
        </w:rPr>
      </w:pPr>
    </w:p>
    <w:p w14:paraId="5A03A37B" w14:textId="77777777" w:rsidR="001D6ADA" w:rsidRDefault="00000000">
      <w:pPr>
        <w:rPr>
          <w:color w:val="FF0000"/>
        </w:rPr>
      </w:pPr>
      <w:r>
        <w:rPr>
          <w:color w:val="FF0000"/>
        </w:rPr>
        <w:t xml:space="preserve">  **Additional information**</w:t>
      </w:r>
    </w:p>
    <w:p w14:paraId="58A39972" w14:textId="77777777" w:rsidR="001D6ADA" w:rsidRDefault="00000000">
      <w:pPr>
        <w:rPr>
          <w:color w:val="FF0000"/>
        </w:rPr>
      </w:pPr>
      <w:r>
        <w:rPr>
          <w:color w:val="FF0000"/>
        </w:rPr>
        <w:t xml:space="preserve">  1) Namelist &amp;</w:t>
      </w:r>
      <w:r>
        <w:rPr>
          <w:rStyle w:val="Strk"/>
          <w:b w:val="0"/>
          <w:color w:val="FF0000"/>
        </w:rPr>
        <w:t>IBDBLUPPARAMETERS</w:t>
      </w:r>
      <w:r>
        <w:rPr>
          <w:color w:val="FF0000"/>
        </w:rPr>
        <w:t xml:space="preserve"> is only read when there is a selection stage(s) </w:t>
      </w:r>
    </w:p>
    <w:p w14:paraId="17429C9C" w14:textId="77777777" w:rsidR="001D6ADA" w:rsidRDefault="00000000">
      <w:pPr>
        <w:rPr>
          <w:color w:val="FF0000"/>
        </w:rPr>
      </w:pPr>
      <w:r>
        <w:rPr>
          <w:color w:val="FF0000"/>
        </w:rPr>
        <w:t xml:space="preserve">     using ibd-breeding value as the selection criterion.</w:t>
      </w:r>
    </w:p>
    <w:p w14:paraId="717EB940" w14:textId="77777777" w:rsidR="001D6ADA" w:rsidRDefault="001D6ADA">
      <w:pPr>
        <w:rPr>
          <w:color w:val="FF0000"/>
          <w:highlight w:val="yellow"/>
        </w:rPr>
      </w:pPr>
    </w:p>
    <w:p w14:paraId="2595CF60" w14:textId="77777777" w:rsidR="001D6ADA" w:rsidRDefault="00000000">
      <w:pPr>
        <w:rPr>
          <w:color w:val="FF0000"/>
          <w:highlight w:val="yellow"/>
        </w:rPr>
      </w:pPr>
      <w:r>
        <w:rPr>
          <w:i/>
          <w:color w:val="FF0000"/>
          <w:highlight w:val="yellow"/>
        </w:rPr>
        <w:t>geneticModel</w:t>
      </w:r>
      <w:r>
        <w:rPr>
          <w:color w:val="FF0000"/>
          <w:highlight w:val="yellow"/>
        </w:rPr>
        <w:t xml:space="preserve"> must be ‘genomic’. </w:t>
      </w:r>
      <w:r>
        <w:rPr>
          <w:strike/>
          <w:color w:val="FF0000"/>
          <w:highlight w:val="yellow"/>
        </w:rPr>
        <w:t xml:space="preserve">Should we allow ‘ibdblup’ with </w:t>
      </w:r>
      <w:r>
        <w:rPr>
          <w:i/>
          <w:strike/>
          <w:color w:val="FF0000"/>
          <w:highlight w:val="yellow"/>
        </w:rPr>
        <w:t>geneticModel</w:t>
      </w:r>
      <w:r>
        <w:rPr>
          <w:strike/>
          <w:color w:val="FF0000"/>
          <w:highlight w:val="yellow"/>
        </w:rPr>
        <w:t xml:space="preserve"> ‘qtl’?</w:t>
      </w:r>
    </w:p>
    <w:p w14:paraId="7F416AEA" w14:textId="77777777" w:rsidR="001D6ADA" w:rsidRDefault="001D6ADA">
      <w:pPr>
        <w:rPr>
          <w:color w:val="FF0000"/>
          <w:highlight w:val="yellow"/>
        </w:rPr>
      </w:pPr>
    </w:p>
    <w:p w14:paraId="0BAF996F" w14:textId="77777777" w:rsidR="001D6ADA" w:rsidRDefault="00000000">
      <w:pPr>
        <w:rPr>
          <w:color w:val="FF0000"/>
          <w:highlight w:val="yellow"/>
        </w:rPr>
      </w:pPr>
      <w:r>
        <w:rPr>
          <w:color w:val="FF0000"/>
          <w:highlight w:val="yellow"/>
        </w:rPr>
        <w:t>‘ibdblup’ does not rely on genotypings. Animals do not need to be genotyped to be part of ibd-relationship matrix.</w:t>
      </w:r>
    </w:p>
    <w:p w14:paraId="6A9DE5B4" w14:textId="77777777" w:rsidR="001D6ADA" w:rsidRDefault="001D6ADA">
      <w:pPr>
        <w:rPr>
          <w:color w:val="FF0000"/>
          <w:highlight w:val="yellow"/>
        </w:rPr>
      </w:pPr>
    </w:p>
    <w:p w14:paraId="468214F0" w14:textId="77777777" w:rsidR="001D6ADA" w:rsidRDefault="00000000">
      <w:pPr>
        <w:rPr>
          <w:color w:val="FF0000"/>
        </w:rPr>
      </w:pPr>
      <w:r>
        <w:rPr>
          <w:color w:val="FF0000"/>
        </w:rPr>
        <w:t xml:space="preserve">  2) The character variable, </w:t>
      </w:r>
      <w:r>
        <w:rPr>
          <w:i/>
          <w:color w:val="FF0000"/>
        </w:rPr>
        <w:t>loci</w:t>
      </w:r>
      <w:r>
        <w:rPr>
          <w:color w:val="FF0000"/>
        </w:rPr>
        <w:t xml:space="preserve">, </w:t>
      </w:r>
      <w:r>
        <w:rPr>
          <w:color w:val="FF0000"/>
          <w:lang w:val="en-US"/>
        </w:rPr>
        <w:t>must be provided in inverted commas (</w:t>
      </w:r>
      <w:r>
        <w:rPr>
          <w:color w:val="FF0000"/>
        </w:rPr>
        <w:t>‘’</w:t>
      </w:r>
      <w:r>
        <w:rPr>
          <w:color w:val="FF0000"/>
          <w:lang w:val="en-US"/>
        </w:rPr>
        <w:t>).</w:t>
      </w:r>
    </w:p>
    <w:p w14:paraId="076A2045" w14:textId="77777777" w:rsidR="001D6ADA" w:rsidRDefault="001D6ADA">
      <w:pPr>
        <w:rPr>
          <w:color w:val="FF0000"/>
        </w:rPr>
      </w:pPr>
    </w:p>
    <w:p w14:paraId="0D64ABD2" w14:textId="77777777" w:rsidR="001D6ADA" w:rsidRDefault="00000000">
      <w:pPr>
        <w:rPr>
          <w:color w:val="FF0000"/>
        </w:rPr>
      </w:pPr>
      <w:r>
        <w:rPr>
          <w:color w:val="FF0000"/>
        </w:rPr>
        <w:t xml:space="preserve">  3) Selection stages using ibd-breeding value as selection criterion are stages of</w:t>
      </w:r>
    </w:p>
    <w:p w14:paraId="6A2045F8" w14:textId="77777777" w:rsidR="001D6ADA" w:rsidRDefault="00000000">
      <w:pPr>
        <w:rPr>
          <w:color w:val="FF0000"/>
        </w:rPr>
      </w:pPr>
      <w:r>
        <w:rPr>
          <w:color w:val="FF0000"/>
        </w:rPr>
        <w:t xml:space="preserve">     namelist &amp;SELECTION, variable </w:t>
      </w:r>
      <w:r>
        <w:rPr>
          <w:i/>
          <w:color w:val="FF0000"/>
        </w:rPr>
        <w:t>selection_groups</w:t>
      </w:r>
      <w:r>
        <w:rPr>
          <w:color w:val="FF0000"/>
        </w:rPr>
        <w:t xml:space="preserve"> with (i) </w:t>
      </w:r>
      <w:r>
        <w:rPr>
          <w:i/>
          <w:color w:val="FF0000"/>
        </w:rPr>
        <w:t>sex_code</w:t>
      </w:r>
      <w:r>
        <w:rPr>
          <w:color w:val="FF0000"/>
        </w:rPr>
        <w:t xml:space="preserve"> 0:6, </w:t>
      </w:r>
    </w:p>
    <w:p w14:paraId="73291B26" w14:textId="77777777" w:rsidR="001D6ADA" w:rsidRDefault="00000000">
      <w:pPr>
        <w:rPr>
          <w:color w:val="FF0000"/>
        </w:rPr>
      </w:pPr>
      <w:r>
        <w:rPr>
          <w:color w:val="FF0000"/>
        </w:rPr>
        <w:t xml:space="preserve">     </w:t>
      </w:r>
      <w:r>
        <w:rPr>
          <w:i/>
          <w:color w:val="FF0000"/>
        </w:rPr>
        <w:t>selection_criterion</w:t>
      </w:r>
      <w:r>
        <w:rPr>
          <w:color w:val="FF0000"/>
        </w:rPr>
        <w:t xml:space="preserve"> ‘ibdblup’, and </w:t>
      </w:r>
      <w:r>
        <w:rPr>
          <w:i/>
          <w:color w:val="FF0000"/>
        </w:rPr>
        <w:t>RunBlup</w:t>
      </w:r>
      <w:r>
        <w:rPr>
          <w:color w:val="FF0000"/>
        </w:rPr>
        <w:t xml:space="preserve"> 1, and (ii) </w:t>
      </w:r>
      <w:r>
        <w:rPr>
          <w:i/>
          <w:color w:val="FF0000"/>
        </w:rPr>
        <w:t>sex_code</w:t>
      </w:r>
      <w:r>
        <w:rPr>
          <w:color w:val="FF0000"/>
        </w:rPr>
        <w:t xml:space="preserve"> 7, </w:t>
      </w:r>
      <w:r>
        <w:rPr>
          <w:i/>
          <w:color w:val="FF0000"/>
        </w:rPr>
        <w:t>MaleSelCrit</w:t>
      </w:r>
    </w:p>
    <w:p w14:paraId="0B037BC4" w14:textId="77777777" w:rsidR="001D6ADA" w:rsidRDefault="00000000">
      <w:pPr>
        <w:rPr>
          <w:color w:val="FF0000"/>
        </w:rPr>
      </w:pPr>
      <w:r>
        <w:rPr>
          <w:i/>
          <w:color w:val="FF0000"/>
        </w:rPr>
        <w:t xml:space="preserve">     </w:t>
      </w:r>
      <w:r>
        <w:rPr>
          <w:color w:val="FF0000"/>
          <w:lang w:val="en-US"/>
        </w:rPr>
        <w:t xml:space="preserve">or </w:t>
      </w:r>
      <w:r>
        <w:rPr>
          <w:i/>
          <w:color w:val="FF0000"/>
        </w:rPr>
        <w:t>FemaleSelCrit</w:t>
      </w:r>
      <w:r>
        <w:rPr>
          <w:color w:val="FF0000"/>
          <w:lang w:val="en-US"/>
        </w:rPr>
        <w:t xml:space="preserve"> </w:t>
      </w:r>
      <w:r>
        <w:rPr>
          <w:color w:val="FF0000"/>
        </w:rPr>
        <w:t xml:space="preserve">‘ibdblup’, and </w:t>
      </w:r>
      <w:r>
        <w:rPr>
          <w:i/>
          <w:color w:val="FF0000"/>
        </w:rPr>
        <w:t>MaleRunBlup</w:t>
      </w:r>
      <w:r>
        <w:rPr>
          <w:color w:val="FF0000"/>
        </w:rPr>
        <w:t xml:space="preserve"> and/or </w:t>
      </w:r>
      <w:r>
        <w:rPr>
          <w:i/>
          <w:color w:val="FF0000"/>
        </w:rPr>
        <w:t>FemaleRunBlup</w:t>
      </w:r>
      <w:r>
        <w:rPr>
          <w:color w:val="FF0000"/>
        </w:rPr>
        <w:t xml:space="preserve"> 1 in </w:t>
      </w:r>
    </w:p>
    <w:p w14:paraId="1FAFC487" w14:textId="77777777" w:rsidR="001D6ADA" w:rsidRDefault="00000000">
      <w:pPr>
        <w:rPr>
          <w:color w:val="FF0000"/>
        </w:rPr>
      </w:pPr>
      <w:r>
        <w:rPr>
          <w:color w:val="FF0000"/>
        </w:rPr>
        <w:t xml:space="preserve">     corresponding EVA-selection stage of namelist &amp;EVA, variable</w:t>
      </w:r>
      <w:r>
        <w:rPr>
          <w:i/>
          <w:color w:val="FF0000"/>
        </w:rPr>
        <w:t xml:space="preserve"> </w:t>
      </w:r>
      <w:r>
        <w:rPr>
          <w:color w:val="FF0000"/>
        </w:rPr>
        <w:t>EvaSelection.</w:t>
      </w:r>
    </w:p>
    <w:p w14:paraId="35133CF8" w14:textId="77777777" w:rsidR="001D6ADA" w:rsidRDefault="001D6ADA">
      <w:pPr>
        <w:rPr>
          <w:color w:val="FF0000"/>
        </w:rPr>
      </w:pPr>
    </w:p>
    <w:p w14:paraId="3E16CC56" w14:textId="77777777" w:rsidR="001D6ADA" w:rsidRDefault="00000000">
      <w:pPr>
        <w:rPr>
          <w:color w:val="FF0000"/>
        </w:rPr>
      </w:pPr>
      <w:r>
        <w:rPr>
          <w:color w:val="FF0000"/>
        </w:rPr>
        <w:t xml:space="preserve">  x) Stages can be provided in any order; all stages           must be provided</w:t>
      </w:r>
    </w:p>
    <w:p w14:paraId="0BA9DBB5" w14:textId="77777777" w:rsidR="001D6ADA" w:rsidRDefault="001D6ADA">
      <w:pPr>
        <w:rPr>
          <w:color w:val="FF0000"/>
        </w:rPr>
      </w:pPr>
    </w:p>
    <w:p w14:paraId="0E5E67C7" w14:textId="77777777" w:rsidR="001D6ADA" w:rsidRDefault="00000000">
      <w:pPr>
        <w:rPr>
          <w:color w:val="FF0000"/>
        </w:rPr>
      </w:pPr>
      <w:r>
        <w:rPr>
          <w:color w:val="FF0000"/>
        </w:rPr>
        <w:t xml:space="preserve">  x) Selection stages using ibd-breeding value as selection criterion must be </w:t>
      </w:r>
    </w:p>
    <w:p w14:paraId="56BFF989" w14:textId="77777777" w:rsidR="001D6ADA" w:rsidRDefault="00000000">
      <w:pPr>
        <w:rPr>
          <w:color w:val="FF0000"/>
          <w:lang w:val="en-US"/>
        </w:rPr>
      </w:pPr>
      <w:r>
        <w:rPr>
          <w:color w:val="FF0000"/>
        </w:rPr>
        <w:t xml:space="preserve">     represented once in variable </w:t>
      </w:r>
      <w:r>
        <w:rPr>
          <w:i/>
          <w:color w:val="FF0000"/>
          <w:lang w:val="en-US"/>
        </w:rPr>
        <w:t>economicValueEbv</w:t>
      </w:r>
      <w:r>
        <w:rPr>
          <w:color w:val="FF0000"/>
          <w:lang w:val="en-US"/>
        </w:rPr>
        <w:t>.</w:t>
      </w:r>
    </w:p>
    <w:p w14:paraId="1DD4D81C" w14:textId="77777777" w:rsidR="001D6ADA" w:rsidRDefault="00000000">
      <w:pPr>
        <w:pStyle w:val="Overskrift2"/>
        <w:rPr>
          <w:rStyle w:val="Strk"/>
          <w:color w:val="FF0000"/>
        </w:rPr>
      </w:pPr>
      <w:bookmarkStart w:id="101" w:name="_Toc109904142"/>
      <w:r>
        <w:rPr>
          <w:rStyle w:val="Strk"/>
          <w:color w:val="FF0000"/>
        </w:rPr>
        <w:t>&amp;IBSBLUPPARAMETERS</w:t>
      </w:r>
      <w:bookmarkEnd w:id="101"/>
    </w:p>
    <w:p w14:paraId="09736DC3" w14:textId="77777777" w:rsidR="001D6ADA" w:rsidRDefault="00000000">
      <w:pPr>
        <w:pStyle w:val="Almindeligtekst"/>
        <w:rPr>
          <w:color w:val="FF0000"/>
        </w:rPr>
      </w:pPr>
      <w:r>
        <w:rPr>
          <w:color w:val="FF0000"/>
        </w:rPr>
        <w:t xml:space="preserve">  parameters=</w:t>
      </w:r>
      <w:proofErr w:type="gramStart"/>
      <w:r>
        <w:rPr>
          <w:i/>
          <w:color w:val="FF0000"/>
          <w:lang w:val="en-US"/>
        </w:rPr>
        <w:t>stage</w:t>
      </w:r>
      <w:r>
        <w:rPr>
          <w:i/>
          <w:color w:val="FF0000"/>
        </w:rPr>
        <w:t xml:space="preserve">  firstChrom</w:t>
      </w:r>
      <w:proofErr w:type="gramEnd"/>
      <w:r>
        <w:rPr>
          <w:i/>
          <w:color w:val="FF0000"/>
        </w:rPr>
        <w:t xml:space="preserve">  lastChrom  loci  </w:t>
      </w:r>
      <w:r>
        <w:rPr>
          <w:color w:val="FF0000"/>
        </w:rPr>
        <w:t>/</w:t>
      </w:r>
    </w:p>
    <w:p w14:paraId="2C467F2C" w14:textId="77777777" w:rsidR="001D6ADA" w:rsidRDefault="001D6ADA">
      <w:pPr>
        <w:rPr>
          <w:color w:val="FF0000"/>
          <w:highlight w:val="yellow"/>
        </w:rPr>
      </w:pPr>
    </w:p>
    <w:p w14:paraId="278990B4" w14:textId="77777777" w:rsidR="001D6ADA" w:rsidRDefault="00000000">
      <w:pPr>
        <w:rPr>
          <w:color w:val="FF0000"/>
        </w:rPr>
      </w:pPr>
      <w:r>
        <w:rPr>
          <w:color w:val="FF0000"/>
        </w:rPr>
        <w:t xml:space="preserve">  NB! Number of lines in parameters must equal the number of selection stages using </w:t>
      </w:r>
    </w:p>
    <w:p w14:paraId="63811B6F" w14:textId="77777777" w:rsidR="001D6ADA" w:rsidRDefault="00000000">
      <w:pPr>
        <w:rPr>
          <w:color w:val="FF0000"/>
        </w:rPr>
      </w:pPr>
      <w:r>
        <w:rPr>
          <w:color w:val="FF0000"/>
        </w:rPr>
        <w:lastRenderedPageBreak/>
        <w:t xml:space="preserve">      IBS-breeding value as selection criterion</w:t>
      </w:r>
    </w:p>
    <w:p w14:paraId="6B066D8E" w14:textId="77777777" w:rsidR="001D6ADA" w:rsidRDefault="001D6ADA">
      <w:pPr>
        <w:ind w:left="284"/>
        <w:rPr>
          <w:color w:val="FF0000"/>
        </w:rPr>
      </w:pPr>
    </w:p>
    <w:p w14:paraId="70A5C091" w14:textId="77777777" w:rsidR="001D6ADA" w:rsidRDefault="00000000">
      <w:pPr>
        <w:rPr>
          <w:color w:val="FF0000"/>
        </w:rPr>
      </w:pPr>
      <w:r>
        <w:rPr>
          <w:color w:val="FF0000"/>
        </w:rPr>
        <w:t xml:space="preserve">  **Task**</w:t>
      </w:r>
    </w:p>
    <w:p w14:paraId="21D96EBE" w14:textId="77777777" w:rsidR="001D6ADA" w:rsidRDefault="00000000">
      <w:pPr>
        <w:rPr>
          <w:color w:val="FF0000"/>
        </w:rPr>
      </w:pPr>
      <w:r>
        <w:rPr>
          <w:color w:val="FF0000"/>
        </w:rPr>
        <w:t xml:space="preserve">  Input to generate IBS-relationship matrices for IDB-BLUP.</w:t>
      </w:r>
    </w:p>
    <w:p w14:paraId="2D7A3070" w14:textId="77777777" w:rsidR="001D6ADA" w:rsidRDefault="001D6ADA">
      <w:pPr>
        <w:ind w:left="284"/>
        <w:rPr>
          <w:color w:val="FF0000"/>
          <w:highlight w:val="yellow"/>
        </w:rPr>
      </w:pPr>
    </w:p>
    <w:p w14:paraId="43A1021E" w14:textId="77777777" w:rsidR="001D6ADA" w:rsidRDefault="00000000">
      <w:pPr>
        <w:rPr>
          <w:color w:val="FF0000"/>
        </w:rPr>
      </w:pPr>
      <w:r>
        <w:rPr>
          <w:color w:val="FF0000"/>
        </w:rPr>
        <w:t xml:space="preserve">  **Properties of names**</w:t>
      </w:r>
    </w:p>
    <w:p w14:paraId="12DB130A" w14:textId="77777777" w:rsidR="001D6ADA" w:rsidRDefault="00000000">
      <w:pPr>
        <w:rPr>
          <w:color w:val="FF0000"/>
        </w:rPr>
      </w:pPr>
      <w:r>
        <w:rPr>
          <w:color w:val="FF0000"/>
        </w:rPr>
        <w:t xml:space="preserve">  </w:t>
      </w:r>
      <w:r>
        <w:rPr>
          <w:i/>
          <w:color w:val="FF0000"/>
          <w:lang w:val="en-US"/>
        </w:rPr>
        <w:t>stage</w:t>
      </w:r>
      <w:r>
        <w:rPr>
          <w:color w:val="FF0000"/>
        </w:rPr>
        <w:t xml:space="preserve">                 Definition: Stage of selection. Must correspond with a </w:t>
      </w:r>
    </w:p>
    <w:p w14:paraId="79762DD0" w14:textId="77777777" w:rsidR="001D6ADA" w:rsidRDefault="00000000">
      <w:pPr>
        <w:rPr>
          <w:color w:val="FF0000"/>
        </w:rPr>
      </w:pPr>
      <w:r>
        <w:rPr>
          <w:color w:val="FF0000"/>
        </w:rPr>
        <w:t xml:space="preserve">                                    selection stage that uses (i) </w:t>
      </w:r>
      <w:r>
        <w:rPr>
          <w:i/>
          <w:color w:val="FF0000"/>
        </w:rPr>
        <w:t>selection_criterion</w:t>
      </w:r>
      <w:r>
        <w:rPr>
          <w:color w:val="FF0000"/>
        </w:rPr>
        <w:t xml:space="preserve"> </w:t>
      </w:r>
    </w:p>
    <w:p w14:paraId="45C873D5" w14:textId="77777777" w:rsidR="001D6ADA" w:rsidRDefault="00000000">
      <w:pPr>
        <w:rPr>
          <w:color w:val="FF0000"/>
        </w:rPr>
      </w:pPr>
      <w:r>
        <w:rPr>
          <w:color w:val="FF0000"/>
        </w:rPr>
        <w:t xml:space="preserve">                                    ‘ibsblup’, and </w:t>
      </w:r>
      <w:r>
        <w:rPr>
          <w:i/>
          <w:color w:val="FF0000"/>
        </w:rPr>
        <w:t>RunBlup</w:t>
      </w:r>
      <w:r>
        <w:rPr>
          <w:color w:val="FF0000"/>
        </w:rPr>
        <w:t xml:space="preserve"> 1 in namelist </w:t>
      </w:r>
    </w:p>
    <w:p w14:paraId="3610822E" w14:textId="77777777" w:rsidR="001D6ADA" w:rsidRDefault="00000000">
      <w:pPr>
        <w:rPr>
          <w:color w:val="FF0000"/>
        </w:rPr>
      </w:pPr>
      <w:r>
        <w:rPr>
          <w:color w:val="FF0000"/>
        </w:rPr>
        <w:t xml:space="preserve">                                    &amp;SELECTION, variable </w:t>
      </w:r>
      <w:r>
        <w:rPr>
          <w:i/>
          <w:color w:val="FF0000"/>
        </w:rPr>
        <w:t>selection_scheme</w:t>
      </w:r>
      <w:r>
        <w:rPr>
          <w:color w:val="FF0000"/>
        </w:rPr>
        <w:t xml:space="preserve">, or (ii) </w:t>
      </w:r>
    </w:p>
    <w:p w14:paraId="325EE359" w14:textId="77777777" w:rsidR="001D6ADA" w:rsidRDefault="00000000">
      <w:pPr>
        <w:rPr>
          <w:color w:val="FF0000"/>
        </w:rPr>
      </w:pPr>
      <w:r>
        <w:rPr>
          <w:color w:val="FF0000"/>
        </w:rPr>
        <w:t xml:space="preserve">                                    </w:t>
      </w:r>
      <w:r>
        <w:rPr>
          <w:i/>
          <w:color w:val="FF0000"/>
        </w:rPr>
        <w:t>MaleSelCrit</w:t>
      </w:r>
      <w:r>
        <w:rPr>
          <w:color w:val="FF0000"/>
        </w:rPr>
        <w:t xml:space="preserve"> and/or </w:t>
      </w:r>
      <w:r>
        <w:rPr>
          <w:i/>
          <w:color w:val="FF0000"/>
        </w:rPr>
        <w:t>FemaleSelCrit</w:t>
      </w:r>
      <w:r>
        <w:rPr>
          <w:color w:val="FF0000"/>
        </w:rPr>
        <w:t xml:space="preserve"> ‘ibsblup’ and </w:t>
      </w:r>
    </w:p>
    <w:p w14:paraId="7D448F7E" w14:textId="77777777" w:rsidR="001D6ADA" w:rsidRDefault="00000000">
      <w:pPr>
        <w:rPr>
          <w:color w:val="FF0000"/>
        </w:rPr>
      </w:pPr>
      <w:r>
        <w:rPr>
          <w:color w:val="FF0000"/>
        </w:rPr>
        <w:t xml:space="preserve">                                    </w:t>
      </w:r>
      <w:r>
        <w:rPr>
          <w:i/>
          <w:color w:val="FF0000"/>
        </w:rPr>
        <w:t>MaleRunBlup</w:t>
      </w:r>
      <w:r>
        <w:rPr>
          <w:color w:val="FF0000"/>
        </w:rPr>
        <w:t xml:space="preserve"> and/or </w:t>
      </w:r>
      <w:r>
        <w:rPr>
          <w:i/>
          <w:color w:val="FF0000"/>
        </w:rPr>
        <w:t>FemaleRunBlup</w:t>
      </w:r>
      <w:r>
        <w:rPr>
          <w:color w:val="FF0000"/>
        </w:rPr>
        <w:t xml:space="preserve"> 1 in namelist </w:t>
      </w:r>
    </w:p>
    <w:p w14:paraId="4A41BD86" w14:textId="77777777" w:rsidR="001D6ADA" w:rsidRDefault="00000000">
      <w:pPr>
        <w:rPr>
          <w:color w:val="FF0000"/>
        </w:rPr>
      </w:pPr>
      <w:r>
        <w:rPr>
          <w:color w:val="FF0000"/>
        </w:rPr>
        <w:t xml:space="preserve">                                    &amp;EVA, variable EvaSelection.</w:t>
      </w:r>
    </w:p>
    <w:p w14:paraId="5710951F" w14:textId="77777777" w:rsidR="001D6ADA" w:rsidRDefault="00000000">
      <w:pPr>
        <w:rPr>
          <w:color w:val="FF0000"/>
        </w:rPr>
      </w:pPr>
      <w:r>
        <w:rPr>
          <w:color w:val="FF0000"/>
        </w:rPr>
        <w:t xml:space="preserve">                        Type: Integer</w:t>
      </w:r>
    </w:p>
    <w:p w14:paraId="32359F21" w14:textId="77777777" w:rsidR="001D6ADA" w:rsidRDefault="00000000">
      <w:pPr>
        <w:rPr>
          <w:color w:val="FF0000"/>
        </w:rPr>
      </w:pPr>
      <w:r>
        <w:rPr>
          <w:color w:val="FF0000"/>
        </w:rPr>
        <w:t xml:space="preserve">                        Options: 1≤</w:t>
      </w:r>
      <w:r>
        <w:rPr>
          <w:i/>
          <w:color w:val="FF0000"/>
        </w:rPr>
        <w:t>stage</w:t>
      </w:r>
      <w:r>
        <w:rPr>
          <w:color w:val="FF0000"/>
        </w:rPr>
        <w:t>≤</w:t>
      </w:r>
      <w:r>
        <w:rPr>
          <w:i/>
          <w:color w:val="FF0000"/>
        </w:rPr>
        <w:t>selection_groups</w:t>
      </w:r>
    </w:p>
    <w:p w14:paraId="4E2678CC" w14:textId="77777777" w:rsidR="001D6ADA" w:rsidRDefault="00000000">
      <w:pPr>
        <w:rPr>
          <w:color w:val="FF0000"/>
        </w:rPr>
      </w:pPr>
      <w:r>
        <w:rPr>
          <w:color w:val="FF0000"/>
        </w:rPr>
        <w:t xml:space="preserve">                        Default: </w:t>
      </w:r>
      <w:r>
        <w:rPr>
          <w:i/>
          <w:color w:val="FF0000"/>
        </w:rPr>
        <w:t>stage</w:t>
      </w:r>
      <w:r>
        <w:rPr>
          <w:color w:val="FF0000"/>
        </w:rPr>
        <w:t xml:space="preserve"> must be specified</w:t>
      </w:r>
    </w:p>
    <w:p w14:paraId="34F512B6"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38DB9979" w14:textId="77777777" w:rsidR="001D6ADA" w:rsidRDefault="00000000">
      <w:pPr>
        <w:rPr>
          <w:color w:val="FF0000"/>
        </w:rPr>
      </w:pPr>
      <w:r>
        <w:t xml:space="preserve">  </w:t>
      </w:r>
      <w:r>
        <w:rPr>
          <w:i/>
          <w:color w:val="FF0000"/>
        </w:rPr>
        <w:t>firstChrom</w:t>
      </w:r>
      <w:r>
        <w:t xml:space="preserve">            Definition: </w:t>
      </w:r>
      <w:r>
        <w:rPr>
          <w:color w:val="FF0000"/>
        </w:rPr>
        <w:t>First chromosome used to construct IBS-</w:t>
      </w:r>
    </w:p>
    <w:p w14:paraId="5B9B8A20" w14:textId="77777777" w:rsidR="001D6ADA" w:rsidRDefault="00000000">
      <w:r>
        <w:rPr>
          <w:color w:val="FF0000"/>
        </w:rPr>
        <w:t xml:space="preserve">                                    relationship matrices</w:t>
      </w:r>
    </w:p>
    <w:p w14:paraId="790EDF4A" w14:textId="77777777" w:rsidR="001D6ADA" w:rsidRDefault="00000000">
      <w:r>
        <w:t xml:space="preserve">                        Type: Integer</w:t>
      </w:r>
    </w:p>
    <w:p w14:paraId="4A9908C7" w14:textId="77777777" w:rsidR="001D6ADA" w:rsidRDefault="00000000">
      <w:r>
        <w:t xml:space="preserve">                        Options: 1≤</w:t>
      </w:r>
      <w:r>
        <w:rPr>
          <w:i/>
        </w:rPr>
        <w:t>firstChrom</w:t>
      </w:r>
      <w:r>
        <w:t>≤</w:t>
      </w:r>
      <w:r>
        <w:rPr>
          <w:i/>
        </w:rPr>
        <w:t>nchrom</w:t>
      </w:r>
    </w:p>
    <w:p w14:paraId="6BF28D89" w14:textId="77777777" w:rsidR="001D6ADA" w:rsidRDefault="00000000">
      <w:r>
        <w:t xml:space="preserve">                        Default: </w:t>
      </w:r>
      <w:r>
        <w:rPr>
          <w:i/>
        </w:rPr>
        <w:t>firstChrom</w:t>
      </w:r>
      <w:r>
        <w:t xml:space="preserve"> must be specified</w:t>
      </w:r>
    </w:p>
    <w:p w14:paraId="532CB967" w14:textId="77777777" w:rsidR="001D6ADA" w:rsidRDefault="001D6ADA">
      <w:pPr>
        <w:rPr>
          <w:highlight w:val="yellow"/>
        </w:rPr>
      </w:pPr>
    </w:p>
    <w:p w14:paraId="75D18F56" w14:textId="77777777" w:rsidR="001D6ADA" w:rsidRDefault="00000000">
      <w:pPr>
        <w:rPr>
          <w:color w:val="FF0000"/>
        </w:rPr>
      </w:pPr>
      <w:r>
        <w:t xml:space="preserve">  </w:t>
      </w:r>
      <w:r>
        <w:rPr>
          <w:i/>
          <w:color w:val="FF0000"/>
        </w:rPr>
        <w:t>lastChrom</w:t>
      </w:r>
      <w:r>
        <w:t xml:space="preserve">             Definition: </w:t>
      </w:r>
      <w:r>
        <w:rPr>
          <w:color w:val="FF0000"/>
        </w:rPr>
        <w:t xml:space="preserve">Last chromosome with loci used to construct </w:t>
      </w:r>
    </w:p>
    <w:p w14:paraId="0374DE2B" w14:textId="77777777" w:rsidR="001D6ADA" w:rsidRDefault="00000000">
      <w:r>
        <w:rPr>
          <w:color w:val="FF0000"/>
        </w:rPr>
        <w:t xml:space="preserve">                                    IBS-relationship matrices</w:t>
      </w:r>
    </w:p>
    <w:p w14:paraId="357BB7EB" w14:textId="77777777" w:rsidR="001D6ADA" w:rsidRDefault="00000000">
      <w:r>
        <w:t xml:space="preserve">                        Type: Integer</w:t>
      </w:r>
    </w:p>
    <w:p w14:paraId="664B70DC" w14:textId="77777777" w:rsidR="001D6ADA" w:rsidRDefault="00000000">
      <w:r>
        <w:t xml:space="preserve">                        Options: </w:t>
      </w:r>
      <w:r>
        <w:rPr>
          <w:i/>
        </w:rPr>
        <w:t>firstChrom</w:t>
      </w:r>
      <w:r>
        <w:t>≤</w:t>
      </w:r>
      <w:r>
        <w:rPr>
          <w:i/>
        </w:rPr>
        <w:t>lastChrom</w:t>
      </w:r>
      <w:r>
        <w:t>≤</w:t>
      </w:r>
      <w:r>
        <w:rPr>
          <w:i/>
        </w:rPr>
        <w:t>nchrom</w:t>
      </w:r>
    </w:p>
    <w:p w14:paraId="7735947D" w14:textId="77777777" w:rsidR="001D6ADA" w:rsidRDefault="00000000">
      <w:r>
        <w:t xml:space="preserve">                        Default: </w:t>
      </w:r>
      <w:r>
        <w:rPr>
          <w:i/>
        </w:rPr>
        <w:t>lastChrom</w:t>
      </w:r>
      <w:r>
        <w:t xml:space="preserve"> must be specified</w:t>
      </w:r>
    </w:p>
    <w:p w14:paraId="5D8E872E" w14:textId="77777777" w:rsidR="001D6ADA" w:rsidRDefault="001D6ADA">
      <w:pPr>
        <w:rPr>
          <w:highlight w:val="yellow"/>
        </w:rPr>
      </w:pPr>
    </w:p>
    <w:p w14:paraId="3FE4CEA5" w14:textId="77777777" w:rsidR="001D6ADA" w:rsidRDefault="00000000">
      <w:pPr>
        <w:rPr>
          <w:color w:val="FF0000"/>
        </w:rPr>
      </w:pPr>
      <w:r>
        <w:rPr>
          <w:color w:val="FF0000"/>
        </w:rPr>
        <w:t xml:space="preserve">Loci on chromosomes </w:t>
      </w:r>
      <w:proofErr w:type="gramStart"/>
      <w:r>
        <w:rPr>
          <w:i/>
          <w:color w:val="FF0000"/>
        </w:rPr>
        <w:t>firstChrom</w:t>
      </w:r>
      <w:r>
        <w:rPr>
          <w:color w:val="FF0000"/>
        </w:rPr>
        <w:t>:</w:t>
      </w:r>
      <w:r>
        <w:rPr>
          <w:i/>
          <w:color w:val="FF0000"/>
        </w:rPr>
        <w:t>lastChrom</w:t>
      </w:r>
      <w:proofErr w:type="gramEnd"/>
      <w:r>
        <w:rPr>
          <w:color w:val="FF0000"/>
        </w:rPr>
        <w:t xml:space="preserve"> are used to construct matrices</w:t>
      </w:r>
    </w:p>
    <w:p w14:paraId="47D86F1A"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552B0625"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w:t>
      </w:r>
      <w:r>
        <w:rPr>
          <w:i/>
          <w:color w:val="FF0000"/>
          <w:lang w:val="en-US"/>
        </w:rPr>
        <w:t>loci</w:t>
      </w:r>
      <w:r>
        <w:rPr>
          <w:color w:val="FF0000"/>
        </w:rPr>
        <w:t xml:space="preserve">                  Definition: Loci used as </w:t>
      </w:r>
      <w:r>
        <w:rPr>
          <w:rFonts w:eastAsiaTheme="minorHAnsi"/>
          <w:color w:val="FF0000"/>
          <w:lang w:val="en-US" w:eastAsia="en-US"/>
        </w:rPr>
        <w:t>genetic markers</w:t>
      </w:r>
    </w:p>
    <w:p w14:paraId="6E97A124" w14:textId="77777777" w:rsidR="001D6ADA" w:rsidRDefault="00000000">
      <w:pPr>
        <w:rPr>
          <w:color w:val="FF0000"/>
        </w:rPr>
      </w:pPr>
      <w:r>
        <w:rPr>
          <w:color w:val="FF0000"/>
        </w:rPr>
        <w:t xml:space="preserve">                        Type: Character</w:t>
      </w:r>
    </w:p>
    <w:p w14:paraId="4A0DCAE7" w14:textId="77777777" w:rsidR="001D6ADA" w:rsidRDefault="00000000">
      <w:pPr>
        <w:rPr>
          <w:color w:val="FF0000"/>
        </w:rPr>
      </w:pPr>
      <w:r>
        <w:rPr>
          <w:color w:val="FF0000"/>
        </w:rPr>
        <w:t xml:space="preserve">                        Options:</w:t>
      </w:r>
    </w:p>
    <w:p w14:paraId="0E2DDE42" w14:textId="77777777" w:rsidR="001D6ADA" w:rsidRDefault="00000000">
      <w:pPr>
        <w:rPr>
          <w:rFonts w:eastAsiaTheme="minorHAnsi"/>
          <w:color w:val="FF0000"/>
          <w:lang w:val="en-US" w:eastAsia="en-US"/>
        </w:rPr>
      </w:pPr>
      <w:r>
        <w:rPr>
          <w:color w:val="FF0000"/>
        </w:rPr>
        <w:t xml:space="preserve">                           markers Markers</w:t>
      </w:r>
    </w:p>
    <w:p w14:paraId="10B43164" w14:textId="77777777" w:rsidR="001D6ADA" w:rsidRDefault="00000000">
      <w:pPr>
        <w:rPr>
          <w:color w:val="FF0000"/>
        </w:rPr>
      </w:pPr>
      <w:r>
        <w:rPr>
          <w:color w:val="FF0000"/>
        </w:rPr>
        <w:t xml:space="preserve">                               qtl QTL</w:t>
      </w:r>
    </w:p>
    <w:p w14:paraId="6BD791A2" w14:textId="77777777" w:rsidR="001D6ADA" w:rsidRDefault="00000000">
      <w:pPr>
        <w:rPr>
          <w:color w:val="FF0000"/>
        </w:rPr>
      </w:pPr>
      <w:r>
        <w:rPr>
          <w:color w:val="FF0000"/>
        </w:rPr>
        <w:t xml:space="preserve">                               all QTL and markers</w:t>
      </w:r>
    </w:p>
    <w:p w14:paraId="47FAD88E" w14:textId="77777777" w:rsidR="001D6ADA" w:rsidRDefault="00000000">
      <w:pPr>
        <w:rPr>
          <w:color w:val="FF0000"/>
        </w:rPr>
      </w:pPr>
      <w:r>
        <w:rPr>
          <w:color w:val="FF0000"/>
        </w:rPr>
        <w:t xml:space="preserve">                        Default: </w:t>
      </w:r>
      <w:r>
        <w:rPr>
          <w:i/>
          <w:color w:val="FF0000"/>
        </w:rPr>
        <w:t>loci</w:t>
      </w:r>
      <w:r>
        <w:rPr>
          <w:color w:val="FF0000"/>
        </w:rPr>
        <w:t xml:space="preserve"> must be specified</w:t>
      </w:r>
    </w:p>
    <w:p w14:paraId="7D529E38" w14:textId="77777777" w:rsidR="001D6ADA" w:rsidRDefault="001D6ADA">
      <w:pPr>
        <w:rPr>
          <w:color w:val="FF0000"/>
          <w:highlight w:val="yellow"/>
        </w:rPr>
      </w:pPr>
    </w:p>
    <w:p w14:paraId="658CB3FE" w14:textId="77777777" w:rsidR="001D6ADA" w:rsidRDefault="00000000">
      <w:pPr>
        <w:rPr>
          <w:color w:val="FF0000"/>
        </w:rPr>
      </w:pPr>
      <w:r>
        <w:rPr>
          <w:color w:val="FF0000"/>
        </w:rPr>
        <w:t xml:space="preserve">  **Additional information**</w:t>
      </w:r>
    </w:p>
    <w:p w14:paraId="61E1F59B" w14:textId="77777777" w:rsidR="001D6ADA" w:rsidRDefault="00000000">
      <w:pPr>
        <w:rPr>
          <w:color w:val="FF0000"/>
        </w:rPr>
      </w:pPr>
      <w:r>
        <w:rPr>
          <w:color w:val="FF0000"/>
        </w:rPr>
        <w:t xml:space="preserve">  1) Namelist &amp;</w:t>
      </w:r>
      <w:r>
        <w:rPr>
          <w:rStyle w:val="Strk"/>
          <w:b w:val="0"/>
          <w:color w:val="FF0000"/>
        </w:rPr>
        <w:t>IBSBLUPPARAMETERS</w:t>
      </w:r>
      <w:r>
        <w:rPr>
          <w:color w:val="FF0000"/>
        </w:rPr>
        <w:t xml:space="preserve"> is only read when there is a selection stage(s) </w:t>
      </w:r>
    </w:p>
    <w:p w14:paraId="34982F73" w14:textId="77777777" w:rsidR="001D6ADA" w:rsidRDefault="00000000">
      <w:pPr>
        <w:rPr>
          <w:color w:val="FF0000"/>
        </w:rPr>
      </w:pPr>
      <w:r>
        <w:rPr>
          <w:color w:val="FF0000"/>
        </w:rPr>
        <w:t xml:space="preserve">     using ibs-breeding value as the selection criterion.</w:t>
      </w:r>
    </w:p>
    <w:p w14:paraId="4D611715" w14:textId="77777777" w:rsidR="001D6ADA" w:rsidRDefault="001D6ADA">
      <w:pPr>
        <w:rPr>
          <w:color w:val="FF0000"/>
          <w:highlight w:val="yellow"/>
        </w:rPr>
      </w:pPr>
    </w:p>
    <w:p w14:paraId="20BF6556" w14:textId="77777777" w:rsidR="001D6ADA" w:rsidRDefault="00000000">
      <w:pPr>
        <w:rPr>
          <w:color w:val="FF0000"/>
          <w:highlight w:val="yellow"/>
        </w:rPr>
      </w:pPr>
      <w:r>
        <w:rPr>
          <w:i/>
          <w:color w:val="FF0000"/>
          <w:highlight w:val="yellow"/>
        </w:rPr>
        <w:t>geneticModel</w:t>
      </w:r>
      <w:r>
        <w:rPr>
          <w:color w:val="FF0000"/>
          <w:highlight w:val="yellow"/>
        </w:rPr>
        <w:t xml:space="preserve"> must be ‘genomic’. </w:t>
      </w:r>
      <w:r>
        <w:rPr>
          <w:strike/>
          <w:color w:val="FF0000"/>
          <w:highlight w:val="yellow"/>
        </w:rPr>
        <w:t xml:space="preserve">Should we allow ‘ibsblup’ with </w:t>
      </w:r>
      <w:r>
        <w:rPr>
          <w:i/>
          <w:strike/>
          <w:color w:val="FF0000"/>
          <w:highlight w:val="yellow"/>
        </w:rPr>
        <w:t>geneticModel</w:t>
      </w:r>
      <w:r>
        <w:rPr>
          <w:strike/>
          <w:color w:val="FF0000"/>
          <w:highlight w:val="yellow"/>
        </w:rPr>
        <w:t xml:space="preserve"> ‘qtl’?</w:t>
      </w:r>
    </w:p>
    <w:p w14:paraId="699F4C83" w14:textId="77777777" w:rsidR="001D6ADA" w:rsidRDefault="001D6ADA">
      <w:pPr>
        <w:rPr>
          <w:color w:val="FF0000"/>
          <w:highlight w:val="yellow"/>
        </w:rPr>
      </w:pPr>
    </w:p>
    <w:p w14:paraId="1F47273E" w14:textId="77777777" w:rsidR="001D6ADA" w:rsidRDefault="00000000">
      <w:pPr>
        <w:rPr>
          <w:color w:val="FF0000"/>
          <w:highlight w:val="yellow"/>
        </w:rPr>
      </w:pPr>
      <w:r>
        <w:rPr>
          <w:color w:val="FF0000"/>
          <w:highlight w:val="yellow"/>
        </w:rPr>
        <w:t>‘ibsblup’ does not rely on genotypings. Animals do not need to be genotyped to be part of ibs-relationship matrix.</w:t>
      </w:r>
    </w:p>
    <w:p w14:paraId="07B92D59" w14:textId="77777777" w:rsidR="001D6ADA" w:rsidRDefault="001D6ADA">
      <w:pPr>
        <w:rPr>
          <w:color w:val="FF0000"/>
          <w:highlight w:val="yellow"/>
        </w:rPr>
      </w:pPr>
    </w:p>
    <w:p w14:paraId="660D6F2B" w14:textId="77777777" w:rsidR="001D6ADA" w:rsidRDefault="00000000">
      <w:pPr>
        <w:rPr>
          <w:color w:val="FF0000"/>
        </w:rPr>
      </w:pPr>
      <w:r>
        <w:rPr>
          <w:color w:val="FF0000"/>
        </w:rPr>
        <w:t xml:space="preserve">  2) The character variable, </w:t>
      </w:r>
      <w:r>
        <w:rPr>
          <w:i/>
          <w:color w:val="FF0000"/>
        </w:rPr>
        <w:t>loci</w:t>
      </w:r>
      <w:r>
        <w:rPr>
          <w:color w:val="FF0000"/>
        </w:rPr>
        <w:t xml:space="preserve">, </w:t>
      </w:r>
      <w:r>
        <w:rPr>
          <w:color w:val="FF0000"/>
          <w:lang w:val="en-US"/>
        </w:rPr>
        <w:t>must be provided in inverted commas (</w:t>
      </w:r>
      <w:r>
        <w:rPr>
          <w:color w:val="FF0000"/>
        </w:rPr>
        <w:t>‘’</w:t>
      </w:r>
      <w:r>
        <w:rPr>
          <w:color w:val="FF0000"/>
          <w:lang w:val="en-US"/>
        </w:rPr>
        <w:t>).</w:t>
      </w:r>
    </w:p>
    <w:p w14:paraId="2C6EBB89" w14:textId="77777777" w:rsidR="001D6ADA" w:rsidRDefault="001D6ADA">
      <w:pPr>
        <w:rPr>
          <w:color w:val="FF0000"/>
        </w:rPr>
      </w:pPr>
    </w:p>
    <w:p w14:paraId="2F1D345D" w14:textId="77777777" w:rsidR="001D6ADA" w:rsidRDefault="00000000">
      <w:pPr>
        <w:rPr>
          <w:color w:val="FF0000"/>
        </w:rPr>
      </w:pPr>
      <w:r>
        <w:rPr>
          <w:color w:val="FF0000"/>
        </w:rPr>
        <w:t xml:space="preserve">  3) Selection stages using ibs-breeding value as selection criterion are stages of</w:t>
      </w:r>
    </w:p>
    <w:p w14:paraId="0E6E931A" w14:textId="77777777" w:rsidR="001D6ADA" w:rsidRDefault="00000000">
      <w:pPr>
        <w:rPr>
          <w:color w:val="FF0000"/>
        </w:rPr>
      </w:pPr>
      <w:r>
        <w:rPr>
          <w:color w:val="FF0000"/>
        </w:rPr>
        <w:t xml:space="preserve">     namelist &amp;SELECTION, variable </w:t>
      </w:r>
      <w:r>
        <w:rPr>
          <w:i/>
          <w:color w:val="FF0000"/>
        </w:rPr>
        <w:t>selection_groups</w:t>
      </w:r>
      <w:r>
        <w:rPr>
          <w:color w:val="FF0000"/>
        </w:rPr>
        <w:t xml:space="preserve"> with (i) </w:t>
      </w:r>
      <w:r>
        <w:rPr>
          <w:i/>
          <w:color w:val="FF0000"/>
        </w:rPr>
        <w:t>sex_code</w:t>
      </w:r>
      <w:r>
        <w:rPr>
          <w:color w:val="FF0000"/>
        </w:rPr>
        <w:t xml:space="preserve"> 0:6, </w:t>
      </w:r>
    </w:p>
    <w:p w14:paraId="430E1294" w14:textId="77777777" w:rsidR="001D6ADA" w:rsidRDefault="00000000">
      <w:pPr>
        <w:rPr>
          <w:color w:val="FF0000"/>
        </w:rPr>
      </w:pPr>
      <w:r>
        <w:rPr>
          <w:color w:val="FF0000"/>
        </w:rPr>
        <w:t xml:space="preserve">     </w:t>
      </w:r>
      <w:r>
        <w:rPr>
          <w:i/>
          <w:color w:val="FF0000"/>
        </w:rPr>
        <w:t>selection_criterion</w:t>
      </w:r>
      <w:r>
        <w:rPr>
          <w:color w:val="FF0000"/>
        </w:rPr>
        <w:t xml:space="preserve"> ‘ibsblup’, and </w:t>
      </w:r>
      <w:r>
        <w:rPr>
          <w:i/>
          <w:color w:val="FF0000"/>
        </w:rPr>
        <w:t>RunBlup</w:t>
      </w:r>
      <w:r>
        <w:rPr>
          <w:color w:val="FF0000"/>
        </w:rPr>
        <w:t xml:space="preserve"> 1, and (ii) </w:t>
      </w:r>
      <w:r>
        <w:rPr>
          <w:i/>
          <w:color w:val="FF0000"/>
        </w:rPr>
        <w:t>sex_code</w:t>
      </w:r>
      <w:r>
        <w:rPr>
          <w:color w:val="FF0000"/>
        </w:rPr>
        <w:t xml:space="preserve"> 7, </w:t>
      </w:r>
      <w:r>
        <w:rPr>
          <w:i/>
          <w:color w:val="FF0000"/>
        </w:rPr>
        <w:t>MaleSelCrit</w:t>
      </w:r>
    </w:p>
    <w:p w14:paraId="0DEB9235" w14:textId="77777777" w:rsidR="001D6ADA" w:rsidRDefault="00000000">
      <w:pPr>
        <w:rPr>
          <w:color w:val="FF0000"/>
        </w:rPr>
      </w:pPr>
      <w:r>
        <w:rPr>
          <w:i/>
          <w:color w:val="FF0000"/>
        </w:rPr>
        <w:t xml:space="preserve">     </w:t>
      </w:r>
      <w:r>
        <w:rPr>
          <w:color w:val="FF0000"/>
          <w:lang w:val="en-US"/>
        </w:rPr>
        <w:t xml:space="preserve">or </w:t>
      </w:r>
      <w:r>
        <w:rPr>
          <w:i/>
          <w:color w:val="FF0000"/>
        </w:rPr>
        <w:t>FemaleSelCrit</w:t>
      </w:r>
      <w:r>
        <w:rPr>
          <w:color w:val="FF0000"/>
          <w:lang w:val="en-US"/>
        </w:rPr>
        <w:t xml:space="preserve"> </w:t>
      </w:r>
      <w:r>
        <w:rPr>
          <w:color w:val="FF0000"/>
        </w:rPr>
        <w:t xml:space="preserve">‘ibsblup’, and </w:t>
      </w:r>
      <w:r>
        <w:rPr>
          <w:i/>
          <w:color w:val="FF0000"/>
        </w:rPr>
        <w:t>MaleRunBlup</w:t>
      </w:r>
      <w:r>
        <w:rPr>
          <w:color w:val="FF0000"/>
        </w:rPr>
        <w:t xml:space="preserve"> and/or </w:t>
      </w:r>
      <w:r>
        <w:rPr>
          <w:i/>
          <w:color w:val="FF0000"/>
        </w:rPr>
        <w:t>FemaleRunBlup</w:t>
      </w:r>
      <w:r>
        <w:rPr>
          <w:color w:val="FF0000"/>
        </w:rPr>
        <w:t xml:space="preserve"> 1 in </w:t>
      </w:r>
    </w:p>
    <w:p w14:paraId="2154B7F3" w14:textId="77777777" w:rsidR="001D6ADA" w:rsidRDefault="00000000">
      <w:pPr>
        <w:rPr>
          <w:color w:val="FF0000"/>
        </w:rPr>
      </w:pPr>
      <w:r>
        <w:rPr>
          <w:color w:val="FF0000"/>
        </w:rPr>
        <w:t xml:space="preserve">     corresponding EVA-selection stage of namelist &amp;EVA, variable</w:t>
      </w:r>
      <w:r>
        <w:rPr>
          <w:i/>
          <w:color w:val="FF0000"/>
        </w:rPr>
        <w:t xml:space="preserve"> </w:t>
      </w:r>
      <w:r>
        <w:rPr>
          <w:color w:val="FF0000"/>
        </w:rPr>
        <w:t>EvaSelection.</w:t>
      </w:r>
    </w:p>
    <w:p w14:paraId="4A219DB3" w14:textId="77777777" w:rsidR="001D6ADA" w:rsidRDefault="001D6ADA">
      <w:pPr>
        <w:rPr>
          <w:color w:val="FF0000"/>
        </w:rPr>
      </w:pPr>
    </w:p>
    <w:p w14:paraId="06ABAD41" w14:textId="77777777" w:rsidR="001D6ADA" w:rsidRDefault="00000000">
      <w:pPr>
        <w:rPr>
          <w:color w:val="FF0000"/>
        </w:rPr>
      </w:pPr>
      <w:r>
        <w:rPr>
          <w:color w:val="FF0000"/>
        </w:rPr>
        <w:t xml:space="preserve">  x) Stages can be provided in any order; all stages           must be provided</w:t>
      </w:r>
    </w:p>
    <w:p w14:paraId="03224632" w14:textId="77777777" w:rsidR="001D6ADA" w:rsidRDefault="001D6ADA">
      <w:pPr>
        <w:rPr>
          <w:color w:val="FF0000"/>
        </w:rPr>
      </w:pPr>
    </w:p>
    <w:p w14:paraId="54EBACC0" w14:textId="77777777" w:rsidR="001D6ADA" w:rsidRDefault="00000000">
      <w:pPr>
        <w:rPr>
          <w:color w:val="FF0000"/>
        </w:rPr>
      </w:pPr>
      <w:r>
        <w:rPr>
          <w:color w:val="FF0000"/>
        </w:rPr>
        <w:t xml:space="preserve">  x) Selection stages using ibs-breeding value as selection criterion must be </w:t>
      </w:r>
    </w:p>
    <w:p w14:paraId="704F319E" w14:textId="77777777" w:rsidR="001D6ADA" w:rsidRDefault="00000000">
      <w:pPr>
        <w:rPr>
          <w:color w:val="FF0000"/>
          <w:lang w:val="en-US"/>
        </w:rPr>
      </w:pPr>
      <w:r>
        <w:rPr>
          <w:color w:val="FF0000"/>
        </w:rPr>
        <w:t xml:space="preserve">     represented once in variable </w:t>
      </w:r>
      <w:r>
        <w:rPr>
          <w:i/>
          <w:color w:val="FF0000"/>
          <w:lang w:val="en-US"/>
        </w:rPr>
        <w:t>economicValueEbv</w:t>
      </w:r>
      <w:r>
        <w:rPr>
          <w:color w:val="FF0000"/>
          <w:lang w:val="en-US"/>
        </w:rPr>
        <w:t>.</w:t>
      </w:r>
    </w:p>
    <w:p w14:paraId="292F7283" w14:textId="77777777" w:rsidR="001D6ADA" w:rsidRDefault="00000000">
      <w:pPr>
        <w:pStyle w:val="Overskrift2"/>
        <w:rPr>
          <w:rStyle w:val="Strk"/>
          <w:color w:val="FF0000"/>
        </w:rPr>
      </w:pPr>
      <w:bookmarkStart w:id="102" w:name="_Toc363546080"/>
      <w:bookmarkStart w:id="103" w:name="_Toc109904143"/>
      <w:r>
        <w:rPr>
          <w:rStyle w:val="Strk"/>
          <w:color w:val="FF0000"/>
        </w:rPr>
        <w:t>&amp;EVAGENOMICRELATIONSHIPPARAMETERS</w:t>
      </w:r>
      <w:bookmarkEnd w:id="102"/>
      <w:bookmarkEnd w:id="103"/>
    </w:p>
    <w:p w14:paraId="1C48C5A9" w14:textId="77777777" w:rsidR="001D6ADA" w:rsidRDefault="00000000">
      <w:pPr>
        <w:pStyle w:val="Almindeligtekst"/>
        <w:rPr>
          <w:i/>
          <w:lang w:val="en-US"/>
        </w:rPr>
      </w:pPr>
      <w:r>
        <w:t xml:space="preserve">  parameters=</w:t>
      </w:r>
      <w:proofErr w:type="gramStart"/>
      <w:r>
        <w:rPr>
          <w:i/>
          <w:lang w:val="en-US"/>
        </w:rPr>
        <w:t>stage</w:t>
      </w:r>
      <w:r>
        <w:rPr>
          <w:i/>
        </w:rPr>
        <w:t xml:space="preserve">  centre</w:t>
      </w:r>
      <w:proofErr w:type="gramEnd"/>
      <w:r>
        <w:rPr>
          <w:i/>
        </w:rPr>
        <w:t xml:space="preserve">  scale  weight  firstChrom  lastChrom</w:t>
      </w:r>
      <w:r>
        <w:t xml:space="preserve"> </w:t>
      </w:r>
      <w:r>
        <w:rPr>
          <w:i/>
        </w:rPr>
        <w:t xml:space="preserve"> loci  </w:t>
      </w:r>
      <w:r>
        <w:rPr>
          <w:i/>
          <w:lang w:val="en-US"/>
        </w:rPr>
        <w:t xml:space="preserve">scaleGToA  </w:t>
      </w:r>
    </w:p>
    <w:p w14:paraId="2ED3B578" w14:textId="77777777" w:rsidR="001D6ADA" w:rsidRDefault="00000000">
      <w:pPr>
        <w:pStyle w:val="Almindeligtekst"/>
      </w:pPr>
      <w:r>
        <w:rPr>
          <w:i/>
          <w:lang w:val="en-US"/>
        </w:rPr>
        <w:t xml:space="preserve">             </w:t>
      </w:r>
      <w:proofErr w:type="gramStart"/>
      <w:r>
        <w:rPr>
          <w:i/>
          <w:lang w:val="en-US"/>
        </w:rPr>
        <w:t>propAToG  addDiagG</w:t>
      </w:r>
      <w:proofErr w:type="gramEnd"/>
      <w:r>
        <w:rPr>
          <w:i/>
          <w:lang w:val="en-US"/>
        </w:rPr>
        <w:t xml:space="preserve">  diagGOne unrelateZero</w:t>
      </w:r>
    </w:p>
    <w:p w14:paraId="0AE5849A" w14:textId="77777777" w:rsidR="001D6ADA" w:rsidRDefault="001D6ADA"/>
    <w:p w14:paraId="221CD0C7" w14:textId="77777777" w:rsidR="001D6ADA" w:rsidRDefault="00000000">
      <w:pPr>
        <w:rPr>
          <w:i/>
        </w:rPr>
      </w:pPr>
      <w:r>
        <w:t xml:space="preserve">  centre=</w:t>
      </w:r>
      <w:proofErr w:type="gramStart"/>
      <w:r>
        <w:rPr>
          <w:i/>
        </w:rPr>
        <w:t>stage  genomicBase</w:t>
      </w:r>
      <w:proofErr w:type="gramEnd"/>
      <w:r>
        <w:rPr>
          <w:i/>
        </w:rPr>
        <w:t xml:space="preserve"> firstPop lastPop firstHerd lastHerd </w:t>
      </w:r>
    </w:p>
    <w:p w14:paraId="46822B0C" w14:textId="77777777" w:rsidR="001D6ADA" w:rsidRDefault="00000000">
      <w:pPr>
        <w:ind w:firstLine="1304"/>
        <w:rPr>
          <w:i/>
        </w:rPr>
      </w:pPr>
      <w:r>
        <w:rPr>
          <w:i/>
        </w:rPr>
        <w:t xml:space="preserve">firstGeneration lastGeneration </w:t>
      </w:r>
      <w:proofErr w:type="gramStart"/>
      <w:r>
        <w:rPr>
          <w:i/>
        </w:rPr>
        <w:t>maf  mafInclude</w:t>
      </w:r>
      <w:proofErr w:type="gramEnd"/>
    </w:p>
    <w:p w14:paraId="0ABA5383" w14:textId="77777777" w:rsidR="001D6ADA" w:rsidRDefault="001D6ADA"/>
    <w:p w14:paraId="29228E80" w14:textId="77777777" w:rsidR="001D6ADA" w:rsidRDefault="00000000">
      <w:pPr>
        <w:rPr>
          <w:i/>
        </w:rPr>
      </w:pPr>
      <w:r>
        <w:t xml:space="preserve">  scale=</w:t>
      </w:r>
      <w:r>
        <w:rPr>
          <w:i/>
        </w:rPr>
        <w:t xml:space="preserve"> </w:t>
      </w:r>
      <w:proofErr w:type="gramStart"/>
      <w:r>
        <w:rPr>
          <w:i/>
        </w:rPr>
        <w:t>stage  genomicBase</w:t>
      </w:r>
      <w:proofErr w:type="gramEnd"/>
      <w:r>
        <w:rPr>
          <w:i/>
        </w:rPr>
        <w:t xml:space="preserve"> firstPop lastPop firstHerd lastHerd </w:t>
      </w:r>
    </w:p>
    <w:p w14:paraId="2DC18A09" w14:textId="77777777" w:rsidR="001D6ADA" w:rsidRDefault="00000000">
      <w:pPr>
        <w:ind w:firstLine="1304"/>
      </w:pPr>
      <w:r>
        <w:rPr>
          <w:i/>
        </w:rPr>
        <w:t xml:space="preserve">firstGeneration lastGeneration </w:t>
      </w:r>
      <w:proofErr w:type="gramStart"/>
      <w:r>
        <w:rPr>
          <w:i/>
        </w:rPr>
        <w:t>maf  mafInclude</w:t>
      </w:r>
      <w:proofErr w:type="gramEnd"/>
    </w:p>
    <w:p w14:paraId="74D94452" w14:textId="77777777" w:rsidR="001D6ADA" w:rsidRDefault="001D6ADA"/>
    <w:p w14:paraId="4E1F01D0" w14:textId="77777777" w:rsidR="001D6ADA" w:rsidRDefault="00000000">
      <w:pPr>
        <w:rPr>
          <w:i/>
        </w:rPr>
      </w:pPr>
      <w:r>
        <w:t xml:space="preserve">  weight=</w:t>
      </w:r>
      <w:r>
        <w:rPr>
          <w:i/>
        </w:rPr>
        <w:t xml:space="preserve"> </w:t>
      </w:r>
      <w:proofErr w:type="gramStart"/>
      <w:r>
        <w:rPr>
          <w:i/>
        </w:rPr>
        <w:t>stage  genomicBase</w:t>
      </w:r>
      <w:proofErr w:type="gramEnd"/>
      <w:r>
        <w:rPr>
          <w:i/>
        </w:rPr>
        <w:t xml:space="preserve"> firstPop lastPop firstHerd lastHerd </w:t>
      </w:r>
    </w:p>
    <w:p w14:paraId="16956481" w14:textId="77777777" w:rsidR="001D6ADA" w:rsidRDefault="00000000">
      <w:pPr>
        <w:ind w:firstLine="1304"/>
        <w:rPr>
          <w:i/>
        </w:rPr>
      </w:pPr>
      <w:r>
        <w:rPr>
          <w:i/>
        </w:rPr>
        <w:t xml:space="preserve">firstGeneration lastGeneration </w:t>
      </w:r>
      <w:proofErr w:type="gramStart"/>
      <w:r>
        <w:rPr>
          <w:i/>
        </w:rPr>
        <w:t>maf  mafInclude</w:t>
      </w:r>
      <w:proofErr w:type="gramEnd"/>
    </w:p>
    <w:p w14:paraId="7C3D5777" w14:textId="77777777" w:rsidR="001D6ADA" w:rsidRDefault="001D6ADA"/>
    <w:p w14:paraId="58516FAF" w14:textId="77777777" w:rsidR="001D6ADA" w:rsidRDefault="00000000">
      <w:pPr>
        <w:rPr>
          <w:i/>
        </w:rPr>
      </w:pPr>
      <w:r>
        <w:t xml:space="preserve">  scaleGToA= </w:t>
      </w:r>
      <w:proofErr w:type="gramStart"/>
      <w:r>
        <w:rPr>
          <w:i/>
        </w:rPr>
        <w:t>stage  genomicBase</w:t>
      </w:r>
      <w:proofErr w:type="gramEnd"/>
      <w:r>
        <w:rPr>
          <w:i/>
        </w:rPr>
        <w:t xml:space="preserve"> firstPop lastPop firstHerd lastHerd </w:t>
      </w:r>
    </w:p>
    <w:p w14:paraId="4736655D" w14:textId="77777777" w:rsidR="001D6ADA" w:rsidRDefault="00000000">
      <w:pPr>
        <w:ind w:firstLine="1304"/>
      </w:pPr>
      <w:r>
        <w:rPr>
          <w:i/>
        </w:rPr>
        <w:t>firstGeneration lastGeneration</w:t>
      </w:r>
    </w:p>
    <w:p w14:paraId="0CDB83FE" w14:textId="77777777" w:rsidR="001D6ADA" w:rsidRDefault="001D6ADA">
      <w:pPr>
        <w:rPr>
          <w:i/>
        </w:rPr>
      </w:pPr>
    </w:p>
    <w:p w14:paraId="5C636DA1" w14:textId="77777777" w:rsidR="001D6ADA" w:rsidRDefault="00000000">
      <w:pPr>
        <w:rPr>
          <w:i/>
        </w:rPr>
      </w:pPr>
      <w:r>
        <w:t xml:space="preserve">  singleGeneParameters= </w:t>
      </w:r>
      <w:proofErr w:type="gramStart"/>
      <w:r>
        <w:rPr>
          <w:i/>
        </w:rPr>
        <w:t>stage  genomicBase</w:t>
      </w:r>
      <w:proofErr w:type="gramEnd"/>
      <w:r>
        <w:rPr>
          <w:i/>
        </w:rPr>
        <w:t xml:space="preserve"> firstPop lastPop firstHerd lastHerd </w:t>
      </w:r>
    </w:p>
    <w:p w14:paraId="6D71A8D4" w14:textId="77777777" w:rsidR="001D6ADA" w:rsidRDefault="00000000">
      <w:pPr>
        <w:ind w:firstLine="1304"/>
      </w:pPr>
      <w:r>
        <w:rPr>
          <w:i/>
        </w:rPr>
        <w:t xml:space="preserve">firstGeneration lastGeneration </w:t>
      </w:r>
      <w:proofErr w:type="gramStart"/>
      <w:r>
        <w:rPr>
          <w:i/>
        </w:rPr>
        <w:t>maf  mafInclude</w:t>
      </w:r>
      <w:proofErr w:type="gramEnd"/>
    </w:p>
    <w:p w14:paraId="3C66CA12" w14:textId="77777777" w:rsidR="001D6ADA" w:rsidRDefault="00000000">
      <w:r>
        <w:t xml:space="preserve">  /</w:t>
      </w:r>
    </w:p>
    <w:p w14:paraId="4E62F486" w14:textId="77777777" w:rsidR="001D6ADA" w:rsidRDefault="001D6ADA">
      <w:pPr>
        <w:rPr>
          <w:color w:val="FF0000"/>
          <w:highlight w:val="yellow"/>
        </w:rPr>
      </w:pPr>
    </w:p>
    <w:p w14:paraId="454B864E" w14:textId="77777777" w:rsidR="001D6ADA" w:rsidRDefault="00000000">
      <w:pPr>
        <w:rPr>
          <w:color w:val="FF0000"/>
        </w:rPr>
      </w:pPr>
      <w:r>
        <w:rPr>
          <w:color w:val="FF0000"/>
        </w:rPr>
        <w:t xml:space="preserve">  NB! Number of lines in parameters must equal the number of selection stages using </w:t>
      </w:r>
    </w:p>
    <w:p w14:paraId="7D6C3F11" w14:textId="77777777" w:rsidR="001D6ADA" w:rsidRDefault="00000000">
      <w:pPr>
        <w:rPr>
          <w:color w:val="FF0000"/>
        </w:rPr>
      </w:pPr>
      <w:r>
        <w:rPr>
          <w:color w:val="FF0000"/>
        </w:rPr>
        <w:t xml:space="preserve">      genomic-relationship matrix to constrain average relationship in EVA-selection.</w:t>
      </w:r>
    </w:p>
    <w:p w14:paraId="3CBC5C1F" w14:textId="77777777" w:rsidR="001D6ADA" w:rsidRDefault="001D6ADA">
      <w:pPr>
        <w:ind w:left="284"/>
        <w:rPr>
          <w:color w:val="FF0000"/>
        </w:rPr>
      </w:pPr>
    </w:p>
    <w:p w14:paraId="2126EF4D" w14:textId="77777777" w:rsidR="001D6ADA" w:rsidRDefault="00000000">
      <w:pPr>
        <w:rPr>
          <w:color w:val="FF0000"/>
        </w:rPr>
      </w:pPr>
      <w:r>
        <w:rPr>
          <w:color w:val="FF0000"/>
        </w:rPr>
        <w:t xml:space="preserve">  **Task**</w:t>
      </w:r>
    </w:p>
    <w:p w14:paraId="6DB70EDF" w14:textId="77777777" w:rsidR="001D6ADA" w:rsidRDefault="00000000">
      <w:pPr>
        <w:rPr>
          <w:color w:val="FF0000"/>
          <w:lang w:val="en-US"/>
        </w:rPr>
      </w:pPr>
      <w:r>
        <w:rPr>
          <w:color w:val="FF0000"/>
        </w:rPr>
        <w:t xml:space="preserve">  Input to construct genomic-</w:t>
      </w:r>
      <w:r>
        <w:rPr>
          <w:b/>
          <w:color w:val="FF0000"/>
          <w:lang w:val="en-US"/>
        </w:rPr>
        <w:t>H</w:t>
      </w:r>
      <w:r>
        <w:rPr>
          <w:color w:val="FF0000"/>
          <w:lang w:val="en-US"/>
        </w:rPr>
        <w:t xml:space="preserve"> matrices using the program,</w:t>
      </w:r>
      <w:r>
        <w:rPr>
          <w:color w:val="FF0000"/>
        </w:rPr>
        <w:t xml:space="preserve"> </w:t>
      </w:r>
      <w:r>
        <w:rPr>
          <w:color w:val="FF0000"/>
          <w:lang w:val="en-US"/>
        </w:rPr>
        <w:t>invhmatrix</w:t>
      </w:r>
      <w:r>
        <w:rPr>
          <w:color w:val="FF0000"/>
        </w:rPr>
        <w:t>. Genomic-</w:t>
      </w:r>
      <w:r>
        <w:rPr>
          <w:b/>
          <w:color w:val="FF0000"/>
          <w:lang w:val="en-US"/>
        </w:rPr>
        <w:t>H</w:t>
      </w:r>
      <w:r>
        <w:rPr>
          <w:color w:val="FF0000"/>
          <w:lang w:val="en-US"/>
        </w:rPr>
        <w:t xml:space="preserve"> </w:t>
      </w:r>
    </w:p>
    <w:p w14:paraId="22C2802B" w14:textId="77777777" w:rsidR="001D6ADA" w:rsidRDefault="00000000">
      <w:pPr>
        <w:rPr>
          <w:color w:val="FF0000"/>
        </w:rPr>
      </w:pPr>
      <w:r>
        <w:rPr>
          <w:color w:val="FF0000"/>
          <w:lang w:val="en-US"/>
        </w:rPr>
        <w:t xml:space="preserve">  matrices are </w:t>
      </w:r>
      <w:r>
        <w:rPr>
          <w:color w:val="FF0000"/>
        </w:rPr>
        <w:t xml:space="preserve">used by EVA to constrain average relationship. The namelist is read </w:t>
      </w:r>
    </w:p>
    <w:p w14:paraId="1ABBAE8A" w14:textId="77777777" w:rsidR="001D6ADA" w:rsidRDefault="00000000">
      <w:pPr>
        <w:rPr>
          <w:color w:val="FF0000"/>
        </w:rPr>
      </w:pPr>
      <w:r>
        <w:rPr>
          <w:color w:val="FF0000"/>
        </w:rPr>
        <w:t xml:space="preserve">  when </w:t>
      </w:r>
      <w:r>
        <w:rPr>
          <w:i/>
          <w:color w:val="FF0000"/>
        </w:rPr>
        <w:t>relationshipMatrix</w:t>
      </w:r>
      <w:r>
        <w:rPr>
          <w:color w:val="FF0000"/>
        </w:rPr>
        <w:t xml:space="preserve"> ‘genomic’ in any EVA-selection stage of namelist &amp;EVA, </w:t>
      </w:r>
    </w:p>
    <w:p w14:paraId="2D23B176" w14:textId="77777777" w:rsidR="001D6ADA" w:rsidRDefault="00000000">
      <w:pPr>
        <w:rPr>
          <w:color w:val="FF0000"/>
        </w:rPr>
      </w:pPr>
      <w:r>
        <w:rPr>
          <w:color w:val="FF0000"/>
        </w:rPr>
        <w:t xml:space="preserve">  variable </w:t>
      </w:r>
      <w:r>
        <w:rPr>
          <w:i/>
          <w:color w:val="FF0000"/>
        </w:rPr>
        <w:t>EvaSelection</w:t>
      </w:r>
      <w:r>
        <w:rPr>
          <w:color w:val="FF0000"/>
        </w:rPr>
        <w:t>.</w:t>
      </w:r>
    </w:p>
    <w:p w14:paraId="4D5BC0BA" w14:textId="77777777" w:rsidR="001D6ADA" w:rsidRDefault="001D6ADA">
      <w:pPr>
        <w:ind w:left="284"/>
        <w:rPr>
          <w:color w:val="FF0000"/>
        </w:rPr>
      </w:pPr>
    </w:p>
    <w:p w14:paraId="53FD76A3" w14:textId="77777777" w:rsidR="001D6ADA" w:rsidRDefault="00000000">
      <w:r>
        <w:t xml:space="preserve">  **Properties of names**</w:t>
      </w:r>
    </w:p>
    <w:p w14:paraId="3DBD279A" w14:textId="77777777" w:rsidR="001D6ADA" w:rsidRDefault="00000000">
      <w:pPr>
        <w:rPr>
          <w:color w:val="FF0000"/>
        </w:rPr>
      </w:pPr>
      <w:r>
        <w:rPr>
          <w:color w:val="FF0000"/>
        </w:rPr>
        <w:t xml:space="preserve">  Description of variables in parameters is as described for namelist </w:t>
      </w:r>
    </w:p>
    <w:p w14:paraId="1CA5175D" w14:textId="77777777" w:rsidR="001D6ADA" w:rsidRDefault="00000000">
      <w:pPr>
        <w:rPr>
          <w:color w:val="FF0000"/>
        </w:rPr>
      </w:pPr>
      <w:r>
        <w:rPr>
          <w:color w:val="FF0000"/>
        </w:rPr>
        <w:t xml:space="preserve">  &amp;GENOMICBLUPPARAMETERS with the exception that:</w:t>
      </w:r>
    </w:p>
    <w:p w14:paraId="047E0B27"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727E8BC4"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(i) </w:t>
      </w:r>
      <w:r>
        <w:rPr>
          <w:i/>
          <w:color w:val="FF0000"/>
          <w:lang w:val="en-US"/>
        </w:rPr>
        <w:t>genomicBase</w:t>
      </w:r>
      <w:r>
        <w:rPr>
          <w:color w:val="FF0000"/>
        </w:rPr>
        <w:t xml:space="preserve"> ‘all’ includes all genotyped animals that are candidates for EVA-</w:t>
      </w:r>
    </w:p>
    <w:p w14:paraId="7BC4CBA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i/>
          <w:color w:val="FF0000"/>
          <w:lang w:val="en-US"/>
        </w:rPr>
        <w:t xml:space="preserve">      </w:t>
      </w:r>
      <w:r>
        <w:rPr>
          <w:color w:val="FF0000"/>
        </w:rPr>
        <w:t xml:space="preserve">selection (tagged for EVA-selection) or too young to be selection candidates and </w:t>
      </w:r>
    </w:p>
    <w:p w14:paraId="47C66DD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all genotyped individuals traced back from these animals, ‘tracedbase’ are base </w:t>
      </w:r>
    </w:p>
    <w:p w14:paraId="22716BD0"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animals traced back from candidates for EVA-selection (tagged for EVA-selection) </w:t>
      </w:r>
    </w:p>
    <w:p w14:paraId="7441CAB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or too young to be selection candidates, and ‘tracedgenotypedbase’ are are </w:t>
      </w:r>
    </w:p>
    <w:p w14:paraId="1B0A217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genotyped base animals traced back from candidates for EVA-selection (tagged for </w:t>
      </w:r>
    </w:p>
    <w:p w14:paraId="6EB20C5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EVA-selection) or too young to be selection candidates.</w:t>
      </w:r>
    </w:p>
    <w:p w14:paraId="3F8F93EF"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022B1244" w14:textId="77777777" w:rsidR="001D6ADA" w:rsidRDefault="00000000">
      <w:pPr>
        <w:pStyle w:val="Overskrift2"/>
        <w:rPr>
          <w:rStyle w:val="Strk"/>
          <w:color w:val="FF0000"/>
        </w:rPr>
      </w:pPr>
      <w:bookmarkStart w:id="104" w:name="_Toc109904144"/>
      <w:r>
        <w:rPr>
          <w:rStyle w:val="Strk"/>
          <w:color w:val="FF0000"/>
        </w:rPr>
        <w:t>&amp;EVAIBDRELATIONSHIPPARAMETERS</w:t>
      </w:r>
      <w:bookmarkEnd w:id="104"/>
    </w:p>
    <w:p w14:paraId="49687765" w14:textId="77777777" w:rsidR="001D6ADA" w:rsidRDefault="00000000">
      <w:pPr>
        <w:pStyle w:val="Almindeligtekst"/>
        <w:rPr>
          <w:color w:val="FF0000"/>
        </w:rPr>
      </w:pPr>
      <w:r>
        <w:rPr>
          <w:color w:val="FF0000"/>
        </w:rPr>
        <w:t xml:space="preserve">  parameters=</w:t>
      </w:r>
      <w:proofErr w:type="gramStart"/>
      <w:r>
        <w:rPr>
          <w:i/>
          <w:color w:val="FF0000"/>
          <w:lang w:val="en-US"/>
        </w:rPr>
        <w:t>stage</w:t>
      </w:r>
      <w:r>
        <w:rPr>
          <w:i/>
          <w:color w:val="FF0000"/>
        </w:rPr>
        <w:t xml:space="preserve">  firstChrom</w:t>
      </w:r>
      <w:proofErr w:type="gramEnd"/>
      <w:r>
        <w:rPr>
          <w:i/>
          <w:color w:val="FF0000"/>
        </w:rPr>
        <w:t xml:space="preserve">  lastChrom  loci  </w:t>
      </w:r>
      <w:r>
        <w:rPr>
          <w:color w:val="FF0000"/>
        </w:rPr>
        <w:t>/</w:t>
      </w:r>
    </w:p>
    <w:p w14:paraId="47B93C7A" w14:textId="77777777" w:rsidR="001D6ADA" w:rsidRDefault="001D6ADA">
      <w:pPr>
        <w:rPr>
          <w:color w:val="FF0000"/>
          <w:highlight w:val="yellow"/>
        </w:rPr>
      </w:pPr>
    </w:p>
    <w:p w14:paraId="2851FC8C" w14:textId="77777777" w:rsidR="001D6ADA" w:rsidRDefault="00000000">
      <w:pPr>
        <w:rPr>
          <w:color w:val="FF0000"/>
        </w:rPr>
      </w:pPr>
      <w:r>
        <w:rPr>
          <w:color w:val="FF0000"/>
        </w:rPr>
        <w:t xml:space="preserve">  NB! Number of lines in parameters must equal the number of selection stages using </w:t>
      </w:r>
    </w:p>
    <w:p w14:paraId="6C5253BC" w14:textId="77777777" w:rsidR="001D6ADA" w:rsidRDefault="00000000">
      <w:pPr>
        <w:rPr>
          <w:color w:val="FF0000"/>
        </w:rPr>
      </w:pPr>
      <w:r>
        <w:rPr>
          <w:color w:val="FF0000"/>
        </w:rPr>
        <w:t xml:space="preserve">      ibd-relationship matrix to constrain average relationship in EVA-selection.</w:t>
      </w:r>
    </w:p>
    <w:p w14:paraId="2D633B13" w14:textId="77777777" w:rsidR="001D6ADA" w:rsidRDefault="001D6ADA">
      <w:pPr>
        <w:rPr>
          <w:color w:val="FF0000"/>
        </w:rPr>
      </w:pPr>
    </w:p>
    <w:p w14:paraId="52DE1168" w14:textId="77777777" w:rsidR="001D6ADA" w:rsidRDefault="001D6ADA">
      <w:pPr>
        <w:ind w:left="284"/>
        <w:rPr>
          <w:color w:val="FF0000"/>
        </w:rPr>
      </w:pPr>
    </w:p>
    <w:p w14:paraId="2C4EA3E4" w14:textId="77777777" w:rsidR="001D6ADA" w:rsidRDefault="00000000">
      <w:pPr>
        <w:rPr>
          <w:color w:val="FF0000"/>
        </w:rPr>
      </w:pPr>
      <w:r>
        <w:rPr>
          <w:color w:val="FF0000"/>
        </w:rPr>
        <w:t xml:space="preserve">  **Task**</w:t>
      </w:r>
    </w:p>
    <w:p w14:paraId="5FF224E3" w14:textId="77777777" w:rsidR="001D6ADA" w:rsidRDefault="00000000">
      <w:pPr>
        <w:rPr>
          <w:color w:val="FF0000"/>
        </w:rPr>
      </w:pPr>
      <w:r>
        <w:rPr>
          <w:color w:val="FF0000"/>
        </w:rPr>
        <w:t xml:space="preserve">  Loci used to generate IBD-relationship matrices that constrain average relationship </w:t>
      </w:r>
    </w:p>
    <w:p w14:paraId="677E081B" w14:textId="77777777" w:rsidR="001D6ADA" w:rsidRDefault="00000000">
      <w:pPr>
        <w:rPr>
          <w:color w:val="FF0000"/>
        </w:rPr>
      </w:pPr>
      <w:r>
        <w:rPr>
          <w:color w:val="FF0000"/>
        </w:rPr>
        <w:t xml:space="preserve">  in EVA-selection.</w:t>
      </w:r>
    </w:p>
    <w:p w14:paraId="6909E65F" w14:textId="77777777" w:rsidR="001D6ADA" w:rsidRDefault="001D6ADA">
      <w:pPr>
        <w:ind w:left="284"/>
        <w:rPr>
          <w:color w:val="FF0000"/>
          <w:highlight w:val="yellow"/>
        </w:rPr>
      </w:pPr>
    </w:p>
    <w:p w14:paraId="3BD7C04D" w14:textId="77777777" w:rsidR="001D6ADA" w:rsidRDefault="00000000">
      <w:pPr>
        <w:rPr>
          <w:color w:val="FF0000"/>
        </w:rPr>
      </w:pPr>
      <w:r>
        <w:rPr>
          <w:color w:val="FF0000"/>
        </w:rPr>
        <w:t xml:space="preserve">  **Properties of names**</w:t>
      </w:r>
    </w:p>
    <w:p w14:paraId="5EF91221" w14:textId="77777777" w:rsidR="001D6ADA" w:rsidRDefault="00000000">
      <w:pPr>
        <w:rPr>
          <w:color w:val="FF0000"/>
        </w:rPr>
      </w:pPr>
      <w:r>
        <w:rPr>
          <w:color w:val="FF0000"/>
        </w:rPr>
        <w:t xml:space="preserve">  </w:t>
      </w:r>
      <w:r>
        <w:rPr>
          <w:i/>
          <w:color w:val="FF0000"/>
          <w:lang w:val="en-US"/>
        </w:rPr>
        <w:t>stage</w:t>
      </w:r>
      <w:r>
        <w:rPr>
          <w:color w:val="FF0000"/>
        </w:rPr>
        <w:t xml:space="preserve">                 Definition: Stage of selection. Must correspond with a </w:t>
      </w:r>
    </w:p>
    <w:p w14:paraId="143952C2" w14:textId="77777777" w:rsidR="001D6ADA" w:rsidRDefault="00000000">
      <w:pPr>
        <w:rPr>
          <w:color w:val="FF0000"/>
        </w:rPr>
      </w:pPr>
      <w:r>
        <w:rPr>
          <w:color w:val="FF0000"/>
        </w:rPr>
        <w:t xml:space="preserve">                                    selection stage that uses (i) </w:t>
      </w:r>
      <w:r>
        <w:rPr>
          <w:i/>
          <w:color w:val="FF0000"/>
        </w:rPr>
        <w:t>selection_criterion</w:t>
      </w:r>
      <w:r>
        <w:rPr>
          <w:color w:val="FF0000"/>
        </w:rPr>
        <w:t xml:space="preserve"> </w:t>
      </w:r>
    </w:p>
    <w:p w14:paraId="76289CFD" w14:textId="77777777" w:rsidR="001D6ADA" w:rsidRDefault="00000000">
      <w:pPr>
        <w:rPr>
          <w:color w:val="FF0000"/>
        </w:rPr>
      </w:pPr>
      <w:r>
        <w:rPr>
          <w:color w:val="FF0000"/>
        </w:rPr>
        <w:t xml:space="preserve">                                    ‘ibdblup’, and </w:t>
      </w:r>
      <w:r>
        <w:rPr>
          <w:i/>
          <w:color w:val="FF0000"/>
        </w:rPr>
        <w:t>RunBlup</w:t>
      </w:r>
      <w:r>
        <w:rPr>
          <w:color w:val="FF0000"/>
        </w:rPr>
        <w:t xml:space="preserve"> 1 in namelist </w:t>
      </w:r>
    </w:p>
    <w:p w14:paraId="0F1B7ED0" w14:textId="77777777" w:rsidR="001D6ADA" w:rsidRDefault="00000000">
      <w:pPr>
        <w:rPr>
          <w:color w:val="FF0000"/>
        </w:rPr>
      </w:pPr>
      <w:r>
        <w:rPr>
          <w:color w:val="FF0000"/>
        </w:rPr>
        <w:t xml:space="preserve">                                    &amp;SELECTION, variable </w:t>
      </w:r>
      <w:r>
        <w:rPr>
          <w:i/>
          <w:color w:val="FF0000"/>
        </w:rPr>
        <w:t>selection_scheme</w:t>
      </w:r>
      <w:r>
        <w:rPr>
          <w:color w:val="FF0000"/>
        </w:rPr>
        <w:t xml:space="preserve">, or (ii) </w:t>
      </w:r>
    </w:p>
    <w:p w14:paraId="2CDCB06E" w14:textId="77777777" w:rsidR="001D6ADA" w:rsidRDefault="00000000">
      <w:pPr>
        <w:rPr>
          <w:color w:val="FF0000"/>
        </w:rPr>
      </w:pPr>
      <w:r>
        <w:rPr>
          <w:color w:val="FF0000"/>
        </w:rPr>
        <w:t xml:space="preserve">                                    </w:t>
      </w:r>
      <w:r>
        <w:rPr>
          <w:i/>
          <w:color w:val="FF0000"/>
        </w:rPr>
        <w:t>MaleSelCrit</w:t>
      </w:r>
      <w:r>
        <w:rPr>
          <w:color w:val="FF0000"/>
        </w:rPr>
        <w:t xml:space="preserve"> and/or </w:t>
      </w:r>
      <w:r>
        <w:rPr>
          <w:i/>
          <w:color w:val="FF0000"/>
        </w:rPr>
        <w:t>FemaleSelCrit</w:t>
      </w:r>
      <w:r>
        <w:rPr>
          <w:color w:val="FF0000"/>
        </w:rPr>
        <w:t xml:space="preserve"> ‘ibdblup’ and </w:t>
      </w:r>
    </w:p>
    <w:p w14:paraId="29692EA6" w14:textId="77777777" w:rsidR="001D6ADA" w:rsidRDefault="00000000">
      <w:pPr>
        <w:rPr>
          <w:color w:val="FF0000"/>
        </w:rPr>
      </w:pPr>
      <w:r>
        <w:rPr>
          <w:color w:val="FF0000"/>
        </w:rPr>
        <w:t xml:space="preserve">                                    </w:t>
      </w:r>
      <w:r>
        <w:rPr>
          <w:i/>
          <w:color w:val="FF0000"/>
        </w:rPr>
        <w:t>MaleRunBlup</w:t>
      </w:r>
      <w:r>
        <w:rPr>
          <w:color w:val="FF0000"/>
        </w:rPr>
        <w:t xml:space="preserve"> and/or </w:t>
      </w:r>
      <w:r>
        <w:rPr>
          <w:i/>
          <w:color w:val="FF0000"/>
        </w:rPr>
        <w:t>FemaleRunBlup</w:t>
      </w:r>
      <w:r>
        <w:rPr>
          <w:color w:val="FF0000"/>
        </w:rPr>
        <w:t xml:space="preserve"> 1 in namelist </w:t>
      </w:r>
    </w:p>
    <w:p w14:paraId="432F631B" w14:textId="77777777" w:rsidR="001D6ADA" w:rsidRDefault="00000000">
      <w:pPr>
        <w:rPr>
          <w:color w:val="FF0000"/>
        </w:rPr>
      </w:pPr>
      <w:r>
        <w:rPr>
          <w:color w:val="FF0000"/>
        </w:rPr>
        <w:t xml:space="preserve">                                    &amp;EVA, variable EvaSelection.</w:t>
      </w:r>
    </w:p>
    <w:p w14:paraId="0BF9E39F" w14:textId="77777777" w:rsidR="001D6ADA" w:rsidRDefault="00000000">
      <w:pPr>
        <w:rPr>
          <w:color w:val="FF0000"/>
        </w:rPr>
      </w:pPr>
      <w:r>
        <w:rPr>
          <w:color w:val="FF0000"/>
        </w:rPr>
        <w:t xml:space="preserve">                        Type: Integer</w:t>
      </w:r>
    </w:p>
    <w:p w14:paraId="0C9DF1F4" w14:textId="77777777" w:rsidR="001D6ADA" w:rsidRDefault="00000000">
      <w:pPr>
        <w:rPr>
          <w:color w:val="FF0000"/>
        </w:rPr>
      </w:pPr>
      <w:r>
        <w:rPr>
          <w:color w:val="FF0000"/>
        </w:rPr>
        <w:t xml:space="preserve">                        Options: 1≤</w:t>
      </w:r>
      <w:r>
        <w:rPr>
          <w:i/>
          <w:color w:val="FF0000"/>
        </w:rPr>
        <w:t>stage</w:t>
      </w:r>
      <w:r>
        <w:rPr>
          <w:color w:val="FF0000"/>
        </w:rPr>
        <w:t>≤</w:t>
      </w:r>
      <w:r>
        <w:rPr>
          <w:i/>
          <w:color w:val="FF0000"/>
        </w:rPr>
        <w:t>selection_groups</w:t>
      </w:r>
    </w:p>
    <w:p w14:paraId="2257D10B" w14:textId="77777777" w:rsidR="001D6ADA" w:rsidRDefault="00000000">
      <w:pPr>
        <w:rPr>
          <w:color w:val="FF0000"/>
        </w:rPr>
      </w:pPr>
      <w:r>
        <w:rPr>
          <w:color w:val="FF0000"/>
        </w:rPr>
        <w:t xml:space="preserve">                        Default: </w:t>
      </w:r>
      <w:r>
        <w:rPr>
          <w:i/>
          <w:color w:val="FF0000"/>
        </w:rPr>
        <w:t>stage</w:t>
      </w:r>
      <w:r>
        <w:rPr>
          <w:color w:val="FF0000"/>
        </w:rPr>
        <w:t xml:space="preserve"> must be specified</w:t>
      </w:r>
    </w:p>
    <w:p w14:paraId="1DFB5DB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4F46798A" w14:textId="77777777" w:rsidR="001D6ADA" w:rsidRDefault="00000000">
      <w:pPr>
        <w:rPr>
          <w:color w:val="FF0000"/>
        </w:rPr>
      </w:pPr>
      <w:r>
        <w:t xml:space="preserve">  </w:t>
      </w:r>
      <w:r>
        <w:rPr>
          <w:i/>
          <w:color w:val="FF0000"/>
        </w:rPr>
        <w:t>firstChrom</w:t>
      </w:r>
      <w:r>
        <w:t xml:space="preserve">            Definition: </w:t>
      </w:r>
      <w:r>
        <w:rPr>
          <w:color w:val="FF0000"/>
        </w:rPr>
        <w:t>First chromosome used to construct IBD-</w:t>
      </w:r>
    </w:p>
    <w:p w14:paraId="5DB170FB" w14:textId="77777777" w:rsidR="001D6ADA" w:rsidRDefault="00000000">
      <w:r>
        <w:rPr>
          <w:color w:val="FF0000"/>
        </w:rPr>
        <w:t xml:space="preserve">                                    relationship matrices</w:t>
      </w:r>
    </w:p>
    <w:p w14:paraId="7B4842D1" w14:textId="77777777" w:rsidR="001D6ADA" w:rsidRDefault="00000000">
      <w:r>
        <w:t xml:space="preserve">                        Type: Integer</w:t>
      </w:r>
    </w:p>
    <w:p w14:paraId="1E3852E0" w14:textId="77777777" w:rsidR="001D6ADA" w:rsidRDefault="00000000">
      <w:r>
        <w:t xml:space="preserve">                        Options: 1≤</w:t>
      </w:r>
      <w:r>
        <w:rPr>
          <w:i/>
        </w:rPr>
        <w:t>firstChrom</w:t>
      </w:r>
      <w:r>
        <w:t>≤</w:t>
      </w:r>
      <w:r>
        <w:rPr>
          <w:i/>
        </w:rPr>
        <w:t>nchrom</w:t>
      </w:r>
    </w:p>
    <w:p w14:paraId="71D01418" w14:textId="77777777" w:rsidR="001D6ADA" w:rsidRDefault="00000000">
      <w:r>
        <w:t xml:space="preserve">                        Default: </w:t>
      </w:r>
      <w:r>
        <w:rPr>
          <w:i/>
        </w:rPr>
        <w:t>firstChrom</w:t>
      </w:r>
      <w:r>
        <w:t xml:space="preserve"> must be specified</w:t>
      </w:r>
    </w:p>
    <w:p w14:paraId="569FC9D0" w14:textId="77777777" w:rsidR="001D6ADA" w:rsidRDefault="001D6ADA">
      <w:pPr>
        <w:rPr>
          <w:highlight w:val="yellow"/>
        </w:rPr>
      </w:pPr>
    </w:p>
    <w:p w14:paraId="4B0E1C62" w14:textId="77777777" w:rsidR="001D6ADA" w:rsidRDefault="00000000">
      <w:pPr>
        <w:rPr>
          <w:color w:val="FF0000"/>
        </w:rPr>
      </w:pPr>
      <w:r>
        <w:t xml:space="preserve">  </w:t>
      </w:r>
      <w:r>
        <w:rPr>
          <w:i/>
          <w:color w:val="FF0000"/>
        </w:rPr>
        <w:t>lastChrom</w:t>
      </w:r>
      <w:r>
        <w:t xml:space="preserve">             Definition: </w:t>
      </w:r>
      <w:r>
        <w:rPr>
          <w:color w:val="FF0000"/>
        </w:rPr>
        <w:t xml:space="preserve">Last chromosome with loci used to construct </w:t>
      </w:r>
    </w:p>
    <w:p w14:paraId="7763C40C" w14:textId="77777777" w:rsidR="001D6ADA" w:rsidRDefault="00000000">
      <w:r>
        <w:rPr>
          <w:color w:val="FF0000"/>
        </w:rPr>
        <w:t xml:space="preserve">                                    IBD-relationship matrices</w:t>
      </w:r>
    </w:p>
    <w:p w14:paraId="49650881" w14:textId="77777777" w:rsidR="001D6ADA" w:rsidRDefault="00000000">
      <w:r>
        <w:t xml:space="preserve">                        Type: Integer</w:t>
      </w:r>
    </w:p>
    <w:p w14:paraId="4404185A" w14:textId="77777777" w:rsidR="001D6ADA" w:rsidRDefault="00000000">
      <w:r>
        <w:t xml:space="preserve">                        Options: </w:t>
      </w:r>
      <w:r>
        <w:rPr>
          <w:i/>
        </w:rPr>
        <w:t>firstChrom</w:t>
      </w:r>
      <w:r>
        <w:t>≤</w:t>
      </w:r>
      <w:r>
        <w:rPr>
          <w:i/>
        </w:rPr>
        <w:t>lastChrom</w:t>
      </w:r>
      <w:r>
        <w:t>≤</w:t>
      </w:r>
      <w:r>
        <w:rPr>
          <w:i/>
        </w:rPr>
        <w:t>nchrom</w:t>
      </w:r>
    </w:p>
    <w:p w14:paraId="6C270637" w14:textId="77777777" w:rsidR="001D6ADA" w:rsidRDefault="00000000">
      <w:r>
        <w:t xml:space="preserve">                        Default: </w:t>
      </w:r>
      <w:r>
        <w:rPr>
          <w:i/>
        </w:rPr>
        <w:t>lastChrom</w:t>
      </w:r>
      <w:r>
        <w:t xml:space="preserve"> must be specified</w:t>
      </w:r>
    </w:p>
    <w:p w14:paraId="30265DCC" w14:textId="77777777" w:rsidR="001D6ADA" w:rsidRDefault="001D6ADA">
      <w:pPr>
        <w:rPr>
          <w:highlight w:val="yellow"/>
        </w:rPr>
      </w:pPr>
    </w:p>
    <w:p w14:paraId="4AE931A7" w14:textId="77777777" w:rsidR="001D6ADA" w:rsidRDefault="00000000">
      <w:pPr>
        <w:rPr>
          <w:color w:val="FF0000"/>
        </w:rPr>
      </w:pPr>
      <w:r>
        <w:rPr>
          <w:color w:val="FF0000"/>
        </w:rPr>
        <w:t xml:space="preserve">Loci on chromosomes </w:t>
      </w:r>
      <w:proofErr w:type="gramStart"/>
      <w:r>
        <w:rPr>
          <w:i/>
          <w:color w:val="FF0000"/>
        </w:rPr>
        <w:t>firstChrom</w:t>
      </w:r>
      <w:r>
        <w:rPr>
          <w:color w:val="FF0000"/>
        </w:rPr>
        <w:t>:</w:t>
      </w:r>
      <w:r>
        <w:rPr>
          <w:i/>
          <w:color w:val="FF0000"/>
        </w:rPr>
        <w:t>lastChrom</w:t>
      </w:r>
      <w:proofErr w:type="gramEnd"/>
      <w:r>
        <w:rPr>
          <w:color w:val="FF0000"/>
        </w:rPr>
        <w:t xml:space="preserve"> are used to construct matrices</w:t>
      </w:r>
    </w:p>
    <w:p w14:paraId="6F22A5A3"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1F39537B"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w:t>
      </w:r>
      <w:r>
        <w:rPr>
          <w:i/>
          <w:color w:val="FF0000"/>
          <w:lang w:val="en-US"/>
        </w:rPr>
        <w:t>loci</w:t>
      </w:r>
      <w:r>
        <w:rPr>
          <w:color w:val="FF0000"/>
        </w:rPr>
        <w:t xml:space="preserve">                  Definition: Loci used as </w:t>
      </w:r>
      <w:r>
        <w:rPr>
          <w:rFonts w:eastAsiaTheme="minorHAnsi"/>
          <w:color w:val="FF0000"/>
          <w:lang w:val="en-US" w:eastAsia="en-US"/>
        </w:rPr>
        <w:t>genetic markers</w:t>
      </w:r>
    </w:p>
    <w:p w14:paraId="7544537F" w14:textId="77777777" w:rsidR="001D6ADA" w:rsidRDefault="00000000">
      <w:pPr>
        <w:rPr>
          <w:color w:val="FF0000"/>
        </w:rPr>
      </w:pPr>
      <w:r>
        <w:rPr>
          <w:color w:val="FF0000"/>
        </w:rPr>
        <w:t xml:space="preserve">                        Type: Character</w:t>
      </w:r>
    </w:p>
    <w:p w14:paraId="594429B8" w14:textId="77777777" w:rsidR="001D6ADA" w:rsidRDefault="00000000">
      <w:pPr>
        <w:rPr>
          <w:color w:val="FF0000"/>
        </w:rPr>
      </w:pPr>
      <w:r>
        <w:rPr>
          <w:color w:val="FF0000"/>
        </w:rPr>
        <w:t xml:space="preserve">                        Options:</w:t>
      </w:r>
    </w:p>
    <w:p w14:paraId="270157FB" w14:textId="77777777" w:rsidR="001D6ADA" w:rsidRDefault="00000000">
      <w:pPr>
        <w:rPr>
          <w:rFonts w:eastAsiaTheme="minorHAnsi"/>
          <w:color w:val="FF0000"/>
          <w:lang w:val="en-US" w:eastAsia="en-US"/>
        </w:rPr>
      </w:pPr>
      <w:r>
        <w:rPr>
          <w:color w:val="FF0000"/>
        </w:rPr>
        <w:t xml:space="preserve">                           markers Markers</w:t>
      </w:r>
    </w:p>
    <w:p w14:paraId="7998ED61" w14:textId="77777777" w:rsidR="001D6ADA" w:rsidRDefault="00000000">
      <w:pPr>
        <w:rPr>
          <w:color w:val="FF0000"/>
        </w:rPr>
      </w:pPr>
      <w:r>
        <w:rPr>
          <w:color w:val="FF0000"/>
        </w:rPr>
        <w:t xml:space="preserve">                               qtl QTL</w:t>
      </w:r>
    </w:p>
    <w:p w14:paraId="7AD7A117" w14:textId="77777777" w:rsidR="001D6ADA" w:rsidRDefault="00000000">
      <w:pPr>
        <w:rPr>
          <w:color w:val="FF0000"/>
        </w:rPr>
      </w:pPr>
      <w:r>
        <w:rPr>
          <w:color w:val="FF0000"/>
        </w:rPr>
        <w:t xml:space="preserve">                               all QTL and markers</w:t>
      </w:r>
    </w:p>
    <w:p w14:paraId="3D4BDD20" w14:textId="77777777" w:rsidR="001D6ADA" w:rsidRDefault="00000000">
      <w:pPr>
        <w:rPr>
          <w:color w:val="FF0000"/>
        </w:rPr>
      </w:pPr>
      <w:r>
        <w:rPr>
          <w:color w:val="FF0000"/>
        </w:rPr>
        <w:t xml:space="preserve">                        Default: </w:t>
      </w:r>
      <w:r>
        <w:rPr>
          <w:i/>
          <w:color w:val="FF0000"/>
        </w:rPr>
        <w:t>loci</w:t>
      </w:r>
      <w:r>
        <w:rPr>
          <w:color w:val="FF0000"/>
        </w:rPr>
        <w:t xml:space="preserve"> must be specified</w:t>
      </w:r>
    </w:p>
    <w:p w14:paraId="226EF283" w14:textId="77777777" w:rsidR="001D6ADA" w:rsidRDefault="001D6ADA">
      <w:pPr>
        <w:rPr>
          <w:color w:val="FF0000"/>
          <w:highlight w:val="yellow"/>
        </w:rPr>
      </w:pPr>
    </w:p>
    <w:p w14:paraId="155A55EC" w14:textId="77777777" w:rsidR="001D6ADA" w:rsidRDefault="00000000">
      <w:pPr>
        <w:rPr>
          <w:color w:val="FF0000"/>
        </w:rPr>
      </w:pPr>
      <w:r>
        <w:rPr>
          <w:color w:val="FF0000"/>
        </w:rPr>
        <w:t xml:space="preserve">  **Additional information**</w:t>
      </w:r>
    </w:p>
    <w:p w14:paraId="459EF967" w14:textId="77777777" w:rsidR="001D6ADA" w:rsidRDefault="00000000">
      <w:pPr>
        <w:rPr>
          <w:color w:val="FF0000"/>
        </w:rPr>
      </w:pPr>
      <w:r>
        <w:rPr>
          <w:color w:val="FF0000"/>
        </w:rPr>
        <w:t xml:space="preserve">  1) Namelist &amp;</w:t>
      </w:r>
      <w:r>
        <w:rPr>
          <w:rStyle w:val="Strk"/>
          <w:b w:val="0"/>
          <w:color w:val="FF0000"/>
        </w:rPr>
        <w:t>IBDBLUPPARAMETERS</w:t>
      </w:r>
      <w:r>
        <w:rPr>
          <w:color w:val="FF0000"/>
        </w:rPr>
        <w:t xml:space="preserve"> is only read when there is a selection stage(s) </w:t>
      </w:r>
    </w:p>
    <w:p w14:paraId="7ED2C6DF" w14:textId="77777777" w:rsidR="001D6ADA" w:rsidRDefault="00000000">
      <w:pPr>
        <w:rPr>
          <w:color w:val="FF0000"/>
        </w:rPr>
      </w:pPr>
      <w:r>
        <w:rPr>
          <w:color w:val="FF0000"/>
        </w:rPr>
        <w:t xml:space="preserve">     using ibd-breeding value as the selection criterion.</w:t>
      </w:r>
    </w:p>
    <w:p w14:paraId="77244CC6" w14:textId="77777777" w:rsidR="001D6ADA" w:rsidRDefault="001D6ADA">
      <w:pPr>
        <w:rPr>
          <w:color w:val="FF0000"/>
          <w:highlight w:val="yellow"/>
        </w:rPr>
      </w:pPr>
    </w:p>
    <w:p w14:paraId="46A23A32" w14:textId="77777777" w:rsidR="001D6ADA" w:rsidRDefault="00000000">
      <w:pPr>
        <w:rPr>
          <w:color w:val="FF0000"/>
          <w:highlight w:val="yellow"/>
        </w:rPr>
      </w:pPr>
      <w:r>
        <w:rPr>
          <w:i/>
          <w:color w:val="FF0000"/>
          <w:highlight w:val="yellow"/>
        </w:rPr>
        <w:t>geneticModel</w:t>
      </w:r>
      <w:r>
        <w:rPr>
          <w:color w:val="FF0000"/>
          <w:highlight w:val="yellow"/>
        </w:rPr>
        <w:t xml:space="preserve"> must be ‘genomic’. </w:t>
      </w:r>
      <w:r>
        <w:rPr>
          <w:strike/>
          <w:color w:val="FF0000"/>
          <w:highlight w:val="yellow"/>
        </w:rPr>
        <w:t xml:space="preserve">Should we allow ‘ibd’ with </w:t>
      </w:r>
      <w:r>
        <w:rPr>
          <w:i/>
          <w:strike/>
          <w:color w:val="FF0000"/>
          <w:highlight w:val="yellow"/>
        </w:rPr>
        <w:t>geneticModel</w:t>
      </w:r>
      <w:r>
        <w:rPr>
          <w:strike/>
          <w:color w:val="FF0000"/>
          <w:highlight w:val="yellow"/>
        </w:rPr>
        <w:t xml:space="preserve"> ‘qtl’?</w:t>
      </w:r>
    </w:p>
    <w:p w14:paraId="589F6A27" w14:textId="77777777" w:rsidR="001D6ADA" w:rsidRDefault="001D6ADA">
      <w:pPr>
        <w:rPr>
          <w:color w:val="FF0000"/>
          <w:highlight w:val="yellow"/>
        </w:rPr>
      </w:pPr>
    </w:p>
    <w:p w14:paraId="76B839C6" w14:textId="77777777" w:rsidR="001D6ADA" w:rsidRDefault="00000000">
      <w:pPr>
        <w:rPr>
          <w:color w:val="FF0000"/>
          <w:highlight w:val="yellow"/>
        </w:rPr>
      </w:pPr>
      <w:r>
        <w:rPr>
          <w:color w:val="FF0000"/>
          <w:highlight w:val="yellow"/>
        </w:rPr>
        <w:t>‘ibdblup’ does not rely on genotypings. Animals do not need to be genotyped to be part of ibd-relationship matrix.</w:t>
      </w:r>
    </w:p>
    <w:p w14:paraId="148D5871" w14:textId="77777777" w:rsidR="001D6ADA" w:rsidRDefault="001D6ADA">
      <w:pPr>
        <w:rPr>
          <w:color w:val="FF0000"/>
          <w:highlight w:val="yellow"/>
        </w:rPr>
      </w:pPr>
    </w:p>
    <w:p w14:paraId="0D86B61B" w14:textId="77777777" w:rsidR="001D6ADA" w:rsidRDefault="00000000">
      <w:pPr>
        <w:rPr>
          <w:color w:val="FF0000"/>
        </w:rPr>
      </w:pPr>
      <w:r>
        <w:rPr>
          <w:color w:val="FF0000"/>
        </w:rPr>
        <w:t xml:space="preserve">  2) The character variable, </w:t>
      </w:r>
      <w:r>
        <w:rPr>
          <w:i/>
          <w:color w:val="FF0000"/>
        </w:rPr>
        <w:t>loci</w:t>
      </w:r>
      <w:r>
        <w:rPr>
          <w:color w:val="FF0000"/>
        </w:rPr>
        <w:t xml:space="preserve">, </w:t>
      </w:r>
      <w:r>
        <w:rPr>
          <w:color w:val="FF0000"/>
          <w:lang w:val="en-US"/>
        </w:rPr>
        <w:t>must be provided in inverted commas (</w:t>
      </w:r>
      <w:r>
        <w:rPr>
          <w:color w:val="FF0000"/>
        </w:rPr>
        <w:t>‘’</w:t>
      </w:r>
      <w:r>
        <w:rPr>
          <w:color w:val="FF0000"/>
          <w:lang w:val="en-US"/>
        </w:rPr>
        <w:t>).</w:t>
      </w:r>
    </w:p>
    <w:p w14:paraId="0404CF20" w14:textId="77777777" w:rsidR="001D6ADA" w:rsidRDefault="001D6ADA">
      <w:pPr>
        <w:rPr>
          <w:color w:val="FF0000"/>
        </w:rPr>
      </w:pPr>
    </w:p>
    <w:p w14:paraId="478AC3A2" w14:textId="77777777" w:rsidR="001D6ADA" w:rsidRDefault="00000000">
      <w:pPr>
        <w:rPr>
          <w:color w:val="FF0000"/>
        </w:rPr>
      </w:pPr>
      <w:r>
        <w:rPr>
          <w:color w:val="FF0000"/>
        </w:rPr>
        <w:t xml:space="preserve">  3) Selection stages using ibd-breeding value as selection criterion are stages of</w:t>
      </w:r>
    </w:p>
    <w:p w14:paraId="318002DB" w14:textId="77777777" w:rsidR="001D6ADA" w:rsidRDefault="00000000">
      <w:pPr>
        <w:rPr>
          <w:color w:val="FF0000"/>
        </w:rPr>
      </w:pPr>
      <w:r>
        <w:rPr>
          <w:color w:val="FF0000"/>
        </w:rPr>
        <w:t xml:space="preserve">     namelist &amp;SELECTION, variable </w:t>
      </w:r>
      <w:r>
        <w:rPr>
          <w:i/>
          <w:color w:val="FF0000"/>
        </w:rPr>
        <w:t>selection_groups</w:t>
      </w:r>
      <w:r>
        <w:rPr>
          <w:color w:val="FF0000"/>
        </w:rPr>
        <w:t xml:space="preserve"> with (i) </w:t>
      </w:r>
      <w:r>
        <w:rPr>
          <w:i/>
          <w:color w:val="FF0000"/>
        </w:rPr>
        <w:t>sex_code</w:t>
      </w:r>
      <w:r>
        <w:rPr>
          <w:color w:val="FF0000"/>
        </w:rPr>
        <w:t xml:space="preserve"> 0:6, </w:t>
      </w:r>
    </w:p>
    <w:p w14:paraId="16FA5FB5" w14:textId="77777777" w:rsidR="001D6ADA" w:rsidRDefault="00000000">
      <w:pPr>
        <w:rPr>
          <w:color w:val="FF0000"/>
        </w:rPr>
      </w:pPr>
      <w:r>
        <w:rPr>
          <w:color w:val="FF0000"/>
        </w:rPr>
        <w:t xml:space="preserve">     </w:t>
      </w:r>
      <w:r>
        <w:rPr>
          <w:i/>
          <w:color w:val="FF0000"/>
        </w:rPr>
        <w:t>selection_criterion</w:t>
      </w:r>
      <w:r>
        <w:rPr>
          <w:color w:val="FF0000"/>
        </w:rPr>
        <w:t xml:space="preserve"> ‘ibdblup’, and </w:t>
      </w:r>
      <w:r>
        <w:rPr>
          <w:i/>
          <w:color w:val="FF0000"/>
        </w:rPr>
        <w:t>RunBlup</w:t>
      </w:r>
      <w:r>
        <w:rPr>
          <w:color w:val="FF0000"/>
        </w:rPr>
        <w:t xml:space="preserve"> 1, and (ii) </w:t>
      </w:r>
      <w:r>
        <w:rPr>
          <w:i/>
          <w:color w:val="FF0000"/>
        </w:rPr>
        <w:t>sex_code</w:t>
      </w:r>
      <w:r>
        <w:rPr>
          <w:color w:val="FF0000"/>
        </w:rPr>
        <w:t xml:space="preserve"> 7, </w:t>
      </w:r>
      <w:r>
        <w:rPr>
          <w:i/>
          <w:color w:val="FF0000"/>
        </w:rPr>
        <w:t>MaleSelCrit</w:t>
      </w:r>
    </w:p>
    <w:p w14:paraId="1E36558F" w14:textId="77777777" w:rsidR="001D6ADA" w:rsidRDefault="00000000">
      <w:pPr>
        <w:rPr>
          <w:color w:val="FF0000"/>
        </w:rPr>
      </w:pPr>
      <w:r>
        <w:rPr>
          <w:i/>
          <w:color w:val="FF0000"/>
        </w:rPr>
        <w:t xml:space="preserve">     </w:t>
      </w:r>
      <w:r>
        <w:rPr>
          <w:color w:val="FF0000"/>
          <w:lang w:val="en-US"/>
        </w:rPr>
        <w:t xml:space="preserve">or </w:t>
      </w:r>
      <w:r>
        <w:rPr>
          <w:i/>
          <w:color w:val="FF0000"/>
        </w:rPr>
        <w:t>FemaleSelCrit</w:t>
      </w:r>
      <w:r>
        <w:rPr>
          <w:color w:val="FF0000"/>
          <w:lang w:val="en-US"/>
        </w:rPr>
        <w:t xml:space="preserve"> </w:t>
      </w:r>
      <w:r>
        <w:rPr>
          <w:color w:val="FF0000"/>
        </w:rPr>
        <w:t xml:space="preserve">‘ibdblup’, and </w:t>
      </w:r>
      <w:r>
        <w:rPr>
          <w:i/>
          <w:color w:val="FF0000"/>
        </w:rPr>
        <w:t>MaleRunBlup</w:t>
      </w:r>
      <w:r>
        <w:rPr>
          <w:color w:val="FF0000"/>
        </w:rPr>
        <w:t xml:space="preserve"> and/or </w:t>
      </w:r>
      <w:r>
        <w:rPr>
          <w:i/>
          <w:color w:val="FF0000"/>
        </w:rPr>
        <w:t>FemaleRunBlup</w:t>
      </w:r>
      <w:r>
        <w:rPr>
          <w:color w:val="FF0000"/>
        </w:rPr>
        <w:t xml:space="preserve"> 1 in </w:t>
      </w:r>
    </w:p>
    <w:p w14:paraId="257D0845" w14:textId="77777777" w:rsidR="001D6ADA" w:rsidRDefault="00000000">
      <w:pPr>
        <w:rPr>
          <w:color w:val="FF0000"/>
        </w:rPr>
      </w:pPr>
      <w:r>
        <w:rPr>
          <w:color w:val="FF0000"/>
        </w:rPr>
        <w:t xml:space="preserve">     corresponding EVA-selection stage of namelist &amp;EVA, variable</w:t>
      </w:r>
      <w:r>
        <w:rPr>
          <w:i/>
          <w:color w:val="FF0000"/>
        </w:rPr>
        <w:t xml:space="preserve"> </w:t>
      </w:r>
      <w:r>
        <w:rPr>
          <w:color w:val="FF0000"/>
        </w:rPr>
        <w:t>EvaSelection.</w:t>
      </w:r>
    </w:p>
    <w:p w14:paraId="48B3172F" w14:textId="77777777" w:rsidR="001D6ADA" w:rsidRDefault="001D6ADA">
      <w:pPr>
        <w:rPr>
          <w:color w:val="FF0000"/>
        </w:rPr>
      </w:pPr>
    </w:p>
    <w:p w14:paraId="198D30EE" w14:textId="77777777" w:rsidR="001D6ADA" w:rsidRDefault="00000000">
      <w:pPr>
        <w:rPr>
          <w:color w:val="FF0000"/>
        </w:rPr>
      </w:pPr>
      <w:r>
        <w:rPr>
          <w:color w:val="FF0000"/>
        </w:rPr>
        <w:t xml:space="preserve">  x) Stages can be provided in any order; all stages           must be provided</w:t>
      </w:r>
    </w:p>
    <w:p w14:paraId="589ADF8B" w14:textId="77777777" w:rsidR="001D6ADA" w:rsidRDefault="001D6ADA">
      <w:pPr>
        <w:rPr>
          <w:color w:val="FF0000"/>
        </w:rPr>
      </w:pPr>
    </w:p>
    <w:p w14:paraId="487EC378" w14:textId="77777777" w:rsidR="001D6ADA" w:rsidRDefault="00000000">
      <w:pPr>
        <w:rPr>
          <w:color w:val="FF0000"/>
        </w:rPr>
      </w:pPr>
      <w:r>
        <w:rPr>
          <w:color w:val="FF0000"/>
        </w:rPr>
        <w:t xml:space="preserve">  x) Selection stages using ibd-breeding value as selection criterion must be </w:t>
      </w:r>
    </w:p>
    <w:p w14:paraId="421DA29E" w14:textId="77777777" w:rsidR="001D6ADA" w:rsidRDefault="00000000">
      <w:pPr>
        <w:rPr>
          <w:color w:val="FF0000"/>
          <w:lang w:val="en-US"/>
        </w:rPr>
      </w:pPr>
      <w:r>
        <w:rPr>
          <w:color w:val="FF0000"/>
        </w:rPr>
        <w:t xml:space="preserve">     represented once in variable </w:t>
      </w:r>
      <w:r>
        <w:rPr>
          <w:i/>
          <w:color w:val="FF0000"/>
          <w:lang w:val="en-US"/>
        </w:rPr>
        <w:t>economicValueEbv</w:t>
      </w:r>
      <w:r>
        <w:rPr>
          <w:color w:val="FF0000"/>
          <w:lang w:val="en-US"/>
        </w:rPr>
        <w:t>.</w:t>
      </w:r>
    </w:p>
    <w:p w14:paraId="05F460F1" w14:textId="77777777" w:rsidR="001D6ADA" w:rsidRDefault="00000000">
      <w:pPr>
        <w:pStyle w:val="Overskrift2"/>
        <w:rPr>
          <w:rStyle w:val="Strk"/>
          <w:color w:val="FF0000"/>
        </w:rPr>
      </w:pPr>
      <w:bookmarkStart w:id="105" w:name="_Toc109904145"/>
      <w:r>
        <w:rPr>
          <w:rStyle w:val="Strk"/>
          <w:color w:val="FF0000"/>
        </w:rPr>
        <w:lastRenderedPageBreak/>
        <w:t>&amp;EVAIBSRELATIONSHIPPARAMETERS</w:t>
      </w:r>
      <w:bookmarkEnd w:id="105"/>
    </w:p>
    <w:p w14:paraId="0B37B35A" w14:textId="77777777" w:rsidR="001D6ADA" w:rsidRDefault="00000000">
      <w:pPr>
        <w:pStyle w:val="Almindeligtekst"/>
        <w:rPr>
          <w:color w:val="FF0000"/>
        </w:rPr>
      </w:pPr>
      <w:r>
        <w:rPr>
          <w:color w:val="FF0000"/>
        </w:rPr>
        <w:t xml:space="preserve">  parameters=</w:t>
      </w:r>
      <w:proofErr w:type="gramStart"/>
      <w:r>
        <w:rPr>
          <w:i/>
          <w:color w:val="FF0000"/>
          <w:lang w:val="en-US"/>
        </w:rPr>
        <w:t>stage</w:t>
      </w:r>
      <w:r>
        <w:rPr>
          <w:i/>
          <w:color w:val="FF0000"/>
        </w:rPr>
        <w:t xml:space="preserve">  firstChrom</w:t>
      </w:r>
      <w:proofErr w:type="gramEnd"/>
      <w:r>
        <w:rPr>
          <w:i/>
          <w:color w:val="FF0000"/>
        </w:rPr>
        <w:t xml:space="preserve">  lastChrom  loci  </w:t>
      </w:r>
      <w:r>
        <w:rPr>
          <w:color w:val="FF0000"/>
        </w:rPr>
        <w:t>/</w:t>
      </w:r>
    </w:p>
    <w:p w14:paraId="72E84734" w14:textId="77777777" w:rsidR="001D6ADA" w:rsidRDefault="001D6ADA">
      <w:pPr>
        <w:rPr>
          <w:color w:val="FF0000"/>
          <w:highlight w:val="yellow"/>
        </w:rPr>
      </w:pPr>
    </w:p>
    <w:p w14:paraId="540088FB" w14:textId="77777777" w:rsidR="001D6ADA" w:rsidRDefault="00000000">
      <w:pPr>
        <w:rPr>
          <w:color w:val="FF0000"/>
        </w:rPr>
      </w:pPr>
      <w:r>
        <w:rPr>
          <w:color w:val="FF0000"/>
        </w:rPr>
        <w:t xml:space="preserve">  NB! Number of lines in parameters must equal the number of selection stages using </w:t>
      </w:r>
    </w:p>
    <w:p w14:paraId="3393DF06" w14:textId="77777777" w:rsidR="001D6ADA" w:rsidRDefault="00000000">
      <w:pPr>
        <w:rPr>
          <w:color w:val="FF0000"/>
        </w:rPr>
      </w:pPr>
      <w:r>
        <w:rPr>
          <w:color w:val="FF0000"/>
        </w:rPr>
        <w:t xml:space="preserve">      ibs-relationship matrix to constrain average relationship in EVA-selection.</w:t>
      </w:r>
    </w:p>
    <w:p w14:paraId="4ADFBADA" w14:textId="77777777" w:rsidR="001D6ADA" w:rsidRDefault="001D6ADA">
      <w:pPr>
        <w:rPr>
          <w:color w:val="FF0000"/>
        </w:rPr>
      </w:pPr>
    </w:p>
    <w:p w14:paraId="04101697" w14:textId="77777777" w:rsidR="001D6ADA" w:rsidRDefault="001D6ADA">
      <w:pPr>
        <w:ind w:left="284"/>
        <w:rPr>
          <w:color w:val="FF0000"/>
        </w:rPr>
      </w:pPr>
    </w:p>
    <w:p w14:paraId="783F46B7" w14:textId="77777777" w:rsidR="001D6ADA" w:rsidRDefault="00000000">
      <w:pPr>
        <w:rPr>
          <w:color w:val="FF0000"/>
        </w:rPr>
      </w:pPr>
      <w:r>
        <w:rPr>
          <w:color w:val="FF0000"/>
        </w:rPr>
        <w:t xml:space="preserve">  **Task**</w:t>
      </w:r>
    </w:p>
    <w:p w14:paraId="2E88CC99" w14:textId="77777777" w:rsidR="001D6ADA" w:rsidRDefault="00000000">
      <w:pPr>
        <w:rPr>
          <w:color w:val="FF0000"/>
        </w:rPr>
      </w:pPr>
      <w:r>
        <w:rPr>
          <w:color w:val="FF0000"/>
        </w:rPr>
        <w:t xml:space="preserve">  Loci used to generate IBS-relationship matrices that constrain average relationship </w:t>
      </w:r>
    </w:p>
    <w:p w14:paraId="511DD5A2" w14:textId="77777777" w:rsidR="001D6ADA" w:rsidRDefault="00000000">
      <w:pPr>
        <w:rPr>
          <w:color w:val="FF0000"/>
        </w:rPr>
      </w:pPr>
      <w:r>
        <w:rPr>
          <w:color w:val="FF0000"/>
        </w:rPr>
        <w:t xml:space="preserve">  in EVA-selection.</w:t>
      </w:r>
    </w:p>
    <w:p w14:paraId="00998FB5" w14:textId="77777777" w:rsidR="001D6ADA" w:rsidRDefault="001D6ADA">
      <w:pPr>
        <w:ind w:left="284"/>
        <w:rPr>
          <w:color w:val="FF0000"/>
          <w:highlight w:val="yellow"/>
        </w:rPr>
      </w:pPr>
    </w:p>
    <w:p w14:paraId="1E2ABCCB" w14:textId="77777777" w:rsidR="001D6ADA" w:rsidRDefault="00000000">
      <w:pPr>
        <w:rPr>
          <w:color w:val="FF0000"/>
        </w:rPr>
      </w:pPr>
      <w:r>
        <w:rPr>
          <w:color w:val="FF0000"/>
        </w:rPr>
        <w:t xml:space="preserve">  **Properties of names**</w:t>
      </w:r>
    </w:p>
    <w:p w14:paraId="68996766" w14:textId="77777777" w:rsidR="001D6ADA" w:rsidRDefault="00000000">
      <w:pPr>
        <w:rPr>
          <w:color w:val="FF0000"/>
        </w:rPr>
      </w:pPr>
      <w:r>
        <w:rPr>
          <w:color w:val="FF0000"/>
        </w:rPr>
        <w:t xml:space="preserve">  </w:t>
      </w:r>
      <w:r>
        <w:rPr>
          <w:i/>
          <w:color w:val="FF0000"/>
          <w:lang w:val="en-US"/>
        </w:rPr>
        <w:t>stage</w:t>
      </w:r>
      <w:r>
        <w:rPr>
          <w:color w:val="FF0000"/>
        </w:rPr>
        <w:t xml:space="preserve">                 Definition: Stage of selection. Must correspond with a </w:t>
      </w:r>
    </w:p>
    <w:p w14:paraId="6020AD79" w14:textId="77777777" w:rsidR="001D6ADA" w:rsidRDefault="00000000">
      <w:pPr>
        <w:rPr>
          <w:color w:val="FF0000"/>
        </w:rPr>
      </w:pPr>
      <w:r>
        <w:rPr>
          <w:color w:val="FF0000"/>
        </w:rPr>
        <w:t xml:space="preserve">                                    selection stage that uses (i) </w:t>
      </w:r>
      <w:r>
        <w:rPr>
          <w:i/>
          <w:color w:val="FF0000"/>
        </w:rPr>
        <w:t>selection_criterion</w:t>
      </w:r>
      <w:r>
        <w:rPr>
          <w:color w:val="FF0000"/>
        </w:rPr>
        <w:t xml:space="preserve"> </w:t>
      </w:r>
    </w:p>
    <w:p w14:paraId="60ABF563" w14:textId="77777777" w:rsidR="001D6ADA" w:rsidRDefault="00000000">
      <w:pPr>
        <w:rPr>
          <w:color w:val="FF0000"/>
        </w:rPr>
      </w:pPr>
      <w:r>
        <w:rPr>
          <w:color w:val="FF0000"/>
        </w:rPr>
        <w:t xml:space="preserve">                                    ‘ibsblup’, and </w:t>
      </w:r>
      <w:r>
        <w:rPr>
          <w:i/>
          <w:color w:val="FF0000"/>
        </w:rPr>
        <w:t>RunBlup</w:t>
      </w:r>
      <w:r>
        <w:rPr>
          <w:color w:val="FF0000"/>
        </w:rPr>
        <w:t xml:space="preserve"> 1 in namelist </w:t>
      </w:r>
    </w:p>
    <w:p w14:paraId="3FF1CF86" w14:textId="77777777" w:rsidR="001D6ADA" w:rsidRDefault="00000000">
      <w:pPr>
        <w:rPr>
          <w:color w:val="FF0000"/>
        </w:rPr>
      </w:pPr>
      <w:r>
        <w:rPr>
          <w:color w:val="FF0000"/>
        </w:rPr>
        <w:t xml:space="preserve">                                    &amp;SELECTION, variable </w:t>
      </w:r>
      <w:r>
        <w:rPr>
          <w:i/>
          <w:color w:val="FF0000"/>
        </w:rPr>
        <w:t>selection_scheme</w:t>
      </w:r>
      <w:r>
        <w:rPr>
          <w:color w:val="FF0000"/>
        </w:rPr>
        <w:t xml:space="preserve">, or (ii) </w:t>
      </w:r>
    </w:p>
    <w:p w14:paraId="3AB32B7C" w14:textId="77777777" w:rsidR="001D6ADA" w:rsidRDefault="00000000">
      <w:pPr>
        <w:rPr>
          <w:color w:val="FF0000"/>
        </w:rPr>
      </w:pPr>
      <w:r>
        <w:rPr>
          <w:color w:val="FF0000"/>
        </w:rPr>
        <w:t xml:space="preserve">                                    </w:t>
      </w:r>
      <w:r>
        <w:rPr>
          <w:i/>
          <w:color w:val="FF0000"/>
        </w:rPr>
        <w:t>MaleSelCrit</w:t>
      </w:r>
      <w:r>
        <w:rPr>
          <w:color w:val="FF0000"/>
        </w:rPr>
        <w:t xml:space="preserve"> and/or </w:t>
      </w:r>
      <w:r>
        <w:rPr>
          <w:i/>
          <w:color w:val="FF0000"/>
        </w:rPr>
        <w:t>FemaleSelCrit</w:t>
      </w:r>
      <w:r>
        <w:rPr>
          <w:color w:val="FF0000"/>
        </w:rPr>
        <w:t xml:space="preserve"> ‘ibsblup’ and </w:t>
      </w:r>
    </w:p>
    <w:p w14:paraId="06980BCB" w14:textId="77777777" w:rsidR="001D6ADA" w:rsidRDefault="00000000">
      <w:pPr>
        <w:rPr>
          <w:color w:val="FF0000"/>
        </w:rPr>
      </w:pPr>
      <w:r>
        <w:rPr>
          <w:color w:val="FF0000"/>
        </w:rPr>
        <w:t xml:space="preserve">                                    </w:t>
      </w:r>
      <w:r>
        <w:rPr>
          <w:i/>
          <w:color w:val="FF0000"/>
        </w:rPr>
        <w:t>MaleRunBlup</w:t>
      </w:r>
      <w:r>
        <w:rPr>
          <w:color w:val="FF0000"/>
        </w:rPr>
        <w:t xml:space="preserve"> and/or </w:t>
      </w:r>
      <w:r>
        <w:rPr>
          <w:i/>
          <w:color w:val="FF0000"/>
        </w:rPr>
        <w:t>FemaleRunBlup</w:t>
      </w:r>
      <w:r>
        <w:rPr>
          <w:color w:val="FF0000"/>
        </w:rPr>
        <w:t xml:space="preserve"> 1 in namelist </w:t>
      </w:r>
    </w:p>
    <w:p w14:paraId="120912C3" w14:textId="77777777" w:rsidR="001D6ADA" w:rsidRDefault="00000000">
      <w:pPr>
        <w:rPr>
          <w:color w:val="FF0000"/>
        </w:rPr>
      </w:pPr>
      <w:r>
        <w:rPr>
          <w:color w:val="FF0000"/>
        </w:rPr>
        <w:t xml:space="preserve">                                    &amp;EVA, variable EvaSelection.</w:t>
      </w:r>
    </w:p>
    <w:p w14:paraId="0121762B" w14:textId="77777777" w:rsidR="001D6ADA" w:rsidRDefault="00000000">
      <w:pPr>
        <w:rPr>
          <w:color w:val="FF0000"/>
        </w:rPr>
      </w:pPr>
      <w:r>
        <w:rPr>
          <w:color w:val="FF0000"/>
        </w:rPr>
        <w:t xml:space="preserve">                        Type: Integer</w:t>
      </w:r>
    </w:p>
    <w:p w14:paraId="7BBF135A" w14:textId="77777777" w:rsidR="001D6ADA" w:rsidRDefault="00000000">
      <w:pPr>
        <w:rPr>
          <w:color w:val="FF0000"/>
        </w:rPr>
      </w:pPr>
      <w:r>
        <w:rPr>
          <w:color w:val="FF0000"/>
        </w:rPr>
        <w:t xml:space="preserve">                        Options: 1≤</w:t>
      </w:r>
      <w:r>
        <w:rPr>
          <w:i/>
          <w:color w:val="FF0000"/>
        </w:rPr>
        <w:t>stage</w:t>
      </w:r>
      <w:r>
        <w:rPr>
          <w:color w:val="FF0000"/>
        </w:rPr>
        <w:t>≤</w:t>
      </w:r>
      <w:r>
        <w:rPr>
          <w:i/>
          <w:color w:val="FF0000"/>
        </w:rPr>
        <w:t>selection_groups</w:t>
      </w:r>
    </w:p>
    <w:p w14:paraId="6C566BB0" w14:textId="77777777" w:rsidR="001D6ADA" w:rsidRDefault="00000000">
      <w:pPr>
        <w:rPr>
          <w:color w:val="FF0000"/>
        </w:rPr>
      </w:pPr>
      <w:r>
        <w:rPr>
          <w:color w:val="FF0000"/>
        </w:rPr>
        <w:t xml:space="preserve">                        Default: </w:t>
      </w:r>
      <w:r>
        <w:rPr>
          <w:i/>
          <w:color w:val="FF0000"/>
        </w:rPr>
        <w:t>stage</w:t>
      </w:r>
      <w:r>
        <w:rPr>
          <w:color w:val="FF0000"/>
        </w:rPr>
        <w:t xml:space="preserve"> must be specified</w:t>
      </w:r>
    </w:p>
    <w:p w14:paraId="4A6E3E6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025C5B1F" w14:textId="77777777" w:rsidR="001D6ADA" w:rsidRDefault="00000000">
      <w:pPr>
        <w:rPr>
          <w:color w:val="FF0000"/>
        </w:rPr>
      </w:pPr>
      <w:r>
        <w:t xml:space="preserve">  </w:t>
      </w:r>
      <w:r>
        <w:rPr>
          <w:i/>
          <w:color w:val="FF0000"/>
        </w:rPr>
        <w:t>firstChrom</w:t>
      </w:r>
      <w:r>
        <w:t xml:space="preserve">            Definition: </w:t>
      </w:r>
      <w:r>
        <w:rPr>
          <w:color w:val="FF0000"/>
        </w:rPr>
        <w:t>First chromosome used to construct IBS-</w:t>
      </w:r>
    </w:p>
    <w:p w14:paraId="2C20711B" w14:textId="77777777" w:rsidR="001D6ADA" w:rsidRDefault="00000000">
      <w:r>
        <w:rPr>
          <w:color w:val="FF0000"/>
        </w:rPr>
        <w:t xml:space="preserve">                                    relationship matrices</w:t>
      </w:r>
    </w:p>
    <w:p w14:paraId="739FDF2A" w14:textId="77777777" w:rsidR="001D6ADA" w:rsidRDefault="00000000">
      <w:r>
        <w:t xml:space="preserve">                        Type: Integer</w:t>
      </w:r>
    </w:p>
    <w:p w14:paraId="5741549A" w14:textId="77777777" w:rsidR="001D6ADA" w:rsidRDefault="00000000">
      <w:r>
        <w:t xml:space="preserve">                        Options: 1≤</w:t>
      </w:r>
      <w:r>
        <w:rPr>
          <w:i/>
        </w:rPr>
        <w:t>firstChrom</w:t>
      </w:r>
      <w:r>
        <w:t>≤</w:t>
      </w:r>
      <w:r>
        <w:rPr>
          <w:i/>
        </w:rPr>
        <w:t>nchrom</w:t>
      </w:r>
    </w:p>
    <w:p w14:paraId="00578C03" w14:textId="77777777" w:rsidR="001D6ADA" w:rsidRDefault="00000000">
      <w:r>
        <w:t xml:space="preserve">                        Default: </w:t>
      </w:r>
      <w:r>
        <w:rPr>
          <w:i/>
        </w:rPr>
        <w:t>firstChrom</w:t>
      </w:r>
      <w:r>
        <w:t xml:space="preserve"> must be specified</w:t>
      </w:r>
    </w:p>
    <w:p w14:paraId="39A3106E" w14:textId="77777777" w:rsidR="001D6ADA" w:rsidRDefault="001D6ADA">
      <w:pPr>
        <w:rPr>
          <w:highlight w:val="yellow"/>
        </w:rPr>
      </w:pPr>
    </w:p>
    <w:p w14:paraId="3FBA0E6D" w14:textId="77777777" w:rsidR="001D6ADA" w:rsidRDefault="00000000">
      <w:pPr>
        <w:rPr>
          <w:color w:val="FF0000"/>
        </w:rPr>
      </w:pPr>
      <w:r>
        <w:t xml:space="preserve">  </w:t>
      </w:r>
      <w:r>
        <w:rPr>
          <w:i/>
          <w:color w:val="FF0000"/>
        </w:rPr>
        <w:t>lastChrom</w:t>
      </w:r>
      <w:r>
        <w:t xml:space="preserve">             Definition: </w:t>
      </w:r>
      <w:r>
        <w:rPr>
          <w:color w:val="FF0000"/>
        </w:rPr>
        <w:t xml:space="preserve">Last chromosome with loci used to construct </w:t>
      </w:r>
    </w:p>
    <w:p w14:paraId="5FC831E1" w14:textId="77777777" w:rsidR="001D6ADA" w:rsidRDefault="00000000">
      <w:r>
        <w:rPr>
          <w:color w:val="FF0000"/>
        </w:rPr>
        <w:t xml:space="preserve">                                    IBS-relationship matrices</w:t>
      </w:r>
    </w:p>
    <w:p w14:paraId="1E2E6D1E" w14:textId="77777777" w:rsidR="001D6ADA" w:rsidRDefault="00000000">
      <w:r>
        <w:t xml:space="preserve">                        Type: Integer</w:t>
      </w:r>
    </w:p>
    <w:p w14:paraId="761CCC58" w14:textId="77777777" w:rsidR="001D6ADA" w:rsidRDefault="00000000">
      <w:r>
        <w:t xml:space="preserve">                        Options: </w:t>
      </w:r>
      <w:r>
        <w:rPr>
          <w:i/>
        </w:rPr>
        <w:t>firstChrom</w:t>
      </w:r>
      <w:r>
        <w:t>≤</w:t>
      </w:r>
      <w:r>
        <w:rPr>
          <w:i/>
        </w:rPr>
        <w:t>lastChrom</w:t>
      </w:r>
      <w:r>
        <w:t>≤</w:t>
      </w:r>
      <w:r>
        <w:rPr>
          <w:i/>
        </w:rPr>
        <w:t>nchrom</w:t>
      </w:r>
    </w:p>
    <w:p w14:paraId="49D851DE" w14:textId="77777777" w:rsidR="001D6ADA" w:rsidRDefault="00000000">
      <w:r>
        <w:t xml:space="preserve">                        Default: </w:t>
      </w:r>
      <w:r>
        <w:rPr>
          <w:i/>
        </w:rPr>
        <w:t>lastChrom</w:t>
      </w:r>
      <w:r>
        <w:t xml:space="preserve"> must be specified</w:t>
      </w:r>
    </w:p>
    <w:p w14:paraId="0AC97BE8" w14:textId="77777777" w:rsidR="001D6ADA" w:rsidRDefault="001D6ADA">
      <w:pPr>
        <w:rPr>
          <w:highlight w:val="yellow"/>
        </w:rPr>
      </w:pPr>
    </w:p>
    <w:p w14:paraId="6EA326FB" w14:textId="77777777" w:rsidR="001D6ADA" w:rsidRDefault="00000000">
      <w:pPr>
        <w:rPr>
          <w:color w:val="FF0000"/>
        </w:rPr>
      </w:pPr>
      <w:r>
        <w:rPr>
          <w:color w:val="FF0000"/>
        </w:rPr>
        <w:t xml:space="preserve">Loci on chromosomes </w:t>
      </w:r>
      <w:proofErr w:type="gramStart"/>
      <w:r>
        <w:rPr>
          <w:i/>
          <w:color w:val="FF0000"/>
        </w:rPr>
        <w:t>firstChrom</w:t>
      </w:r>
      <w:r>
        <w:rPr>
          <w:color w:val="FF0000"/>
        </w:rPr>
        <w:t>:</w:t>
      </w:r>
      <w:r>
        <w:rPr>
          <w:i/>
          <w:color w:val="FF0000"/>
        </w:rPr>
        <w:t>lastChrom</w:t>
      </w:r>
      <w:proofErr w:type="gramEnd"/>
      <w:r>
        <w:rPr>
          <w:color w:val="FF0000"/>
        </w:rPr>
        <w:t xml:space="preserve"> are used to construct matrices</w:t>
      </w:r>
    </w:p>
    <w:p w14:paraId="041B51C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p>
    <w:p w14:paraId="271C72F1"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FF0000"/>
        </w:rPr>
      </w:pPr>
      <w:r>
        <w:rPr>
          <w:color w:val="FF0000"/>
        </w:rPr>
        <w:t xml:space="preserve">  </w:t>
      </w:r>
      <w:r>
        <w:rPr>
          <w:i/>
          <w:color w:val="FF0000"/>
          <w:lang w:val="en-US"/>
        </w:rPr>
        <w:t>loci</w:t>
      </w:r>
      <w:r>
        <w:rPr>
          <w:color w:val="FF0000"/>
        </w:rPr>
        <w:t xml:space="preserve">                  Definition: Loci used as </w:t>
      </w:r>
      <w:r>
        <w:rPr>
          <w:rFonts w:eastAsiaTheme="minorHAnsi"/>
          <w:color w:val="FF0000"/>
          <w:lang w:val="en-US" w:eastAsia="en-US"/>
        </w:rPr>
        <w:t>genetic markers</w:t>
      </w:r>
    </w:p>
    <w:p w14:paraId="09725DDF" w14:textId="77777777" w:rsidR="001D6ADA" w:rsidRDefault="00000000">
      <w:pPr>
        <w:rPr>
          <w:color w:val="FF0000"/>
        </w:rPr>
      </w:pPr>
      <w:r>
        <w:rPr>
          <w:color w:val="FF0000"/>
        </w:rPr>
        <w:t xml:space="preserve">                        Type: Character</w:t>
      </w:r>
    </w:p>
    <w:p w14:paraId="0387F115" w14:textId="77777777" w:rsidR="001D6ADA" w:rsidRDefault="00000000">
      <w:pPr>
        <w:rPr>
          <w:color w:val="FF0000"/>
        </w:rPr>
      </w:pPr>
      <w:r>
        <w:rPr>
          <w:color w:val="FF0000"/>
        </w:rPr>
        <w:t xml:space="preserve">                        Options:</w:t>
      </w:r>
    </w:p>
    <w:p w14:paraId="11386788" w14:textId="77777777" w:rsidR="001D6ADA" w:rsidRDefault="00000000">
      <w:pPr>
        <w:rPr>
          <w:rFonts w:eastAsiaTheme="minorHAnsi"/>
          <w:color w:val="FF0000"/>
          <w:lang w:val="en-US" w:eastAsia="en-US"/>
        </w:rPr>
      </w:pPr>
      <w:r>
        <w:rPr>
          <w:color w:val="FF0000"/>
        </w:rPr>
        <w:t xml:space="preserve">                           markers Markers</w:t>
      </w:r>
    </w:p>
    <w:p w14:paraId="3BE88906" w14:textId="77777777" w:rsidR="001D6ADA" w:rsidRDefault="00000000">
      <w:pPr>
        <w:rPr>
          <w:color w:val="FF0000"/>
        </w:rPr>
      </w:pPr>
      <w:r>
        <w:rPr>
          <w:color w:val="FF0000"/>
        </w:rPr>
        <w:t xml:space="preserve">                               qtl QTL</w:t>
      </w:r>
    </w:p>
    <w:p w14:paraId="62DD82FE" w14:textId="77777777" w:rsidR="001D6ADA" w:rsidRDefault="00000000">
      <w:pPr>
        <w:rPr>
          <w:color w:val="FF0000"/>
        </w:rPr>
      </w:pPr>
      <w:r>
        <w:rPr>
          <w:color w:val="FF0000"/>
        </w:rPr>
        <w:t xml:space="preserve">                               all QTL and markers</w:t>
      </w:r>
    </w:p>
    <w:p w14:paraId="66F745FA" w14:textId="77777777" w:rsidR="001D6ADA" w:rsidRDefault="00000000">
      <w:pPr>
        <w:rPr>
          <w:color w:val="FF0000"/>
        </w:rPr>
      </w:pPr>
      <w:r>
        <w:rPr>
          <w:color w:val="FF0000"/>
        </w:rPr>
        <w:t xml:space="preserve">                        Default: </w:t>
      </w:r>
      <w:r>
        <w:rPr>
          <w:i/>
          <w:color w:val="FF0000"/>
        </w:rPr>
        <w:t>loci</w:t>
      </w:r>
      <w:r>
        <w:rPr>
          <w:color w:val="FF0000"/>
        </w:rPr>
        <w:t xml:space="preserve"> must be specified</w:t>
      </w:r>
    </w:p>
    <w:p w14:paraId="374483C1" w14:textId="77777777" w:rsidR="001D6ADA" w:rsidRDefault="001D6ADA">
      <w:pPr>
        <w:rPr>
          <w:color w:val="FF0000"/>
          <w:highlight w:val="yellow"/>
        </w:rPr>
      </w:pPr>
    </w:p>
    <w:p w14:paraId="5A7F4739" w14:textId="77777777" w:rsidR="001D6ADA" w:rsidRDefault="00000000">
      <w:pPr>
        <w:rPr>
          <w:color w:val="FF0000"/>
        </w:rPr>
      </w:pPr>
      <w:r>
        <w:rPr>
          <w:color w:val="FF0000"/>
        </w:rPr>
        <w:t xml:space="preserve">  **Additional information**</w:t>
      </w:r>
    </w:p>
    <w:p w14:paraId="5FDC33D1" w14:textId="77777777" w:rsidR="001D6ADA" w:rsidRDefault="00000000">
      <w:pPr>
        <w:rPr>
          <w:color w:val="FF0000"/>
        </w:rPr>
      </w:pPr>
      <w:r>
        <w:rPr>
          <w:color w:val="FF0000"/>
        </w:rPr>
        <w:t xml:space="preserve">  1) Namelist &amp;</w:t>
      </w:r>
      <w:r>
        <w:rPr>
          <w:rStyle w:val="Strk"/>
          <w:b w:val="0"/>
          <w:color w:val="FF0000"/>
        </w:rPr>
        <w:t>IBSBLUPPARAMETERS</w:t>
      </w:r>
      <w:r>
        <w:rPr>
          <w:color w:val="FF0000"/>
        </w:rPr>
        <w:t xml:space="preserve"> is only read when there is a selection stage(s) </w:t>
      </w:r>
    </w:p>
    <w:p w14:paraId="1DBCB829" w14:textId="77777777" w:rsidR="001D6ADA" w:rsidRDefault="00000000">
      <w:pPr>
        <w:rPr>
          <w:color w:val="FF0000"/>
        </w:rPr>
      </w:pPr>
      <w:r>
        <w:rPr>
          <w:color w:val="FF0000"/>
        </w:rPr>
        <w:t xml:space="preserve">     using ibs-breeding value as the selection criterion.</w:t>
      </w:r>
    </w:p>
    <w:p w14:paraId="6BF1D190" w14:textId="77777777" w:rsidR="001D6ADA" w:rsidRDefault="001D6ADA">
      <w:pPr>
        <w:rPr>
          <w:color w:val="FF0000"/>
          <w:highlight w:val="yellow"/>
        </w:rPr>
      </w:pPr>
    </w:p>
    <w:p w14:paraId="370164E5" w14:textId="77777777" w:rsidR="001D6ADA" w:rsidRDefault="00000000">
      <w:pPr>
        <w:rPr>
          <w:color w:val="FF0000"/>
          <w:highlight w:val="yellow"/>
        </w:rPr>
      </w:pPr>
      <w:r>
        <w:rPr>
          <w:i/>
          <w:color w:val="FF0000"/>
          <w:highlight w:val="yellow"/>
        </w:rPr>
        <w:t>geneticModel</w:t>
      </w:r>
      <w:r>
        <w:rPr>
          <w:color w:val="FF0000"/>
          <w:highlight w:val="yellow"/>
        </w:rPr>
        <w:t xml:space="preserve"> must be ‘genomic’. </w:t>
      </w:r>
      <w:r>
        <w:rPr>
          <w:strike/>
          <w:color w:val="FF0000"/>
          <w:highlight w:val="yellow"/>
        </w:rPr>
        <w:t xml:space="preserve">Should we allow ‘ibs’ with </w:t>
      </w:r>
      <w:r>
        <w:rPr>
          <w:i/>
          <w:strike/>
          <w:color w:val="FF0000"/>
          <w:highlight w:val="yellow"/>
        </w:rPr>
        <w:t>geneticModel</w:t>
      </w:r>
      <w:r>
        <w:rPr>
          <w:strike/>
          <w:color w:val="FF0000"/>
          <w:highlight w:val="yellow"/>
        </w:rPr>
        <w:t xml:space="preserve"> ‘qtl’?</w:t>
      </w:r>
    </w:p>
    <w:p w14:paraId="4B88681A" w14:textId="77777777" w:rsidR="001D6ADA" w:rsidRDefault="001D6ADA">
      <w:pPr>
        <w:rPr>
          <w:color w:val="FF0000"/>
          <w:highlight w:val="yellow"/>
        </w:rPr>
      </w:pPr>
    </w:p>
    <w:p w14:paraId="4B0E8F27" w14:textId="77777777" w:rsidR="001D6ADA" w:rsidRDefault="00000000">
      <w:pPr>
        <w:rPr>
          <w:color w:val="FF0000"/>
          <w:highlight w:val="yellow"/>
        </w:rPr>
      </w:pPr>
      <w:r>
        <w:rPr>
          <w:color w:val="FF0000"/>
          <w:highlight w:val="yellow"/>
        </w:rPr>
        <w:t>‘ibsblup’ does not rely on genotypings. Animals do not need to be genotyped to be part of ibs-relationship matrix.</w:t>
      </w:r>
    </w:p>
    <w:p w14:paraId="08969F9E" w14:textId="77777777" w:rsidR="001D6ADA" w:rsidRDefault="001D6ADA">
      <w:pPr>
        <w:rPr>
          <w:color w:val="FF0000"/>
          <w:highlight w:val="yellow"/>
        </w:rPr>
      </w:pPr>
    </w:p>
    <w:p w14:paraId="157618B6" w14:textId="77777777" w:rsidR="001D6ADA" w:rsidRDefault="00000000">
      <w:pPr>
        <w:rPr>
          <w:color w:val="FF0000"/>
        </w:rPr>
      </w:pPr>
      <w:r>
        <w:rPr>
          <w:color w:val="FF0000"/>
        </w:rPr>
        <w:t xml:space="preserve">  2) The character variable, </w:t>
      </w:r>
      <w:r>
        <w:rPr>
          <w:i/>
          <w:color w:val="FF0000"/>
        </w:rPr>
        <w:t>loci</w:t>
      </w:r>
      <w:r>
        <w:rPr>
          <w:color w:val="FF0000"/>
        </w:rPr>
        <w:t xml:space="preserve">, </w:t>
      </w:r>
      <w:r>
        <w:rPr>
          <w:color w:val="FF0000"/>
          <w:lang w:val="en-US"/>
        </w:rPr>
        <w:t>must be provided in inverted commas (</w:t>
      </w:r>
      <w:r>
        <w:rPr>
          <w:color w:val="FF0000"/>
        </w:rPr>
        <w:t>‘’</w:t>
      </w:r>
      <w:r>
        <w:rPr>
          <w:color w:val="FF0000"/>
          <w:lang w:val="en-US"/>
        </w:rPr>
        <w:t>).</w:t>
      </w:r>
    </w:p>
    <w:p w14:paraId="6E9ECD50" w14:textId="77777777" w:rsidR="001D6ADA" w:rsidRDefault="001D6ADA">
      <w:pPr>
        <w:rPr>
          <w:color w:val="FF0000"/>
        </w:rPr>
      </w:pPr>
    </w:p>
    <w:p w14:paraId="5D37760A" w14:textId="77777777" w:rsidR="001D6ADA" w:rsidRDefault="00000000">
      <w:pPr>
        <w:rPr>
          <w:color w:val="FF0000"/>
        </w:rPr>
      </w:pPr>
      <w:r>
        <w:rPr>
          <w:color w:val="FF0000"/>
        </w:rPr>
        <w:lastRenderedPageBreak/>
        <w:t xml:space="preserve">  3) Selection stages using ibs-breeding value as selection criterion are stages of</w:t>
      </w:r>
    </w:p>
    <w:p w14:paraId="33B840C4" w14:textId="77777777" w:rsidR="001D6ADA" w:rsidRDefault="00000000">
      <w:pPr>
        <w:rPr>
          <w:color w:val="FF0000"/>
        </w:rPr>
      </w:pPr>
      <w:r>
        <w:rPr>
          <w:color w:val="FF0000"/>
        </w:rPr>
        <w:t xml:space="preserve">     namelist &amp;SELECTION, variable </w:t>
      </w:r>
      <w:r>
        <w:rPr>
          <w:i/>
          <w:color w:val="FF0000"/>
        </w:rPr>
        <w:t>selection_groups</w:t>
      </w:r>
      <w:r>
        <w:rPr>
          <w:color w:val="FF0000"/>
        </w:rPr>
        <w:t xml:space="preserve"> with (i) </w:t>
      </w:r>
      <w:r>
        <w:rPr>
          <w:i/>
          <w:color w:val="FF0000"/>
        </w:rPr>
        <w:t>sex_code</w:t>
      </w:r>
      <w:r>
        <w:rPr>
          <w:color w:val="FF0000"/>
        </w:rPr>
        <w:t xml:space="preserve"> 0:6, </w:t>
      </w:r>
    </w:p>
    <w:p w14:paraId="3E995E98" w14:textId="77777777" w:rsidR="001D6ADA" w:rsidRDefault="00000000">
      <w:pPr>
        <w:rPr>
          <w:color w:val="FF0000"/>
        </w:rPr>
      </w:pPr>
      <w:r>
        <w:rPr>
          <w:color w:val="FF0000"/>
        </w:rPr>
        <w:t xml:space="preserve">     </w:t>
      </w:r>
      <w:r>
        <w:rPr>
          <w:i/>
          <w:color w:val="FF0000"/>
        </w:rPr>
        <w:t>selection_criterion</w:t>
      </w:r>
      <w:r>
        <w:rPr>
          <w:color w:val="FF0000"/>
        </w:rPr>
        <w:t xml:space="preserve"> ‘ibsblup’, and </w:t>
      </w:r>
      <w:r>
        <w:rPr>
          <w:i/>
          <w:color w:val="FF0000"/>
        </w:rPr>
        <w:t>RunBlup</w:t>
      </w:r>
      <w:r>
        <w:rPr>
          <w:color w:val="FF0000"/>
        </w:rPr>
        <w:t xml:space="preserve"> 1, and (ii) </w:t>
      </w:r>
      <w:r>
        <w:rPr>
          <w:i/>
          <w:color w:val="FF0000"/>
        </w:rPr>
        <w:t>sex_code</w:t>
      </w:r>
      <w:r>
        <w:rPr>
          <w:color w:val="FF0000"/>
        </w:rPr>
        <w:t xml:space="preserve"> 7, </w:t>
      </w:r>
      <w:r>
        <w:rPr>
          <w:i/>
          <w:color w:val="FF0000"/>
        </w:rPr>
        <w:t>MaleSelCrit</w:t>
      </w:r>
    </w:p>
    <w:p w14:paraId="1CCEBA53" w14:textId="77777777" w:rsidR="001D6ADA" w:rsidRDefault="00000000">
      <w:pPr>
        <w:rPr>
          <w:color w:val="FF0000"/>
        </w:rPr>
      </w:pPr>
      <w:r>
        <w:rPr>
          <w:i/>
          <w:color w:val="FF0000"/>
        </w:rPr>
        <w:t xml:space="preserve">     </w:t>
      </w:r>
      <w:r>
        <w:rPr>
          <w:color w:val="FF0000"/>
          <w:lang w:val="en-US"/>
        </w:rPr>
        <w:t xml:space="preserve">or </w:t>
      </w:r>
      <w:r>
        <w:rPr>
          <w:i/>
          <w:color w:val="FF0000"/>
        </w:rPr>
        <w:t>FemaleSelCrit</w:t>
      </w:r>
      <w:r>
        <w:rPr>
          <w:color w:val="FF0000"/>
          <w:lang w:val="en-US"/>
        </w:rPr>
        <w:t xml:space="preserve"> </w:t>
      </w:r>
      <w:r>
        <w:rPr>
          <w:color w:val="FF0000"/>
        </w:rPr>
        <w:t xml:space="preserve">‘ibsblup’, and </w:t>
      </w:r>
      <w:r>
        <w:rPr>
          <w:i/>
          <w:color w:val="FF0000"/>
        </w:rPr>
        <w:t>MaleRunBlup</w:t>
      </w:r>
      <w:r>
        <w:rPr>
          <w:color w:val="FF0000"/>
        </w:rPr>
        <w:t xml:space="preserve"> and/or </w:t>
      </w:r>
      <w:r>
        <w:rPr>
          <w:i/>
          <w:color w:val="FF0000"/>
        </w:rPr>
        <w:t>FemaleRunBlup</w:t>
      </w:r>
      <w:r>
        <w:rPr>
          <w:color w:val="FF0000"/>
        </w:rPr>
        <w:t xml:space="preserve"> 1 in </w:t>
      </w:r>
    </w:p>
    <w:p w14:paraId="41CEB21B" w14:textId="77777777" w:rsidR="001D6ADA" w:rsidRDefault="00000000">
      <w:pPr>
        <w:rPr>
          <w:color w:val="FF0000"/>
        </w:rPr>
      </w:pPr>
      <w:r>
        <w:rPr>
          <w:color w:val="FF0000"/>
        </w:rPr>
        <w:t xml:space="preserve">     corresponding EVA-selection stage of namelist &amp;EVA, variable</w:t>
      </w:r>
      <w:r>
        <w:rPr>
          <w:i/>
          <w:color w:val="FF0000"/>
        </w:rPr>
        <w:t xml:space="preserve"> </w:t>
      </w:r>
      <w:r>
        <w:rPr>
          <w:color w:val="FF0000"/>
        </w:rPr>
        <w:t>EvaSelection.</w:t>
      </w:r>
    </w:p>
    <w:p w14:paraId="3193993D" w14:textId="77777777" w:rsidR="001D6ADA" w:rsidRDefault="001D6ADA">
      <w:pPr>
        <w:rPr>
          <w:color w:val="FF0000"/>
        </w:rPr>
      </w:pPr>
    </w:p>
    <w:p w14:paraId="066A946D" w14:textId="77777777" w:rsidR="001D6ADA" w:rsidRDefault="00000000">
      <w:pPr>
        <w:rPr>
          <w:color w:val="FF0000"/>
        </w:rPr>
      </w:pPr>
      <w:r>
        <w:rPr>
          <w:color w:val="FF0000"/>
        </w:rPr>
        <w:t xml:space="preserve">  x) Stages can be provided in any order; all stages           must be provided</w:t>
      </w:r>
    </w:p>
    <w:p w14:paraId="41CCD637" w14:textId="77777777" w:rsidR="001D6ADA" w:rsidRDefault="001D6ADA">
      <w:pPr>
        <w:rPr>
          <w:color w:val="FF0000"/>
        </w:rPr>
      </w:pPr>
    </w:p>
    <w:p w14:paraId="6A42D3CB" w14:textId="77777777" w:rsidR="001D6ADA" w:rsidRDefault="00000000">
      <w:pPr>
        <w:rPr>
          <w:color w:val="FF0000"/>
        </w:rPr>
      </w:pPr>
      <w:r>
        <w:rPr>
          <w:color w:val="FF0000"/>
        </w:rPr>
        <w:t xml:space="preserve">  x) Selection stages using ibs-breeding value as selection criterion must be </w:t>
      </w:r>
    </w:p>
    <w:p w14:paraId="20C40E74" w14:textId="77777777" w:rsidR="001D6ADA" w:rsidRDefault="00000000">
      <w:pPr>
        <w:rPr>
          <w:color w:val="FF0000"/>
          <w:lang w:val="en-US"/>
        </w:rPr>
      </w:pPr>
      <w:r>
        <w:rPr>
          <w:color w:val="FF0000"/>
        </w:rPr>
        <w:t xml:space="preserve">     represented once in variable </w:t>
      </w:r>
      <w:r>
        <w:rPr>
          <w:i/>
          <w:color w:val="FF0000"/>
          <w:lang w:val="en-US"/>
        </w:rPr>
        <w:t>economicValueEbv</w:t>
      </w:r>
      <w:r>
        <w:rPr>
          <w:color w:val="FF0000"/>
          <w:lang w:val="en-US"/>
        </w:rPr>
        <w:t>.</w:t>
      </w:r>
    </w:p>
    <w:p w14:paraId="1C6B4DB6" w14:textId="77777777" w:rsidR="001D6ADA" w:rsidRDefault="001D6ADA">
      <w:pPr>
        <w:rPr>
          <w:color w:val="FF0000"/>
          <w:lang w:val="en-US"/>
        </w:rPr>
      </w:pPr>
    </w:p>
    <w:p w14:paraId="5B91033A" w14:textId="77777777" w:rsidR="001D6ADA" w:rsidRDefault="00000000">
      <w:pPr>
        <w:pStyle w:val="Overskrift2"/>
        <w:rPr>
          <w:rStyle w:val="Strk"/>
        </w:rPr>
      </w:pPr>
      <w:bookmarkStart w:id="106" w:name="_Toc109904146"/>
      <w:r>
        <w:rPr>
          <w:rStyle w:val="Strk"/>
        </w:rPr>
        <w:t>&amp;BLUPPARAMETERS</w:t>
      </w:r>
      <w:bookmarkEnd w:id="106"/>
    </w:p>
    <w:p w14:paraId="6535A62E" w14:textId="77777777" w:rsidR="001D6ADA" w:rsidRDefault="00000000">
      <w:r>
        <w:t>ebv_observation=</w:t>
      </w:r>
      <w:r>
        <w:rPr>
          <w:i/>
        </w:rPr>
        <w:t>ebv_observation</w:t>
      </w:r>
    </w:p>
    <w:p w14:paraId="563511F2" w14:textId="77777777" w:rsidR="001D6ADA" w:rsidRDefault="00000000">
      <w:pPr>
        <w:pStyle w:val="Almindeligtekst"/>
        <w:rPr>
          <w:i/>
        </w:rPr>
      </w:pPr>
      <w:r>
        <w:t xml:space="preserve">Dmublupparm= </w:t>
      </w:r>
      <w:proofErr w:type="gramStart"/>
      <w:r>
        <w:rPr>
          <w:i/>
          <w:lang w:val="en-US"/>
        </w:rPr>
        <w:t>stage</w:t>
      </w:r>
      <w:r>
        <w:rPr>
          <w:i/>
        </w:rPr>
        <w:t xml:space="preserve">  dmuVersion</w:t>
      </w:r>
      <w:proofErr w:type="gramEnd"/>
      <w:r>
        <w:rPr>
          <w:i/>
        </w:rPr>
        <w:t xml:space="preserve"> runDMUbyUserScript dirFileName parFileName nfiles </w:t>
      </w:r>
    </w:p>
    <w:p w14:paraId="4CFE4595" w14:textId="77777777" w:rsidR="001D6ADA" w:rsidRDefault="00000000">
      <w:pPr>
        <w:pStyle w:val="Almindeligtekst"/>
        <w:ind w:left="1304"/>
        <w:rPr>
          <w:i/>
          <w:lang w:val="en-US"/>
        </w:rPr>
      </w:pPr>
      <w:r>
        <w:rPr>
          <w:i/>
        </w:rPr>
        <w:t xml:space="preserve">  lstFileNeeded </w:t>
      </w:r>
      <w:r>
        <w:rPr>
          <w:i/>
          <w:lang w:val="en-US"/>
        </w:rPr>
        <w:t>dmuScriptFile incPhenoPop incObsFirtTS incObsLastTS</w:t>
      </w:r>
    </w:p>
    <w:p w14:paraId="51C048B5" w14:textId="77777777" w:rsidR="001D6ADA" w:rsidRDefault="00000000">
      <w:pPr>
        <w:pStyle w:val="Almindeligtekst"/>
        <w:ind w:left="1304"/>
        <w:rPr>
          <w:i/>
          <w:lang w:val="en-US"/>
        </w:rPr>
      </w:pPr>
      <w:r>
        <w:rPr>
          <w:i/>
          <w:lang w:val="en-US"/>
        </w:rPr>
        <w:t xml:space="preserve">  previousObsTS incPedFirstTS incPedLastTS previousPedTS</w:t>
      </w:r>
    </w:p>
    <w:p w14:paraId="58B230F4" w14:textId="77777777" w:rsidR="001D6ADA" w:rsidRDefault="00000000">
      <w:pPr>
        <w:pStyle w:val="Almindeligtekst"/>
        <w:rPr>
          <w:i/>
          <w:lang w:val="en-US"/>
        </w:rPr>
      </w:pPr>
      <w:r>
        <w:t xml:space="preserve">manualblupparm= </w:t>
      </w:r>
      <w:proofErr w:type="gramStart"/>
      <w:r>
        <w:rPr>
          <w:i/>
          <w:lang w:val="en-US"/>
        </w:rPr>
        <w:t>stage</w:t>
      </w:r>
      <w:r>
        <w:rPr>
          <w:i/>
        </w:rPr>
        <w:t xml:space="preserve">  nfiles</w:t>
      </w:r>
      <w:proofErr w:type="gramEnd"/>
      <w:r>
        <w:rPr>
          <w:i/>
        </w:rPr>
        <w:t xml:space="preserve"> lstFileNeeded </w:t>
      </w:r>
      <w:r>
        <w:rPr>
          <w:i/>
          <w:lang w:val="en-US"/>
        </w:rPr>
        <w:t xml:space="preserve">cmdrun logfile solfile dataHeader </w:t>
      </w:r>
    </w:p>
    <w:p w14:paraId="470CDB61" w14:textId="77777777" w:rsidR="001D6ADA" w:rsidRDefault="00000000">
      <w:pPr>
        <w:pStyle w:val="Almindeligtekst"/>
        <w:ind w:left="1304"/>
        <w:rPr>
          <w:i/>
          <w:lang w:val="en-US"/>
        </w:rPr>
      </w:pPr>
      <w:r>
        <w:rPr>
          <w:i/>
          <w:lang w:val="en-US"/>
        </w:rPr>
        <w:t xml:space="preserve">  genoData loci GenoDataFormat GenoDataDelimiter GenoDataNSKIP</w:t>
      </w:r>
    </w:p>
    <w:p w14:paraId="5348F0CD" w14:textId="77777777" w:rsidR="001D6ADA" w:rsidRDefault="00000000">
      <w:pPr>
        <w:rPr>
          <w:lang w:val="en-US"/>
        </w:rPr>
      </w:pPr>
      <w:r>
        <w:rPr>
          <w:lang w:val="en-US"/>
        </w:rPr>
        <w:t>IncludePopHerdPhenoData=</w:t>
      </w:r>
      <w:r>
        <w:rPr>
          <w:i/>
        </w:rPr>
        <w:t>stage</w:t>
      </w:r>
      <w:r>
        <w:t xml:space="preserve"> (npop*nherd)</w:t>
      </w:r>
    </w:p>
    <w:p w14:paraId="304ADD23" w14:textId="77777777" w:rsidR="001D6ADA" w:rsidRDefault="00000000">
      <w:pPr>
        <w:rPr>
          <w:lang w:val="en-US"/>
        </w:rPr>
      </w:pPr>
      <w:r>
        <w:rPr>
          <w:lang w:val="en-US"/>
        </w:rPr>
        <w:t>litterObservations=</w:t>
      </w:r>
      <w:r>
        <w:rPr>
          <w:i/>
          <w:lang w:val="en-US"/>
        </w:rPr>
        <w:t>litterObs</w:t>
      </w:r>
    </w:p>
    <w:p w14:paraId="43125A70" w14:textId="77777777" w:rsidR="001D6ADA" w:rsidRDefault="00000000">
      <w:pPr>
        <w:rPr>
          <w:i/>
        </w:rPr>
      </w:pPr>
      <w:r>
        <w:t>printDmuLstFiles=</w:t>
      </w:r>
      <w:r>
        <w:rPr>
          <w:i/>
        </w:rPr>
        <w:t>printDmuLstFiles</w:t>
      </w:r>
    </w:p>
    <w:p w14:paraId="3224428B" w14:textId="77777777" w:rsidR="001D6ADA" w:rsidRDefault="00000000">
      <w:pPr>
        <w:rPr>
          <w:i/>
        </w:rPr>
      </w:pPr>
      <w:r>
        <w:t>idinfo=</w:t>
      </w:r>
      <w:r>
        <w:rPr>
          <w:i/>
        </w:rPr>
        <w:t>idinfo</w:t>
      </w:r>
    </w:p>
    <w:p w14:paraId="3419AFC1" w14:textId="77777777" w:rsidR="001D6ADA" w:rsidRDefault="00000000">
      <w:r>
        <w:t>familyOriginInfo=</w:t>
      </w:r>
      <w:r>
        <w:rPr>
          <w:i/>
        </w:rPr>
        <w:t>familyOriginInfo</w:t>
      </w:r>
    </w:p>
    <w:p w14:paraId="5878501C" w14:textId="77777777" w:rsidR="001D6ADA" w:rsidRDefault="00000000">
      <w:r>
        <w:t>addFactors=</w:t>
      </w:r>
      <w:proofErr w:type="gramStart"/>
      <w:r>
        <w:rPr>
          <w:i/>
        </w:rPr>
        <w:t>addFactors</w:t>
      </w:r>
      <w:r>
        <w:t xml:space="preserve">  </w:t>
      </w:r>
      <w:r>
        <w:tab/>
      </w:r>
      <w:proofErr w:type="gramEnd"/>
      <w:r>
        <w:t>/</w:t>
      </w:r>
    </w:p>
    <w:p w14:paraId="1AA62993" w14:textId="77777777" w:rsidR="001D6ADA" w:rsidRDefault="001D6ADA"/>
    <w:p w14:paraId="7395B95A" w14:textId="77777777" w:rsidR="001D6ADA" w:rsidRDefault="00000000">
      <w:r>
        <w:t xml:space="preserve">  **Task**</w:t>
      </w:r>
    </w:p>
    <w:p w14:paraId="51F4A070" w14:textId="77777777" w:rsidR="001D6ADA" w:rsidRDefault="00000000">
      <w:r>
        <w:t xml:space="preserve">  Input for estimation of breeding values using DMU or own program from user. Dmublupparm is required input when runBlup=1. manualblupparm is required input when runBlup=2.</w:t>
      </w:r>
    </w:p>
    <w:p w14:paraId="30BBD483" w14:textId="77777777" w:rsidR="001D6ADA" w:rsidRDefault="001D6ADA"/>
    <w:p w14:paraId="30D467AE" w14:textId="77777777" w:rsidR="001D6ADA" w:rsidRDefault="00000000">
      <w:r>
        <w:t xml:space="preserve">  </w:t>
      </w:r>
      <w:r>
        <w:rPr>
          <w:i/>
        </w:rPr>
        <w:t>ebv_observation</w:t>
      </w:r>
      <w:r>
        <w:t xml:space="preserve">       Definition: Matrix relating observations to BLUP-breeding </w:t>
      </w:r>
    </w:p>
    <w:p w14:paraId="5F9A39A1" w14:textId="77777777" w:rsidR="001D6ADA" w:rsidRDefault="00000000">
      <w:r>
        <w:t xml:space="preserve">                                    values. Used to create DMU-input data and read </w:t>
      </w:r>
    </w:p>
    <w:p w14:paraId="3AA1B0E7" w14:textId="77777777" w:rsidR="001D6ADA" w:rsidRDefault="00000000">
      <w:r>
        <w:t xml:space="preserve">                                    breeding values predicted by DMU.</w:t>
      </w:r>
    </w:p>
    <w:p w14:paraId="680C5878" w14:textId="77777777" w:rsidR="001D6ADA" w:rsidRDefault="00000000">
      <w:r>
        <w:t xml:space="preserve">                        Dimension: (</w:t>
      </w:r>
      <w:r>
        <w:rPr>
          <w:i/>
        </w:rPr>
        <w:t>nobs</w:t>
      </w:r>
      <w:r>
        <w:t>+</w:t>
      </w:r>
      <w:r>
        <w:rPr>
          <w:i/>
          <w:iCs/>
        </w:rPr>
        <w:t>nProgenyObs</w:t>
      </w:r>
      <w:r>
        <w:rPr>
          <w:iCs/>
        </w:rPr>
        <w:t>+</w:t>
      </w:r>
      <w:proofErr w:type="gramStart"/>
      <w:r>
        <w:rPr>
          <w:i/>
        </w:rPr>
        <w:t>nCombinedObs</w:t>
      </w:r>
      <w:r>
        <w:t>)*</w:t>
      </w:r>
      <w:proofErr w:type="gramEnd"/>
      <w:r>
        <w:rPr>
          <w:i/>
        </w:rPr>
        <w:t>nebv</w:t>
      </w:r>
    </w:p>
    <w:p w14:paraId="3CAAE988" w14:textId="77777777" w:rsidR="001D6ADA" w:rsidRDefault="00000000">
      <w:r>
        <w:t xml:space="preserve">                        Options: Matrix elements 0 or 1</w:t>
      </w:r>
    </w:p>
    <w:p w14:paraId="03CDDC81" w14:textId="77777777" w:rsidR="001D6ADA" w:rsidRDefault="00000000">
      <w:r>
        <w:t xml:space="preserve">                        Type: Integer</w:t>
      </w:r>
    </w:p>
    <w:p w14:paraId="0B90E907" w14:textId="77777777" w:rsidR="001D6ADA" w:rsidRDefault="00000000">
      <w:r>
        <w:t xml:space="preserve">                        Default: </w:t>
      </w:r>
      <w:r>
        <w:rPr>
          <w:i/>
        </w:rPr>
        <w:t>ebv_observation</w:t>
      </w:r>
      <w:r>
        <w:t xml:space="preserve"> must be specified</w:t>
      </w:r>
    </w:p>
    <w:p w14:paraId="514872CE" w14:textId="77777777" w:rsidR="001D6ADA" w:rsidRDefault="001D6ADA"/>
    <w:p w14:paraId="63692AB1" w14:textId="77777777" w:rsidR="001D6ADA" w:rsidRDefault="00000000">
      <w:r>
        <w:t xml:space="preserve">  **Properties of names for Dmublupparm**</w:t>
      </w:r>
    </w:p>
    <w:p w14:paraId="5497AAAE" w14:textId="77777777" w:rsidR="001D6ADA" w:rsidRDefault="001D6ADA"/>
    <w:p w14:paraId="597BC201" w14:textId="77777777" w:rsidR="001D6ADA" w:rsidRDefault="00000000">
      <w:r>
        <w:t xml:space="preserve">  </w:t>
      </w:r>
      <w:r>
        <w:rPr>
          <w:i/>
          <w:lang w:val="en-US"/>
        </w:rPr>
        <w:t>stage</w:t>
      </w:r>
      <w:r>
        <w:t xml:space="preserve">                 Definition: Stage of selection. Must correspond with a </w:t>
      </w:r>
    </w:p>
    <w:p w14:paraId="7BCE96AC" w14:textId="77777777" w:rsidR="001D6ADA" w:rsidRDefault="00000000">
      <w:r>
        <w:t xml:space="preserve">                                    selection stage that uses </w:t>
      </w:r>
      <w:r>
        <w:rPr>
          <w:i/>
        </w:rPr>
        <w:t>selection_criterion</w:t>
      </w:r>
      <w:r>
        <w:t xml:space="preserve"> </w:t>
      </w:r>
    </w:p>
    <w:p w14:paraId="3F773D6B" w14:textId="77777777" w:rsidR="001D6ADA" w:rsidRDefault="00000000">
      <w:pPr>
        <w:ind w:left="2608" w:firstLine="1304"/>
      </w:pPr>
      <w:r>
        <w:t xml:space="preserve">   and </w:t>
      </w:r>
      <w:r>
        <w:rPr>
          <w:i/>
        </w:rPr>
        <w:t>RunBlup</w:t>
      </w:r>
      <w:r>
        <w:t xml:space="preserve"> 1.</w:t>
      </w:r>
    </w:p>
    <w:p w14:paraId="5C7C124D" w14:textId="77777777" w:rsidR="001D6ADA" w:rsidRDefault="00000000">
      <w:r>
        <w:t xml:space="preserve">                        Type: Integer</w:t>
      </w:r>
    </w:p>
    <w:p w14:paraId="1ED70B69" w14:textId="77777777" w:rsidR="001D6ADA" w:rsidRDefault="00000000">
      <w:r>
        <w:t xml:space="preserve">                        Options: 1≤</w:t>
      </w:r>
      <w:r>
        <w:rPr>
          <w:i/>
        </w:rPr>
        <w:t>stage</w:t>
      </w:r>
      <w:r>
        <w:t>≤</w:t>
      </w:r>
      <w:r>
        <w:rPr>
          <w:i/>
        </w:rPr>
        <w:t>selection_groups</w:t>
      </w:r>
    </w:p>
    <w:p w14:paraId="3ADD8327" w14:textId="77777777" w:rsidR="001D6ADA" w:rsidRDefault="00000000">
      <w:r>
        <w:t xml:space="preserve">                        Default: </w:t>
      </w:r>
      <w:r>
        <w:rPr>
          <w:i/>
        </w:rPr>
        <w:t>stage</w:t>
      </w:r>
      <w:r>
        <w:t xml:space="preserve"> must be specified</w:t>
      </w:r>
    </w:p>
    <w:p w14:paraId="5EFD37FF" w14:textId="77777777" w:rsidR="001D6ADA" w:rsidRDefault="001D6ADA"/>
    <w:p w14:paraId="335A20C2" w14:textId="77777777" w:rsidR="001D6ADA" w:rsidRDefault="00000000">
      <w:r>
        <w:t xml:space="preserve">  </w:t>
      </w:r>
      <w:r>
        <w:rPr>
          <w:i/>
        </w:rPr>
        <w:t xml:space="preserve">dmuVersion            </w:t>
      </w:r>
      <w:r>
        <w:t xml:space="preserve">Definition: DMU version used to estimate breeding values </w:t>
      </w:r>
    </w:p>
    <w:p w14:paraId="23A77444" w14:textId="77777777" w:rsidR="001D6ADA" w:rsidRDefault="00000000">
      <w:pPr>
        <w:ind w:left="2608"/>
      </w:pPr>
      <w:r>
        <w:t xml:space="preserve">     at the stage. Different stages can use different version </w:t>
      </w:r>
    </w:p>
    <w:p w14:paraId="6A241A9C" w14:textId="77777777" w:rsidR="001D6ADA" w:rsidRDefault="00000000">
      <w:r>
        <w:t xml:space="preserve">                        Type: Character</w:t>
      </w:r>
    </w:p>
    <w:p w14:paraId="061DBE93" w14:textId="77777777" w:rsidR="001D6ADA" w:rsidRDefault="00000000">
      <w:r>
        <w:t xml:space="preserve">                        Options:</w:t>
      </w:r>
    </w:p>
    <w:p w14:paraId="3E24B018" w14:textId="77777777" w:rsidR="001D6ADA" w:rsidRDefault="00000000">
      <w:r>
        <w:t xml:space="preserve">                           dmuai DMUAI used</w:t>
      </w:r>
    </w:p>
    <w:p w14:paraId="20846662" w14:textId="77777777" w:rsidR="001D6ADA" w:rsidRDefault="00000000">
      <w:r>
        <w:t xml:space="preserve">                            dmu4 DMU4 used</w:t>
      </w:r>
    </w:p>
    <w:p w14:paraId="12587307" w14:textId="77777777" w:rsidR="001D6ADA" w:rsidRDefault="00000000">
      <w:r>
        <w:t xml:space="preserve">                            dmu5 DMU5 used</w:t>
      </w:r>
    </w:p>
    <w:p w14:paraId="66419A93" w14:textId="77777777" w:rsidR="001D6ADA" w:rsidRDefault="00000000">
      <w:r>
        <w:t xml:space="preserve">                        Default: </w:t>
      </w:r>
      <w:r>
        <w:rPr>
          <w:i/>
        </w:rPr>
        <w:t>dmuVersion</w:t>
      </w:r>
      <w:r>
        <w:t xml:space="preserve"> must be specified</w:t>
      </w:r>
    </w:p>
    <w:p w14:paraId="7DD3DABB" w14:textId="77777777" w:rsidR="001D6ADA" w:rsidRDefault="001D6ADA"/>
    <w:p w14:paraId="437B3643" w14:textId="77777777" w:rsidR="001D6ADA" w:rsidRDefault="00000000">
      <w:r>
        <w:t xml:space="preserve">  </w:t>
      </w:r>
      <w:r>
        <w:rPr>
          <w:i/>
        </w:rPr>
        <w:t xml:space="preserve">runDMUbyUserScript    </w:t>
      </w:r>
      <w:r>
        <w:t>Definition: specify script to run DMU generated by user or ADAM</w:t>
      </w:r>
    </w:p>
    <w:p w14:paraId="68DD8BC4" w14:textId="77777777" w:rsidR="001D6ADA" w:rsidRDefault="00000000">
      <w:r>
        <w:t xml:space="preserve">                        Type: Integer</w:t>
      </w:r>
    </w:p>
    <w:p w14:paraId="1647DFD5" w14:textId="77777777" w:rsidR="001D6ADA" w:rsidRDefault="00000000">
      <w:r>
        <w:t xml:space="preserve">                        Options: </w:t>
      </w:r>
    </w:p>
    <w:p w14:paraId="5E62AAFF" w14:textId="77777777" w:rsidR="001D6ADA" w:rsidRDefault="00000000">
      <w:r>
        <w:t xml:space="preserve">                               0 generated by ADAM</w:t>
      </w:r>
    </w:p>
    <w:p w14:paraId="0A46D075" w14:textId="77777777" w:rsidR="001D6ADA" w:rsidRDefault="00000000">
      <w:r>
        <w:t xml:space="preserve">                               1 user provided script for running DMU.</w:t>
      </w:r>
    </w:p>
    <w:p w14:paraId="59B7C77C" w14:textId="77777777" w:rsidR="001D6ADA" w:rsidRDefault="00000000">
      <w:r>
        <w:t xml:space="preserve">                        Default: </w:t>
      </w:r>
      <w:r>
        <w:rPr>
          <w:i/>
        </w:rPr>
        <w:t xml:space="preserve">runDMUbyUserScript </w:t>
      </w:r>
      <w:r>
        <w:t>must be specified</w:t>
      </w:r>
    </w:p>
    <w:p w14:paraId="7A6CB59D" w14:textId="77777777" w:rsidR="001D6ADA" w:rsidRDefault="001D6ADA"/>
    <w:p w14:paraId="37803282" w14:textId="77777777" w:rsidR="001D6ADA" w:rsidRDefault="00000000">
      <w:r>
        <w:t xml:space="preserve">  </w:t>
      </w:r>
      <w:r>
        <w:rPr>
          <w:i/>
        </w:rPr>
        <w:t>dirFileName</w:t>
      </w:r>
      <w:r>
        <w:t xml:space="preserve">           Definition: a directive file name used for running DMU.</w:t>
      </w:r>
    </w:p>
    <w:p w14:paraId="4C1E8369" w14:textId="77777777" w:rsidR="001D6ADA" w:rsidRDefault="00000000">
      <w:r>
        <w:t xml:space="preserve">                        Type: Character</w:t>
      </w:r>
    </w:p>
    <w:p w14:paraId="49A43959" w14:textId="77777777" w:rsidR="001D6ADA" w:rsidRDefault="00000000">
      <w:r>
        <w:t xml:space="preserve">                        Options:</w:t>
      </w:r>
    </w:p>
    <w:p w14:paraId="3C38DBE1" w14:textId="77777777" w:rsidR="001D6ADA" w:rsidRDefault="00000000">
      <w:r>
        <w:t xml:space="preserve">                              ’’ if runDMUbyUserScript=1</w:t>
      </w:r>
    </w:p>
    <w:p w14:paraId="6C582AB1" w14:textId="77777777" w:rsidR="001D6ADA" w:rsidRDefault="00000000">
      <w:r>
        <w:t xml:space="preserve">                      ‘filename’ if runDMUbyUserScript=0</w:t>
      </w:r>
    </w:p>
    <w:p w14:paraId="0D6AADFB" w14:textId="77777777" w:rsidR="001D6ADA" w:rsidRDefault="00000000">
      <w:r>
        <w:t xml:space="preserve">                        Default: </w:t>
      </w:r>
      <w:r>
        <w:rPr>
          <w:i/>
        </w:rPr>
        <w:t>dirFileName</w:t>
      </w:r>
      <w:r>
        <w:t xml:space="preserve"> must be specified</w:t>
      </w:r>
    </w:p>
    <w:p w14:paraId="50A13C64" w14:textId="77777777" w:rsidR="001D6ADA" w:rsidRDefault="001D6ADA"/>
    <w:p w14:paraId="5496A9BC" w14:textId="77777777" w:rsidR="001D6ADA" w:rsidRDefault="00000000">
      <w:r>
        <w:t xml:space="preserve">  </w:t>
      </w:r>
      <w:r>
        <w:rPr>
          <w:i/>
        </w:rPr>
        <w:t>parFileName</w:t>
      </w:r>
      <w:r>
        <w:t xml:space="preserve">           Definition: a parout file name used for parameter input of </w:t>
      </w:r>
    </w:p>
    <w:p w14:paraId="32FA703B" w14:textId="77777777" w:rsidR="001D6ADA" w:rsidRDefault="00000000">
      <w:r>
        <w:t xml:space="preserve">           the directive file. if dmuVersion='dmuai', this will be the file name for </w:t>
      </w:r>
    </w:p>
    <w:p w14:paraId="4CB06698" w14:textId="77777777" w:rsidR="001D6ADA" w:rsidRDefault="00000000">
      <w:r>
        <w:t xml:space="preserve">           Parout file. If not given, parFileName=</w:t>
      </w:r>
      <w:proofErr w:type="gramStart"/>
      <w:r>
        <w:t>ParInput[</w:t>
      </w:r>
      <w:proofErr w:type="gramEnd"/>
      <w:r>
        <w:t>Stage].txt dmuai used.</w:t>
      </w:r>
    </w:p>
    <w:p w14:paraId="265CA2EC" w14:textId="77777777" w:rsidR="001D6ADA" w:rsidRDefault="00000000">
      <w:r>
        <w:t xml:space="preserve">                        Type: Character</w:t>
      </w:r>
    </w:p>
    <w:p w14:paraId="4AE2F912" w14:textId="77777777" w:rsidR="001D6ADA" w:rsidRDefault="00000000">
      <w:r>
        <w:t xml:space="preserve">                        Options:</w:t>
      </w:r>
    </w:p>
    <w:p w14:paraId="007A105E" w14:textId="77777777" w:rsidR="001D6ADA" w:rsidRDefault="00000000">
      <w:r>
        <w:t xml:space="preserve">                            ’’ if runDMUbyUserScript=1, this file is not read.</w:t>
      </w:r>
    </w:p>
    <w:p w14:paraId="65D29E0B" w14:textId="77777777" w:rsidR="001D6ADA" w:rsidRDefault="00000000">
      <w:r>
        <w:t xml:space="preserve">                    ‘filename’ if runDMUbyUserScript=0, this file is read, but optional</w:t>
      </w:r>
    </w:p>
    <w:p w14:paraId="5C05F92B" w14:textId="77777777" w:rsidR="001D6ADA" w:rsidRDefault="00000000">
      <w:r>
        <w:t xml:space="preserve">                        Default: </w:t>
      </w:r>
      <w:r>
        <w:rPr>
          <w:i/>
        </w:rPr>
        <w:t>parFileName</w:t>
      </w:r>
      <w:r>
        <w:t xml:space="preserve"> must be specified</w:t>
      </w:r>
    </w:p>
    <w:p w14:paraId="6C34BE82" w14:textId="77777777" w:rsidR="001D6ADA" w:rsidRDefault="001D6ADA"/>
    <w:p w14:paraId="3E7D83E7" w14:textId="77777777" w:rsidR="001D6ADA" w:rsidRDefault="00000000">
      <w:r>
        <w:t xml:space="preserve">  n</w:t>
      </w:r>
      <w:r>
        <w:rPr>
          <w:i/>
        </w:rPr>
        <w:t xml:space="preserve">files              </w:t>
      </w:r>
      <w:r>
        <w:t xml:space="preserve">Definition: number of files to be copied and used for running </w:t>
      </w:r>
    </w:p>
    <w:p w14:paraId="703A065D" w14:textId="77777777" w:rsidR="001D6ADA" w:rsidRDefault="00000000">
      <w:r>
        <w:tab/>
      </w:r>
      <w:r>
        <w:tab/>
        <w:t>user scripts if runDMUbyUserScript=1.</w:t>
      </w:r>
    </w:p>
    <w:p w14:paraId="7D1308A1" w14:textId="77777777" w:rsidR="001D6ADA" w:rsidRDefault="00000000">
      <w:r>
        <w:t xml:space="preserve">                        Type: Integer</w:t>
      </w:r>
    </w:p>
    <w:p w14:paraId="5E3F0997" w14:textId="77777777" w:rsidR="001D6ADA" w:rsidRDefault="00000000">
      <w:r>
        <w:t xml:space="preserve">                        Options: </w:t>
      </w:r>
    </w:p>
    <w:p w14:paraId="335FBE7F" w14:textId="77777777" w:rsidR="001D6ADA" w:rsidRDefault="00000000">
      <w:r>
        <w:t xml:space="preserve">                               0 if runDMUbyUserScript=0</w:t>
      </w:r>
    </w:p>
    <w:p w14:paraId="7B1BE367" w14:textId="77777777" w:rsidR="001D6ADA" w:rsidRDefault="00000000">
      <w:r>
        <w:t xml:space="preserve">                             &gt;=1 if runDMUbyUserScript=1</w:t>
      </w:r>
    </w:p>
    <w:p w14:paraId="77EFDB61" w14:textId="77777777" w:rsidR="001D6ADA" w:rsidRDefault="00000000">
      <w:r>
        <w:t xml:space="preserve">                        Default: </w:t>
      </w:r>
      <w:r>
        <w:rPr>
          <w:i/>
        </w:rPr>
        <w:t xml:space="preserve">nfiles </w:t>
      </w:r>
      <w:r>
        <w:t>must be specified</w:t>
      </w:r>
    </w:p>
    <w:p w14:paraId="47C006E8" w14:textId="77777777" w:rsidR="001D6ADA" w:rsidRDefault="001D6ADA"/>
    <w:p w14:paraId="2CD5D710" w14:textId="77777777" w:rsidR="001D6ADA" w:rsidRDefault="00000000">
      <w:r>
        <w:t xml:space="preserve">  </w:t>
      </w:r>
      <w:r>
        <w:rPr>
          <w:i/>
        </w:rPr>
        <w:t>lstFileNeeded</w:t>
      </w:r>
      <w:r>
        <w:t xml:space="preserve">       Definition: lists of all files needed for running script in the </w:t>
      </w:r>
    </w:p>
    <w:p w14:paraId="22A8400E" w14:textId="77777777" w:rsidR="001D6ADA" w:rsidRDefault="00000000">
      <w:pPr>
        <w:ind w:left="2608"/>
      </w:pPr>
      <w:r>
        <w:t>current working folder if runDMUbyUserScript=1.</w:t>
      </w:r>
    </w:p>
    <w:p w14:paraId="2BAE1841" w14:textId="77777777" w:rsidR="001D6ADA" w:rsidRDefault="00000000">
      <w:r>
        <w:t xml:space="preserve">                        Type: Character</w:t>
      </w:r>
    </w:p>
    <w:p w14:paraId="50E52DCF" w14:textId="77777777" w:rsidR="001D6ADA" w:rsidRDefault="00000000">
      <w:r>
        <w:t xml:space="preserve">                        Options:</w:t>
      </w:r>
    </w:p>
    <w:p w14:paraId="031B40E2" w14:textId="77777777" w:rsidR="001D6ADA" w:rsidRDefault="00000000">
      <w:r>
        <w:t xml:space="preserve">                              ’’ if runDMUbyUserScript=0</w:t>
      </w:r>
    </w:p>
    <w:p w14:paraId="4794DA0B" w14:textId="77777777" w:rsidR="001D6ADA" w:rsidRDefault="00000000">
      <w:r>
        <w:t xml:space="preserve">           ‘filename1 filename2’ if runDMUbyUserScript=1 &amp; nfiles=2. </w:t>
      </w:r>
    </w:p>
    <w:p w14:paraId="347DBDD4" w14:textId="77777777" w:rsidR="001D6ADA" w:rsidRDefault="00000000">
      <w:pPr>
        <w:ind w:left="3912"/>
      </w:pPr>
      <w:r>
        <w:t xml:space="preserve"> list of files </w:t>
      </w:r>
      <w:proofErr w:type="gramStart"/>
      <w:r>
        <w:t>are</w:t>
      </w:r>
      <w:proofErr w:type="gramEnd"/>
      <w:r>
        <w:t xml:space="preserve"> seprerate with space.</w:t>
      </w:r>
    </w:p>
    <w:p w14:paraId="56E832B9" w14:textId="77777777" w:rsidR="001D6ADA" w:rsidRDefault="00000000">
      <w:r>
        <w:t xml:space="preserve">                        Default: </w:t>
      </w:r>
      <w:r>
        <w:rPr>
          <w:i/>
        </w:rPr>
        <w:t>lstFileNeeded</w:t>
      </w:r>
      <w:r>
        <w:t xml:space="preserve"> must be specified</w:t>
      </w:r>
    </w:p>
    <w:p w14:paraId="24EED2B4" w14:textId="77777777" w:rsidR="001D6ADA" w:rsidRDefault="001D6ADA"/>
    <w:p w14:paraId="791601A7" w14:textId="77777777" w:rsidR="001D6ADA" w:rsidRDefault="00000000">
      <w:r>
        <w:t xml:space="preserve">  </w:t>
      </w:r>
      <w:r>
        <w:rPr>
          <w:i/>
        </w:rPr>
        <w:t>dmuScriptFile</w:t>
      </w:r>
      <w:r>
        <w:t xml:space="preserve">        Definition: file name of the script to run user program on unix. </w:t>
      </w:r>
    </w:p>
    <w:p w14:paraId="5C4A61B2" w14:textId="77777777" w:rsidR="001D6ADA" w:rsidRDefault="00000000">
      <w:pPr>
        <w:ind w:left="1304"/>
      </w:pPr>
      <w:r>
        <w:t xml:space="preserve">     this file must be in the list of lstFileNeeded if runDMUbyUserScript=1.</w:t>
      </w:r>
    </w:p>
    <w:p w14:paraId="2C92D796" w14:textId="77777777" w:rsidR="001D6ADA" w:rsidRDefault="00000000">
      <w:r>
        <w:t xml:space="preserve">                        Type: Character</w:t>
      </w:r>
    </w:p>
    <w:p w14:paraId="18655AE1" w14:textId="77777777" w:rsidR="001D6ADA" w:rsidRDefault="00000000">
      <w:r>
        <w:t xml:space="preserve">                        Options:</w:t>
      </w:r>
    </w:p>
    <w:p w14:paraId="035C24DC" w14:textId="77777777" w:rsidR="001D6ADA" w:rsidRDefault="00000000">
      <w:r>
        <w:t xml:space="preserve">                              ’’ if runDMUbyUserScript=0</w:t>
      </w:r>
    </w:p>
    <w:p w14:paraId="00FECB77" w14:textId="77777777" w:rsidR="001D6ADA" w:rsidRDefault="00000000">
      <w:r>
        <w:t xml:space="preserve">                      ‘filename’ if runDMUbyUserScript=1</w:t>
      </w:r>
    </w:p>
    <w:p w14:paraId="49D048E8" w14:textId="77777777" w:rsidR="001D6ADA" w:rsidRDefault="00000000">
      <w:r>
        <w:t xml:space="preserve">                        Default: </w:t>
      </w:r>
      <w:r>
        <w:rPr>
          <w:i/>
        </w:rPr>
        <w:t>dmuScriptFile</w:t>
      </w:r>
      <w:r>
        <w:t xml:space="preserve"> must be specified</w:t>
      </w:r>
    </w:p>
    <w:p w14:paraId="5689BA5B" w14:textId="77777777" w:rsidR="001D6ADA" w:rsidRDefault="00000000">
      <w:r>
        <w:t xml:space="preserve">Note: if runDMUbyUserScript=1, </w:t>
      </w:r>
      <w:proofErr w:type="gramStart"/>
      <w:r>
        <w:t>the end result</w:t>
      </w:r>
      <w:proofErr w:type="gramEnd"/>
      <w:r>
        <w:t xml:space="preserve"> must be:</w:t>
      </w:r>
    </w:p>
    <w:p w14:paraId="7CBF24B3" w14:textId="77777777" w:rsidR="001D6ADA" w:rsidRDefault="00000000">
      <w:pPr>
        <w:pStyle w:val="Listeafsnit"/>
        <w:numPr>
          <w:ilvl w:val="0"/>
          <w:numId w:val="31"/>
        </w:numPr>
      </w:pPr>
      <w:r>
        <w:t xml:space="preserve">Solution file must be named SOL, </w:t>
      </w:r>
    </w:p>
    <w:p w14:paraId="4BEFD998" w14:textId="77777777" w:rsidR="001D6ADA" w:rsidRDefault="00000000">
      <w:pPr>
        <w:pStyle w:val="Listeafsnit"/>
        <w:numPr>
          <w:ilvl w:val="0"/>
          <w:numId w:val="31"/>
        </w:numPr>
      </w:pPr>
      <w:r>
        <w:t>Same formats as DMU sol file: first row indicate descriptor (integer and real value); column 3 of integer part is ebvNumber/trait number (1&lt;=value&lt;=nebv); column 5 of integer part is ID; and column 1 of real part is ebv.</w:t>
      </w:r>
    </w:p>
    <w:p w14:paraId="4B7B6BB8" w14:textId="77777777" w:rsidR="001D6ADA" w:rsidRDefault="001D6ADA"/>
    <w:p w14:paraId="58E040F8" w14:textId="77777777" w:rsidR="001D6ADA" w:rsidRDefault="00000000">
      <w:r>
        <w:t>Following input allows flexible inclusion of phenotype data in prediction. Need to be careful using this option. Only recommended for highly experienced user. Most of the time, put all and -9 for all following parameters</w:t>
      </w:r>
    </w:p>
    <w:p w14:paraId="2E293CBE" w14:textId="77777777" w:rsidR="001D6ADA" w:rsidRDefault="001D6ADA"/>
    <w:p w14:paraId="7F0C05E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 xml:space="preserve">  </w:t>
      </w:r>
      <w:r>
        <w:rPr>
          <w:i/>
        </w:rPr>
        <w:t>incPhenoPop</w:t>
      </w:r>
      <w:r>
        <w:t xml:space="preserve">      Definition: whether all phenotyped individauls or parts </w:t>
      </w:r>
    </w:p>
    <w:p w14:paraId="0B4BA10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tab/>
      </w:r>
      <w:r>
        <w:tab/>
      </w:r>
      <w:r>
        <w:tab/>
      </w:r>
      <w:r>
        <w:tab/>
      </w:r>
      <w:r>
        <w:tab/>
        <w:t xml:space="preserve">(in certain herds and populations) are included </w:t>
      </w:r>
    </w:p>
    <w:p w14:paraId="6F6D33E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r>
      <w:r>
        <w:tab/>
      </w:r>
      <w:r>
        <w:tab/>
        <w:t xml:space="preserve">in BLUP prediction for EBV. </w:t>
      </w:r>
    </w:p>
    <w:p w14:paraId="4B6C0A4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Character</w:t>
      </w:r>
    </w:p>
    <w:p w14:paraId="0AD2B024" w14:textId="77777777" w:rsidR="001D6ADA" w:rsidRDefault="00000000">
      <w:r>
        <w:t xml:space="preserve">                        Options:</w:t>
      </w:r>
    </w:p>
    <w:p w14:paraId="4FBC1BF6" w14:textId="77777777" w:rsidR="001D6ADA" w:rsidRDefault="00000000">
      <w:r>
        <w:t xml:space="preserve">                               all  </w:t>
      </w:r>
      <w:proofErr w:type="gramStart"/>
      <w:r>
        <w:t xml:space="preserve">  :</w:t>
      </w:r>
      <w:proofErr w:type="gramEnd"/>
      <w:r>
        <w:t xml:space="preserve"> all phenotyped animals</w:t>
      </w:r>
    </w:p>
    <w:p w14:paraId="7E897FC2" w14:textId="77777777" w:rsidR="001D6ADA" w:rsidRDefault="00000000">
      <w:r>
        <w:t xml:space="preserve">                          genotyped </w:t>
      </w:r>
      <w:proofErr w:type="gramStart"/>
      <w:r>
        <w:t xml:space="preserve">  :</w:t>
      </w:r>
      <w:proofErr w:type="gramEnd"/>
      <w:r>
        <w:t xml:space="preserve"> phenotyped data of all genotyped individuals</w:t>
      </w:r>
    </w:p>
    <w:p w14:paraId="7BF73C0B" w14:textId="77777777" w:rsidR="001D6ADA" w:rsidRDefault="00000000">
      <w:r>
        <w:t xml:space="preserve">                               part </w:t>
      </w:r>
      <w:proofErr w:type="gramStart"/>
      <w:r>
        <w:t xml:space="preserve">  :</w:t>
      </w:r>
      <w:proofErr w:type="gramEnd"/>
      <w:r>
        <w:t xml:space="preserve"> parts of phenotyped animals. Specified in </w:t>
      </w:r>
    </w:p>
    <w:p w14:paraId="56C77AE4" w14:textId="77777777" w:rsidR="001D6ADA" w:rsidRDefault="00000000">
      <w:pPr>
        <w:ind w:left="3912" w:firstLine="1304"/>
      </w:pPr>
      <w:r>
        <w:t xml:space="preserve">IncludePopHerdPhenoData </w:t>
      </w:r>
    </w:p>
    <w:p w14:paraId="3DC25146" w14:textId="77777777" w:rsidR="001D6ADA" w:rsidRDefault="00000000">
      <w:r>
        <w:t xml:space="preserve">                        Default: </w:t>
      </w:r>
      <w:r>
        <w:rPr>
          <w:i/>
        </w:rPr>
        <w:t>incPhenoPop</w:t>
      </w:r>
      <w:r>
        <w:t xml:space="preserve"> must be specified</w:t>
      </w:r>
    </w:p>
    <w:p w14:paraId="62B4B91A"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4A2E100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lang w:val="en-US"/>
        </w:rPr>
        <w:t>incObsFirtTS</w:t>
      </w:r>
      <w:r>
        <w:t xml:space="preserve">       Definition: whether all phenotyped individauls or parts </w:t>
      </w:r>
    </w:p>
    <w:p w14:paraId="6428F65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(from certain timesteps) are included in BLUP prediction for EBV. </w:t>
      </w:r>
    </w:p>
    <w:p w14:paraId="127F4AB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3862F40D" w14:textId="77777777" w:rsidR="001D6ADA" w:rsidRDefault="00000000">
      <w:r>
        <w:t xml:space="preserve">                        Options: -9</w:t>
      </w:r>
      <w:r>
        <w:tab/>
        <w:t>: includes phenotyped animals from all TS</w:t>
      </w:r>
    </w:p>
    <w:p w14:paraId="473963D3" w14:textId="77777777" w:rsidR="001D6ADA" w:rsidRDefault="00000000">
      <w:pPr>
        <w:ind w:left="2608" w:firstLine="1304"/>
        <w:rPr>
          <w:i/>
        </w:rPr>
      </w:pPr>
      <w:r>
        <w:t xml:space="preserve"> </w:t>
      </w:r>
      <w:r>
        <w:rPr>
          <w:i/>
        </w:rPr>
        <w:t xml:space="preserve">0=&lt; </w:t>
      </w:r>
      <w:r>
        <w:rPr>
          <w:i/>
          <w:lang w:val="en-US"/>
        </w:rPr>
        <w:t>incObsFirtTS</w:t>
      </w:r>
      <w:r>
        <w:rPr>
          <w:i/>
        </w:rPr>
        <w:t xml:space="preserve"> =&lt; </w:t>
      </w:r>
      <w:r>
        <w:rPr>
          <w:i/>
          <w:lang w:val="en-US"/>
        </w:rPr>
        <w:t>incObsLastTS</w:t>
      </w:r>
      <w:r>
        <w:rPr>
          <w:i/>
        </w:rPr>
        <w:t xml:space="preserve"> &lt;= ntime</w:t>
      </w:r>
    </w:p>
    <w:p w14:paraId="7FB76BF7"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lang w:val="en-US"/>
        </w:rPr>
        <w:t>incObsFirtTS</w:t>
      </w:r>
      <w:r>
        <w:rPr>
          <w:i/>
        </w:rPr>
        <w:t xml:space="preserve"> </w:t>
      </w:r>
      <w:r>
        <w:t>must be specified</w:t>
      </w:r>
    </w:p>
    <w:p w14:paraId="3AB5EC8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lang w:val="en-US"/>
        </w:rPr>
        <w:t>incObsLastTS</w:t>
      </w:r>
      <w:r>
        <w:t xml:space="preserve">       Definition: whether all phenotyped individauls or parts </w:t>
      </w:r>
    </w:p>
    <w:p w14:paraId="703FAC0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(to certain timesteps) are included in BLUP prediction for EBV. </w:t>
      </w:r>
    </w:p>
    <w:p w14:paraId="55B6FF6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6870E643" w14:textId="77777777" w:rsidR="001D6ADA" w:rsidRDefault="00000000">
      <w:r>
        <w:t xml:space="preserve">                        Options: -9</w:t>
      </w:r>
      <w:r>
        <w:tab/>
        <w:t>: includes phenotyped animals from all TS</w:t>
      </w:r>
    </w:p>
    <w:p w14:paraId="4E3E7BFE" w14:textId="77777777" w:rsidR="001D6ADA" w:rsidRDefault="00000000">
      <w:pPr>
        <w:ind w:left="2608" w:firstLine="1304"/>
        <w:rPr>
          <w:i/>
        </w:rPr>
      </w:pPr>
      <w:r>
        <w:t xml:space="preserve"> </w:t>
      </w:r>
      <w:r>
        <w:rPr>
          <w:i/>
        </w:rPr>
        <w:t xml:space="preserve">0=&lt; </w:t>
      </w:r>
      <w:r>
        <w:rPr>
          <w:i/>
          <w:lang w:val="en-US"/>
        </w:rPr>
        <w:t>incObsFirtTS</w:t>
      </w:r>
      <w:r>
        <w:rPr>
          <w:i/>
        </w:rPr>
        <w:t xml:space="preserve"> =&lt; </w:t>
      </w:r>
      <w:r>
        <w:rPr>
          <w:i/>
          <w:lang w:val="en-US"/>
        </w:rPr>
        <w:t>incObsLastTS</w:t>
      </w:r>
      <w:r>
        <w:rPr>
          <w:i/>
        </w:rPr>
        <w:t xml:space="preserve"> &lt;= ntime</w:t>
      </w:r>
    </w:p>
    <w:p w14:paraId="4E27AF71"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lang w:val="en-US"/>
        </w:rPr>
        <w:t>incObsLastTS</w:t>
      </w:r>
      <w:r>
        <w:t xml:space="preserve"> must be specified</w:t>
      </w:r>
    </w:p>
    <w:p w14:paraId="638258AB"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1A90711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rPr>
        <w:t>previousObsTS</w:t>
      </w:r>
      <w:r>
        <w:t xml:space="preserve">    </w:t>
      </w:r>
      <w:proofErr w:type="gramStart"/>
      <w:r>
        <w:t>Definition:</w:t>
      </w:r>
      <w:proofErr w:type="gramEnd"/>
      <w:r>
        <w:t xml:space="preserve"> includes phenotype data from (current_time-previousGenoTS) </w:t>
      </w:r>
    </w:p>
    <w:p w14:paraId="324E3D9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to current_time for prediction of EBV. </w:t>
      </w:r>
    </w:p>
    <w:p w14:paraId="7E9DAE5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0235E2FA" w14:textId="77777777" w:rsidR="001D6ADA" w:rsidRDefault="00000000">
      <w:r>
        <w:t xml:space="preserve">                        Options: -9</w:t>
      </w:r>
      <w:r>
        <w:tab/>
        <w:t>: includes phenotyped animals from all TS</w:t>
      </w:r>
    </w:p>
    <w:p w14:paraId="68513A1B" w14:textId="77777777" w:rsidR="001D6ADA" w:rsidRDefault="00000000">
      <w:pPr>
        <w:ind w:left="2608" w:firstLine="1304"/>
      </w:pPr>
      <w:r>
        <w:t xml:space="preserve"> 0&lt; </w:t>
      </w:r>
      <w:r>
        <w:rPr>
          <w:i/>
        </w:rPr>
        <w:t>previousObsTS</w:t>
      </w:r>
      <w:r>
        <w:t xml:space="preserve"> &lt;= ntime</w:t>
      </w:r>
    </w:p>
    <w:p w14:paraId="0F2EFAE0"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rPr>
        <w:t>previousObsTS</w:t>
      </w:r>
      <w:r>
        <w:t xml:space="preserve"> must be specified</w:t>
      </w:r>
    </w:p>
    <w:p w14:paraId="185B1E6C" w14:textId="77777777" w:rsidR="001D6ADA" w:rsidRDefault="001D6ADA"/>
    <w:p w14:paraId="7AAACDC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lang w:val="en-US"/>
        </w:rPr>
      </w:pPr>
      <w:r>
        <w:rPr>
          <w:i/>
          <w:lang w:val="en-US"/>
        </w:rPr>
        <w:t xml:space="preserve">! warning: extremely careful when using following options. these options may lead to some ID donot have </w:t>
      </w:r>
      <w:proofErr w:type="gramStart"/>
      <w:r>
        <w:rPr>
          <w:i/>
          <w:lang w:val="en-US"/>
        </w:rPr>
        <w:t>ebv, or</w:t>
      </w:r>
      <w:proofErr w:type="gramEnd"/>
      <w:r>
        <w:rPr>
          <w:i/>
          <w:lang w:val="en-US"/>
        </w:rPr>
        <w:t xml:space="preserve"> need adding negative values for base animals (auto in DMU).</w:t>
      </w:r>
    </w:p>
    <w:p w14:paraId="05A63700"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lang w:val="en-US"/>
        </w:rPr>
      </w:pPr>
      <w:r>
        <w:rPr>
          <w:i/>
          <w:lang w:val="en-US"/>
        </w:rPr>
        <w:t>It must be also in agreement with options in genomicRelBlupParm if relevant. In short, users must know what they are doing.</w:t>
      </w:r>
    </w:p>
    <w:p w14:paraId="5498A27C" w14:textId="77777777" w:rsidR="001D6ADA" w:rsidRDefault="001D6A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i/>
          <w:lang w:val="en-US"/>
        </w:rPr>
      </w:pPr>
    </w:p>
    <w:p w14:paraId="7E9E64A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lang w:val="en-US"/>
        </w:rPr>
        <w:t>incPedFirtTS</w:t>
      </w:r>
      <w:r>
        <w:t xml:space="preserve">       Definition: whether all individauls or parts in pedigree</w:t>
      </w:r>
    </w:p>
    <w:p w14:paraId="1D896E29"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(from certain timesteps) are included in BLUP prediction for EBV. </w:t>
      </w:r>
    </w:p>
    <w:p w14:paraId="3C53D39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76EA1B21" w14:textId="77777777" w:rsidR="001D6ADA" w:rsidRDefault="00000000">
      <w:r>
        <w:t xml:space="preserve">                        Options: -9</w:t>
      </w:r>
      <w:r>
        <w:tab/>
        <w:t>: includes all animals from all TS in ped</w:t>
      </w:r>
    </w:p>
    <w:p w14:paraId="0E1FACD0" w14:textId="77777777" w:rsidR="001D6ADA" w:rsidRDefault="00000000">
      <w:pPr>
        <w:ind w:left="2608" w:firstLine="1304"/>
        <w:rPr>
          <w:i/>
        </w:rPr>
      </w:pPr>
      <w:r>
        <w:t xml:space="preserve"> </w:t>
      </w:r>
      <w:r>
        <w:rPr>
          <w:i/>
        </w:rPr>
        <w:t xml:space="preserve">0=&lt; </w:t>
      </w:r>
      <w:r>
        <w:rPr>
          <w:i/>
          <w:lang w:val="en-US"/>
        </w:rPr>
        <w:t>incPedFirtTS</w:t>
      </w:r>
      <w:r>
        <w:rPr>
          <w:i/>
        </w:rPr>
        <w:t xml:space="preserve"> =&lt; </w:t>
      </w:r>
      <w:r>
        <w:rPr>
          <w:i/>
          <w:lang w:val="en-US"/>
        </w:rPr>
        <w:t>incPedLastTS</w:t>
      </w:r>
      <w:r>
        <w:rPr>
          <w:i/>
        </w:rPr>
        <w:t xml:space="preserve"> &lt;= ntime</w:t>
      </w:r>
    </w:p>
    <w:p w14:paraId="703569B9"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lang w:val="en-US"/>
        </w:rPr>
        <w:t>incPedFirtTS</w:t>
      </w:r>
      <w:r>
        <w:rPr>
          <w:i/>
        </w:rPr>
        <w:t xml:space="preserve"> </w:t>
      </w:r>
      <w:r>
        <w:t>must be specified</w:t>
      </w:r>
    </w:p>
    <w:p w14:paraId="4C25C6F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lang w:val="en-US"/>
        </w:rPr>
        <w:t>incPedLastTS</w:t>
      </w:r>
      <w:r>
        <w:t xml:space="preserve">       Definition: whether all genotyped individauls or parts </w:t>
      </w:r>
    </w:p>
    <w:p w14:paraId="604E7C7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(to certain timesteps) are included in BLUP prediction for EBV. </w:t>
      </w:r>
    </w:p>
    <w:p w14:paraId="3E08FA4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79765FF7" w14:textId="77777777" w:rsidR="001D6ADA" w:rsidRDefault="00000000">
      <w:r>
        <w:t xml:space="preserve">                        Options: -9</w:t>
      </w:r>
      <w:r>
        <w:tab/>
        <w:t>: includes phenotyped animals from all TS</w:t>
      </w:r>
    </w:p>
    <w:p w14:paraId="4D4C6F54" w14:textId="77777777" w:rsidR="001D6ADA" w:rsidRDefault="00000000">
      <w:pPr>
        <w:ind w:left="2608" w:firstLine="1304"/>
        <w:rPr>
          <w:i/>
        </w:rPr>
      </w:pPr>
      <w:r>
        <w:t xml:space="preserve"> </w:t>
      </w:r>
      <w:r>
        <w:rPr>
          <w:i/>
        </w:rPr>
        <w:t xml:space="preserve">0=&lt; </w:t>
      </w:r>
      <w:r>
        <w:rPr>
          <w:i/>
          <w:lang w:val="en-US"/>
        </w:rPr>
        <w:t>incPedFirtTS</w:t>
      </w:r>
      <w:r>
        <w:rPr>
          <w:i/>
        </w:rPr>
        <w:t xml:space="preserve"> =&lt; </w:t>
      </w:r>
      <w:r>
        <w:rPr>
          <w:i/>
          <w:lang w:val="en-US"/>
        </w:rPr>
        <w:t>incPedLastTS</w:t>
      </w:r>
      <w:r>
        <w:rPr>
          <w:i/>
        </w:rPr>
        <w:t xml:space="preserve"> &lt;= ntime</w:t>
      </w:r>
    </w:p>
    <w:p w14:paraId="0857D93D"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lang w:val="en-US"/>
        </w:rPr>
        <w:t>incPedLastTS</w:t>
      </w:r>
      <w:r>
        <w:t xml:space="preserve"> must be specified</w:t>
      </w:r>
    </w:p>
    <w:p w14:paraId="2D35A5F8" w14:textId="77777777" w:rsidR="001D6ADA" w:rsidRDefault="001D6ADA">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7E2CE66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i/>
        </w:rPr>
        <w:t>previousPedTS</w:t>
      </w:r>
      <w:r>
        <w:t xml:space="preserve">    </w:t>
      </w:r>
      <w:proofErr w:type="gramStart"/>
      <w:r>
        <w:t>Definition:</w:t>
      </w:r>
      <w:proofErr w:type="gramEnd"/>
      <w:r>
        <w:t xml:space="preserve"> includes phenotype data from (current_time-previousGenoTS) </w:t>
      </w:r>
    </w:p>
    <w:p w14:paraId="1B8F9F9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lang w:val="en-US"/>
        </w:rPr>
      </w:pPr>
      <w:r>
        <w:tab/>
      </w:r>
      <w:r>
        <w:tab/>
      </w:r>
      <w:r>
        <w:tab/>
        <w:t xml:space="preserve">to current_time for prediction of EBV. </w:t>
      </w:r>
    </w:p>
    <w:p w14:paraId="6FEA10B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r>
        <w:rPr>
          <w:lang w:val="en-US"/>
        </w:rPr>
        <w:t xml:space="preserve">                        </w:t>
      </w:r>
      <w:r>
        <w:t>Type: integer</w:t>
      </w:r>
    </w:p>
    <w:p w14:paraId="0190F4F0" w14:textId="77777777" w:rsidR="001D6ADA" w:rsidRDefault="00000000">
      <w:r>
        <w:t xml:space="preserve">                        Options: -9</w:t>
      </w:r>
      <w:r>
        <w:tab/>
        <w:t>: includes phenotyped animals from all TS</w:t>
      </w:r>
    </w:p>
    <w:p w14:paraId="31113963" w14:textId="77777777" w:rsidR="001D6ADA" w:rsidRDefault="00000000">
      <w:pPr>
        <w:ind w:left="2608" w:firstLine="1304"/>
      </w:pPr>
      <w:r>
        <w:t xml:space="preserve"> 0&lt; </w:t>
      </w:r>
      <w:r>
        <w:rPr>
          <w:i/>
        </w:rPr>
        <w:t>previousPedTS</w:t>
      </w:r>
      <w:r>
        <w:t xml:space="preserve"> &lt;= ntime</w:t>
      </w:r>
    </w:p>
    <w:p w14:paraId="7CD34628" w14:textId="77777777" w:rsidR="001D6ADA" w:rsidRDefault="00000000">
      <w:pPr>
        <w:tabs>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r>
        <w:t xml:space="preserve">                        Default: </w:t>
      </w:r>
      <w:r>
        <w:rPr>
          <w:i/>
        </w:rPr>
        <w:t>previousPedTS</w:t>
      </w:r>
      <w:r>
        <w:t xml:space="preserve"> must be specified</w:t>
      </w:r>
    </w:p>
    <w:p w14:paraId="503764E7" w14:textId="77777777" w:rsidR="001D6ADA" w:rsidRDefault="001D6ADA"/>
    <w:p w14:paraId="7826D798" w14:textId="77777777" w:rsidR="001D6ADA" w:rsidRDefault="00000000">
      <w:pPr>
        <w:rPr>
          <w:highlight w:val="yellow"/>
        </w:rPr>
      </w:pPr>
      <w:r>
        <w:rPr>
          <w:i/>
        </w:rPr>
        <w:lastRenderedPageBreak/>
        <w:t>IncludePopHerdGenoData</w:t>
      </w:r>
      <w:r>
        <w:t>= stage (npop*nherd)</w:t>
      </w:r>
    </w:p>
    <w:p w14:paraId="0529CEB8" w14:textId="77777777" w:rsidR="001D6ADA" w:rsidRDefault="001D6ADA"/>
    <w:p w14:paraId="2FEC1CEC" w14:textId="77777777" w:rsidR="001D6ADA" w:rsidRDefault="00000000">
      <w:r>
        <w:t xml:space="preserve">Description: only genotype data from some populations and herds will be included to </w:t>
      </w:r>
    </w:p>
    <w:p w14:paraId="101E466E" w14:textId="77777777" w:rsidR="001D6ADA" w:rsidRDefault="00000000">
      <w:pPr>
        <w:ind w:left="1304"/>
      </w:pPr>
      <w:r>
        <w:t xml:space="preserve">   estimate EBV if </w:t>
      </w:r>
      <w:r>
        <w:rPr>
          <w:i/>
        </w:rPr>
        <w:t>incGenoPop=’part’</w:t>
      </w:r>
      <w:r>
        <w:t>.</w:t>
      </w:r>
    </w:p>
    <w:p w14:paraId="7480A261" w14:textId="77777777" w:rsidR="001D6ADA" w:rsidRDefault="00000000">
      <w:r>
        <w:t xml:space="preserve">(npop*nherd): matrix with dimension (npop*nherd). 1 indicate included, </w:t>
      </w:r>
    </w:p>
    <w:p w14:paraId="05E25AD4" w14:textId="77777777" w:rsidR="001D6ADA" w:rsidRDefault="00000000">
      <w:pPr>
        <w:ind w:left="5216"/>
      </w:pPr>
      <w:r>
        <w:t xml:space="preserve">      0 indicate not included/used</w:t>
      </w:r>
    </w:p>
    <w:p w14:paraId="57C32698" w14:textId="77777777" w:rsidR="001D6ADA" w:rsidRDefault="001D6ADA"/>
    <w:p w14:paraId="74AC7C2B" w14:textId="77777777" w:rsidR="001D6ADA" w:rsidRDefault="001D6ADA"/>
    <w:p w14:paraId="18246D7E" w14:textId="77777777" w:rsidR="001D6ADA" w:rsidRDefault="00000000">
      <w:r>
        <w:t xml:space="preserve">  **Properties of names for manualblupparm **</w:t>
      </w:r>
    </w:p>
    <w:p w14:paraId="48893598" w14:textId="77777777" w:rsidR="001D6ADA" w:rsidRDefault="00000000">
      <w:r>
        <w:t>Experienced user + good skills with unix.</w:t>
      </w:r>
    </w:p>
    <w:p w14:paraId="52D9D23F" w14:textId="77777777" w:rsidR="001D6ADA" w:rsidRDefault="001D6ADA"/>
    <w:p w14:paraId="0963A66A" w14:textId="77777777" w:rsidR="001D6ADA" w:rsidRDefault="00000000">
      <w:r>
        <w:t xml:space="preserve">  </w:t>
      </w:r>
      <w:r>
        <w:rPr>
          <w:i/>
          <w:lang w:val="en-US"/>
        </w:rPr>
        <w:t>stage</w:t>
      </w:r>
      <w:r>
        <w:t xml:space="preserve">                 Definition: Stage of selection. Must correspond with a </w:t>
      </w:r>
    </w:p>
    <w:p w14:paraId="4EF3D6B8" w14:textId="77777777" w:rsidR="001D6ADA" w:rsidRDefault="00000000">
      <w:r>
        <w:t xml:space="preserve">                                    selection stage that uses </w:t>
      </w:r>
      <w:r>
        <w:rPr>
          <w:i/>
        </w:rPr>
        <w:t>selection_criterion</w:t>
      </w:r>
      <w:r>
        <w:t xml:space="preserve"> </w:t>
      </w:r>
    </w:p>
    <w:p w14:paraId="7B81431B" w14:textId="77777777" w:rsidR="001D6ADA" w:rsidRDefault="00000000">
      <w:pPr>
        <w:ind w:left="2608" w:firstLine="1304"/>
      </w:pPr>
      <w:r>
        <w:t xml:space="preserve">   and </w:t>
      </w:r>
      <w:r>
        <w:rPr>
          <w:i/>
        </w:rPr>
        <w:t>RunBlup</w:t>
      </w:r>
      <w:r>
        <w:t xml:space="preserve"> 2.</w:t>
      </w:r>
    </w:p>
    <w:p w14:paraId="28F86316" w14:textId="77777777" w:rsidR="001D6ADA" w:rsidRDefault="00000000">
      <w:r>
        <w:t xml:space="preserve">                        Type: Integer</w:t>
      </w:r>
    </w:p>
    <w:p w14:paraId="5BFE1BA2" w14:textId="77777777" w:rsidR="001D6ADA" w:rsidRDefault="00000000">
      <w:r>
        <w:t xml:space="preserve">                        Options: 1≤</w:t>
      </w:r>
      <w:r>
        <w:rPr>
          <w:i/>
        </w:rPr>
        <w:t>stage</w:t>
      </w:r>
      <w:r>
        <w:t>≤</w:t>
      </w:r>
      <w:r>
        <w:rPr>
          <w:i/>
        </w:rPr>
        <w:t>selection_groups</w:t>
      </w:r>
    </w:p>
    <w:p w14:paraId="3E76EB1F" w14:textId="77777777" w:rsidR="001D6ADA" w:rsidRDefault="00000000">
      <w:r>
        <w:t xml:space="preserve">                        Default: </w:t>
      </w:r>
      <w:r>
        <w:rPr>
          <w:i/>
        </w:rPr>
        <w:t>stage</w:t>
      </w:r>
      <w:r>
        <w:t xml:space="preserve"> must be specified</w:t>
      </w:r>
    </w:p>
    <w:p w14:paraId="7326D2DC" w14:textId="77777777" w:rsidR="001D6ADA" w:rsidRDefault="001D6ADA"/>
    <w:p w14:paraId="33743084" w14:textId="77777777" w:rsidR="001D6ADA" w:rsidRDefault="00000000">
      <w:r>
        <w:t xml:space="preserve">  n</w:t>
      </w:r>
      <w:r>
        <w:rPr>
          <w:i/>
        </w:rPr>
        <w:t xml:space="preserve">files              </w:t>
      </w:r>
      <w:r>
        <w:t xml:space="preserve">Definition: number of files to be copied and used for running </w:t>
      </w:r>
    </w:p>
    <w:p w14:paraId="0B7615B1" w14:textId="77777777" w:rsidR="001D6ADA" w:rsidRDefault="00000000">
      <w:r>
        <w:tab/>
      </w:r>
      <w:r>
        <w:tab/>
        <w:t>user scripts.</w:t>
      </w:r>
    </w:p>
    <w:p w14:paraId="4C2AE3B1" w14:textId="77777777" w:rsidR="001D6ADA" w:rsidRDefault="00000000">
      <w:r>
        <w:t xml:space="preserve">                        Type: Integer</w:t>
      </w:r>
    </w:p>
    <w:p w14:paraId="246DE694" w14:textId="77777777" w:rsidR="001D6ADA" w:rsidRDefault="00000000">
      <w:r>
        <w:t xml:space="preserve">                        Options: </w:t>
      </w:r>
    </w:p>
    <w:p w14:paraId="2733771C" w14:textId="77777777" w:rsidR="001D6ADA" w:rsidRDefault="00000000">
      <w:r>
        <w:t xml:space="preserve">                             &gt;=1 </w:t>
      </w:r>
    </w:p>
    <w:p w14:paraId="7C6D419D" w14:textId="77777777" w:rsidR="001D6ADA" w:rsidRDefault="00000000">
      <w:r>
        <w:t xml:space="preserve">                        Default: </w:t>
      </w:r>
      <w:r>
        <w:rPr>
          <w:i/>
        </w:rPr>
        <w:t xml:space="preserve">nfiles </w:t>
      </w:r>
      <w:r>
        <w:t>must be specified</w:t>
      </w:r>
    </w:p>
    <w:p w14:paraId="067B1914" w14:textId="77777777" w:rsidR="001D6ADA" w:rsidRDefault="001D6ADA"/>
    <w:p w14:paraId="3B7DBD41" w14:textId="77777777" w:rsidR="001D6ADA" w:rsidRDefault="00000000">
      <w:r>
        <w:t xml:space="preserve">  </w:t>
      </w:r>
      <w:r>
        <w:rPr>
          <w:i/>
        </w:rPr>
        <w:t>lstFileNeeded</w:t>
      </w:r>
      <w:r>
        <w:t xml:space="preserve">       Definition: lists of all files needed for running script in the </w:t>
      </w:r>
    </w:p>
    <w:p w14:paraId="61D227CD" w14:textId="77777777" w:rsidR="001D6ADA" w:rsidRDefault="00000000">
      <w:pPr>
        <w:ind w:left="2608"/>
      </w:pPr>
      <w:r>
        <w:t>current working folder.</w:t>
      </w:r>
    </w:p>
    <w:p w14:paraId="564DBE5C" w14:textId="77777777" w:rsidR="001D6ADA" w:rsidRDefault="00000000">
      <w:r>
        <w:t xml:space="preserve">                        Type: Character</w:t>
      </w:r>
    </w:p>
    <w:p w14:paraId="7F8CB5EC" w14:textId="77777777" w:rsidR="001D6ADA" w:rsidRDefault="00000000">
      <w:r>
        <w:t xml:space="preserve">                        Options:</w:t>
      </w:r>
    </w:p>
    <w:p w14:paraId="542C0B28" w14:textId="77777777" w:rsidR="001D6ADA" w:rsidRDefault="00000000">
      <w:r>
        <w:t xml:space="preserve">           ‘filename1 filename2’ if nfiles=2. </w:t>
      </w:r>
    </w:p>
    <w:p w14:paraId="38B4D114" w14:textId="77777777" w:rsidR="001D6ADA" w:rsidRDefault="00000000">
      <w:pPr>
        <w:ind w:left="3912"/>
      </w:pPr>
      <w:r>
        <w:t xml:space="preserve"> list of files </w:t>
      </w:r>
      <w:proofErr w:type="gramStart"/>
      <w:r>
        <w:t>are</w:t>
      </w:r>
      <w:proofErr w:type="gramEnd"/>
      <w:r>
        <w:t xml:space="preserve"> seprerate with space.</w:t>
      </w:r>
    </w:p>
    <w:p w14:paraId="0BC5B40D" w14:textId="77777777" w:rsidR="001D6ADA" w:rsidRDefault="00000000">
      <w:r>
        <w:t xml:space="preserve">                        Default: </w:t>
      </w:r>
      <w:r>
        <w:rPr>
          <w:i/>
        </w:rPr>
        <w:t>lstFileNeeded</w:t>
      </w:r>
      <w:r>
        <w:t xml:space="preserve"> must be specified</w:t>
      </w:r>
    </w:p>
    <w:p w14:paraId="3A990AA6" w14:textId="77777777" w:rsidR="001D6ADA" w:rsidRDefault="001D6ADA"/>
    <w:p w14:paraId="1C3A576D" w14:textId="77777777" w:rsidR="001D6ADA" w:rsidRDefault="001D6ADA"/>
    <w:p w14:paraId="0538B144" w14:textId="77777777" w:rsidR="001D6ADA" w:rsidRDefault="00000000">
      <w:r>
        <w:t xml:space="preserve">  </w:t>
      </w:r>
      <w:r>
        <w:rPr>
          <w:i/>
        </w:rPr>
        <w:t xml:space="preserve">Cmdrun              </w:t>
      </w:r>
      <w:r>
        <w:t>Definition: command to run the scripts on unix.</w:t>
      </w:r>
    </w:p>
    <w:p w14:paraId="6AF527CF" w14:textId="77777777" w:rsidR="001D6ADA" w:rsidRDefault="00000000">
      <w:r>
        <w:t xml:space="preserve">                        Type: Character</w:t>
      </w:r>
    </w:p>
    <w:p w14:paraId="5A05338C" w14:textId="77777777" w:rsidR="001D6ADA" w:rsidRDefault="00000000">
      <w:r>
        <w:t xml:space="preserve">                        Options:</w:t>
      </w:r>
    </w:p>
    <w:p w14:paraId="14976BBC" w14:textId="77777777" w:rsidR="001D6ADA" w:rsidRDefault="00000000">
      <w:r>
        <w:t xml:space="preserve">                        Default: </w:t>
      </w:r>
      <w:r>
        <w:rPr>
          <w:i/>
        </w:rPr>
        <w:t xml:space="preserve">cmdrun </w:t>
      </w:r>
      <w:r>
        <w:t>must be specified</w:t>
      </w:r>
    </w:p>
    <w:p w14:paraId="100CD807" w14:textId="77777777" w:rsidR="001D6ADA" w:rsidRDefault="001D6ADA"/>
    <w:p w14:paraId="57C83805" w14:textId="77777777" w:rsidR="001D6ADA" w:rsidRDefault="00000000">
      <w:r>
        <w:t xml:space="preserve">  </w:t>
      </w:r>
      <w:r>
        <w:rPr>
          <w:i/>
        </w:rPr>
        <w:t xml:space="preserve">logfile         </w:t>
      </w:r>
      <w:r>
        <w:t>Definition: name of log/lst file to be reported to user.</w:t>
      </w:r>
    </w:p>
    <w:p w14:paraId="3719E97D" w14:textId="77777777" w:rsidR="001D6ADA" w:rsidRDefault="00000000">
      <w:r>
        <w:t xml:space="preserve">                        Type: Character</w:t>
      </w:r>
    </w:p>
    <w:p w14:paraId="781F39CC" w14:textId="77777777" w:rsidR="001D6ADA" w:rsidRDefault="00000000">
      <w:r>
        <w:t xml:space="preserve">                        Options: ‘filename1’</w:t>
      </w:r>
    </w:p>
    <w:p w14:paraId="60F93BB2" w14:textId="77777777" w:rsidR="001D6ADA" w:rsidRDefault="00000000">
      <w:r>
        <w:t xml:space="preserve">                        Default: ‘</w:t>
      </w:r>
      <w:r>
        <w:rPr>
          <w:i/>
        </w:rPr>
        <w:t>blup.lst’</w:t>
      </w:r>
    </w:p>
    <w:p w14:paraId="54740DC7" w14:textId="77777777" w:rsidR="001D6ADA" w:rsidRDefault="001D6ADA"/>
    <w:p w14:paraId="03417DA3" w14:textId="77777777" w:rsidR="001D6ADA" w:rsidRDefault="00000000">
      <w:r>
        <w:t xml:space="preserve">  </w:t>
      </w:r>
      <w:r>
        <w:rPr>
          <w:i/>
        </w:rPr>
        <w:t>solfile</w:t>
      </w:r>
      <w:r>
        <w:t xml:space="preserve">           Definition: solution file to be read by ADAM.</w:t>
      </w:r>
    </w:p>
    <w:p w14:paraId="027D90BD" w14:textId="77777777" w:rsidR="001D6ADA" w:rsidRDefault="00000000">
      <w:r>
        <w:t xml:space="preserve">                        Type: Character</w:t>
      </w:r>
    </w:p>
    <w:p w14:paraId="262650D2" w14:textId="77777777" w:rsidR="001D6ADA" w:rsidRDefault="00000000">
      <w:r>
        <w:t xml:space="preserve">                        Options: ‘filename’ </w:t>
      </w:r>
    </w:p>
    <w:p w14:paraId="26F74E92" w14:textId="77777777" w:rsidR="001D6ADA" w:rsidRDefault="00000000">
      <w:r>
        <w:t xml:space="preserve">                        Default: ‘</w:t>
      </w:r>
      <w:r>
        <w:rPr>
          <w:i/>
        </w:rPr>
        <w:t>SOL’</w:t>
      </w:r>
    </w:p>
    <w:p w14:paraId="788DF168" w14:textId="77777777" w:rsidR="001D6ADA" w:rsidRDefault="00000000">
      <w:r>
        <w:t>! format of solfile (no header) must be:</w:t>
      </w:r>
    </w:p>
    <w:p w14:paraId="78730FB9" w14:textId="77777777" w:rsidR="001D6ADA" w:rsidRDefault="00000000">
      <w:pPr>
        <w:pStyle w:val="Listeafsnit"/>
        <w:numPr>
          <w:ilvl w:val="0"/>
          <w:numId w:val="31"/>
        </w:numPr>
      </w:pPr>
      <w:r>
        <w:t xml:space="preserve">col1: ebvNumber/trait number (1&lt;=value&lt;=nebv). </w:t>
      </w:r>
    </w:p>
    <w:p w14:paraId="712F309A" w14:textId="77777777" w:rsidR="001D6ADA" w:rsidRDefault="00000000">
      <w:pPr>
        <w:pStyle w:val="Listeafsnit"/>
        <w:numPr>
          <w:ilvl w:val="0"/>
          <w:numId w:val="31"/>
        </w:numPr>
      </w:pPr>
      <w:r>
        <w:t xml:space="preserve">Col2: ID. </w:t>
      </w:r>
    </w:p>
    <w:p w14:paraId="3A6882A6" w14:textId="77777777" w:rsidR="001D6ADA" w:rsidRDefault="00000000">
      <w:pPr>
        <w:pStyle w:val="Listeafsnit"/>
        <w:numPr>
          <w:ilvl w:val="0"/>
          <w:numId w:val="31"/>
        </w:numPr>
      </w:pPr>
      <w:r>
        <w:t>Col3: EBV (real.</w:t>
      </w:r>
    </w:p>
    <w:p w14:paraId="5668FA23" w14:textId="77777777" w:rsidR="001D6ADA" w:rsidRDefault="001D6ADA"/>
    <w:p w14:paraId="1450F6C5" w14:textId="77777777" w:rsidR="001D6ADA" w:rsidRDefault="00000000">
      <w:r>
        <w:t xml:space="preserve">  </w:t>
      </w:r>
      <w:r>
        <w:rPr>
          <w:i/>
        </w:rPr>
        <w:t xml:space="preserve">dataHeader        </w:t>
      </w:r>
      <w:r>
        <w:t xml:space="preserve">Definition: ADAM will provide phenotype data (dmudat) with or </w:t>
      </w:r>
    </w:p>
    <w:p w14:paraId="0117A62F" w14:textId="77777777" w:rsidR="001D6ADA" w:rsidRDefault="00000000">
      <w:pPr>
        <w:ind w:left="2608" w:firstLine="1304"/>
      </w:pPr>
      <w:r>
        <w:t>without header.</w:t>
      </w:r>
    </w:p>
    <w:p w14:paraId="034EF88C" w14:textId="77777777" w:rsidR="001D6ADA" w:rsidRDefault="00000000">
      <w:r>
        <w:t xml:space="preserve">                        Type: Integer</w:t>
      </w:r>
    </w:p>
    <w:p w14:paraId="07A1D16E" w14:textId="77777777" w:rsidR="001D6ADA" w:rsidRDefault="00000000">
      <w:r>
        <w:t xml:space="preserve">                        Options: </w:t>
      </w:r>
    </w:p>
    <w:p w14:paraId="65EC1B45" w14:textId="77777777" w:rsidR="001D6ADA" w:rsidRDefault="00000000">
      <w:r>
        <w:lastRenderedPageBreak/>
        <w:t xml:space="preserve">                               0 no header format</w:t>
      </w:r>
    </w:p>
    <w:p w14:paraId="2DDF215F" w14:textId="77777777" w:rsidR="001D6ADA" w:rsidRDefault="00000000">
      <w:r>
        <w:t xml:space="preserve">                               1 format with header in the first line</w:t>
      </w:r>
    </w:p>
    <w:p w14:paraId="64100B2F" w14:textId="77777777" w:rsidR="001D6ADA" w:rsidRDefault="00000000">
      <w:r>
        <w:t xml:space="preserve">                        Default: </w:t>
      </w:r>
      <w:r>
        <w:rPr>
          <w:i/>
        </w:rPr>
        <w:t>dataHeader</w:t>
      </w:r>
      <w:r>
        <w:t xml:space="preserve"> must be specified</w:t>
      </w:r>
    </w:p>
    <w:p w14:paraId="5689E376" w14:textId="77777777" w:rsidR="001D6ADA" w:rsidRDefault="001D6ADA"/>
    <w:p w14:paraId="02E81A76" w14:textId="77777777" w:rsidR="001D6ADA" w:rsidRDefault="00000000">
      <w:r>
        <w:t xml:space="preserve">  </w:t>
      </w:r>
      <w:r>
        <w:rPr>
          <w:i/>
        </w:rPr>
        <w:t xml:space="preserve">genoData        </w:t>
      </w:r>
      <w:r>
        <w:t>Definition: genotype data provided or not.</w:t>
      </w:r>
    </w:p>
    <w:p w14:paraId="1D4BC642" w14:textId="77777777" w:rsidR="001D6ADA" w:rsidRDefault="00000000">
      <w:r>
        <w:t xml:space="preserve">                        Type: Integer</w:t>
      </w:r>
    </w:p>
    <w:p w14:paraId="7F019DF4" w14:textId="77777777" w:rsidR="001D6ADA" w:rsidRDefault="00000000">
      <w:r>
        <w:t xml:space="preserve">                        Options: </w:t>
      </w:r>
    </w:p>
    <w:p w14:paraId="7C159186" w14:textId="77777777" w:rsidR="001D6ADA" w:rsidRDefault="00000000">
      <w:r>
        <w:t xml:space="preserve">                               0 no genotype data needed</w:t>
      </w:r>
    </w:p>
    <w:p w14:paraId="627CB37E" w14:textId="77777777" w:rsidR="001D6ADA" w:rsidRDefault="00000000">
      <w:r>
        <w:t xml:space="preserve">                               1 yes, provide data, named </w:t>
      </w:r>
      <w:proofErr w:type="gramStart"/>
      <w:r>
        <w:t>marker.RawData</w:t>
      </w:r>
      <w:proofErr w:type="gramEnd"/>
    </w:p>
    <w:p w14:paraId="64FEE5AD" w14:textId="77777777" w:rsidR="001D6ADA" w:rsidRDefault="00000000">
      <w:r>
        <w:t xml:space="preserve">                        Default: </w:t>
      </w:r>
      <w:r>
        <w:rPr>
          <w:i/>
        </w:rPr>
        <w:t xml:space="preserve">genoData </w:t>
      </w:r>
      <w:r>
        <w:t>must be specified</w:t>
      </w:r>
    </w:p>
    <w:p w14:paraId="21BE162F" w14:textId="77777777" w:rsidR="001D6ADA" w:rsidRDefault="00000000">
      <w:r>
        <w:t xml:space="preserve">Other files provided with genotype data: </w:t>
      </w:r>
      <w:proofErr w:type="gramStart"/>
      <w:r>
        <w:t>map.RawData</w:t>
      </w:r>
      <w:proofErr w:type="gramEnd"/>
      <w:r>
        <w:t>, genotyped.dat</w:t>
      </w:r>
    </w:p>
    <w:p w14:paraId="1465D7FA" w14:textId="77777777" w:rsidR="001D6ADA" w:rsidRDefault="001D6ADA"/>
    <w:p w14:paraId="221B4F90" w14:textId="77777777" w:rsidR="001D6ADA" w:rsidRDefault="00000000">
      <w:r>
        <w:t xml:space="preserve">  </w:t>
      </w:r>
      <w:r>
        <w:rPr>
          <w:i/>
        </w:rPr>
        <w:t>loci</w:t>
      </w:r>
      <w:r>
        <w:t xml:space="preserve">             Definition: Loci used as markers for BLUP prediction</w:t>
      </w:r>
    </w:p>
    <w:p w14:paraId="0CC81491" w14:textId="77777777" w:rsidR="001D6ADA" w:rsidRDefault="00000000">
      <w:r>
        <w:t xml:space="preserve">                        Type: Character</w:t>
      </w:r>
    </w:p>
    <w:p w14:paraId="72C9BC90" w14:textId="77777777" w:rsidR="001D6ADA" w:rsidRDefault="00000000">
      <w:r>
        <w:t xml:space="preserve">                        Options:</w:t>
      </w:r>
    </w:p>
    <w:p w14:paraId="4053E1DD" w14:textId="77777777" w:rsidR="001D6ADA" w:rsidRDefault="00000000">
      <w:pPr>
        <w:ind w:left="1304"/>
      </w:pPr>
      <w:r>
        <w:t xml:space="preserve">        </w:t>
      </w:r>
      <w:r>
        <w:tab/>
        <w:t xml:space="preserve">      'all' QTL and markers </w:t>
      </w:r>
    </w:p>
    <w:p w14:paraId="6D0CB75F" w14:textId="77777777" w:rsidR="001D6ADA" w:rsidRDefault="00000000">
      <w:pPr>
        <w:ind w:firstLine="1304"/>
      </w:pPr>
      <w:r>
        <w:t xml:space="preserve">                 'qtl' QTL </w:t>
      </w:r>
    </w:p>
    <w:p w14:paraId="1BE39A6B" w14:textId="77777777" w:rsidR="001D6ADA" w:rsidRDefault="00000000">
      <w:pPr>
        <w:ind w:firstLine="1304"/>
      </w:pPr>
      <w:r>
        <w:t xml:space="preserve">             'markers' Markers  </w:t>
      </w:r>
    </w:p>
    <w:p w14:paraId="05A7CBB9" w14:textId="77777777" w:rsidR="001D6ADA" w:rsidRDefault="00000000">
      <w:r>
        <w:t xml:space="preserve">                        Default: </w:t>
      </w:r>
      <w:r>
        <w:rPr>
          <w:i/>
        </w:rPr>
        <w:t xml:space="preserve">loci </w:t>
      </w:r>
      <w:r>
        <w:t>must be specified</w:t>
      </w:r>
    </w:p>
    <w:p w14:paraId="113F2B50" w14:textId="77777777" w:rsidR="001D6ADA" w:rsidRDefault="001D6ADA"/>
    <w:p w14:paraId="3F6D4AE5" w14:textId="77777777" w:rsidR="001D6ADA" w:rsidRDefault="00000000">
      <w:r>
        <w:t xml:space="preserve">  </w:t>
      </w:r>
      <w:r>
        <w:rPr>
          <w:i/>
        </w:rPr>
        <w:t xml:space="preserve">GenoDataFormat        </w:t>
      </w:r>
      <w:r>
        <w:t>Definition: Format of the genotype data.</w:t>
      </w:r>
    </w:p>
    <w:p w14:paraId="5EDEFAD2" w14:textId="77777777" w:rsidR="001D6ADA" w:rsidRDefault="00000000">
      <w:r>
        <w:t xml:space="preserve">                        Type: Integer</w:t>
      </w:r>
    </w:p>
    <w:p w14:paraId="2B493D02" w14:textId="77777777" w:rsidR="001D6ADA" w:rsidRDefault="00000000">
      <w:r>
        <w:t xml:space="preserve">                        Options: </w:t>
      </w:r>
    </w:p>
    <w:p w14:paraId="33B62CBA" w14:textId="77777777" w:rsidR="001D6ADA" w:rsidRDefault="00000000">
      <w:r>
        <w:t xml:space="preserve">                              -9 no genotype data needed</w:t>
      </w:r>
    </w:p>
    <w:p w14:paraId="6EDE9B7B" w14:textId="77777777" w:rsidR="001D6ADA" w:rsidRDefault="00000000">
      <w:r>
        <w:t xml:space="preserve">                               1 marker data with allele code (integer) </w:t>
      </w:r>
    </w:p>
    <w:p w14:paraId="6CFFBB90" w14:textId="77777777" w:rsidR="001D6ADA" w:rsidRDefault="00000000">
      <w:pPr>
        <w:ind w:left="2608" w:firstLine="1304"/>
      </w:pPr>
      <w:r>
        <w:t xml:space="preserve">Eg: A1A1 A1A2 A2A2: 1 </w:t>
      </w:r>
      <w:proofErr w:type="gramStart"/>
      <w:r>
        <w:t>1  1</w:t>
      </w:r>
      <w:proofErr w:type="gramEnd"/>
      <w:r>
        <w:t xml:space="preserve"> 2  2 2</w:t>
      </w:r>
    </w:p>
    <w:p w14:paraId="29CB6326" w14:textId="77777777" w:rsidR="001D6ADA" w:rsidRDefault="00000000">
      <w:r>
        <w:t xml:space="preserve">                               2 marker data with genotype code (integer) </w:t>
      </w:r>
    </w:p>
    <w:p w14:paraId="7AA76891" w14:textId="77777777" w:rsidR="001D6ADA" w:rsidRDefault="00000000">
      <w:pPr>
        <w:ind w:left="3912"/>
      </w:pPr>
      <w:r>
        <w:t>Eg: A1A1 A1A2 A2A2: 0   1   2</w:t>
      </w:r>
    </w:p>
    <w:p w14:paraId="0363729F" w14:textId="77777777" w:rsidR="001D6ADA" w:rsidRDefault="00000000">
      <w:r>
        <w:t xml:space="preserve">                        Default: </w:t>
      </w:r>
      <w:r>
        <w:rPr>
          <w:i/>
        </w:rPr>
        <w:t xml:space="preserve">GenoDataFormat </w:t>
      </w:r>
      <w:r>
        <w:t>must be specified</w:t>
      </w:r>
    </w:p>
    <w:p w14:paraId="1930FFA0" w14:textId="77777777" w:rsidR="001D6ADA" w:rsidRDefault="001D6ADA"/>
    <w:p w14:paraId="07CB6A01" w14:textId="77777777" w:rsidR="001D6ADA" w:rsidRDefault="00000000">
      <w:r>
        <w:t xml:space="preserve">  </w:t>
      </w:r>
      <w:r>
        <w:rPr>
          <w:i/>
        </w:rPr>
        <w:t xml:space="preserve">GenoDataDelimiter     </w:t>
      </w:r>
      <w:r>
        <w:t>Definition: Format of the genotype data.</w:t>
      </w:r>
    </w:p>
    <w:p w14:paraId="21AE69C7" w14:textId="77777777" w:rsidR="001D6ADA" w:rsidRDefault="00000000">
      <w:r>
        <w:t xml:space="preserve">                        Type: Integer</w:t>
      </w:r>
    </w:p>
    <w:p w14:paraId="3B1CC0B9" w14:textId="77777777" w:rsidR="001D6ADA" w:rsidRDefault="00000000">
      <w:r>
        <w:t xml:space="preserve">                        Options: </w:t>
      </w:r>
    </w:p>
    <w:p w14:paraId="591A5358" w14:textId="77777777" w:rsidR="001D6ADA" w:rsidRDefault="00000000">
      <w:r>
        <w:t xml:space="preserve">                              -9 no genotype data needed</w:t>
      </w:r>
    </w:p>
    <w:p w14:paraId="61FC4483" w14:textId="77777777" w:rsidR="001D6ADA" w:rsidRDefault="00000000">
      <w:r>
        <w:t xml:space="preserve">                               1 no seperation between marker code</w:t>
      </w:r>
    </w:p>
    <w:p w14:paraId="25DD44DC" w14:textId="77777777" w:rsidR="001D6ADA" w:rsidRDefault="00000000">
      <w:r>
        <w:t xml:space="preserve">                               2 seperation with space</w:t>
      </w:r>
    </w:p>
    <w:p w14:paraId="34A77BA6" w14:textId="77777777" w:rsidR="001D6ADA" w:rsidRDefault="00000000">
      <w:r>
        <w:t xml:space="preserve">                        Default: </w:t>
      </w:r>
      <w:r>
        <w:rPr>
          <w:i/>
        </w:rPr>
        <w:t>GenoDataDelimiter</w:t>
      </w:r>
      <w:r>
        <w:t xml:space="preserve"> must be specified</w:t>
      </w:r>
    </w:p>
    <w:p w14:paraId="183F4CF9" w14:textId="77777777" w:rsidR="001D6ADA" w:rsidRDefault="001D6ADA"/>
    <w:p w14:paraId="4F78B2BD" w14:textId="77777777" w:rsidR="001D6ADA" w:rsidRDefault="00000000">
      <w:r>
        <w:t xml:space="preserve">  </w:t>
      </w:r>
      <w:r>
        <w:rPr>
          <w:i/>
        </w:rPr>
        <w:t xml:space="preserve">GenoDataNSKIP        </w:t>
      </w:r>
      <w:r>
        <w:t xml:space="preserve">Definition: Number of variables between ID and marker, </w:t>
      </w:r>
    </w:p>
    <w:p w14:paraId="646DE509" w14:textId="77777777" w:rsidR="001D6ADA" w:rsidRDefault="00000000">
      <w:pPr>
        <w:ind w:left="1304" w:firstLine="1304"/>
      </w:pPr>
      <w:r>
        <w:t xml:space="preserve">which might not be read. All number for the variables </w:t>
      </w:r>
      <w:proofErr w:type="gramStart"/>
      <w:r>
        <w:t>are</w:t>
      </w:r>
      <w:proofErr w:type="gramEnd"/>
      <w:r>
        <w:t xml:space="preserve"> 9.</w:t>
      </w:r>
    </w:p>
    <w:p w14:paraId="66F86515" w14:textId="77777777" w:rsidR="001D6ADA" w:rsidRDefault="00000000">
      <w:r>
        <w:t xml:space="preserve">                        Type: Integer</w:t>
      </w:r>
    </w:p>
    <w:p w14:paraId="624AB629" w14:textId="77777777" w:rsidR="001D6ADA" w:rsidRDefault="00000000">
      <w:r>
        <w:t xml:space="preserve">                        Options: </w:t>
      </w:r>
    </w:p>
    <w:p w14:paraId="673B336F" w14:textId="77777777" w:rsidR="001D6ADA" w:rsidRDefault="00000000">
      <w:r>
        <w:t xml:space="preserve">                              -9 no genotype data needed</w:t>
      </w:r>
    </w:p>
    <w:p w14:paraId="653122C8" w14:textId="77777777" w:rsidR="001D6ADA" w:rsidRDefault="00000000">
      <w:r>
        <w:t xml:space="preserve">                             -1: no id needed or added to genotype file (for LMT)</w:t>
      </w:r>
    </w:p>
    <w:p w14:paraId="29103D5B" w14:textId="77777777" w:rsidR="001D6ADA" w:rsidRDefault="00000000">
      <w:r>
        <w:t xml:space="preserve">                             &gt;=0 Number of variables between ID and marker</w:t>
      </w:r>
    </w:p>
    <w:p w14:paraId="6F0E98B5" w14:textId="77777777" w:rsidR="001D6ADA" w:rsidRDefault="00000000">
      <w:r>
        <w:t xml:space="preserve">                        Default: </w:t>
      </w:r>
      <w:r>
        <w:rPr>
          <w:i/>
        </w:rPr>
        <w:t xml:space="preserve">GenoDataNSKIP </w:t>
      </w:r>
      <w:r>
        <w:t>must be specified</w:t>
      </w:r>
    </w:p>
    <w:p w14:paraId="1E0550FE" w14:textId="77777777" w:rsidR="001D6ADA" w:rsidRDefault="001D6ADA"/>
    <w:p w14:paraId="4D00CFDA" w14:textId="77777777" w:rsidR="001D6ADA" w:rsidRDefault="00000000">
      <w:r>
        <w:t xml:space="preserve">  </w:t>
      </w:r>
      <w:r>
        <w:rPr>
          <w:i/>
        </w:rPr>
        <w:t>printDmuLstFiles</w:t>
      </w:r>
      <w:r>
        <w:t xml:space="preserve">      Definition: Write DMU-lst or log files to subdirectory, </w:t>
      </w:r>
    </w:p>
    <w:p w14:paraId="3332C526" w14:textId="77777777" w:rsidR="001D6ADA" w:rsidRDefault="00000000">
      <w:r>
        <w:t xml:space="preserve">                                    dmuLstFiles. Subdirectory DmuLstFiles </w:t>
      </w:r>
    </w:p>
    <w:p w14:paraId="3DC20C4F" w14:textId="77777777" w:rsidR="001D6ADA" w:rsidRDefault="00000000">
      <w:r>
        <w:t xml:space="preserve">                                    is created in the output directory specified </w:t>
      </w:r>
    </w:p>
    <w:p w14:paraId="585F13CE" w14:textId="77777777" w:rsidR="001D6ADA" w:rsidRDefault="00000000">
      <w:r>
        <w:t xml:space="preserve">                                    in namelist &amp;OUTPUTDIRECTORY, variable </w:t>
      </w:r>
    </w:p>
    <w:p w14:paraId="5287AF42" w14:textId="77777777" w:rsidR="001D6ADA" w:rsidRDefault="00000000">
      <w:r>
        <w:t xml:space="preserve">                                    </w:t>
      </w:r>
      <w:r>
        <w:rPr>
          <w:i/>
        </w:rPr>
        <w:t>OutDirectory.</w:t>
      </w:r>
    </w:p>
    <w:p w14:paraId="3A5B669F" w14:textId="77777777" w:rsidR="001D6ADA" w:rsidRDefault="00000000">
      <w:r>
        <w:t xml:space="preserve">                        Type: Character</w:t>
      </w:r>
    </w:p>
    <w:p w14:paraId="5F7CADF6" w14:textId="77777777" w:rsidR="001D6ADA" w:rsidRDefault="00000000">
      <w:r>
        <w:t xml:space="preserve">                        Options:</w:t>
      </w:r>
    </w:p>
    <w:p w14:paraId="4D2AAC27" w14:textId="77777777" w:rsidR="001D6ADA" w:rsidRDefault="00000000">
      <w:r>
        <w:t xml:space="preserve">                           </w:t>
      </w:r>
      <w:proofErr w:type="gramStart"/>
      <w:r>
        <w:t>no  DMU</w:t>
      </w:r>
      <w:proofErr w:type="gramEnd"/>
      <w:r>
        <w:t>-lst or log files are not written to subdirectory</w:t>
      </w:r>
    </w:p>
    <w:p w14:paraId="791B42AF" w14:textId="77777777" w:rsidR="001D6ADA" w:rsidRDefault="00000000">
      <w:r>
        <w:t xml:space="preserve">                           yes DMU-lst or log files are written</w:t>
      </w:r>
    </w:p>
    <w:p w14:paraId="25DA30B5" w14:textId="77777777" w:rsidR="001D6ADA" w:rsidRDefault="00000000">
      <w:r>
        <w:t xml:space="preserve">                        Default: no</w:t>
      </w:r>
    </w:p>
    <w:p w14:paraId="3E8B506B" w14:textId="77777777" w:rsidR="001D6ADA" w:rsidRDefault="001D6ADA"/>
    <w:p w14:paraId="0198E959" w14:textId="77777777" w:rsidR="001D6ADA" w:rsidRDefault="00000000">
      <w:pPr>
        <w:rPr>
          <w:i/>
        </w:rPr>
      </w:pPr>
      <w:r>
        <w:t xml:space="preserve">  </w:t>
      </w:r>
      <w:r>
        <w:rPr>
          <w:i/>
        </w:rPr>
        <w:t xml:space="preserve">addFactors     </w:t>
      </w:r>
      <w:r>
        <w:t xml:space="preserve">      Definition: add fixed factors of </w:t>
      </w:r>
      <w:r>
        <w:rPr>
          <w:i/>
        </w:rPr>
        <w:t xml:space="preserve">SireTSidTS SireTSdamTS </w:t>
      </w:r>
    </w:p>
    <w:p w14:paraId="623CB1F4" w14:textId="77777777" w:rsidR="001D6ADA" w:rsidRDefault="00000000">
      <w:pPr>
        <w:ind w:left="2608"/>
      </w:pPr>
      <w:r>
        <w:rPr>
          <w:i/>
        </w:rPr>
        <w:t>SireTSdamTSidTS</w:t>
      </w:r>
      <w:r>
        <w:t xml:space="preserve"> to dmudat file to challenge BLUP model. These fators correct source of genetic level differences between selection candidates with overlapping generations. The factors are often included in stastical model in real genetic evaluation.</w:t>
      </w:r>
    </w:p>
    <w:p w14:paraId="4D83C771" w14:textId="77777777" w:rsidR="001D6ADA" w:rsidRDefault="00000000">
      <w:r>
        <w:t xml:space="preserve">                        Type: Character</w:t>
      </w:r>
    </w:p>
    <w:p w14:paraId="53870B46" w14:textId="77777777" w:rsidR="001D6ADA" w:rsidRDefault="00000000">
      <w:r>
        <w:t xml:space="preserve">                        Options:</w:t>
      </w:r>
    </w:p>
    <w:p w14:paraId="7EC8525E" w14:textId="77777777" w:rsidR="001D6ADA" w:rsidRDefault="00000000">
      <w:r>
        <w:t xml:space="preserve">                           </w:t>
      </w:r>
      <w:proofErr w:type="gramStart"/>
      <w:r>
        <w:t>no  not</w:t>
      </w:r>
      <w:proofErr w:type="gramEnd"/>
      <w:r>
        <w:t xml:space="preserve"> add the factors</w:t>
      </w:r>
    </w:p>
    <w:p w14:paraId="660CED76" w14:textId="77777777" w:rsidR="001D6ADA" w:rsidRDefault="00000000">
      <w:r>
        <w:t xml:space="preserve">                           </w:t>
      </w:r>
      <w:proofErr w:type="gramStart"/>
      <w:r>
        <w:t>yes</w:t>
      </w:r>
      <w:proofErr w:type="gramEnd"/>
      <w:r>
        <w:t xml:space="preserve"> add the factors</w:t>
      </w:r>
    </w:p>
    <w:p w14:paraId="18FEB7E3" w14:textId="77777777" w:rsidR="001D6ADA" w:rsidRDefault="00000000">
      <w:r>
        <w:t xml:space="preserve">                        Default: no</w:t>
      </w:r>
    </w:p>
    <w:p w14:paraId="7EE14824" w14:textId="77777777" w:rsidR="001D6ADA" w:rsidRDefault="001D6ADA"/>
    <w:p w14:paraId="239994A0" w14:textId="77777777" w:rsidR="001D6ADA" w:rsidRDefault="00000000">
      <w:r>
        <w:t xml:space="preserve">  </w:t>
      </w:r>
      <w:r>
        <w:rPr>
          <w:i/>
        </w:rPr>
        <w:t xml:space="preserve">Idinfo        </w:t>
      </w:r>
      <w:r>
        <w:t xml:space="preserve">      Definition: generate a dataset with individuals' information </w:t>
      </w:r>
    </w:p>
    <w:p w14:paraId="55E7883A" w14:textId="77777777" w:rsidR="001D6ADA" w:rsidRDefault="00000000">
      <w:pPr>
        <w:ind w:left="2608" w:firstLine="1304"/>
      </w:pPr>
      <w:r>
        <w:t>(birthpop, currentpop, birth herds...).</w:t>
      </w:r>
    </w:p>
    <w:p w14:paraId="2E620B90" w14:textId="77777777" w:rsidR="001D6ADA" w:rsidRDefault="00000000">
      <w:r>
        <w:t xml:space="preserve">                        Type: Character</w:t>
      </w:r>
    </w:p>
    <w:p w14:paraId="02625BC6" w14:textId="77777777" w:rsidR="001D6ADA" w:rsidRDefault="00000000">
      <w:r>
        <w:t xml:space="preserve">                        Options:</w:t>
      </w:r>
    </w:p>
    <w:p w14:paraId="126760D9" w14:textId="77777777" w:rsidR="001D6ADA" w:rsidRDefault="00000000">
      <w:r>
        <w:t xml:space="preserve">                           </w:t>
      </w:r>
      <w:proofErr w:type="gramStart"/>
      <w:r>
        <w:t>no  the</w:t>
      </w:r>
      <w:proofErr w:type="gramEnd"/>
      <w:r>
        <w:t xml:space="preserve"> file not generated.</w:t>
      </w:r>
    </w:p>
    <w:p w14:paraId="22FB14DE" w14:textId="77777777" w:rsidR="001D6ADA" w:rsidRDefault="00000000">
      <w:r>
        <w:t xml:space="preserve">                           </w:t>
      </w:r>
      <w:proofErr w:type="gramStart"/>
      <w:r>
        <w:t>yes</w:t>
      </w:r>
      <w:proofErr w:type="gramEnd"/>
      <w:r>
        <w:t xml:space="preserve"> the file generated.</w:t>
      </w:r>
    </w:p>
    <w:p w14:paraId="155C3D53" w14:textId="77777777" w:rsidR="001D6ADA" w:rsidRDefault="00000000">
      <w:r>
        <w:t xml:space="preserve">                        Default: no</w:t>
      </w:r>
    </w:p>
    <w:p w14:paraId="0EA9673B" w14:textId="77777777" w:rsidR="001D6ADA" w:rsidRDefault="00000000">
      <w:r>
        <w:t xml:space="preserve">  </w:t>
      </w:r>
      <w:r>
        <w:rPr>
          <w:i/>
        </w:rPr>
        <w:t>familyOriginInfo</w:t>
      </w:r>
      <w:r>
        <w:t xml:space="preserve">      Definition: generate variable family origins to phenotype file </w:t>
      </w:r>
    </w:p>
    <w:p w14:paraId="13EA0041" w14:textId="77777777" w:rsidR="001D6ADA" w:rsidRDefault="00000000">
      <w:pPr>
        <w:ind w:left="2608" w:firstLine="1304"/>
      </w:pPr>
      <w:r>
        <w:t>(sireFamOrigin damFamOrigin famOrigin identity...)</w:t>
      </w:r>
    </w:p>
    <w:p w14:paraId="13186B79" w14:textId="77777777" w:rsidR="001D6ADA" w:rsidRDefault="00000000">
      <w:r>
        <w:t xml:space="preserve">                        Type: Character</w:t>
      </w:r>
    </w:p>
    <w:p w14:paraId="2ADFBABA" w14:textId="77777777" w:rsidR="001D6ADA" w:rsidRDefault="00000000">
      <w:r>
        <w:t xml:space="preserve">                        Options:</w:t>
      </w:r>
    </w:p>
    <w:p w14:paraId="640B4D21" w14:textId="77777777" w:rsidR="001D6ADA" w:rsidRDefault="00000000">
      <w:r>
        <w:t xml:space="preserve">                           </w:t>
      </w:r>
      <w:proofErr w:type="gramStart"/>
      <w:r>
        <w:t>no  variables</w:t>
      </w:r>
      <w:proofErr w:type="gramEnd"/>
      <w:r>
        <w:t xml:space="preserve"> not added.</w:t>
      </w:r>
    </w:p>
    <w:p w14:paraId="209AE9D8" w14:textId="77777777" w:rsidR="001D6ADA" w:rsidRDefault="00000000">
      <w:r>
        <w:t xml:space="preserve">                           </w:t>
      </w:r>
      <w:proofErr w:type="gramStart"/>
      <w:r>
        <w:t>yes</w:t>
      </w:r>
      <w:proofErr w:type="gramEnd"/>
      <w:r>
        <w:t xml:space="preserve"> variables added.</w:t>
      </w:r>
    </w:p>
    <w:p w14:paraId="7209CACC" w14:textId="77777777" w:rsidR="001D6ADA" w:rsidRDefault="00000000">
      <w:r>
        <w:t xml:space="preserve">                        Default: no</w:t>
      </w:r>
    </w:p>
    <w:p w14:paraId="7CB5F150" w14:textId="77777777" w:rsidR="001D6ADA" w:rsidRDefault="001D6ADA"/>
    <w:p w14:paraId="6AF777FB" w14:textId="77777777" w:rsidR="001D6ADA" w:rsidRDefault="00000000">
      <w:r>
        <w:t xml:space="preserve">  **Additional information**</w:t>
      </w:r>
    </w:p>
    <w:p w14:paraId="32C2C402" w14:textId="77777777" w:rsidR="001D6ADA" w:rsidRDefault="00000000">
      <w:r>
        <w:t xml:space="preserve">  1) </w:t>
      </w:r>
      <w:r>
        <w:rPr>
          <w:i/>
        </w:rPr>
        <w:t>dmuPolyBlup</w:t>
      </w:r>
      <w:r>
        <w:t xml:space="preserve"> is used when polygenic breeding values are used as selection </w:t>
      </w:r>
    </w:p>
    <w:p w14:paraId="74E642E3" w14:textId="77777777" w:rsidR="001D6ADA" w:rsidRDefault="00000000">
      <w:r>
        <w:t xml:space="preserve">     criterion at any selection stage, </w:t>
      </w:r>
      <w:r>
        <w:rPr>
          <w:i/>
        </w:rPr>
        <w:t>dmuGenomicBlup</w:t>
      </w:r>
      <w:r>
        <w:t xml:space="preserve"> is used when genomic breeding </w:t>
      </w:r>
    </w:p>
    <w:p w14:paraId="40A0E737" w14:textId="77777777" w:rsidR="001D6ADA" w:rsidRDefault="00000000">
      <w:r>
        <w:t xml:space="preserve">     values are used</w:t>
      </w:r>
      <w:r>
        <w:rPr>
          <w:strike/>
        </w:rPr>
        <w:t xml:space="preserve">, and </w:t>
      </w:r>
      <w:r>
        <w:rPr>
          <w:i/>
          <w:strike/>
        </w:rPr>
        <w:t>dmuGasBlup</w:t>
      </w:r>
      <w:r>
        <w:rPr>
          <w:strike/>
        </w:rPr>
        <w:t xml:space="preserve"> when GAS breeding values are used</w:t>
      </w:r>
      <w:r>
        <w:t>.</w:t>
      </w:r>
    </w:p>
    <w:p w14:paraId="77D3006B" w14:textId="77777777" w:rsidR="001D6ADA" w:rsidRDefault="001D6ADA"/>
    <w:p w14:paraId="74C40819" w14:textId="77777777" w:rsidR="001D6ADA" w:rsidRDefault="00000000">
      <w:r>
        <w:t xml:space="preserve">  2) (a) </w:t>
      </w:r>
      <w:r>
        <w:rPr>
          <w:i/>
        </w:rPr>
        <w:t>dmuPolyBlup</w:t>
      </w:r>
      <w:r>
        <w:t xml:space="preserve"> is also used when genomic breeding values are specified as the </w:t>
      </w:r>
    </w:p>
    <w:p w14:paraId="1F779168" w14:textId="77777777" w:rsidR="001D6ADA" w:rsidRDefault="00000000">
      <w:r>
        <w:t xml:space="preserve">         selection criterion but polygenic breeding values are estimated instead of </w:t>
      </w:r>
    </w:p>
    <w:p w14:paraId="49121307" w14:textId="77777777" w:rsidR="001D6ADA" w:rsidRDefault="00000000">
      <w:r>
        <w:t xml:space="preserve">         genomic breeding values. This occurs when there is a lack of genotypic </w:t>
      </w:r>
    </w:p>
    <w:p w14:paraId="5570E1FC" w14:textId="77777777" w:rsidR="001D6ADA" w:rsidRDefault="00000000">
      <w:pPr>
        <w:rPr>
          <w:i/>
        </w:rPr>
      </w:pPr>
      <w:r>
        <w:t xml:space="preserve">         and/or phenotypic observations (see section </w:t>
      </w:r>
      <w:r>
        <w:rPr>
          <w:i/>
        </w:rPr>
        <w:t xml:space="preserve">Genetic model and </w:t>
      </w:r>
      <w:proofErr w:type="gramStart"/>
      <w:r>
        <w:rPr>
          <w:i/>
        </w:rPr>
        <w:t>selection;</w:t>
      </w:r>
      <w:proofErr w:type="gramEnd"/>
      <w:r>
        <w:rPr>
          <w:i/>
        </w:rPr>
        <w:t xml:space="preserve"> </w:t>
      </w:r>
    </w:p>
    <w:p w14:paraId="669A76B5" w14:textId="77777777" w:rsidR="001D6ADA" w:rsidRDefault="00000000">
      <w:pPr>
        <w:rPr>
          <w:strike/>
        </w:rPr>
      </w:pPr>
      <w:r>
        <w:t xml:space="preserve">         ADAM’s motor)</w:t>
      </w:r>
      <w:r>
        <w:rPr>
          <w:strike/>
        </w:rPr>
        <w:t xml:space="preserve">, or when </w:t>
      </w:r>
      <w:r>
        <w:rPr>
          <w:i/>
          <w:strike/>
        </w:rPr>
        <w:t>startGenomicSelectionTime</w:t>
      </w:r>
      <w:r>
        <w:rPr>
          <w:strike/>
        </w:rPr>
        <w:t xml:space="preserve">&gt;1 (namelist </w:t>
      </w:r>
    </w:p>
    <w:p w14:paraId="4EC8E8C0" w14:textId="77777777" w:rsidR="001D6ADA" w:rsidRDefault="00000000">
      <w:r>
        <w:rPr>
          <w:strike/>
        </w:rPr>
        <w:t xml:space="preserve">         &amp;CONTROL_GENOME)</w:t>
      </w:r>
      <w:r>
        <w:t>.</w:t>
      </w:r>
    </w:p>
    <w:p w14:paraId="0C95F647" w14:textId="77777777" w:rsidR="001D6ADA" w:rsidRDefault="00000000">
      <w:pPr>
        <w:rPr>
          <w:strike/>
        </w:rPr>
      </w:pPr>
      <w:r>
        <w:rPr>
          <w:strike/>
        </w:rPr>
        <w:t xml:space="preserve">     (b) </w:t>
      </w:r>
      <w:r>
        <w:rPr>
          <w:i/>
          <w:strike/>
        </w:rPr>
        <w:t>dmuPolyBlup</w:t>
      </w:r>
      <w:r>
        <w:rPr>
          <w:strike/>
        </w:rPr>
        <w:t xml:space="preserve"> is also used when gas breeding values are specified as the </w:t>
      </w:r>
    </w:p>
    <w:p w14:paraId="7015C42D" w14:textId="77777777" w:rsidR="001D6ADA" w:rsidRDefault="00000000">
      <w:pPr>
        <w:rPr>
          <w:strike/>
        </w:rPr>
      </w:pPr>
      <w:r>
        <w:rPr>
          <w:strike/>
        </w:rPr>
        <w:t xml:space="preserve">         selection criterion but polygenic breeding values are estimated instead of </w:t>
      </w:r>
    </w:p>
    <w:p w14:paraId="0E13F001" w14:textId="77777777" w:rsidR="001D6ADA" w:rsidRDefault="00000000">
      <w:pPr>
        <w:rPr>
          <w:strike/>
        </w:rPr>
      </w:pPr>
      <w:r>
        <w:rPr>
          <w:strike/>
        </w:rPr>
        <w:t xml:space="preserve">         gas breeding values. This occurs when there is a lack of phenotypic </w:t>
      </w:r>
    </w:p>
    <w:p w14:paraId="2DEB215E" w14:textId="77777777" w:rsidR="001D6ADA" w:rsidRDefault="00000000">
      <w:pPr>
        <w:rPr>
          <w:strike/>
        </w:rPr>
      </w:pPr>
      <w:r>
        <w:rPr>
          <w:strike/>
        </w:rPr>
        <w:t xml:space="preserve">         observations (see section </w:t>
      </w:r>
      <w:r>
        <w:rPr>
          <w:i/>
          <w:strike/>
        </w:rPr>
        <w:t>Genetic model and selection</w:t>
      </w:r>
      <w:r>
        <w:rPr>
          <w:strike/>
        </w:rPr>
        <w:t xml:space="preserve">), or </w:t>
      </w:r>
    </w:p>
    <w:p w14:paraId="306BE62C" w14:textId="77777777" w:rsidR="001D6ADA" w:rsidRDefault="00000000">
      <w:r>
        <w:rPr>
          <w:strike/>
        </w:rPr>
        <w:t xml:space="preserve">         when </w:t>
      </w:r>
      <w:r>
        <w:rPr>
          <w:i/>
          <w:strike/>
        </w:rPr>
        <w:t>startGasTime</w:t>
      </w:r>
      <w:r>
        <w:rPr>
          <w:strike/>
        </w:rPr>
        <w:t>&gt;1 (namelist &amp;CONTROL_GENOME)</w:t>
      </w:r>
      <w:r>
        <w:t>.</w:t>
      </w:r>
    </w:p>
    <w:p w14:paraId="3669E35A" w14:textId="77777777" w:rsidR="001D6ADA" w:rsidRDefault="001D6ADA"/>
    <w:p w14:paraId="1743C479" w14:textId="77777777" w:rsidR="001D6ADA" w:rsidRDefault="00000000">
      <w:r>
        <w:t xml:space="preserve">  3) When </w:t>
      </w:r>
      <w:r>
        <w:rPr>
          <w:i/>
        </w:rPr>
        <w:t>printDmuLstFiles</w:t>
      </w:r>
      <w:r>
        <w:t xml:space="preserve"> ‘yes’:</w:t>
      </w:r>
    </w:p>
    <w:p w14:paraId="1DD50218" w14:textId="77777777" w:rsidR="001D6ADA" w:rsidRDefault="00000000">
      <w:r>
        <w:t xml:space="preserve">     (a) DMU-lst files are written to directory dmuLstFiles at selection stages with </w:t>
      </w:r>
    </w:p>
    <w:p w14:paraId="0FBE05AC" w14:textId="77777777" w:rsidR="001D6ADA" w:rsidRDefault="00000000">
      <w:r>
        <w:t xml:space="preserve">         (i) truncation or EVA selection, and (ii) selection criterion polygenic, </w:t>
      </w:r>
    </w:p>
    <w:p w14:paraId="07EC5EBF" w14:textId="77777777" w:rsidR="001D6ADA" w:rsidRDefault="00000000">
      <w:r>
        <w:t xml:space="preserve">          genomic, </w:t>
      </w:r>
      <w:r>
        <w:rPr>
          <w:strike/>
        </w:rPr>
        <w:t>or GAS</w:t>
      </w:r>
      <w:r>
        <w:t xml:space="preserve"> breeding values</w:t>
      </w:r>
    </w:p>
    <w:p w14:paraId="11FB6EE6" w14:textId="77777777" w:rsidR="001D6ADA" w:rsidRDefault="00000000">
      <w:r>
        <w:t xml:space="preserve">     (b) Directory DmuLstFiles is a subdirectory of the output directory </w:t>
      </w:r>
    </w:p>
    <w:p w14:paraId="75DA3928" w14:textId="77777777" w:rsidR="001D6ADA" w:rsidRDefault="00000000">
      <w:r>
        <w:t xml:space="preserve">         </w:t>
      </w:r>
      <w:r>
        <w:rPr>
          <w:i/>
        </w:rPr>
        <w:t>OutDirectory</w:t>
      </w:r>
      <w:r>
        <w:t xml:space="preserve"> (namelist &amp;OUTPUTDIRECTORY, variable </w:t>
      </w:r>
      <w:r>
        <w:rPr>
          <w:i/>
        </w:rPr>
        <w:t>OutDirectory</w:t>
      </w:r>
      <w:r>
        <w:t>)</w:t>
      </w:r>
    </w:p>
    <w:p w14:paraId="4FCF97EF" w14:textId="77777777" w:rsidR="001D6ADA" w:rsidRDefault="00000000">
      <w:r>
        <w:t xml:space="preserve">     (c) DMU-lst files are written as dmuAdamRep&lt;</w:t>
      </w:r>
      <w:r>
        <w:rPr>
          <w:i/>
        </w:rPr>
        <w:t>rep</w:t>
      </w:r>
      <w:r>
        <w:t>&gt;Time&lt;</w:t>
      </w:r>
      <w:r>
        <w:rPr>
          <w:i/>
        </w:rPr>
        <w:t>time</w:t>
      </w:r>
      <w:r>
        <w:t>&gt;Stage&lt;</w:t>
      </w:r>
      <w:r>
        <w:rPr>
          <w:i/>
        </w:rPr>
        <w:t>stage</w:t>
      </w:r>
      <w:r>
        <w:t xml:space="preserve">&gt;.lst, </w:t>
      </w:r>
    </w:p>
    <w:p w14:paraId="6A0494F2" w14:textId="77777777" w:rsidR="001D6ADA" w:rsidRDefault="00000000">
      <w:r>
        <w:t xml:space="preserve">         where &lt;</w:t>
      </w:r>
      <w:r>
        <w:rPr>
          <w:i/>
        </w:rPr>
        <w:t>rep</w:t>
      </w:r>
      <w:r>
        <w:t>&gt; is replicate number, &lt;</w:t>
      </w:r>
      <w:r>
        <w:rPr>
          <w:i/>
        </w:rPr>
        <w:t>time</w:t>
      </w:r>
      <w:r>
        <w:t>&gt; is time step, and &lt;</w:t>
      </w:r>
      <w:r>
        <w:rPr>
          <w:i/>
        </w:rPr>
        <w:t>stage</w:t>
      </w:r>
      <w:r>
        <w:t xml:space="preserve">&gt; is </w:t>
      </w:r>
    </w:p>
    <w:p w14:paraId="4CD3020C" w14:textId="77777777" w:rsidR="001D6ADA" w:rsidRDefault="00000000">
      <w:r>
        <w:t xml:space="preserve">         selection stage</w:t>
      </w:r>
    </w:p>
    <w:p w14:paraId="5602630B" w14:textId="77777777" w:rsidR="001D6ADA" w:rsidRDefault="00000000">
      <w:r>
        <w:t xml:space="preserve">     (d) If the subdirectory dmuLstFiles does not exist, it is created</w:t>
      </w:r>
    </w:p>
    <w:p w14:paraId="349E9149" w14:textId="77777777" w:rsidR="001D6ADA" w:rsidRDefault="00000000">
      <w:r>
        <w:t xml:space="preserve">     (e) If the subdirectory dmuLstFiles exists and it contains old DMU-lst files </w:t>
      </w:r>
    </w:p>
    <w:p w14:paraId="423873C3" w14:textId="77777777" w:rsidR="001D6ADA" w:rsidRDefault="00000000">
      <w:r>
        <w:t xml:space="preserve">         (files from an earlier simulation), the old DMU-lst files are renamed </w:t>
      </w:r>
    </w:p>
    <w:p w14:paraId="0ABDDC4E" w14:textId="77777777" w:rsidR="001D6ADA" w:rsidRDefault="00000000">
      <w:r>
        <w:t xml:space="preserve">         dmuAdamRep&lt;</w:t>
      </w:r>
      <w:r>
        <w:rPr>
          <w:i/>
        </w:rPr>
        <w:t>rep</w:t>
      </w:r>
      <w:r>
        <w:t>&gt;Time&lt;</w:t>
      </w:r>
      <w:r>
        <w:rPr>
          <w:i/>
        </w:rPr>
        <w:t>time</w:t>
      </w:r>
      <w:r>
        <w:t>&gt;Stage&lt;</w:t>
      </w:r>
      <w:r>
        <w:rPr>
          <w:i/>
        </w:rPr>
        <w:t>stage</w:t>
      </w:r>
      <w:r>
        <w:t>&gt;.prev</w:t>
      </w:r>
    </w:p>
    <w:p w14:paraId="30B9555C" w14:textId="77777777" w:rsidR="001D6ADA" w:rsidRDefault="001D6ADA"/>
    <w:p w14:paraId="510C66AA" w14:textId="77777777" w:rsidR="001D6ADA" w:rsidRDefault="00000000">
      <w:pPr>
        <w:pStyle w:val="Overskrift2"/>
        <w:rPr>
          <w:rStyle w:val="Strk"/>
        </w:rPr>
      </w:pPr>
      <w:bookmarkStart w:id="107" w:name="_Toc109904147"/>
      <w:r>
        <w:rPr>
          <w:rStyle w:val="Strk"/>
        </w:rPr>
        <w:t>&amp;BAYESPPARAMETERS</w:t>
      </w:r>
      <w:bookmarkEnd w:id="107"/>
    </w:p>
    <w:p w14:paraId="63CB6318" w14:textId="77777777" w:rsidR="001D6ADA" w:rsidRDefault="001D6ADA"/>
    <w:p w14:paraId="0CA579AC" w14:textId="77777777" w:rsidR="001D6ADA" w:rsidRDefault="00000000">
      <w:pPr>
        <w:rPr>
          <w:color w:val="1F497D"/>
          <w:lang w:val="en-US"/>
        </w:rPr>
      </w:pPr>
      <w:r>
        <w:rPr>
          <w:color w:val="1F497D"/>
          <w:lang w:val="en-US"/>
        </w:rPr>
        <w:t>There is now a version of ADAM that can use BayesP instead of GBLUP for genomic prediction. It is restricted to fewer cases than GBLUP, e.g. only a single trait and all animals genotyped.</w:t>
      </w:r>
    </w:p>
    <w:p w14:paraId="433968D1" w14:textId="77777777" w:rsidR="001D6ADA" w:rsidRDefault="001D6ADA">
      <w:pPr>
        <w:rPr>
          <w:color w:val="1F497D"/>
          <w:lang w:val="en-US"/>
        </w:rPr>
      </w:pPr>
    </w:p>
    <w:p w14:paraId="0C76EFA6" w14:textId="77777777" w:rsidR="001D6ADA" w:rsidRDefault="00000000">
      <w:pPr>
        <w:rPr>
          <w:color w:val="1F497D"/>
          <w:lang w:val="en-US"/>
        </w:rPr>
      </w:pPr>
      <w:r>
        <w:rPr>
          <w:color w:val="1F497D"/>
          <w:lang w:val="en-US"/>
        </w:rPr>
        <w:t>BayesP can be used when specifying ‘bayesp’ in &amp;SELECTION rather than ‘polyblup’ or ‘genomicblup’ as SelectionCriterion.</w:t>
      </w:r>
    </w:p>
    <w:p w14:paraId="49D45EFD" w14:textId="77777777" w:rsidR="001D6ADA" w:rsidRDefault="001D6ADA">
      <w:pPr>
        <w:rPr>
          <w:color w:val="1F497D"/>
          <w:lang w:val="en-US"/>
        </w:rPr>
      </w:pPr>
    </w:p>
    <w:p w14:paraId="734CE5C6" w14:textId="77777777" w:rsidR="001D6ADA" w:rsidRDefault="00000000">
      <w:pPr>
        <w:rPr>
          <w:color w:val="1F497D"/>
          <w:lang w:val="en-US"/>
        </w:rPr>
      </w:pPr>
      <w:r>
        <w:rPr>
          <w:color w:val="1F497D"/>
          <w:lang w:val="en-US"/>
        </w:rPr>
        <w:t>The attached input.prm works with the new version of ADAM. Here are some comments to the additional parameters involved.</w:t>
      </w:r>
    </w:p>
    <w:p w14:paraId="6817E346" w14:textId="77777777" w:rsidR="001D6ADA" w:rsidRDefault="00000000">
      <w:pPr>
        <w:autoSpaceDE w:val="0"/>
        <w:autoSpaceDN w:val="0"/>
        <w:rPr>
          <w:color w:val="1F497D"/>
          <w:lang w:val="en-US"/>
        </w:rPr>
      </w:pPr>
      <w:r>
        <w:rPr>
          <w:color w:val="1F497D"/>
          <w:lang w:val="en-US"/>
        </w:rPr>
        <w:t>There is a new namelist with up to seven parameters:</w:t>
      </w:r>
    </w:p>
    <w:p w14:paraId="7776E87E" w14:textId="77777777" w:rsidR="001D6ADA" w:rsidRDefault="00000000">
      <w:pPr>
        <w:autoSpaceDE w:val="0"/>
        <w:autoSpaceDN w:val="0"/>
        <w:rPr>
          <w:lang w:val="en-US"/>
        </w:rPr>
      </w:pPr>
      <w:r>
        <w:rPr>
          <w:lang w:val="en-US"/>
        </w:rPr>
        <w:t>&amp;BAYESPPARAMETERS</w:t>
      </w:r>
    </w:p>
    <w:p w14:paraId="27C2117A" w14:textId="77777777" w:rsidR="001D6ADA" w:rsidRDefault="00000000">
      <w:pPr>
        <w:autoSpaceDE w:val="0"/>
        <w:autoSpaceDN w:val="0"/>
        <w:rPr>
          <w:lang w:val="en-US"/>
        </w:rPr>
      </w:pPr>
      <w:r>
        <w:rPr>
          <w:lang w:val="en-US"/>
        </w:rPr>
        <w:t>nIterations=1000</w:t>
      </w:r>
    </w:p>
    <w:p w14:paraId="5B2537C8" w14:textId="77777777" w:rsidR="001D6ADA" w:rsidRDefault="00000000">
      <w:pPr>
        <w:autoSpaceDE w:val="0"/>
        <w:autoSpaceDN w:val="0"/>
        <w:rPr>
          <w:lang w:val="en-US"/>
        </w:rPr>
      </w:pPr>
      <w:r>
        <w:rPr>
          <w:lang w:val="en-US"/>
        </w:rPr>
        <w:t>priorProbability=0.05</w:t>
      </w:r>
    </w:p>
    <w:p w14:paraId="3DD9D1EB" w14:textId="77777777" w:rsidR="001D6ADA" w:rsidRDefault="00000000">
      <w:pPr>
        <w:autoSpaceDE w:val="0"/>
        <w:autoSpaceDN w:val="0"/>
        <w:rPr>
          <w:lang w:val="en-US"/>
        </w:rPr>
      </w:pPr>
      <w:r>
        <w:rPr>
          <w:lang w:val="en-US"/>
        </w:rPr>
        <w:t>priorResidualVariance=1.0</w:t>
      </w:r>
    </w:p>
    <w:p w14:paraId="6856EB2D" w14:textId="77777777" w:rsidR="001D6ADA" w:rsidRDefault="00000000">
      <w:pPr>
        <w:autoSpaceDE w:val="0"/>
        <w:autoSpaceDN w:val="0"/>
        <w:rPr>
          <w:lang w:val="en-US"/>
        </w:rPr>
      </w:pPr>
      <w:r>
        <w:rPr>
          <w:lang w:val="en-US"/>
        </w:rPr>
        <w:t>priorGeneticVariance=1.0</w:t>
      </w:r>
    </w:p>
    <w:p w14:paraId="69891023" w14:textId="77777777" w:rsidR="001D6ADA" w:rsidRDefault="00000000">
      <w:pPr>
        <w:autoSpaceDE w:val="0"/>
        <w:autoSpaceDN w:val="0"/>
        <w:rPr>
          <w:lang w:val="en-US"/>
        </w:rPr>
      </w:pPr>
      <w:r>
        <w:rPr>
          <w:lang w:val="en-US"/>
        </w:rPr>
        <w:t>bayesPLoci='markers'</w:t>
      </w:r>
    </w:p>
    <w:p w14:paraId="4A3CF30B" w14:textId="77777777" w:rsidR="001D6ADA" w:rsidRDefault="00000000">
      <w:pPr>
        <w:autoSpaceDE w:val="0"/>
        <w:autoSpaceDN w:val="0"/>
        <w:rPr>
          <w:lang w:val="en-US"/>
        </w:rPr>
      </w:pPr>
      <w:r>
        <w:rPr>
          <w:lang w:val="en-US"/>
        </w:rPr>
        <w:t>bayespMafInclude='above'</w:t>
      </w:r>
    </w:p>
    <w:p w14:paraId="1F44CF28" w14:textId="77777777" w:rsidR="001D6ADA" w:rsidRDefault="00000000">
      <w:pPr>
        <w:autoSpaceDE w:val="0"/>
        <w:autoSpaceDN w:val="0"/>
        <w:rPr>
          <w:lang w:val="en-US"/>
        </w:rPr>
      </w:pPr>
      <w:r>
        <w:rPr>
          <w:lang w:val="en-US"/>
        </w:rPr>
        <w:t>mafBayesP=0.0</w:t>
      </w:r>
    </w:p>
    <w:p w14:paraId="2DCBE30F" w14:textId="77777777" w:rsidR="001D6ADA" w:rsidRDefault="00000000">
      <w:pPr>
        <w:autoSpaceDE w:val="0"/>
        <w:autoSpaceDN w:val="0"/>
        <w:rPr>
          <w:lang w:val="en-US"/>
        </w:rPr>
      </w:pPr>
      <w:r>
        <w:rPr>
          <w:lang w:val="en-US"/>
        </w:rPr>
        <w:t>/</w:t>
      </w:r>
    </w:p>
    <w:p w14:paraId="01D292C4" w14:textId="77777777" w:rsidR="001D6ADA" w:rsidRDefault="00000000">
      <w:pPr>
        <w:rPr>
          <w:rFonts w:ascii="Calibri" w:hAnsi="Calibri" w:cs="Times New Roman"/>
          <w:color w:val="1F497D"/>
          <w:lang w:val="en-US"/>
        </w:rPr>
      </w:pPr>
      <w:r>
        <w:rPr>
          <w:color w:val="1F497D"/>
          <w:lang w:val="en-US"/>
        </w:rPr>
        <w:t>The values given for the parameters in the example above are the default values. That means that if these values suit you, you don’t need to put them in the namelist.</w:t>
      </w:r>
    </w:p>
    <w:p w14:paraId="0655144A" w14:textId="77777777" w:rsidR="001D6ADA" w:rsidRDefault="00000000">
      <w:pPr>
        <w:rPr>
          <w:color w:val="1F497D"/>
          <w:lang w:val="en-US"/>
        </w:rPr>
      </w:pPr>
      <w:r>
        <w:rPr>
          <w:lang w:val="en-US"/>
        </w:rPr>
        <w:t>nIterations</w:t>
      </w:r>
      <w:r>
        <w:rPr>
          <w:color w:val="1F497D"/>
          <w:lang w:val="en-US"/>
        </w:rPr>
        <w:t xml:space="preserve"> Is the number of rounds run in the BayesP program. This is a parameter that Theo knows a lot more about than me.</w:t>
      </w:r>
    </w:p>
    <w:p w14:paraId="08F81F60" w14:textId="77777777" w:rsidR="001D6ADA" w:rsidRDefault="00000000">
      <w:pPr>
        <w:rPr>
          <w:color w:val="1F497D"/>
          <w:lang w:val="en-US"/>
        </w:rPr>
      </w:pPr>
      <w:r>
        <w:rPr>
          <w:lang w:val="en-US"/>
        </w:rPr>
        <w:t>priorProbability</w:t>
      </w:r>
      <w:r>
        <w:rPr>
          <w:color w:val="1F497D"/>
          <w:lang w:val="en-US"/>
        </w:rPr>
        <w:t xml:space="preserve"> Is the mixing proportion in the program, i.e. the proportion of loci with big effect.</w:t>
      </w:r>
    </w:p>
    <w:p w14:paraId="31D84ABB" w14:textId="77777777" w:rsidR="001D6ADA" w:rsidRDefault="00000000">
      <w:pPr>
        <w:rPr>
          <w:color w:val="1F497D"/>
          <w:lang w:val="en-US"/>
        </w:rPr>
      </w:pPr>
      <w:r>
        <w:rPr>
          <w:lang w:val="en-US"/>
        </w:rPr>
        <w:t>priorResidualVariance</w:t>
      </w:r>
      <w:r>
        <w:rPr>
          <w:color w:val="1F497D"/>
          <w:lang w:val="en-US"/>
        </w:rPr>
        <w:t xml:space="preserve"> Is the residual variance. This should almost always fit the parameter given in </w:t>
      </w:r>
      <w:r>
        <w:rPr>
          <w:lang w:val="en-US"/>
        </w:rPr>
        <w:t>r_matrix</w:t>
      </w:r>
      <w:r>
        <w:rPr>
          <w:color w:val="1F497D"/>
          <w:lang w:val="en-US"/>
        </w:rPr>
        <w:t>.</w:t>
      </w:r>
    </w:p>
    <w:p w14:paraId="51B7C09A" w14:textId="77777777" w:rsidR="001D6ADA" w:rsidRDefault="00000000">
      <w:pPr>
        <w:rPr>
          <w:color w:val="1F497D"/>
          <w:lang w:val="en-US"/>
        </w:rPr>
      </w:pPr>
      <w:r>
        <w:rPr>
          <w:lang w:val="en-US"/>
        </w:rPr>
        <w:t>priorGeneticVariance</w:t>
      </w:r>
      <w:r>
        <w:rPr>
          <w:color w:val="1F497D"/>
          <w:lang w:val="en-US"/>
        </w:rPr>
        <w:t xml:space="preserve"> is the genetic variance. This should almost always fit the parameter given in </w:t>
      </w:r>
      <w:r>
        <w:rPr>
          <w:i/>
          <w:lang w:val="en-US"/>
        </w:rPr>
        <w:t>genomicMatrix</w:t>
      </w:r>
      <w:r>
        <w:rPr>
          <w:color w:val="1F497D"/>
          <w:lang w:val="en-US"/>
        </w:rPr>
        <w:t>.</w:t>
      </w:r>
    </w:p>
    <w:p w14:paraId="1164B0A3" w14:textId="77777777" w:rsidR="001D6ADA" w:rsidRDefault="00000000">
      <w:pPr>
        <w:rPr>
          <w:color w:val="1F497D"/>
          <w:lang w:val="en-US"/>
        </w:rPr>
      </w:pPr>
      <w:r>
        <w:rPr>
          <w:lang w:val="en-US"/>
        </w:rPr>
        <w:t>bayesPLoci</w:t>
      </w:r>
      <w:r>
        <w:rPr>
          <w:color w:val="1F497D"/>
          <w:lang w:val="en-US"/>
        </w:rPr>
        <w:t xml:space="preserve"> controls which loci to use whether ‘all’, ‘markers’, or ‘qtl’.</w:t>
      </w:r>
    </w:p>
    <w:p w14:paraId="5ED904C7" w14:textId="77777777" w:rsidR="001D6ADA" w:rsidRDefault="00000000">
      <w:pPr>
        <w:rPr>
          <w:color w:val="1F497D"/>
          <w:lang w:val="en-US"/>
        </w:rPr>
      </w:pPr>
      <w:r>
        <w:rPr>
          <w:lang w:val="en-US"/>
        </w:rPr>
        <w:t>bayespMafInclude</w:t>
      </w:r>
      <w:r>
        <w:rPr>
          <w:color w:val="1F497D"/>
          <w:lang w:val="en-US"/>
        </w:rPr>
        <w:t xml:space="preserve"> specifies whether to use loci with MAF ‘above’ or ‘below’ the MAF-threshold.</w:t>
      </w:r>
    </w:p>
    <w:p w14:paraId="46991C89" w14:textId="77777777" w:rsidR="001D6ADA" w:rsidRDefault="00000000">
      <w:pPr>
        <w:rPr>
          <w:color w:val="1F497D"/>
          <w:lang w:val="en-US"/>
        </w:rPr>
      </w:pPr>
      <w:r>
        <w:rPr>
          <w:lang w:val="en-US"/>
        </w:rPr>
        <w:t>mafBayesP</w:t>
      </w:r>
      <w:r>
        <w:rPr>
          <w:color w:val="1F497D"/>
          <w:lang w:val="en-US"/>
        </w:rPr>
        <w:t xml:space="preserve"> is the MAF-threshold.</w:t>
      </w:r>
    </w:p>
    <w:p w14:paraId="7AE8903A" w14:textId="77777777" w:rsidR="001D6ADA" w:rsidRDefault="001D6ADA"/>
    <w:p w14:paraId="46F206D1" w14:textId="77777777" w:rsidR="001D6ADA" w:rsidRDefault="00000000">
      <w:pPr>
        <w:spacing w:after="200" w:line="276" w:lineRule="auto"/>
        <w:rPr>
          <w:rStyle w:val="Strk"/>
          <w:rFonts w:ascii="Arial" w:hAnsi="Arial" w:cs="Times New Roman"/>
          <w:b w:val="0"/>
          <w:bCs w:val="0"/>
          <w:i/>
          <w:iCs/>
          <w:kern w:val="32"/>
          <w:szCs w:val="28"/>
        </w:rPr>
      </w:pPr>
      <w:bookmarkStart w:id="108" w:name="MATINGDESIGN"/>
      <w:bookmarkStart w:id="109" w:name="_Toc161715166"/>
      <w:bookmarkStart w:id="110" w:name="_Toc172077966"/>
      <w:bookmarkStart w:id="111" w:name="_Toc187214865"/>
      <w:bookmarkStart w:id="112" w:name="_Toc187214945"/>
      <w:bookmarkStart w:id="113" w:name="_Toc109904148"/>
      <w:bookmarkStart w:id="114" w:name="_Toc161715167"/>
      <w:bookmarkEnd w:id="108"/>
      <w:r>
        <w:rPr>
          <w:rStyle w:val="Strk"/>
        </w:rPr>
        <w:br w:type="page"/>
      </w:r>
    </w:p>
    <w:p w14:paraId="4DFC629B" w14:textId="77777777" w:rsidR="001D6ADA" w:rsidRDefault="00000000">
      <w:pPr>
        <w:pStyle w:val="Overskrift2"/>
        <w:rPr>
          <w:rStyle w:val="Strk"/>
        </w:rPr>
      </w:pPr>
      <w:r>
        <w:rPr>
          <w:rStyle w:val="Strk"/>
        </w:rPr>
        <w:lastRenderedPageBreak/>
        <w:t>&amp;MATING</w:t>
      </w:r>
      <w:bookmarkEnd w:id="109"/>
      <w:bookmarkEnd w:id="110"/>
      <w:bookmarkEnd w:id="111"/>
      <w:bookmarkEnd w:id="112"/>
      <w:r>
        <w:rPr>
          <w:rStyle w:val="Strk"/>
        </w:rPr>
        <w:t>PARAMETERS</w:t>
      </w:r>
      <w:bookmarkEnd w:id="113"/>
    </w:p>
    <w:p w14:paraId="665FB69D" w14:textId="77777777" w:rsidR="001D6ADA" w:rsidRDefault="00000000">
      <w:pPr>
        <w:rPr>
          <w:i/>
        </w:rPr>
      </w:pPr>
      <w:r>
        <w:t xml:space="preserve">mating_scheme= </w:t>
      </w:r>
      <w:r>
        <w:rPr>
          <w:i/>
        </w:rPr>
        <w:t xml:space="preserve">matingGroupNumber mating_design offspringDestinyPop offspringDestinyHerd  </w:t>
      </w:r>
    </w:p>
    <w:p w14:paraId="00ED8ADE" w14:textId="77777777" w:rsidR="001D6ADA" w:rsidRDefault="00000000">
      <w:pPr>
        <w:ind w:left="1304"/>
        <w:rPr>
          <w:i/>
        </w:rPr>
      </w:pPr>
      <w:r>
        <w:rPr>
          <w:i/>
        </w:rPr>
        <w:t xml:space="preserve">   offspringDestinyIdentity MatingUnit CrossChosen nCrosses nTSgestation </w:t>
      </w:r>
    </w:p>
    <w:p w14:paraId="33F5145B" w14:textId="77777777" w:rsidR="001D6ADA" w:rsidRDefault="00000000">
      <w:pPr>
        <w:ind w:left="1304"/>
      </w:pPr>
      <w:r>
        <w:rPr>
          <w:i/>
        </w:rPr>
        <w:t xml:space="preserve">   nTSmatingkept redefineParmMatingkept McacGenerations</w:t>
      </w:r>
      <w:r>
        <w:t xml:space="preserve"> </w:t>
      </w:r>
    </w:p>
    <w:p w14:paraId="5C1AB941" w14:textId="77777777" w:rsidR="001D6ADA" w:rsidRDefault="00000000">
      <w:pPr>
        <w:rPr>
          <w:i/>
        </w:rPr>
      </w:pPr>
      <w:r>
        <w:t xml:space="preserve">KeptMatingRedefine= </w:t>
      </w:r>
      <w:r>
        <w:rPr>
          <w:i/>
        </w:rPr>
        <w:t xml:space="preserve">matingGroupNumber matingkeptNumber offspringDestinyPop </w:t>
      </w:r>
    </w:p>
    <w:p w14:paraId="0841E1EC" w14:textId="77777777" w:rsidR="001D6ADA" w:rsidRDefault="00000000">
      <w:pPr>
        <w:ind w:firstLine="1304"/>
        <w:rPr>
          <w:i/>
        </w:rPr>
      </w:pPr>
      <w:r>
        <w:rPr>
          <w:i/>
        </w:rPr>
        <w:t xml:space="preserve">   offspringDestinyHerd offspringDestinyIdentity litterSizeAllocation </w:t>
      </w:r>
    </w:p>
    <w:p w14:paraId="6284DAB9" w14:textId="77777777" w:rsidR="001D6ADA" w:rsidRDefault="00000000">
      <w:pPr>
        <w:ind w:firstLine="1304"/>
      </w:pPr>
      <w:r>
        <w:rPr>
          <w:i/>
        </w:rPr>
        <w:t xml:space="preserve">   litter_size sexAllocation sex_ratio</w:t>
      </w:r>
    </w:p>
    <w:p w14:paraId="1DC7C9B2" w14:textId="77777777" w:rsidR="001D6ADA" w:rsidRDefault="00000000">
      <w:pPr>
        <w:rPr>
          <w:i/>
        </w:rPr>
      </w:pPr>
      <w:r>
        <w:t xml:space="preserve">plantMatingPlot= </w:t>
      </w:r>
      <w:r>
        <w:rPr>
          <w:i/>
        </w:rPr>
        <w:t xml:space="preserve">plantMatingPlot </w:t>
      </w:r>
    </w:p>
    <w:p w14:paraId="14916704" w14:textId="77777777" w:rsidR="001D6ADA" w:rsidRDefault="00000000">
      <w:pPr>
        <w:rPr>
          <w:i/>
        </w:rPr>
      </w:pPr>
      <w:r>
        <w:t>nSelfingAfterBorn</w:t>
      </w:r>
      <w:r>
        <w:rPr>
          <w:i/>
        </w:rPr>
        <w:t>=nSelfingAfterBorn</w:t>
      </w:r>
    </w:p>
    <w:p w14:paraId="2929C485" w14:textId="77777777" w:rsidR="001D6ADA" w:rsidRDefault="00000000">
      <w:r>
        <w:t>familyOriginOfParentAsOffsprings</w:t>
      </w:r>
      <w:r>
        <w:rPr>
          <w:i/>
        </w:rPr>
        <w:t>=familyOriginOfParentAsOffsprings</w:t>
      </w:r>
    </w:p>
    <w:p w14:paraId="4264E168" w14:textId="77777777" w:rsidR="001D6ADA" w:rsidRDefault="001D6ADA">
      <w:pPr>
        <w:ind w:left="1304"/>
      </w:pPr>
    </w:p>
    <w:p w14:paraId="33282A60" w14:textId="77777777" w:rsidR="001D6ADA" w:rsidRDefault="00000000">
      <w:pPr>
        <w:ind w:left="1304"/>
      </w:pPr>
      <w:r>
        <w:t>/</w:t>
      </w:r>
    </w:p>
    <w:p w14:paraId="26EE6551" w14:textId="77777777" w:rsidR="001D6ADA" w:rsidRDefault="001D6ADA"/>
    <w:p w14:paraId="22B18FFF" w14:textId="77777777" w:rsidR="001D6ADA" w:rsidRDefault="00000000">
      <w:r>
        <w:t xml:space="preserve">  **Task**</w:t>
      </w:r>
    </w:p>
    <w:p w14:paraId="10EDECA0" w14:textId="77777777" w:rsidR="001D6ADA" w:rsidRDefault="00000000">
      <w:r>
        <w:t>Each mating group could have different mating designs.</w:t>
      </w:r>
    </w:p>
    <w:p w14:paraId="129B7871" w14:textId="77777777" w:rsidR="001D6ADA" w:rsidRDefault="001D6ADA"/>
    <w:p w14:paraId="71683102" w14:textId="77777777" w:rsidR="001D6ADA" w:rsidRDefault="00000000">
      <w:r>
        <w:t xml:space="preserve">  **Properties of names mating_scheme**</w:t>
      </w:r>
    </w:p>
    <w:p w14:paraId="452D0F24" w14:textId="77777777" w:rsidR="001D6ADA" w:rsidRDefault="001D6ADA"/>
    <w:p w14:paraId="6CAAA3D4" w14:textId="77777777" w:rsidR="001D6ADA" w:rsidRDefault="00000000">
      <w:r>
        <w:t xml:space="preserve">  </w:t>
      </w:r>
      <w:r>
        <w:rPr>
          <w:i/>
        </w:rPr>
        <w:t>matingGroupNumber</w:t>
      </w:r>
      <w:r>
        <w:t xml:space="preserve">     Definition: Mating group number</w:t>
      </w:r>
    </w:p>
    <w:p w14:paraId="695BEE5B" w14:textId="77777777" w:rsidR="001D6ADA" w:rsidRDefault="00000000">
      <w:r>
        <w:t xml:space="preserve">                        Type: Integer</w:t>
      </w:r>
    </w:p>
    <w:p w14:paraId="06D3FA18" w14:textId="77777777" w:rsidR="001D6ADA" w:rsidRDefault="00000000">
      <w:r>
        <w:t xml:space="preserve">                        Options: 1≤</w:t>
      </w:r>
      <w:r>
        <w:rPr>
          <w:i/>
        </w:rPr>
        <w:t xml:space="preserve"> matingGroupNumber</w:t>
      </w:r>
      <w:r>
        <w:t xml:space="preserve"> ≤</w:t>
      </w:r>
      <w:r>
        <w:rPr>
          <w:i/>
        </w:rPr>
        <w:t>nMatingGroups</w:t>
      </w:r>
      <w:r>
        <w:t xml:space="preserve">, </w:t>
      </w:r>
    </w:p>
    <w:p w14:paraId="0D2E26D1" w14:textId="77777777" w:rsidR="001D6ADA" w:rsidRDefault="00000000">
      <w:pPr>
        <w:ind w:left="2608" w:firstLine="1304"/>
      </w:pPr>
      <w:r>
        <w:t xml:space="preserve">where </w:t>
      </w:r>
      <w:r>
        <w:rPr>
          <w:i/>
        </w:rPr>
        <w:t>nMatingGroups</w:t>
      </w:r>
      <w:r>
        <w:t xml:space="preserve"> is the max number of mating groups</w:t>
      </w:r>
    </w:p>
    <w:p w14:paraId="3E93C6F7" w14:textId="77777777" w:rsidR="001D6ADA" w:rsidRDefault="00000000">
      <w:r>
        <w:t xml:space="preserve">                        Default: </w:t>
      </w:r>
      <w:r>
        <w:rPr>
          <w:i/>
        </w:rPr>
        <w:t>matingGroupNumber</w:t>
      </w:r>
      <w:r>
        <w:t xml:space="preserve"> must be specified</w:t>
      </w:r>
    </w:p>
    <w:p w14:paraId="4644BD8F" w14:textId="77777777" w:rsidR="001D6ADA" w:rsidRDefault="001D6ADA"/>
    <w:p w14:paraId="5628E9E5" w14:textId="77777777" w:rsidR="001D6ADA" w:rsidRDefault="00000000">
      <w:r>
        <w:t xml:space="preserve">  </w:t>
      </w:r>
      <w:r>
        <w:rPr>
          <w:i/>
        </w:rPr>
        <w:t>mating_design</w:t>
      </w:r>
      <w:r>
        <w:t xml:space="preserve">         Definition: Method to mate selected animals; animals are mated </w:t>
      </w:r>
    </w:p>
    <w:p w14:paraId="7AA1D2F3" w14:textId="77777777" w:rsidR="001D6ADA" w:rsidRDefault="00000000">
      <w:r>
        <w:t xml:space="preserve">                                    within mating groups</w:t>
      </w:r>
    </w:p>
    <w:p w14:paraId="2D26AF89" w14:textId="77777777" w:rsidR="001D6ADA" w:rsidRDefault="00000000">
      <w:r>
        <w:t xml:space="preserve">                        Type: Character</w:t>
      </w:r>
    </w:p>
    <w:p w14:paraId="4028ECF7" w14:textId="77777777" w:rsidR="001D6ADA" w:rsidRDefault="00000000">
      <w:pPr>
        <w:ind w:left="1304" w:firstLine="1304"/>
      </w:pPr>
      <w:r>
        <w:t xml:space="preserve">  Default: </w:t>
      </w:r>
      <w:r>
        <w:rPr>
          <w:i/>
        </w:rPr>
        <w:t xml:space="preserve">mating_design </w:t>
      </w:r>
      <w:r>
        <w:t>must be specified</w:t>
      </w:r>
    </w:p>
    <w:p w14:paraId="7D17A388" w14:textId="77777777" w:rsidR="001D6ADA" w:rsidRDefault="00000000">
      <w:r>
        <w:t>Options:</w:t>
      </w:r>
    </w:p>
    <w:p w14:paraId="0EE99684" w14:textId="77777777" w:rsidR="001D6ADA" w:rsidRDefault="00000000">
      <w:r>
        <w:t>‘random_mating</w:t>
      </w:r>
      <w:proofErr w:type="gramStart"/>
      <w:r>
        <w:t>’ :</w:t>
      </w:r>
      <w:proofErr w:type="gramEnd"/>
      <w:r>
        <w:t xml:space="preserve"> </w:t>
      </w:r>
    </w:p>
    <w:p w14:paraId="323FEE0A" w14:textId="77777777" w:rsidR="001D6ADA" w:rsidRDefault="00000000">
      <w:pPr>
        <w:ind w:left="1276" w:firstLine="28"/>
      </w:pPr>
      <w:r>
        <w:t xml:space="preserve">Parents mated randomly. For plant: It could be sex_code 1 (in selection_scheme) mated with sex_code 2. sex_code 1 </w:t>
      </w:r>
      <w:proofErr w:type="gramStart"/>
      <w:r>
        <w:t>cant</w:t>
      </w:r>
      <w:proofErr w:type="gramEnd"/>
      <w:r>
        <w:t xml:space="preserve"> mate with individual from sex_code 1, or sex_code 0.</w:t>
      </w:r>
    </w:p>
    <w:p w14:paraId="599BD64A" w14:textId="77777777" w:rsidR="001D6ADA" w:rsidRDefault="00000000">
      <w:r>
        <w:t>‘random_unique_mating</w:t>
      </w:r>
      <w:proofErr w:type="gramStart"/>
      <w:r>
        <w:t>’ :</w:t>
      </w:r>
      <w:proofErr w:type="gramEnd"/>
      <w:r>
        <w:t xml:space="preserve"> </w:t>
      </w:r>
    </w:p>
    <w:p w14:paraId="4A78BADC" w14:textId="77777777" w:rsidR="001D6ADA" w:rsidRDefault="00000000">
      <w:pPr>
        <w:ind w:left="1276" w:firstLine="28"/>
      </w:pPr>
      <w:r>
        <w:t>same as random_mating, but unique pairs. Mating pairs are not repeated. In factorial mating, 1 male mates with several females, and 1 female mates with several males. So, there are cases where the same pair of male and female happens more than 1 in random_mating. This mating design advoids same pairing (thus call unique mating).</w:t>
      </w:r>
    </w:p>
    <w:p w14:paraId="14A56BEE" w14:textId="77777777" w:rsidR="001D6ADA" w:rsidRDefault="00000000">
      <w:r>
        <w:t>‘mc_mating</w:t>
      </w:r>
      <w:proofErr w:type="gramStart"/>
      <w:r>
        <w:t>’ :</w:t>
      </w:r>
      <w:proofErr w:type="gramEnd"/>
      <w:r>
        <w:t xml:space="preserve"> </w:t>
      </w:r>
    </w:p>
    <w:p w14:paraId="292A536B" w14:textId="77777777" w:rsidR="001D6ADA" w:rsidRDefault="00000000">
      <w:pPr>
        <w:ind w:left="1276" w:firstLine="28"/>
      </w:pPr>
      <w:r>
        <w:t xml:space="preserve">Mating using Minimum-coancestry mating. sex could be actual sex of individuals (in animals). Or for plant: it could also be sex_code 1 mated with sex_code 2. sex_code 1 </w:t>
      </w:r>
      <w:proofErr w:type="gramStart"/>
      <w:r>
        <w:t>cant</w:t>
      </w:r>
      <w:proofErr w:type="gramEnd"/>
      <w:r>
        <w:t xml:space="preserve"> mate with individual from sex_code 1.</w:t>
      </w:r>
    </w:p>
    <w:p w14:paraId="57CEEE0F" w14:textId="77777777" w:rsidR="001D6ADA" w:rsidRDefault="00000000">
      <w:r>
        <w:t>‘mcac_mating</w:t>
      </w:r>
      <w:proofErr w:type="gramStart"/>
      <w:r>
        <w:t>’ :</w:t>
      </w:r>
      <w:proofErr w:type="gramEnd"/>
      <w:r>
        <w:t xml:space="preserve"> </w:t>
      </w:r>
    </w:p>
    <w:p w14:paraId="388FAC83" w14:textId="77777777" w:rsidR="001D6ADA" w:rsidRDefault="00000000">
      <w:pPr>
        <w:ind w:left="1276" w:firstLine="28"/>
      </w:pPr>
      <w:r>
        <w:t xml:space="preserve">Mating minimising covariance of ancestral genetic contributions as described by Henryon et al. (2010). sex could be actual sex of individuals (in animals). Or for plant: it could also be sex_code 1 mated with sex_code 2. sex_code 1 </w:t>
      </w:r>
      <w:proofErr w:type="gramStart"/>
      <w:r>
        <w:t>cant</w:t>
      </w:r>
      <w:proofErr w:type="gramEnd"/>
      <w:r>
        <w:t xml:space="preserve"> mate with individual from sex_code 1.</w:t>
      </w:r>
    </w:p>
    <w:p w14:paraId="7AD9E91D" w14:textId="77777777" w:rsidR="001D6ADA" w:rsidRDefault="00000000">
      <w:r>
        <w:t>‘assortative_mating</w:t>
      </w:r>
      <w:proofErr w:type="gramStart"/>
      <w:r>
        <w:t>’ :</w:t>
      </w:r>
      <w:proofErr w:type="gramEnd"/>
      <w:r>
        <w:t xml:space="preserve"> </w:t>
      </w:r>
    </w:p>
    <w:p w14:paraId="14D10156" w14:textId="77777777" w:rsidR="001D6ADA" w:rsidRDefault="00000000">
      <w:pPr>
        <w:ind w:left="1276" w:firstLine="28"/>
      </w:pPr>
      <w:r>
        <w:t xml:space="preserve">Best male parents mated to the best females, where best is the criterion used to select males and females. sex could be actual sex of individuals (in animals). Or for plant: it could also be sex_code 1 mated with sex_code 2. sex_code 1 </w:t>
      </w:r>
      <w:proofErr w:type="gramStart"/>
      <w:r>
        <w:t>cant</w:t>
      </w:r>
      <w:proofErr w:type="gramEnd"/>
      <w:r>
        <w:t xml:space="preserve"> mate with individual from sex_code 1.</w:t>
      </w:r>
    </w:p>
    <w:p w14:paraId="312D0733" w14:textId="77777777" w:rsidR="001D6ADA" w:rsidRDefault="00000000">
      <w:r>
        <w:t>‘desortative_mating</w:t>
      </w:r>
      <w:proofErr w:type="gramStart"/>
      <w:r>
        <w:t>’ :</w:t>
      </w:r>
      <w:proofErr w:type="gramEnd"/>
      <w:r>
        <w:t xml:space="preserve"> </w:t>
      </w:r>
    </w:p>
    <w:p w14:paraId="277A09E5" w14:textId="77777777" w:rsidR="001D6ADA" w:rsidRDefault="00000000">
      <w:pPr>
        <w:ind w:left="1276" w:firstLine="28"/>
      </w:pPr>
      <w:r>
        <w:t xml:space="preserve">Best male parents mated to the worse females, where best is the criterion used to select males and females. sex could be actual sex of individuals (in </w:t>
      </w:r>
      <w:r>
        <w:lastRenderedPageBreak/>
        <w:t xml:space="preserve">animals). Or for plant: it could also be sex_code 1 mated with sex_code 2. sex_code 1 </w:t>
      </w:r>
      <w:proofErr w:type="gramStart"/>
      <w:r>
        <w:t>cant</w:t>
      </w:r>
      <w:proofErr w:type="gramEnd"/>
      <w:r>
        <w:t xml:space="preserve"> mate with individual from sex_code 1.</w:t>
      </w:r>
    </w:p>
    <w:p w14:paraId="0FDA4BEB" w14:textId="77777777" w:rsidR="001D6ADA" w:rsidRDefault="001D6ADA"/>
    <w:p w14:paraId="449F32EA" w14:textId="77777777" w:rsidR="001D6ADA" w:rsidRDefault="00000000">
      <w:r>
        <w:t>‘pseudorandom_mating</w:t>
      </w:r>
      <w:proofErr w:type="gramStart"/>
      <w:r>
        <w:t>’ :</w:t>
      </w:r>
      <w:proofErr w:type="gramEnd"/>
      <w:r>
        <w:t xml:space="preserve"> </w:t>
      </w:r>
    </w:p>
    <w:p w14:paraId="2A710BDB" w14:textId="77777777" w:rsidR="001D6ADA" w:rsidRDefault="00000000">
      <w:pPr>
        <w:ind w:left="1276" w:firstLine="28"/>
      </w:pPr>
      <w:r>
        <w:t>same as random mating but indiviudals can't mate with itselt. Or no self-polinated.</w:t>
      </w:r>
    </w:p>
    <w:p w14:paraId="4DE0AA06" w14:textId="77777777" w:rsidR="001D6ADA" w:rsidRDefault="001D6ADA"/>
    <w:p w14:paraId="3EE77D60" w14:textId="77777777" w:rsidR="001D6ADA" w:rsidRDefault="00000000">
      <w:r>
        <w:t>‘pseudorandom_unique_mating</w:t>
      </w:r>
      <w:proofErr w:type="gramStart"/>
      <w:r>
        <w:t>’ :</w:t>
      </w:r>
      <w:proofErr w:type="gramEnd"/>
      <w:r>
        <w:t xml:space="preserve"> </w:t>
      </w:r>
    </w:p>
    <w:p w14:paraId="51C19381" w14:textId="77777777" w:rsidR="001D6ADA" w:rsidRDefault="00000000">
      <w:pPr>
        <w:ind w:left="1276" w:firstLine="28"/>
      </w:pPr>
      <w:r>
        <w:t>same as pseudorandom mating but unique pairs. Mating pairs are not repeated.</w:t>
      </w:r>
    </w:p>
    <w:p w14:paraId="0A44AE95" w14:textId="77777777" w:rsidR="001D6ADA" w:rsidRDefault="001D6ADA"/>
    <w:p w14:paraId="07EA4121" w14:textId="77777777" w:rsidR="001D6ADA" w:rsidRDefault="00000000">
      <w:r>
        <w:t>‘selfing</w:t>
      </w:r>
      <w:proofErr w:type="gramStart"/>
      <w:r>
        <w:t>’ :</w:t>
      </w:r>
      <w:proofErr w:type="gramEnd"/>
      <w:r>
        <w:t xml:space="preserve"> </w:t>
      </w:r>
    </w:p>
    <w:p w14:paraId="40D14EE7" w14:textId="77777777" w:rsidR="001D6ADA" w:rsidRDefault="00000000">
      <w:pPr>
        <w:ind w:left="1276" w:firstLine="28"/>
      </w:pPr>
      <w:r>
        <w:t>Self-polination. Sexcode contribute to this mating group must be 0.</w:t>
      </w:r>
    </w:p>
    <w:p w14:paraId="38CCCB6F" w14:textId="77777777" w:rsidR="001D6ADA" w:rsidRDefault="001D6ADA"/>
    <w:p w14:paraId="23A54129" w14:textId="77777777" w:rsidR="001D6ADA" w:rsidRDefault="00000000">
      <w:r>
        <w:t>‘clone</w:t>
      </w:r>
      <w:proofErr w:type="gramStart"/>
      <w:r>
        <w:t>’ :</w:t>
      </w:r>
      <w:proofErr w:type="gramEnd"/>
      <w:r>
        <w:t xml:space="preserve"> </w:t>
      </w:r>
    </w:p>
    <w:p w14:paraId="15C18196" w14:textId="77777777" w:rsidR="001D6ADA" w:rsidRDefault="00000000">
      <w:pPr>
        <w:ind w:left="1276" w:firstLine="28"/>
      </w:pPr>
      <w:r>
        <w:t>individuals are cloned. Sexcode contribute to this mating group must be 0.</w:t>
      </w:r>
    </w:p>
    <w:p w14:paraId="3B951A1B" w14:textId="77777777" w:rsidR="001D6ADA" w:rsidRDefault="001D6ADA"/>
    <w:p w14:paraId="621743A4" w14:textId="77777777" w:rsidR="001D6ADA" w:rsidRDefault="00000000">
      <w:r>
        <w:t>‘dhs</w:t>
      </w:r>
      <w:proofErr w:type="gramStart"/>
      <w:r>
        <w:t>’ :</w:t>
      </w:r>
      <w:proofErr w:type="gramEnd"/>
      <w:r>
        <w:t xml:space="preserve"> </w:t>
      </w:r>
    </w:p>
    <w:p w14:paraId="318ACF82" w14:textId="77777777" w:rsidR="001D6ADA" w:rsidRDefault="00000000">
      <w:pPr>
        <w:ind w:left="1276" w:firstLine="28"/>
      </w:pPr>
      <w:r>
        <w:t>doubling haploid. Sexcode contribute to this mating group must be 0.</w:t>
      </w:r>
    </w:p>
    <w:p w14:paraId="35477B67" w14:textId="77777777" w:rsidR="001D6ADA" w:rsidRDefault="001D6ADA"/>
    <w:p w14:paraId="1255FBB5" w14:textId="77777777" w:rsidR="001D6ADA" w:rsidRDefault="00000000">
      <w:r>
        <w:t>‘random_crossing</w:t>
      </w:r>
      <w:proofErr w:type="gramStart"/>
      <w:r>
        <w:t>’ :</w:t>
      </w:r>
      <w:proofErr w:type="gramEnd"/>
      <w:r>
        <w:t xml:space="preserve"> </w:t>
      </w:r>
    </w:p>
    <w:p w14:paraId="07A607B4" w14:textId="77777777" w:rsidR="001D6ADA" w:rsidRDefault="00000000">
      <w:pPr>
        <w:ind w:left="1276" w:firstLine="28"/>
      </w:pPr>
      <w:r>
        <w:t>individual can mate with every other individual. But only maximum repro_capacity number of mating result in offsprings. Sexcode contribute to this mating group must be 0.</w:t>
      </w:r>
    </w:p>
    <w:p w14:paraId="078239AB" w14:textId="77777777" w:rsidR="001D6ADA" w:rsidRDefault="001D6ADA"/>
    <w:p w14:paraId="29EB0E38" w14:textId="77777777" w:rsidR="001D6ADA" w:rsidRDefault="00000000">
      <w:r>
        <w:t>‘pseudorandom_crossing</w:t>
      </w:r>
      <w:proofErr w:type="gramStart"/>
      <w:r>
        <w:t>’ :</w:t>
      </w:r>
      <w:proofErr w:type="gramEnd"/>
      <w:r>
        <w:t xml:space="preserve"> </w:t>
      </w:r>
    </w:p>
    <w:p w14:paraId="398D3D8E" w14:textId="77777777" w:rsidR="001D6ADA" w:rsidRDefault="00000000">
      <w:pPr>
        <w:ind w:left="1276" w:firstLine="28"/>
      </w:pPr>
      <w:r>
        <w:t>same as random_crossing, except that no self-polinated.</w:t>
      </w:r>
    </w:p>
    <w:p w14:paraId="7A7F47CD" w14:textId="77777777" w:rsidR="001D6ADA" w:rsidRDefault="001D6ADA"/>
    <w:p w14:paraId="7FF26DCB" w14:textId="77777777" w:rsidR="001D6ADA" w:rsidRDefault="00000000">
      <w:r>
        <w:t>‘backcross_par1</w:t>
      </w:r>
      <w:proofErr w:type="gramStart"/>
      <w:r>
        <w:t>’ :</w:t>
      </w:r>
      <w:proofErr w:type="gramEnd"/>
      <w:r>
        <w:t xml:space="preserve"> </w:t>
      </w:r>
    </w:p>
    <w:p w14:paraId="126AFB5C" w14:textId="77777777" w:rsidR="001D6ADA" w:rsidRDefault="00000000">
      <w:pPr>
        <w:ind w:left="1276" w:firstLine="28"/>
      </w:pPr>
      <w:r>
        <w:t xml:space="preserve">backcrossing between animal and its parent 1 (sire). The backcross animals (selection destination of 1) </w:t>
      </w:r>
      <w:proofErr w:type="gramStart"/>
      <w:r>
        <w:t>has</w:t>
      </w:r>
      <w:proofErr w:type="gramEnd"/>
      <w:r>
        <w:t xml:space="preserve"> sex code of 1 in selection_scheme. The backcross animal lists could have many more than needed. The animals to be backcrossed (selection destination of 1) has sex code of 2 in selection_scheme. Reproduction capacity of sex code 2 must be ==1. Total number of matings will be equal to number of individuals selected in stage with sex code =2.</w:t>
      </w:r>
    </w:p>
    <w:p w14:paraId="2D39C094" w14:textId="77777777" w:rsidR="001D6ADA" w:rsidRDefault="001D6ADA"/>
    <w:p w14:paraId="1B9DC489" w14:textId="77777777" w:rsidR="001D6ADA" w:rsidRDefault="00000000">
      <w:r>
        <w:t>‘backcross_par2</w:t>
      </w:r>
      <w:proofErr w:type="gramStart"/>
      <w:r>
        <w:t>’ :</w:t>
      </w:r>
      <w:proofErr w:type="gramEnd"/>
      <w:r>
        <w:t xml:space="preserve"> </w:t>
      </w:r>
    </w:p>
    <w:p w14:paraId="0E897C49" w14:textId="77777777" w:rsidR="001D6ADA" w:rsidRDefault="00000000">
      <w:pPr>
        <w:ind w:left="1276" w:firstLine="28"/>
      </w:pPr>
      <w:r>
        <w:t>backcrossing between animal and its parent 2 (dam). Other chracteristics same as above.</w:t>
      </w:r>
    </w:p>
    <w:p w14:paraId="4B71BF0E" w14:textId="77777777" w:rsidR="001D6ADA" w:rsidRDefault="001D6ADA"/>
    <w:p w14:paraId="65BB6150" w14:textId="77777777" w:rsidR="001D6ADA" w:rsidRDefault="00000000">
      <w:r>
        <w:t>‘backcross_par1fsib</w:t>
      </w:r>
      <w:proofErr w:type="gramStart"/>
      <w:r>
        <w:t>’ :</w:t>
      </w:r>
      <w:proofErr w:type="gramEnd"/>
      <w:r>
        <w:t xml:space="preserve"> </w:t>
      </w:r>
    </w:p>
    <w:p w14:paraId="6091231C" w14:textId="77777777" w:rsidR="001D6ADA" w:rsidRDefault="00000000">
      <w:pPr>
        <w:ind w:left="1276" w:firstLine="28"/>
      </w:pPr>
      <w:r>
        <w:t>backcrossing between animal and its parent 1 (sire)'s fullsib. Other chracteristics same as above.</w:t>
      </w:r>
    </w:p>
    <w:p w14:paraId="3AFCDC56" w14:textId="77777777" w:rsidR="001D6ADA" w:rsidRDefault="001D6ADA"/>
    <w:p w14:paraId="119DB00D" w14:textId="77777777" w:rsidR="001D6ADA" w:rsidRDefault="00000000">
      <w:r>
        <w:t>‘backcross_par2fsib</w:t>
      </w:r>
      <w:proofErr w:type="gramStart"/>
      <w:r>
        <w:t>’ :</w:t>
      </w:r>
      <w:proofErr w:type="gramEnd"/>
      <w:r>
        <w:t xml:space="preserve"> </w:t>
      </w:r>
    </w:p>
    <w:p w14:paraId="6977B045" w14:textId="77777777" w:rsidR="001D6ADA" w:rsidRDefault="00000000">
      <w:pPr>
        <w:ind w:left="1276" w:firstLine="28"/>
      </w:pPr>
      <w:r>
        <w:t>backcrossing between animal and its parent 2 (dam)'s fullsib. Other chracteristics same as above.</w:t>
      </w:r>
    </w:p>
    <w:p w14:paraId="2FB24732" w14:textId="77777777" w:rsidR="001D6ADA" w:rsidRDefault="001D6ADA"/>
    <w:p w14:paraId="656213DE" w14:textId="77777777" w:rsidR="001D6ADA" w:rsidRDefault="00000000">
      <w:r>
        <w:t>‘backcross_par1or2</w:t>
      </w:r>
      <w:proofErr w:type="gramStart"/>
      <w:r>
        <w:t>’ :</w:t>
      </w:r>
      <w:proofErr w:type="gramEnd"/>
      <w:r>
        <w:t xml:space="preserve"> </w:t>
      </w:r>
    </w:p>
    <w:p w14:paraId="7EA10928" w14:textId="77777777" w:rsidR="001D6ADA" w:rsidRDefault="00000000">
      <w:pPr>
        <w:ind w:left="1276" w:firstLine="28"/>
      </w:pPr>
      <w:r>
        <w:t>backcrossing between animal and its parent 1 or 2 (sire or dam). Other chracteristics same as above.</w:t>
      </w:r>
    </w:p>
    <w:p w14:paraId="02E937C0" w14:textId="77777777" w:rsidR="001D6ADA" w:rsidRDefault="001D6ADA"/>
    <w:p w14:paraId="480C69BC" w14:textId="77777777" w:rsidR="001D6ADA" w:rsidRDefault="00000000">
      <w:r>
        <w:t>‘backcross_par1or2fsib</w:t>
      </w:r>
      <w:proofErr w:type="gramStart"/>
      <w:r>
        <w:t>’ :</w:t>
      </w:r>
      <w:proofErr w:type="gramEnd"/>
      <w:r>
        <w:t xml:space="preserve"> </w:t>
      </w:r>
    </w:p>
    <w:p w14:paraId="1F4138DA" w14:textId="77777777" w:rsidR="001D6ADA" w:rsidRDefault="00000000">
      <w:pPr>
        <w:ind w:left="1276" w:firstLine="28"/>
      </w:pPr>
      <w:r>
        <w:t>backcrossing between animal and its parent 1 or 2 (sire or dam) 's fullsib. Other chracteristics same as above.</w:t>
      </w:r>
    </w:p>
    <w:p w14:paraId="242ECEBA" w14:textId="77777777" w:rsidR="001D6ADA" w:rsidRDefault="001D6ADA"/>
    <w:p w14:paraId="32BD6CA5" w14:textId="77777777" w:rsidR="001D6ADA" w:rsidRDefault="00000000">
      <w:r>
        <w:t>Note: if sex=0 individuals will be added to both sire and dam mating_lists</w:t>
      </w:r>
    </w:p>
    <w:p w14:paraId="27FDBCD3" w14:textId="77777777" w:rsidR="001D6ADA" w:rsidRDefault="001D6ADA"/>
    <w:p w14:paraId="4C41BE0C" w14:textId="77777777" w:rsidR="001D6ADA" w:rsidRDefault="00000000">
      <w:r>
        <w:t xml:space="preserve">  </w:t>
      </w:r>
      <w:r>
        <w:rPr>
          <w:i/>
        </w:rPr>
        <w:t>offspringDestinyPop</w:t>
      </w:r>
      <w:r>
        <w:t xml:space="preserve">   Definition: Offspring destinied to population number.</w:t>
      </w:r>
    </w:p>
    <w:p w14:paraId="1124B292" w14:textId="77777777" w:rsidR="001D6ADA" w:rsidRDefault="00000000">
      <w:r>
        <w:t xml:space="preserve">                        Type: Integer</w:t>
      </w:r>
    </w:p>
    <w:p w14:paraId="47E34735" w14:textId="77777777" w:rsidR="001D6ADA" w:rsidRDefault="00000000">
      <w:r>
        <w:t xml:space="preserve">                        Options: </w:t>
      </w:r>
    </w:p>
    <w:p w14:paraId="752F909F" w14:textId="77777777" w:rsidR="001D6ADA" w:rsidRDefault="00000000">
      <w:r>
        <w:t>1&lt;=offspringDestinyPop&lt;=npop</w:t>
      </w:r>
      <w:r>
        <w:tab/>
        <w:t xml:space="preserve">: offspring are destined to the population number. </w:t>
      </w:r>
    </w:p>
    <w:p w14:paraId="3CCC11D5" w14:textId="77777777" w:rsidR="001D6ADA" w:rsidRDefault="00000000">
      <w:pPr>
        <w:ind w:left="3912"/>
      </w:pPr>
      <w:r>
        <w:t xml:space="preserve">  This is used for crossbreeding. </w:t>
      </w:r>
    </w:p>
    <w:p w14:paraId="7BD4EBC5" w14:textId="77777777" w:rsidR="001D6ADA" w:rsidRDefault="00000000">
      <w:r>
        <w:t>offspringDestinyPop=-2,0</w:t>
      </w:r>
      <w:r>
        <w:tab/>
        <w:t>: offspring are born at the population of its dam.</w:t>
      </w:r>
    </w:p>
    <w:p w14:paraId="3265EB24" w14:textId="77777777" w:rsidR="001D6ADA" w:rsidRDefault="00000000">
      <w:r>
        <w:t>offspringDestinyPop=-1</w:t>
      </w:r>
      <w:r>
        <w:tab/>
        <w:t>: offspring are born at the population of its sire.</w:t>
      </w:r>
    </w:p>
    <w:p w14:paraId="0AFA8040" w14:textId="77777777" w:rsidR="001D6ADA" w:rsidRDefault="00000000">
      <w:r>
        <w:t xml:space="preserve">                        Default: </w:t>
      </w:r>
      <w:r>
        <w:rPr>
          <w:i/>
        </w:rPr>
        <w:t xml:space="preserve">mating_design </w:t>
      </w:r>
      <w:r>
        <w:t>must be specified</w:t>
      </w:r>
    </w:p>
    <w:p w14:paraId="4716C542" w14:textId="77777777" w:rsidR="001D6ADA" w:rsidRDefault="001D6ADA"/>
    <w:p w14:paraId="4F9A3CAF" w14:textId="77777777" w:rsidR="001D6ADA" w:rsidRDefault="00000000">
      <w:r>
        <w:t xml:space="preserve">  </w:t>
      </w:r>
      <w:r>
        <w:rPr>
          <w:i/>
        </w:rPr>
        <w:t>offspringDestinyHerd</w:t>
      </w:r>
      <w:r>
        <w:t xml:space="preserve">   Definition: Offspring destinied to herd number.</w:t>
      </w:r>
    </w:p>
    <w:p w14:paraId="6B16D8E4" w14:textId="77777777" w:rsidR="001D6ADA" w:rsidRDefault="00000000">
      <w:r>
        <w:t xml:space="preserve">                        Type: Integer</w:t>
      </w:r>
    </w:p>
    <w:p w14:paraId="668BA26E" w14:textId="77777777" w:rsidR="001D6ADA" w:rsidRDefault="00000000">
      <w:r>
        <w:t xml:space="preserve">                        Options: </w:t>
      </w:r>
    </w:p>
    <w:p w14:paraId="15E33CB1" w14:textId="77777777" w:rsidR="001D6ADA" w:rsidRDefault="00000000">
      <w:r>
        <w:t>1&lt;=offspringDestinyHerd&lt;=npop</w:t>
      </w:r>
      <w:r>
        <w:tab/>
        <w:t xml:space="preserve">: offspring are destined to the herd number.   </w:t>
      </w:r>
    </w:p>
    <w:p w14:paraId="499C06E6" w14:textId="77777777" w:rsidR="001D6ADA" w:rsidRDefault="00000000">
      <w:pPr>
        <w:ind w:left="1304" w:firstLine="1304"/>
      </w:pPr>
      <w:r>
        <w:t>-2,0</w:t>
      </w:r>
      <w:r>
        <w:tab/>
        <w:t>: offspring are born at the herd of its dam.</w:t>
      </w:r>
    </w:p>
    <w:p w14:paraId="01C19307" w14:textId="77777777" w:rsidR="001D6ADA" w:rsidRDefault="00000000">
      <w:pPr>
        <w:ind w:left="1304" w:firstLine="1304"/>
      </w:pPr>
      <w:r>
        <w:t>-1</w:t>
      </w:r>
      <w:r>
        <w:tab/>
        <w:t>: offspring are born at the herd of its sire.</w:t>
      </w:r>
    </w:p>
    <w:p w14:paraId="7A32357A" w14:textId="77777777" w:rsidR="001D6ADA" w:rsidRDefault="00000000">
      <w:r>
        <w:t xml:space="preserve">                        Default: </w:t>
      </w:r>
      <w:r>
        <w:rPr>
          <w:i/>
        </w:rPr>
        <w:t xml:space="preserve">offspringDestinyHerd </w:t>
      </w:r>
      <w:r>
        <w:t>must be specified</w:t>
      </w:r>
    </w:p>
    <w:p w14:paraId="733A8387" w14:textId="77777777" w:rsidR="001D6ADA" w:rsidRDefault="001D6ADA"/>
    <w:p w14:paraId="26D4CCB4" w14:textId="77777777" w:rsidR="001D6ADA" w:rsidRDefault="00000000">
      <w:proofErr w:type="gramStart"/>
      <w:r>
        <w:rPr>
          <w:i/>
        </w:rPr>
        <w:t>offspringDestinyIdentity</w:t>
      </w:r>
      <w:r>
        <w:t xml:space="preserve">  Definition</w:t>
      </w:r>
      <w:proofErr w:type="gramEnd"/>
      <w:r>
        <w:t>: Offspring destinied to identity number.</w:t>
      </w:r>
    </w:p>
    <w:p w14:paraId="4CBDD634" w14:textId="77777777" w:rsidR="001D6ADA" w:rsidRDefault="00000000">
      <w:r>
        <w:t xml:space="preserve">                        Type: Integer</w:t>
      </w:r>
    </w:p>
    <w:p w14:paraId="29CF674D" w14:textId="77777777" w:rsidR="001D6ADA" w:rsidRDefault="00000000">
      <w:r>
        <w:t xml:space="preserve">                        Options: </w:t>
      </w:r>
    </w:p>
    <w:p w14:paraId="14BAC9B8" w14:textId="77777777" w:rsidR="001D6ADA" w:rsidRDefault="00000000">
      <w:pPr>
        <w:ind w:left="1304" w:firstLine="1304"/>
      </w:pPr>
      <w:r>
        <w:t>&gt;=</w:t>
      </w:r>
      <w:r>
        <w:tab/>
        <w:t xml:space="preserve">: offspring are destined to Identity number.   </w:t>
      </w:r>
    </w:p>
    <w:p w14:paraId="5CD95C07" w14:textId="77777777" w:rsidR="001D6ADA" w:rsidRDefault="00000000">
      <w:pPr>
        <w:ind w:left="1304" w:firstLine="1304"/>
      </w:pPr>
      <w:r>
        <w:t>&lt;0</w:t>
      </w:r>
      <w:r>
        <w:tab/>
        <w:t>: offspring have Identity of its dam +1.</w:t>
      </w:r>
    </w:p>
    <w:p w14:paraId="19AC5DA0" w14:textId="77777777" w:rsidR="001D6ADA" w:rsidRDefault="00000000">
      <w:r>
        <w:t xml:space="preserve">                        Default: </w:t>
      </w:r>
      <w:r>
        <w:rPr>
          <w:i/>
        </w:rPr>
        <w:t xml:space="preserve">offspringDestinyIdentity </w:t>
      </w:r>
      <w:r>
        <w:t>must be specified</w:t>
      </w:r>
    </w:p>
    <w:p w14:paraId="049077E1" w14:textId="77777777" w:rsidR="001D6ADA" w:rsidRDefault="00000000">
      <w:r>
        <w:t>Note: in most of case in animal breeding scheme: offspringDestinyIdentity=0. This option is used for produce P0, F</w:t>
      </w:r>
      <w:proofErr w:type="gramStart"/>
      <w:r>
        <w:t>1..</w:t>
      </w:r>
      <w:proofErr w:type="gramEnd"/>
      <w:r>
        <w:t>Fn.</w:t>
      </w:r>
    </w:p>
    <w:p w14:paraId="3553A16B" w14:textId="77777777" w:rsidR="001D6ADA" w:rsidRDefault="001D6ADA"/>
    <w:p w14:paraId="646465ED" w14:textId="77777777" w:rsidR="001D6ADA" w:rsidRDefault="00000000">
      <w:r>
        <w:t xml:space="preserve">  </w:t>
      </w:r>
      <w:r>
        <w:rPr>
          <w:i/>
        </w:rPr>
        <w:t>MatingUnit</w:t>
      </w:r>
      <w:proofErr w:type="gramStart"/>
      <w:r>
        <w:rPr>
          <w:i/>
        </w:rPr>
        <w:tab/>
      </w:r>
      <w:r>
        <w:t xml:space="preserve">  Definition</w:t>
      </w:r>
      <w:proofErr w:type="gramEnd"/>
      <w:r>
        <w:t xml:space="preserve">: mating happens between individuals </w:t>
      </w:r>
    </w:p>
    <w:p w14:paraId="7AA7300D" w14:textId="77777777" w:rsidR="001D6ADA" w:rsidRDefault="00000000">
      <w:pPr>
        <w:ind w:left="2608" w:firstLine="1304"/>
      </w:pPr>
      <w:r>
        <w:t xml:space="preserve">   within </w:t>
      </w:r>
      <w:proofErr w:type="gramStart"/>
      <w:r>
        <w:t>mating  units</w:t>
      </w:r>
      <w:proofErr w:type="gramEnd"/>
      <w:r>
        <w:t xml:space="preserve"> </w:t>
      </w:r>
    </w:p>
    <w:p w14:paraId="7AEB65B2" w14:textId="77777777" w:rsidR="001D6ADA" w:rsidRDefault="00000000">
      <w:r>
        <w:t xml:space="preserve">                        Type: character</w:t>
      </w:r>
    </w:p>
    <w:p w14:paraId="33A94AFC" w14:textId="77777777" w:rsidR="001D6ADA" w:rsidRDefault="00000000">
      <w:r>
        <w:t xml:space="preserve">                        Default: </w:t>
      </w:r>
      <w:r>
        <w:rPr>
          <w:i/>
        </w:rPr>
        <w:t xml:space="preserve">mating_design </w:t>
      </w:r>
      <w:r>
        <w:t>must be specified</w:t>
      </w:r>
    </w:p>
    <w:p w14:paraId="00AE7FFD" w14:textId="77777777" w:rsidR="001D6ADA" w:rsidRDefault="00000000">
      <w:r>
        <w:t xml:space="preserve">                        Options: </w:t>
      </w:r>
    </w:p>
    <w:p w14:paraId="4170C99A" w14:textId="77777777" w:rsidR="001D6ADA" w:rsidRDefault="00000000">
      <w:pPr>
        <w:ind w:left="1304"/>
      </w:pPr>
      <w:r>
        <w:t>‘defaults</w:t>
      </w:r>
      <w:proofErr w:type="gramStart"/>
      <w:r>
        <w:t>’  :</w:t>
      </w:r>
      <w:proofErr w:type="gramEnd"/>
      <w:r>
        <w:t xml:space="preserve"> mating unit is not defined. Mating is regardless of population </w:t>
      </w:r>
    </w:p>
    <w:p w14:paraId="1EF2F7BC" w14:textId="77777777" w:rsidR="001D6ADA" w:rsidRDefault="00000000">
      <w:pPr>
        <w:ind w:left="1304" w:firstLine="1304"/>
      </w:pPr>
      <w:r>
        <w:t xml:space="preserve">   id, herd id, family id… of the 2 individuals</w:t>
      </w:r>
    </w:p>
    <w:p w14:paraId="6A169D9E" w14:textId="77777777" w:rsidR="001D6ADA" w:rsidRDefault="00000000">
      <w:r>
        <w:t xml:space="preserve">         ‘within_herd</w:t>
      </w:r>
      <w:proofErr w:type="gramStart"/>
      <w:r>
        <w:t>’ :</w:t>
      </w:r>
      <w:proofErr w:type="gramEnd"/>
      <w:r>
        <w:t xml:space="preserve"> within herd (within population) mating. </w:t>
      </w:r>
    </w:p>
    <w:p w14:paraId="00A9AAB1" w14:textId="77777777" w:rsidR="001D6ADA" w:rsidRDefault="00000000">
      <w:pPr>
        <w:ind w:left="1304" w:firstLine="1304"/>
      </w:pPr>
      <w:r>
        <w:t xml:space="preserve">   Mating couple is from same herd (of the same population).</w:t>
      </w:r>
    </w:p>
    <w:p w14:paraId="0805F82F" w14:textId="77777777" w:rsidR="001D6ADA" w:rsidRDefault="00000000">
      <w:r>
        <w:t>‘within_fullsibfamily</w:t>
      </w:r>
      <w:proofErr w:type="gramStart"/>
      <w:r>
        <w:t>’ :</w:t>
      </w:r>
      <w:proofErr w:type="gramEnd"/>
      <w:r>
        <w:t xml:space="preserve"> within full-sibs family mating. </w:t>
      </w:r>
    </w:p>
    <w:p w14:paraId="680ED92C" w14:textId="77777777" w:rsidR="001D6ADA" w:rsidRDefault="00000000">
      <w:pPr>
        <w:ind w:left="1304" w:firstLine="1304"/>
      </w:pPr>
      <w:r>
        <w:t xml:space="preserve">   Mating couple is from the same full-sib family</w:t>
      </w:r>
    </w:p>
    <w:p w14:paraId="1CAE57DF" w14:textId="77777777" w:rsidR="001D6ADA" w:rsidRDefault="00000000">
      <w:r>
        <w:t>‘within_familyorigins</w:t>
      </w:r>
      <w:proofErr w:type="gramStart"/>
      <w:r>
        <w:t>’ :</w:t>
      </w:r>
      <w:proofErr w:type="gramEnd"/>
      <w:r>
        <w:t xml:space="preserve"> within FamilyOrigins mating. </w:t>
      </w:r>
    </w:p>
    <w:p w14:paraId="676DD0F0" w14:textId="77777777" w:rsidR="001D6ADA" w:rsidRDefault="00000000">
      <w:pPr>
        <w:ind w:left="2608"/>
      </w:pPr>
      <w:r>
        <w:t xml:space="preserve">   Mating couple is from the same FamilyOrigins</w:t>
      </w:r>
    </w:p>
    <w:p w14:paraId="7AF5799A" w14:textId="77777777" w:rsidR="001D6ADA" w:rsidRDefault="00000000">
      <w:r>
        <w:t>‘within_grandparent’</w:t>
      </w:r>
      <w:proofErr w:type="gramStart"/>
      <w:r>
        <w:tab/>
        <w:t xml:space="preserve"> :</w:t>
      </w:r>
      <w:proofErr w:type="gramEnd"/>
      <w:r>
        <w:t xml:space="preserve"> within grandparent mating. Mating couple is from the same </w:t>
      </w:r>
    </w:p>
    <w:p w14:paraId="3646F0CC" w14:textId="77777777" w:rsidR="001D6ADA" w:rsidRDefault="00000000">
      <w:pPr>
        <w:ind w:left="1304" w:firstLine="1304"/>
      </w:pPr>
      <w:r>
        <w:t xml:space="preserve">   grandparent (in case of selfing for two generations)</w:t>
      </w:r>
    </w:p>
    <w:p w14:paraId="5A9092A8" w14:textId="77777777" w:rsidR="001D6ADA" w:rsidRDefault="001D6ADA"/>
    <w:p w14:paraId="77571AFC" w14:textId="77777777" w:rsidR="001D6ADA" w:rsidRDefault="00000000">
      <w:r>
        <w:t xml:space="preserve">  </w:t>
      </w:r>
      <w:r>
        <w:rPr>
          <w:i/>
        </w:rPr>
        <w:t>CrossChosen</w:t>
      </w:r>
      <w:proofErr w:type="gramStart"/>
      <w:r>
        <w:rPr>
          <w:i/>
        </w:rPr>
        <w:tab/>
        <w:t xml:space="preserve"> </w:t>
      </w:r>
      <w:r>
        <w:t xml:space="preserve"> Definition</w:t>
      </w:r>
      <w:proofErr w:type="gramEnd"/>
      <w:r>
        <w:t xml:space="preserve">: in crossing of plants, there are many possiblity of </w:t>
      </w:r>
    </w:p>
    <w:p w14:paraId="63B31B39" w14:textId="77777777" w:rsidR="001D6ADA" w:rsidRDefault="00000000">
      <w:pPr>
        <w:ind w:left="2608" w:firstLine="1304"/>
      </w:pPr>
      <w:r>
        <w:t xml:space="preserve">crossing. Matings can only happen for some crosses. </w:t>
      </w:r>
    </w:p>
    <w:p w14:paraId="69284647" w14:textId="77777777" w:rsidR="001D6ADA" w:rsidRDefault="00000000">
      <w:pPr>
        <w:ind w:left="2608" w:firstLine="1304"/>
      </w:pPr>
      <w:r>
        <w:t>This process of crossing is random.</w:t>
      </w:r>
    </w:p>
    <w:p w14:paraId="491CF333" w14:textId="77777777" w:rsidR="001D6ADA" w:rsidRDefault="00000000">
      <w:r>
        <w:t xml:space="preserve">                        Type: character</w:t>
      </w:r>
    </w:p>
    <w:p w14:paraId="76AACA75" w14:textId="77777777" w:rsidR="001D6ADA" w:rsidRDefault="00000000">
      <w:r>
        <w:t xml:space="preserve">                        Options: </w:t>
      </w:r>
    </w:p>
    <w:p w14:paraId="1125F008" w14:textId="77777777" w:rsidR="001D6ADA" w:rsidRDefault="00000000">
      <w:pPr>
        <w:ind w:firstLine="1304"/>
      </w:pPr>
      <w:r>
        <w:t>'all’</w:t>
      </w:r>
      <w:proofErr w:type="gramStart"/>
      <w:r>
        <w:tab/>
        <w:t xml:space="preserve"> :</w:t>
      </w:r>
      <w:proofErr w:type="gramEnd"/>
      <w:r>
        <w:t xml:space="preserve"> all crosses (mating) are chosen.</w:t>
      </w:r>
    </w:p>
    <w:p w14:paraId="77760A64" w14:textId="77777777" w:rsidR="001D6ADA" w:rsidRDefault="00000000">
      <w:pPr>
        <w:ind w:left="1304" w:firstLine="1304"/>
      </w:pPr>
      <w:r>
        <w:t xml:space="preserve">   In most cases of animal breeding, this is the choice.</w:t>
      </w:r>
    </w:p>
    <w:p w14:paraId="067993F8" w14:textId="77777777" w:rsidR="001D6ADA" w:rsidRDefault="00000000">
      <w:pPr>
        <w:ind w:firstLine="1304"/>
      </w:pPr>
      <w:r>
        <w:t>‘random’</w:t>
      </w:r>
      <w:proofErr w:type="gramStart"/>
      <w:r>
        <w:tab/>
        <w:t xml:space="preserve"> :</w:t>
      </w:r>
      <w:proofErr w:type="gramEnd"/>
      <w:r>
        <w:t xml:space="preserve"> crosses are chosen randomly to produce offspring</w:t>
      </w:r>
    </w:p>
    <w:p w14:paraId="012E4B78" w14:textId="77777777" w:rsidR="001D6ADA" w:rsidRDefault="00000000">
      <w:r>
        <w:t xml:space="preserve">                        Default: </w:t>
      </w:r>
      <w:r>
        <w:rPr>
          <w:i/>
        </w:rPr>
        <w:t>CrossChosen</w:t>
      </w:r>
      <w:r>
        <w:t xml:space="preserve"> must be specified</w:t>
      </w:r>
    </w:p>
    <w:p w14:paraId="6811DAD0" w14:textId="77777777" w:rsidR="001D6ADA" w:rsidRDefault="001D6ADA"/>
    <w:p w14:paraId="10043B74" w14:textId="77777777" w:rsidR="001D6ADA" w:rsidRDefault="00000000">
      <w:r>
        <w:rPr>
          <w:i/>
        </w:rPr>
        <w:t xml:space="preserve"> nTSgestation </w:t>
      </w:r>
      <w:r>
        <w:t xml:space="preserve">      </w:t>
      </w:r>
      <w:proofErr w:type="gramStart"/>
      <w:r>
        <w:tab/>
        <w:t xml:space="preserve">  Definition</w:t>
      </w:r>
      <w:proofErr w:type="gramEnd"/>
      <w:r>
        <w:t xml:space="preserve">: This option allows more flexibility for </w:t>
      </w:r>
    </w:p>
    <w:p w14:paraId="0D698093" w14:textId="77777777" w:rsidR="001D6ADA" w:rsidRDefault="00000000">
      <w:pPr>
        <w:ind w:left="2608" w:firstLine="1304"/>
      </w:pPr>
      <w:r>
        <w:t>gestation_length for each mating group.</w:t>
      </w:r>
    </w:p>
    <w:p w14:paraId="23763A0E" w14:textId="77777777" w:rsidR="001D6ADA" w:rsidRDefault="00000000">
      <w:r>
        <w:t xml:space="preserve">                        Type: Integer</w:t>
      </w:r>
    </w:p>
    <w:p w14:paraId="099DFCD6" w14:textId="77777777" w:rsidR="001D6ADA" w:rsidRDefault="00000000">
      <w:r>
        <w:t xml:space="preserve">                        Options: </w:t>
      </w:r>
    </w:p>
    <w:p w14:paraId="0CF957BD" w14:textId="77777777" w:rsidR="001D6ADA" w:rsidRDefault="00000000">
      <w:pPr>
        <w:ind w:left="1304" w:firstLine="1304"/>
      </w:pPr>
      <w:r>
        <w:lastRenderedPageBreak/>
        <w:t xml:space="preserve">             </w:t>
      </w:r>
      <w:proofErr w:type="gramStart"/>
      <w:r>
        <w:t>0 :</w:t>
      </w:r>
      <w:proofErr w:type="gramEnd"/>
      <w:r>
        <w:t xml:space="preserve"> offspring born at the end of current timestep.</w:t>
      </w:r>
    </w:p>
    <w:p w14:paraId="54A7B7C3" w14:textId="77777777" w:rsidR="001D6ADA" w:rsidRDefault="00000000">
      <w:r>
        <w:t xml:space="preserve">1 &lt;= </w:t>
      </w:r>
      <w:r>
        <w:rPr>
          <w:i/>
        </w:rPr>
        <w:t xml:space="preserve">nTSgestation </w:t>
      </w:r>
      <w:r>
        <w:t xml:space="preserve">&lt;= </w:t>
      </w:r>
      <w:r>
        <w:rPr>
          <w:i/>
        </w:rPr>
        <w:t>ntime-</w:t>
      </w:r>
      <w:proofErr w:type="gramStart"/>
      <w:r>
        <w:rPr>
          <w:i/>
        </w:rPr>
        <w:t>currentTS</w:t>
      </w:r>
      <w:r>
        <w:t xml:space="preserve"> :</w:t>
      </w:r>
      <w:proofErr w:type="gramEnd"/>
      <w:r>
        <w:t xml:space="preserve"> offspring born at the end of current </w:t>
      </w:r>
    </w:p>
    <w:p w14:paraId="4141A655" w14:textId="77777777" w:rsidR="001D6ADA" w:rsidRDefault="00000000">
      <w:pPr>
        <w:ind w:left="3912"/>
        <w:rPr>
          <w:i/>
        </w:rPr>
      </w:pPr>
      <w:r>
        <w:t xml:space="preserve">       </w:t>
      </w:r>
      <w:r>
        <w:rPr>
          <w:i/>
        </w:rPr>
        <w:t>timestep+nTSgestation</w:t>
      </w:r>
    </w:p>
    <w:p w14:paraId="0E96D357" w14:textId="77777777" w:rsidR="001D6ADA" w:rsidRDefault="00000000">
      <w:r>
        <w:t xml:space="preserve">                        Default: </w:t>
      </w:r>
      <w:r>
        <w:rPr>
          <w:i/>
        </w:rPr>
        <w:t xml:space="preserve">nTSgestation </w:t>
      </w:r>
      <w:r>
        <w:t>must be specified</w:t>
      </w:r>
    </w:p>
    <w:p w14:paraId="4B365685" w14:textId="77777777" w:rsidR="001D6ADA" w:rsidRDefault="001D6ADA"/>
    <w:p w14:paraId="7EA202B5" w14:textId="77777777" w:rsidR="001D6ADA" w:rsidRDefault="00000000">
      <w:r>
        <w:t xml:space="preserve">  </w:t>
      </w:r>
      <w:r>
        <w:rPr>
          <w:i/>
        </w:rPr>
        <w:t xml:space="preserve">nTSmatingkept </w:t>
      </w:r>
      <w:r>
        <w:t xml:space="preserve">      Definition: same mating could have offspring in several TS.</w:t>
      </w:r>
    </w:p>
    <w:p w14:paraId="284EC427" w14:textId="77777777" w:rsidR="001D6ADA" w:rsidRDefault="00000000">
      <w:r>
        <w:t xml:space="preserve">                        Type: Integer</w:t>
      </w:r>
    </w:p>
    <w:p w14:paraId="70C7E34F" w14:textId="77777777" w:rsidR="001D6ADA" w:rsidRDefault="00000000">
      <w:r>
        <w:t xml:space="preserve">                        Options: =1 these matings only used in this current timestep</w:t>
      </w:r>
    </w:p>
    <w:p w14:paraId="3F68310E" w14:textId="77777777" w:rsidR="001D6ADA" w:rsidRDefault="00000000">
      <w:r>
        <w:tab/>
      </w:r>
      <w:r>
        <w:tab/>
      </w:r>
      <w:r>
        <w:tab/>
        <w:t xml:space="preserve">&gt;1 same mating is kept and use to produce offspring in </w:t>
      </w:r>
    </w:p>
    <w:p w14:paraId="1B2EBA88" w14:textId="77777777" w:rsidR="001D6ADA" w:rsidRDefault="00000000">
      <w:pPr>
        <w:ind w:left="2608" w:firstLine="1304"/>
      </w:pPr>
      <w:r>
        <w:t xml:space="preserve">   nTSmatingkept TS.</w:t>
      </w:r>
    </w:p>
    <w:p w14:paraId="6AB6C214" w14:textId="77777777" w:rsidR="001D6ADA" w:rsidRDefault="00000000">
      <w:r>
        <w:t xml:space="preserve">                        Default: </w:t>
      </w:r>
      <w:r>
        <w:rPr>
          <w:i/>
        </w:rPr>
        <w:t xml:space="preserve">nTSmatingkept </w:t>
      </w:r>
      <w:r>
        <w:t>must be specified</w:t>
      </w:r>
    </w:p>
    <w:p w14:paraId="00406ED5" w14:textId="77777777" w:rsidR="001D6ADA" w:rsidRDefault="001D6ADA"/>
    <w:p w14:paraId="42E894A1" w14:textId="77777777" w:rsidR="001D6ADA" w:rsidRDefault="00000000">
      <w:proofErr w:type="gramStart"/>
      <w:r>
        <w:rPr>
          <w:i/>
        </w:rPr>
        <w:t xml:space="preserve">redefineParmMatingkept </w:t>
      </w:r>
      <w:r>
        <w:t xml:space="preserve"> Definition</w:t>
      </w:r>
      <w:proofErr w:type="gramEnd"/>
      <w:r>
        <w:t xml:space="preserve">: redefine parameters for the mating. </w:t>
      </w:r>
    </w:p>
    <w:p w14:paraId="6F9AC79E" w14:textId="77777777" w:rsidR="001D6ADA" w:rsidRDefault="00000000">
      <w:pPr>
        <w:ind w:left="2608"/>
      </w:pPr>
      <w:r>
        <w:t xml:space="preserve">     If nTSmatingkept &gt;1, parameters (offspringDestinyPop,   </w:t>
      </w:r>
    </w:p>
    <w:p w14:paraId="1FE8EC8A" w14:textId="77777777" w:rsidR="001D6ADA" w:rsidRDefault="00000000">
      <w:pPr>
        <w:ind w:left="2608"/>
      </w:pPr>
      <w:r>
        <w:t xml:space="preserve">     offspringDestinyHerd, offspringDestinyIdentity…) can be </w:t>
      </w:r>
    </w:p>
    <w:p w14:paraId="45C73297" w14:textId="77777777" w:rsidR="001D6ADA" w:rsidRDefault="00000000">
      <w:pPr>
        <w:ind w:left="2608"/>
      </w:pPr>
      <w:r>
        <w:t xml:space="preserve">     redefined for consecutive TS.</w:t>
      </w:r>
    </w:p>
    <w:p w14:paraId="05EC9723" w14:textId="77777777" w:rsidR="001D6ADA" w:rsidRDefault="00000000">
      <w:r>
        <w:t xml:space="preserve">                        Type: Integer</w:t>
      </w:r>
    </w:p>
    <w:p w14:paraId="606EC9BE" w14:textId="77777777" w:rsidR="001D6ADA" w:rsidRDefault="00000000">
      <w:r>
        <w:t xml:space="preserve">                        Options: 0   same parameters are used</w:t>
      </w:r>
    </w:p>
    <w:p w14:paraId="153E686D" w14:textId="77777777" w:rsidR="001D6ADA" w:rsidRDefault="00000000">
      <w:r>
        <w:tab/>
      </w:r>
      <w:r>
        <w:tab/>
      </w:r>
      <w:r>
        <w:tab/>
        <w:t xml:space="preserve">1   these matings only used in this current timestep. </w:t>
      </w:r>
    </w:p>
    <w:p w14:paraId="1638CE61" w14:textId="77777777" w:rsidR="001D6ADA" w:rsidRDefault="00000000">
      <w:pPr>
        <w:ind w:left="3912"/>
      </w:pPr>
      <w:r>
        <w:t xml:space="preserve">    parameters (offspringDestinyPop, offspringDestinyHerd, offspringDestinyIdentity…) </w:t>
      </w:r>
      <w:proofErr w:type="gramStart"/>
      <w:r>
        <w:t>has to</w:t>
      </w:r>
      <w:proofErr w:type="gramEnd"/>
      <w:r>
        <w:t xml:space="preserve"> be redefined for consecutive TS.</w:t>
      </w:r>
    </w:p>
    <w:p w14:paraId="1C521C3B" w14:textId="77777777" w:rsidR="001D6ADA" w:rsidRDefault="00000000">
      <w:r>
        <w:t xml:space="preserve">                        Default: </w:t>
      </w:r>
      <w:proofErr w:type="gramStart"/>
      <w:r>
        <w:rPr>
          <w:i/>
        </w:rPr>
        <w:t xml:space="preserve">redefineParmMatingkept </w:t>
      </w:r>
      <w:r>
        <w:t xml:space="preserve"> must</w:t>
      </w:r>
      <w:proofErr w:type="gramEnd"/>
      <w:r>
        <w:t xml:space="preserve"> be specified</w:t>
      </w:r>
    </w:p>
    <w:p w14:paraId="1511D7BB" w14:textId="77777777" w:rsidR="001D6ADA" w:rsidRDefault="001D6ADA"/>
    <w:p w14:paraId="688DE1AB" w14:textId="77777777" w:rsidR="001D6ADA" w:rsidRDefault="00000000">
      <w:r>
        <w:t xml:space="preserve">  </w:t>
      </w:r>
      <w:r>
        <w:rPr>
          <w:i/>
        </w:rPr>
        <w:t xml:space="preserve">mcacGenerations </w:t>
      </w:r>
      <w:r>
        <w:t xml:space="preserve">      Definition: Number of generations ancestors of selected </w:t>
      </w:r>
    </w:p>
    <w:p w14:paraId="26175AED" w14:textId="77777777" w:rsidR="001D6ADA" w:rsidRDefault="00000000">
      <w:r>
        <w:t xml:space="preserve">                                    animals are traced back when using minimum-</w:t>
      </w:r>
    </w:p>
    <w:p w14:paraId="69080EF6" w14:textId="77777777" w:rsidR="001D6ADA" w:rsidRDefault="00000000">
      <w:r>
        <w:t xml:space="preserve">                                    coancestry-covariance mating (MCAC mating).</w:t>
      </w:r>
    </w:p>
    <w:p w14:paraId="7532DD8A" w14:textId="77777777" w:rsidR="001D6ADA" w:rsidRDefault="00000000">
      <w:r>
        <w:t xml:space="preserve">                        Type: Integer</w:t>
      </w:r>
    </w:p>
    <w:p w14:paraId="3B69DFBC" w14:textId="77777777" w:rsidR="001D6ADA" w:rsidRDefault="00000000">
      <w:r>
        <w:t xml:space="preserve">                        Options: ≥0</w:t>
      </w:r>
    </w:p>
    <w:p w14:paraId="67B8F8A6" w14:textId="77777777" w:rsidR="001D6ADA" w:rsidRDefault="00000000">
      <w:r>
        <w:t xml:space="preserve">                        Default: </w:t>
      </w:r>
      <w:r>
        <w:rPr>
          <w:i/>
        </w:rPr>
        <w:t xml:space="preserve">mcacGenerations </w:t>
      </w:r>
      <w:r>
        <w:t>must be specified</w:t>
      </w:r>
    </w:p>
    <w:p w14:paraId="3E27F1D7" w14:textId="77777777" w:rsidR="001D6ADA" w:rsidRDefault="001D6ADA"/>
    <w:p w14:paraId="1D759069" w14:textId="77777777" w:rsidR="001D6ADA" w:rsidRDefault="00000000">
      <w:r>
        <w:t xml:space="preserve">  </w:t>
      </w:r>
      <w:r>
        <w:rPr>
          <w:i/>
        </w:rPr>
        <w:t xml:space="preserve">mcacGenerations </w:t>
      </w:r>
      <w:r>
        <w:t xml:space="preserve">      Definition: Number of generations ancestors of selected </w:t>
      </w:r>
    </w:p>
    <w:p w14:paraId="4231D4AD" w14:textId="77777777" w:rsidR="001D6ADA" w:rsidRDefault="00000000">
      <w:r>
        <w:t xml:space="preserve">                                    animals are traced back when using minimum-</w:t>
      </w:r>
    </w:p>
    <w:p w14:paraId="0CB8C419" w14:textId="77777777" w:rsidR="001D6ADA" w:rsidRDefault="00000000">
      <w:r>
        <w:t xml:space="preserve">                                    coancestry-covariance mating (MCAC mating).</w:t>
      </w:r>
    </w:p>
    <w:p w14:paraId="27479EFE" w14:textId="77777777" w:rsidR="001D6ADA" w:rsidRDefault="00000000">
      <w:r>
        <w:t xml:space="preserve">                        Type: Integer</w:t>
      </w:r>
    </w:p>
    <w:p w14:paraId="01AB3AB0" w14:textId="77777777" w:rsidR="001D6ADA" w:rsidRDefault="00000000">
      <w:r>
        <w:t xml:space="preserve">                        Options: ≥0</w:t>
      </w:r>
    </w:p>
    <w:p w14:paraId="20F71F32" w14:textId="77777777" w:rsidR="001D6ADA" w:rsidRDefault="00000000">
      <w:r>
        <w:t xml:space="preserve">                        Default: </w:t>
      </w:r>
      <w:r>
        <w:rPr>
          <w:i/>
        </w:rPr>
        <w:t xml:space="preserve">mating_design </w:t>
      </w:r>
      <w:r>
        <w:t>must be specified</w:t>
      </w:r>
    </w:p>
    <w:p w14:paraId="43748FEB" w14:textId="77777777" w:rsidR="001D6ADA" w:rsidRDefault="001D6ADA"/>
    <w:p w14:paraId="69C1F12D" w14:textId="77777777" w:rsidR="001D6ADA" w:rsidRDefault="00000000">
      <w:r>
        <w:t xml:space="preserve">  </w:t>
      </w:r>
      <w:r>
        <w:rPr>
          <w:i/>
        </w:rPr>
        <w:t xml:space="preserve">mcacGenerations </w:t>
      </w:r>
      <w:r>
        <w:t xml:space="preserve">      Definition: Number of generations ancestors of selected </w:t>
      </w:r>
    </w:p>
    <w:p w14:paraId="504E3E23" w14:textId="77777777" w:rsidR="001D6ADA" w:rsidRDefault="00000000">
      <w:r>
        <w:t xml:space="preserve">                                    animals are traced back when using minimum-</w:t>
      </w:r>
    </w:p>
    <w:p w14:paraId="64B2A90B" w14:textId="77777777" w:rsidR="001D6ADA" w:rsidRDefault="00000000">
      <w:r>
        <w:t xml:space="preserve">                                    coancestry-covariance mating (MCAC mating).</w:t>
      </w:r>
    </w:p>
    <w:p w14:paraId="350BED27" w14:textId="77777777" w:rsidR="001D6ADA" w:rsidRDefault="00000000">
      <w:r>
        <w:t xml:space="preserve">                        Type: Integer</w:t>
      </w:r>
    </w:p>
    <w:p w14:paraId="2595C910" w14:textId="77777777" w:rsidR="001D6ADA" w:rsidRDefault="00000000">
      <w:r>
        <w:t xml:space="preserve">                        Options: ≥0</w:t>
      </w:r>
    </w:p>
    <w:p w14:paraId="7E4F20C2" w14:textId="77777777" w:rsidR="001D6ADA" w:rsidRDefault="00000000">
      <w:r>
        <w:t xml:space="preserve">                        Default: </w:t>
      </w:r>
      <w:r>
        <w:rPr>
          <w:i/>
        </w:rPr>
        <w:t xml:space="preserve">mating_design </w:t>
      </w:r>
      <w:r>
        <w:t>must be specified</w:t>
      </w:r>
    </w:p>
    <w:p w14:paraId="3CA8AA4A" w14:textId="77777777" w:rsidR="001D6ADA" w:rsidRDefault="001D6ADA"/>
    <w:p w14:paraId="2D999D72" w14:textId="77777777" w:rsidR="001D6ADA" w:rsidRDefault="001D6ADA"/>
    <w:p w14:paraId="7939D99B" w14:textId="77777777" w:rsidR="001D6ADA" w:rsidRDefault="00000000">
      <w:r>
        <w:t xml:space="preserve">  </w:t>
      </w:r>
      <w:r>
        <w:rPr>
          <w:i/>
        </w:rPr>
        <w:t xml:space="preserve">mcacGenerations </w:t>
      </w:r>
      <w:r>
        <w:t xml:space="preserve">      Definition: Number of generations ancestors of selected </w:t>
      </w:r>
    </w:p>
    <w:p w14:paraId="3B5DFC2E" w14:textId="77777777" w:rsidR="001D6ADA" w:rsidRDefault="00000000">
      <w:r>
        <w:t xml:space="preserve">                                    animals are traced back when using minimum-</w:t>
      </w:r>
    </w:p>
    <w:p w14:paraId="1FA047B4" w14:textId="77777777" w:rsidR="001D6ADA" w:rsidRDefault="00000000">
      <w:r>
        <w:t xml:space="preserve">                                    coancestry-covariance mating (MCAC mating).</w:t>
      </w:r>
    </w:p>
    <w:p w14:paraId="62EB99CF" w14:textId="77777777" w:rsidR="001D6ADA" w:rsidRDefault="00000000">
      <w:r>
        <w:t xml:space="preserve">                        Type: Integer</w:t>
      </w:r>
    </w:p>
    <w:p w14:paraId="037876BD" w14:textId="77777777" w:rsidR="001D6ADA" w:rsidRDefault="00000000">
      <w:r>
        <w:t xml:space="preserve">                        Options: ≥0</w:t>
      </w:r>
    </w:p>
    <w:p w14:paraId="3F6FF0A6" w14:textId="77777777" w:rsidR="001D6ADA" w:rsidRDefault="00000000">
      <w:r>
        <w:t xml:space="preserve">                        Default: 5</w:t>
      </w:r>
    </w:p>
    <w:p w14:paraId="446FEECA" w14:textId="77777777" w:rsidR="001D6ADA" w:rsidRDefault="001D6ADA"/>
    <w:p w14:paraId="15289719" w14:textId="77777777" w:rsidR="001D6ADA" w:rsidRDefault="00000000">
      <w:r>
        <w:t xml:space="preserve">  **Properties of names KeptMatingRedefine parameters** (optional parameters).</w:t>
      </w:r>
    </w:p>
    <w:p w14:paraId="51395A25" w14:textId="77777777" w:rsidR="001D6ADA" w:rsidRDefault="00000000">
      <w:r>
        <w:t>Each line specifies parameters for 1 TS of 1 mating group.</w:t>
      </w:r>
    </w:p>
    <w:p w14:paraId="204422E6" w14:textId="77777777" w:rsidR="001D6ADA" w:rsidRDefault="001D6ADA">
      <w:pPr>
        <w:rPr>
          <w:i/>
        </w:rPr>
      </w:pPr>
    </w:p>
    <w:p w14:paraId="70FB82C8" w14:textId="77777777" w:rsidR="001D6ADA" w:rsidRDefault="00000000">
      <w:proofErr w:type="gramStart"/>
      <w:r>
        <w:rPr>
          <w:i/>
        </w:rPr>
        <w:t>matingGroupNumber :</w:t>
      </w:r>
      <w:proofErr w:type="gramEnd"/>
      <w:r>
        <w:rPr>
          <w:i/>
        </w:rPr>
        <w:t xml:space="preserve"> </w:t>
      </w:r>
      <w:r>
        <w:rPr>
          <w:i/>
        </w:rPr>
        <w:tab/>
      </w:r>
      <w:r>
        <w:rPr>
          <w:i/>
        </w:rPr>
        <w:tab/>
      </w:r>
      <w:r>
        <w:rPr>
          <w:i/>
        </w:rPr>
        <w:tab/>
      </w:r>
      <w:r>
        <w:t xml:space="preserve">see description above </w:t>
      </w:r>
    </w:p>
    <w:p w14:paraId="7BD51974" w14:textId="77777777" w:rsidR="001D6ADA" w:rsidRDefault="001D6ADA">
      <w:pPr>
        <w:rPr>
          <w:i/>
        </w:rPr>
      </w:pPr>
    </w:p>
    <w:p w14:paraId="393E7F70" w14:textId="77777777" w:rsidR="001D6ADA" w:rsidRDefault="00000000">
      <w:proofErr w:type="gramStart"/>
      <w:r>
        <w:rPr>
          <w:i/>
        </w:rPr>
        <w:t>matingkeptNumber :</w:t>
      </w:r>
      <w:proofErr w:type="gramEnd"/>
      <w:r>
        <w:rPr>
          <w:i/>
        </w:rPr>
        <w:t xml:space="preserve"> </w:t>
      </w:r>
      <w:r>
        <w:t xml:space="preserve">integer. mating kept number (from </w:t>
      </w:r>
      <w:proofErr w:type="gramStart"/>
      <w:r>
        <w:t>2..</w:t>
      </w:r>
      <w:proofErr w:type="gramEnd"/>
      <w:r>
        <w:t>nTSmatingkept)</w:t>
      </w:r>
    </w:p>
    <w:p w14:paraId="2DABAEC0" w14:textId="77777777" w:rsidR="001D6ADA" w:rsidRDefault="00000000">
      <w:pPr>
        <w:rPr>
          <w:i/>
        </w:rPr>
      </w:pPr>
      <w:r>
        <w:rPr>
          <w:i/>
        </w:rPr>
        <w:t xml:space="preserve">  </w:t>
      </w:r>
    </w:p>
    <w:p w14:paraId="2E5BC508" w14:textId="77777777" w:rsidR="001D6ADA" w:rsidRDefault="00000000">
      <w:pPr>
        <w:rPr>
          <w:i/>
        </w:rPr>
      </w:pPr>
      <w:r>
        <w:rPr>
          <w:i/>
        </w:rPr>
        <w:t xml:space="preserve">offspringDestinyPop </w:t>
      </w:r>
      <w:proofErr w:type="gramStart"/>
      <w:r>
        <w:rPr>
          <w:i/>
        </w:rPr>
        <w:t xml:space="preserve">offspringDestinyHerd </w:t>
      </w:r>
      <w:r>
        <w:t>:</w:t>
      </w:r>
      <w:proofErr w:type="gramEnd"/>
      <w:r>
        <w:t xml:space="preserve"> see description above</w:t>
      </w:r>
    </w:p>
    <w:p w14:paraId="11A2901D" w14:textId="77777777" w:rsidR="001D6ADA" w:rsidRDefault="00000000">
      <w:pPr>
        <w:rPr>
          <w:i/>
        </w:rPr>
      </w:pPr>
      <w:r>
        <w:rPr>
          <w:i/>
        </w:rPr>
        <w:t>offspringDestinyIdentity</w:t>
      </w:r>
    </w:p>
    <w:p w14:paraId="247F5199" w14:textId="77777777" w:rsidR="001D6ADA" w:rsidRDefault="001D6ADA">
      <w:pPr>
        <w:rPr>
          <w:i/>
        </w:rPr>
      </w:pPr>
    </w:p>
    <w:p w14:paraId="436A22BD" w14:textId="77777777" w:rsidR="001D6ADA" w:rsidRDefault="00000000">
      <w:r>
        <w:rPr>
          <w:i/>
        </w:rPr>
        <w:t>litterSizeAllocation litter_</w:t>
      </w:r>
      <w:proofErr w:type="gramStart"/>
      <w:r>
        <w:rPr>
          <w:i/>
        </w:rPr>
        <w:t xml:space="preserve">size </w:t>
      </w:r>
      <w:r>
        <w:t>:</w:t>
      </w:r>
      <w:proofErr w:type="gramEnd"/>
      <w:r>
        <w:t xml:space="preserve"> </w:t>
      </w:r>
      <w:r>
        <w:tab/>
        <w:t xml:space="preserve">see description in selection_scheme </w:t>
      </w:r>
    </w:p>
    <w:p w14:paraId="59C3836D" w14:textId="77777777" w:rsidR="001D6ADA" w:rsidRDefault="00000000">
      <w:r>
        <w:rPr>
          <w:i/>
        </w:rPr>
        <w:t xml:space="preserve">sexAllocation sex_ratio </w:t>
      </w:r>
    </w:p>
    <w:p w14:paraId="3C95D37A" w14:textId="77777777" w:rsidR="001D6ADA" w:rsidRDefault="001D6ADA"/>
    <w:p w14:paraId="5ADEB1DB" w14:textId="77777777" w:rsidR="001D6ADA" w:rsidRDefault="00000000">
      <w:r>
        <w:t xml:space="preserve">  **Properties of names plantMatingPlot parameters** (optional parameters).</w:t>
      </w:r>
    </w:p>
    <w:p w14:paraId="2C5A03CA" w14:textId="77777777" w:rsidR="001D6ADA" w:rsidRDefault="00000000">
      <w:r>
        <w:t xml:space="preserve">plantMatingPlot is an </w:t>
      </w:r>
      <w:proofErr w:type="gramStart"/>
      <w:r>
        <w:t>average biological genetic effects of different genotypes</w:t>
      </w:r>
      <w:proofErr w:type="gramEnd"/>
      <w:r>
        <w:t xml:space="preserve"> from the mating (eg. 2 parents/ </w:t>
      </w:r>
      <w:proofErr w:type="gramStart"/>
      <w:r>
        <w:t>full-sibs</w:t>
      </w:r>
      <w:proofErr w:type="gramEnd"/>
      <w:r>
        <w:t>):</w:t>
      </w:r>
    </w:p>
    <w:p w14:paraId="14501F12" w14:textId="77777777" w:rsidR="001D6ADA" w:rsidRDefault="001D6ADA">
      <w:pPr>
        <w:rPr>
          <w:lang w:val="en-US"/>
        </w:rPr>
      </w:pPr>
    </w:p>
    <w:p w14:paraId="60C4C257" w14:textId="77777777" w:rsidR="001D6ADA" w:rsidRDefault="00000000">
      <w:pPr>
        <w:rPr>
          <w:i/>
        </w:rPr>
      </w:pPr>
      <w:r>
        <w:t xml:space="preserve">Each number specifies parameters for 1 mating group in the same order as for </w:t>
      </w:r>
    </w:p>
    <w:p w14:paraId="77606469" w14:textId="77777777" w:rsidR="001D6ADA" w:rsidRDefault="00000000">
      <w:r>
        <w:rPr>
          <w:i/>
        </w:rPr>
        <w:t>matingGroupNumber</w:t>
      </w:r>
      <w:r>
        <w:t xml:space="preserve"> </w:t>
      </w:r>
    </w:p>
    <w:p w14:paraId="47F9040F" w14:textId="77777777" w:rsidR="001D6ADA" w:rsidRDefault="001D6ADA"/>
    <w:p w14:paraId="371D8D4A" w14:textId="77777777" w:rsidR="001D6ADA" w:rsidRDefault="00000000">
      <w:r>
        <w:t>plantMatingPlot</w:t>
      </w:r>
      <w:proofErr w:type="gramStart"/>
      <w:r>
        <w:rPr>
          <w:i/>
        </w:rPr>
        <w:tab/>
      </w:r>
      <w:r>
        <w:t xml:space="preserve">  Definition</w:t>
      </w:r>
      <w:proofErr w:type="gramEnd"/>
      <w:r>
        <w:t xml:space="preserve">: composition of plot from same mating (fullsibs). </w:t>
      </w:r>
    </w:p>
    <w:p w14:paraId="03C2218F" w14:textId="77777777" w:rsidR="001D6ADA" w:rsidRDefault="00000000">
      <w:r>
        <w:t xml:space="preserve">                        Type: interger</w:t>
      </w:r>
    </w:p>
    <w:p w14:paraId="498E1DFA" w14:textId="77777777" w:rsidR="001D6ADA" w:rsidRDefault="00000000">
      <w:r>
        <w:t xml:space="preserve">                        Default: optional 0 </w:t>
      </w:r>
    </w:p>
    <w:p w14:paraId="6C20CE0B" w14:textId="77777777" w:rsidR="001D6ADA" w:rsidRDefault="00000000">
      <w:r>
        <w:tab/>
      </w:r>
      <w:r>
        <w:tab/>
        <w:t xml:space="preserve">  Dimension: </w:t>
      </w:r>
      <w:r>
        <w:rPr>
          <w:i/>
        </w:rPr>
        <w:t>nMatingGroups</w:t>
      </w:r>
    </w:p>
    <w:p w14:paraId="418D6E1D" w14:textId="77777777" w:rsidR="001D6ADA" w:rsidRDefault="00000000">
      <w:pPr>
        <w:rPr>
          <w:i/>
        </w:rPr>
      </w:pPr>
      <w:r>
        <w:t xml:space="preserve">                        Options: 0,1 … Eg. With </w:t>
      </w:r>
      <w:r>
        <w:rPr>
          <w:i/>
        </w:rPr>
        <w:t>nMatingGroups =4: 1 0 0 300</w:t>
      </w:r>
    </w:p>
    <w:p w14:paraId="69C61A96" w14:textId="77777777" w:rsidR="001D6ADA" w:rsidRDefault="00000000">
      <w:r>
        <w:tab/>
      </w:r>
      <w:r>
        <w:tab/>
        <w:t>0: individual (default), or normal obs</w:t>
      </w:r>
    </w:p>
    <w:p w14:paraId="6FF6D457" w14:textId="77777777" w:rsidR="001D6ADA" w:rsidRDefault="00000000">
      <w:r>
        <w:tab/>
      </w:r>
      <w:r>
        <w:tab/>
        <w:t>1: plot obs (infinite genotypes within plot)</w:t>
      </w:r>
    </w:p>
    <w:p w14:paraId="6B3D045D" w14:textId="77777777" w:rsidR="001D6ADA" w:rsidRDefault="00000000">
      <w:r>
        <w:tab/>
      </w:r>
      <w:r>
        <w:tab/>
        <w:t>&gt;1: plot obs (n of genotypes within plot)</w:t>
      </w:r>
    </w:p>
    <w:p w14:paraId="1EDD603E" w14:textId="77777777" w:rsidR="001D6ADA" w:rsidRDefault="001D6ADA"/>
    <w:p w14:paraId="2DC1F920" w14:textId="77777777" w:rsidR="001D6ADA" w:rsidRDefault="001D6ADA"/>
    <w:p w14:paraId="057F08DC" w14:textId="77777777" w:rsidR="001D6ADA" w:rsidRDefault="00000000">
      <w:r>
        <w:t>nSelfingAfterBorn</w:t>
      </w:r>
      <w:r>
        <w:rPr>
          <w:i/>
        </w:rPr>
        <w:tab/>
      </w:r>
      <w:r>
        <w:t xml:space="preserve">  </w:t>
      </w:r>
    </w:p>
    <w:p w14:paraId="7583974A" w14:textId="77777777" w:rsidR="001D6ADA" w:rsidRDefault="00000000">
      <w:r>
        <w:t xml:space="preserve">   Definition: nSelfingEfterBorn is number of (automatically) selfing after the indiviudal is born. This option is used for skipping selfing step.</w:t>
      </w:r>
    </w:p>
    <w:p w14:paraId="544FFB00" w14:textId="77777777" w:rsidR="001D6ADA" w:rsidRDefault="00000000">
      <w:r>
        <w:t xml:space="preserve">   Type: interger</w:t>
      </w:r>
    </w:p>
    <w:p w14:paraId="1B5D186D" w14:textId="77777777" w:rsidR="001D6ADA" w:rsidRDefault="00000000">
      <w:r>
        <w:t xml:space="preserve">   Default: optional 0 … 0</w:t>
      </w:r>
    </w:p>
    <w:p w14:paraId="5D7ED6E0" w14:textId="77777777" w:rsidR="001D6ADA" w:rsidRDefault="00000000">
      <w:r>
        <w:t xml:space="preserve">   Dimension: </w:t>
      </w:r>
      <w:r>
        <w:rPr>
          <w:i/>
        </w:rPr>
        <w:t>nMatingGroups</w:t>
      </w:r>
    </w:p>
    <w:p w14:paraId="660641F0" w14:textId="77777777" w:rsidR="001D6ADA" w:rsidRDefault="00000000">
      <w:r>
        <w:t xml:space="preserve">   Options: </w:t>
      </w:r>
    </w:p>
    <w:p w14:paraId="191C89FA" w14:textId="77777777" w:rsidR="001D6ADA" w:rsidRDefault="00000000">
      <w:r>
        <w:t xml:space="preserve">     0: no selfing after born</w:t>
      </w:r>
    </w:p>
    <w:p w14:paraId="76E603F9" w14:textId="77777777" w:rsidR="001D6ADA" w:rsidRDefault="00000000">
      <w:r>
        <w:t xml:space="preserve">     &gt;0: number of selfing imidiately after born. </w:t>
      </w:r>
    </w:p>
    <w:p w14:paraId="71336496" w14:textId="77777777" w:rsidR="001D6ADA" w:rsidRDefault="00000000">
      <w:pPr>
        <w:rPr>
          <w:i/>
        </w:rPr>
      </w:pPr>
      <w:r>
        <w:t xml:space="preserve">   Eg. With </w:t>
      </w:r>
      <w:r>
        <w:rPr>
          <w:i/>
        </w:rPr>
        <w:t>nMatingGroups =4: 1 0 0 4</w:t>
      </w:r>
    </w:p>
    <w:p w14:paraId="5BA6B584" w14:textId="77777777" w:rsidR="001D6ADA" w:rsidRDefault="001D6ADA"/>
    <w:p w14:paraId="258E7FDE" w14:textId="77777777" w:rsidR="001D6ADA" w:rsidRDefault="00000000">
      <w:r>
        <w:t>familyOriginOfParentAsOffsprings</w:t>
      </w:r>
      <w:r>
        <w:rPr>
          <w:i/>
        </w:rPr>
        <w:tab/>
      </w:r>
      <w:r>
        <w:t xml:space="preserve">  </w:t>
      </w:r>
    </w:p>
    <w:p w14:paraId="66CC253D" w14:textId="77777777" w:rsidR="001D6ADA" w:rsidRDefault="00000000">
      <w:r>
        <w:t xml:space="preserve">   Definition: Keep family Origin from parent(s) as family Origin of offspring.</w:t>
      </w:r>
    </w:p>
    <w:p w14:paraId="40BD7AD7" w14:textId="77777777" w:rsidR="001D6ADA" w:rsidRDefault="00000000">
      <w:r>
        <w:t xml:space="preserve">   Type: interger</w:t>
      </w:r>
    </w:p>
    <w:p w14:paraId="401E503D" w14:textId="77777777" w:rsidR="001D6ADA" w:rsidRDefault="00000000">
      <w:r>
        <w:t xml:space="preserve">   Default: optional 0 … 0</w:t>
      </w:r>
    </w:p>
    <w:p w14:paraId="65F90E99" w14:textId="77777777" w:rsidR="001D6ADA" w:rsidRDefault="00000000">
      <w:r>
        <w:t xml:space="preserve">   Dimension: </w:t>
      </w:r>
      <w:r>
        <w:rPr>
          <w:i/>
        </w:rPr>
        <w:t>nMatingGroups</w:t>
      </w:r>
    </w:p>
    <w:p w14:paraId="1EB1E6A4" w14:textId="77777777" w:rsidR="001D6ADA" w:rsidRDefault="00000000">
      <w:r>
        <w:t xml:space="preserve">   Options: </w:t>
      </w:r>
    </w:p>
    <w:p w14:paraId="29E9DA00" w14:textId="77777777" w:rsidR="001D6ADA" w:rsidRDefault="00000000">
      <w:r>
        <w:t xml:space="preserve">     0: (default) not keeping, default tracing</w:t>
      </w:r>
    </w:p>
    <w:p w14:paraId="0B5D033A" w14:textId="77777777" w:rsidR="001D6ADA" w:rsidRDefault="00000000">
      <w:r>
        <w:t xml:space="preserve">     1: family Origin of par1 </w:t>
      </w:r>
    </w:p>
    <w:p w14:paraId="0A5177A7" w14:textId="77777777" w:rsidR="001D6ADA" w:rsidRDefault="00000000">
      <w:r>
        <w:t xml:space="preserve">     2: family Origin of par2</w:t>
      </w:r>
    </w:p>
    <w:p w14:paraId="72680241" w14:textId="77777777" w:rsidR="001D6ADA" w:rsidRDefault="00000000">
      <w:pPr>
        <w:rPr>
          <w:i/>
        </w:rPr>
      </w:pPr>
      <w:r>
        <w:t xml:space="preserve">   Eg. With </w:t>
      </w:r>
      <w:r>
        <w:rPr>
          <w:i/>
        </w:rPr>
        <w:t>nMatingGroups =4: 1 0 0 2</w:t>
      </w:r>
    </w:p>
    <w:p w14:paraId="1B2B677C" w14:textId="77777777" w:rsidR="001D6ADA" w:rsidRDefault="001D6ADA"/>
    <w:p w14:paraId="6B2DBADD" w14:textId="77777777" w:rsidR="001D6ADA" w:rsidRDefault="001D6ADA"/>
    <w:p w14:paraId="5466A0AD" w14:textId="77777777" w:rsidR="001D6ADA" w:rsidRDefault="00000000">
      <w:bookmarkStart w:id="115" w:name="MATINGHERDS"/>
      <w:bookmarkEnd w:id="115"/>
      <w:r>
        <w:t xml:space="preserve">  **Additional information**</w:t>
      </w:r>
    </w:p>
    <w:p w14:paraId="002EF860" w14:textId="77777777" w:rsidR="001D6ADA" w:rsidRDefault="00000000">
      <w:r>
        <w:t xml:space="preserve">  1) Animals are allocated to mating groups in namelist &amp;SELECTION, variable </w:t>
      </w:r>
    </w:p>
    <w:p w14:paraId="24FB2117" w14:textId="77777777" w:rsidR="001D6ADA" w:rsidRDefault="00000000">
      <w:r>
        <w:t xml:space="preserve">     </w:t>
      </w:r>
      <w:r>
        <w:rPr>
          <w:i/>
        </w:rPr>
        <w:t>selection_scheme</w:t>
      </w:r>
      <w:r>
        <w:t>.</w:t>
      </w:r>
    </w:p>
    <w:p w14:paraId="51313B42" w14:textId="77777777" w:rsidR="001D6ADA" w:rsidRDefault="001D6ADA"/>
    <w:p w14:paraId="68BB3B46" w14:textId="77777777" w:rsidR="001D6ADA" w:rsidRDefault="00000000">
      <w:r>
        <w:t xml:space="preserve">  3) When sum of sire matings does not equal sum of dam matings within a mating group, </w:t>
      </w:r>
    </w:p>
    <w:p w14:paraId="71DDE6A3" w14:textId="77777777" w:rsidR="001D6ADA" w:rsidRDefault="00000000">
      <w:r>
        <w:t xml:space="preserve">     excess matings are removed from randomly selected sires or dams.</w:t>
      </w:r>
    </w:p>
    <w:p w14:paraId="68E5DEDE" w14:textId="77777777" w:rsidR="001D6ADA" w:rsidRDefault="001D6ADA"/>
    <w:p w14:paraId="55A3DAF7" w14:textId="77777777" w:rsidR="001D6ADA" w:rsidRDefault="00000000">
      <w:r>
        <w:t xml:space="preserve">  5) </w:t>
      </w:r>
      <w:r>
        <w:rPr>
          <w:i/>
        </w:rPr>
        <w:t>mcacGenerations</w:t>
      </w:r>
      <w:r>
        <w:t xml:space="preserve"> is only used and required when </w:t>
      </w:r>
      <w:r>
        <w:rPr>
          <w:i/>
        </w:rPr>
        <w:t>mating_design</w:t>
      </w:r>
      <w:r>
        <w:t xml:space="preserve"> ‘mcac_mating’.</w:t>
      </w:r>
    </w:p>
    <w:p w14:paraId="0A141A4A" w14:textId="77777777" w:rsidR="001D6ADA" w:rsidRDefault="00000000">
      <w:pPr>
        <w:pStyle w:val="Overskrift2"/>
        <w:rPr>
          <w:rStyle w:val="Strk"/>
        </w:rPr>
      </w:pPr>
      <w:bookmarkStart w:id="116" w:name="GENERATIONSBACK"/>
      <w:bookmarkStart w:id="117" w:name="_Toc172077969"/>
      <w:bookmarkStart w:id="118" w:name="_Toc187214868"/>
      <w:bookmarkStart w:id="119" w:name="_Toc187214948"/>
      <w:bookmarkStart w:id="120" w:name="_Toc109904149"/>
      <w:bookmarkEnd w:id="116"/>
      <w:r>
        <w:rPr>
          <w:rStyle w:val="Strk"/>
        </w:rPr>
        <w:lastRenderedPageBreak/>
        <w:t>&amp;MATRICES</w:t>
      </w:r>
      <w:bookmarkEnd w:id="117"/>
      <w:bookmarkEnd w:id="118"/>
      <w:bookmarkEnd w:id="119"/>
      <w:bookmarkEnd w:id="120"/>
    </w:p>
    <w:p w14:paraId="40413338" w14:textId="77777777" w:rsidR="001D6ADA" w:rsidRDefault="00000000">
      <w:r>
        <w:t xml:space="preserve">  polygenicMatrix=</w:t>
      </w:r>
      <w:r>
        <w:rPr>
          <w:i/>
        </w:rPr>
        <w:t>polygenicMatrix</w:t>
      </w:r>
    </w:p>
    <w:p w14:paraId="2056B6E0" w14:textId="77777777" w:rsidR="001D6ADA" w:rsidRDefault="00000000">
      <w:r>
        <w:t xml:space="preserve">  genomicMatrix=</w:t>
      </w:r>
      <w:r>
        <w:rPr>
          <w:i/>
        </w:rPr>
        <w:t>genomicMatrix</w:t>
      </w:r>
    </w:p>
    <w:p w14:paraId="39B26673" w14:textId="77777777" w:rsidR="001D6ADA" w:rsidRDefault="00000000">
      <w:pPr>
        <w:rPr>
          <w:lang w:val="fr-FR"/>
        </w:rPr>
      </w:pPr>
      <w:r>
        <w:rPr>
          <w:lang w:val="fr-FR"/>
        </w:rPr>
        <w:t xml:space="preserve">  </w:t>
      </w:r>
      <w:proofErr w:type="gramStart"/>
      <w:r>
        <w:rPr>
          <w:lang w:val="fr-FR"/>
        </w:rPr>
        <w:t>dominanceDegreeMeanVector</w:t>
      </w:r>
      <w:proofErr w:type="gramEnd"/>
      <w:r>
        <w:rPr>
          <w:lang w:val="fr-FR"/>
        </w:rPr>
        <w:t>=</w:t>
      </w:r>
      <w:r>
        <w:rPr>
          <w:i/>
          <w:lang w:val="fr-FR"/>
        </w:rPr>
        <w:t>dominanceDegreeMeanVect</w:t>
      </w:r>
    </w:p>
    <w:p w14:paraId="0C1110AA" w14:textId="77777777" w:rsidR="001D6ADA" w:rsidRDefault="00000000">
      <w:pPr>
        <w:rPr>
          <w:lang w:val="fr-FR"/>
        </w:rPr>
      </w:pPr>
      <w:r>
        <w:rPr>
          <w:lang w:val="fr-FR"/>
        </w:rPr>
        <w:t xml:space="preserve">  </w:t>
      </w:r>
      <w:proofErr w:type="gramStart"/>
      <w:r>
        <w:rPr>
          <w:lang w:val="fr-FR"/>
        </w:rPr>
        <w:t>dominanceDegreeVarMatrix</w:t>
      </w:r>
      <w:proofErr w:type="gramEnd"/>
      <w:r>
        <w:rPr>
          <w:lang w:val="fr-FR"/>
        </w:rPr>
        <w:t>=</w:t>
      </w:r>
      <w:r>
        <w:rPr>
          <w:i/>
          <w:lang w:val="fr-FR"/>
        </w:rPr>
        <w:t>dominanceDegreeVarMat</w:t>
      </w:r>
    </w:p>
    <w:p w14:paraId="05B8F6CB" w14:textId="77777777" w:rsidR="001D6ADA" w:rsidRDefault="00000000">
      <w:r>
        <w:rPr>
          <w:lang w:val="fr-FR"/>
        </w:rPr>
        <w:t xml:space="preserve">  </w:t>
      </w:r>
      <w:proofErr w:type="gramStart"/>
      <w:r>
        <w:rPr>
          <w:lang w:val="fr-FR"/>
        </w:rPr>
        <w:t>dominanceMatrix</w:t>
      </w:r>
      <w:proofErr w:type="gramEnd"/>
      <w:r>
        <w:rPr>
          <w:lang w:val="fr-FR"/>
        </w:rPr>
        <w:t>=</w:t>
      </w:r>
      <w:r>
        <w:rPr>
          <w:i/>
          <w:lang w:val="fr-FR"/>
        </w:rPr>
        <w:t>dominanceMat</w:t>
      </w:r>
    </w:p>
    <w:p w14:paraId="23E08398" w14:textId="77777777" w:rsidR="001D6ADA" w:rsidRDefault="00000000">
      <w:pPr>
        <w:rPr>
          <w:lang w:val="fr-FR"/>
        </w:rPr>
      </w:pPr>
      <w:r>
        <w:rPr>
          <w:lang w:val="fr-FR"/>
        </w:rPr>
        <w:t xml:space="preserve">  EpistasisAxAMatrix=</w:t>
      </w:r>
      <w:r>
        <w:rPr>
          <w:i/>
          <w:lang w:val="fr-FR"/>
        </w:rPr>
        <w:t>EpistasisAxAMatrix</w:t>
      </w:r>
    </w:p>
    <w:p w14:paraId="77251A62" w14:textId="77777777" w:rsidR="001D6ADA" w:rsidRDefault="00000000">
      <w:pPr>
        <w:rPr>
          <w:lang w:val="fr-FR"/>
        </w:rPr>
      </w:pPr>
      <w:r>
        <w:rPr>
          <w:lang w:val="fr-FR"/>
        </w:rPr>
        <w:t xml:space="preserve">  EpistasisAxDMatrix=</w:t>
      </w:r>
      <w:r>
        <w:rPr>
          <w:i/>
          <w:lang w:val="fr-FR"/>
        </w:rPr>
        <w:t>EpistasisAxDMatrix</w:t>
      </w:r>
    </w:p>
    <w:p w14:paraId="65721C55" w14:textId="77777777" w:rsidR="001D6ADA" w:rsidRDefault="00000000">
      <w:pPr>
        <w:rPr>
          <w:lang w:val="fr-FR"/>
        </w:rPr>
      </w:pPr>
      <w:r>
        <w:rPr>
          <w:lang w:val="fr-FR"/>
        </w:rPr>
        <w:t xml:space="preserve">  EpistasisDxDMatrix=</w:t>
      </w:r>
      <w:r>
        <w:rPr>
          <w:i/>
          <w:lang w:val="fr-FR"/>
        </w:rPr>
        <w:t>EpistasisDxDMatrix</w:t>
      </w:r>
    </w:p>
    <w:p w14:paraId="65B5D719" w14:textId="77777777" w:rsidR="001D6ADA" w:rsidRDefault="00000000">
      <w:pPr>
        <w:rPr>
          <w:lang w:val="fr-FR"/>
        </w:rPr>
      </w:pPr>
      <w:r>
        <w:rPr>
          <w:lang w:val="fr-FR"/>
        </w:rPr>
        <w:t xml:space="preserve">  </w:t>
      </w:r>
      <w:proofErr w:type="gramStart"/>
      <w:r>
        <w:rPr>
          <w:lang w:val="fr-FR"/>
        </w:rPr>
        <w:t>familyMatrix</w:t>
      </w:r>
      <w:proofErr w:type="gramEnd"/>
      <w:r>
        <w:rPr>
          <w:lang w:val="fr-FR"/>
        </w:rPr>
        <w:t>=</w:t>
      </w:r>
      <w:r>
        <w:rPr>
          <w:i/>
          <w:lang w:val="fr-FR"/>
        </w:rPr>
        <w:t>familyMatrix</w:t>
      </w:r>
    </w:p>
    <w:p w14:paraId="0C09BB58" w14:textId="77777777" w:rsidR="001D6ADA" w:rsidRDefault="00000000">
      <w:pPr>
        <w:rPr>
          <w:lang w:val="fr-FR"/>
        </w:rPr>
      </w:pPr>
      <w:r>
        <w:rPr>
          <w:lang w:val="fr-FR"/>
        </w:rPr>
        <w:t xml:space="preserve">  </w:t>
      </w:r>
      <w:proofErr w:type="gramStart"/>
      <w:r>
        <w:rPr>
          <w:lang w:val="fr-FR"/>
        </w:rPr>
        <w:t>residualMatrix</w:t>
      </w:r>
      <w:proofErr w:type="gramEnd"/>
      <w:r>
        <w:rPr>
          <w:lang w:val="fr-FR"/>
        </w:rPr>
        <w:t>=</w:t>
      </w:r>
      <w:r>
        <w:rPr>
          <w:i/>
          <w:lang w:val="fr-FR"/>
        </w:rPr>
        <w:t>residualMatrix</w:t>
      </w:r>
    </w:p>
    <w:p w14:paraId="6C64C99A" w14:textId="77777777" w:rsidR="001D6ADA" w:rsidRDefault="00000000">
      <w:pPr>
        <w:rPr>
          <w:lang w:val="fr-FR"/>
        </w:rPr>
      </w:pPr>
      <w:r>
        <w:rPr>
          <w:lang w:val="fr-FR"/>
        </w:rPr>
        <w:t xml:space="preserve">  </w:t>
      </w:r>
      <w:proofErr w:type="gramStart"/>
      <w:r>
        <w:rPr>
          <w:lang w:val="fr-FR"/>
        </w:rPr>
        <w:t>groupMatrix</w:t>
      </w:r>
      <w:proofErr w:type="gramEnd"/>
      <w:r>
        <w:rPr>
          <w:lang w:val="fr-FR"/>
        </w:rPr>
        <w:t>=</w:t>
      </w:r>
      <w:r>
        <w:rPr>
          <w:i/>
          <w:lang w:val="fr-FR"/>
        </w:rPr>
        <w:t>groupMatrix</w:t>
      </w:r>
    </w:p>
    <w:p w14:paraId="71970058" w14:textId="77777777" w:rsidR="001D6ADA" w:rsidRDefault="00000000">
      <w:pPr>
        <w:rPr>
          <w:lang w:val="es-ES"/>
        </w:rPr>
      </w:pPr>
      <w:r>
        <w:rPr>
          <w:lang w:val="fr-FR"/>
        </w:rPr>
        <w:t xml:space="preserve">  </w:t>
      </w:r>
      <w:r>
        <w:rPr>
          <w:lang w:val="es-ES"/>
        </w:rPr>
        <w:t>socialResidualMatrix1=</w:t>
      </w:r>
      <w:r>
        <w:rPr>
          <w:i/>
          <w:lang w:val="es-ES"/>
        </w:rPr>
        <w:t>socialResidualMatrix1</w:t>
      </w:r>
    </w:p>
    <w:p w14:paraId="48F52348" w14:textId="77777777" w:rsidR="001D6ADA" w:rsidRDefault="00000000">
      <w:pPr>
        <w:rPr>
          <w:lang w:val="es-ES"/>
        </w:rPr>
      </w:pPr>
      <w:r>
        <w:rPr>
          <w:lang w:val="es-ES"/>
        </w:rPr>
        <w:t xml:space="preserve">  socialResidualMatrix2=</w:t>
      </w:r>
      <w:r>
        <w:rPr>
          <w:i/>
          <w:lang w:val="es-ES"/>
        </w:rPr>
        <w:t>socialResidualMatrix2</w:t>
      </w:r>
    </w:p>
    <w:p w14:paraId="7F576FF9" w14:textId="77777777" w:rsidR="001D6ADA" w:rsidRDefault="00000000">
      <w:pPr>
        <w:rPr>
          <w:lang w:val="es-ES"/>
        </w:rPr>
      </w:pPr>
      <w:r>
        <w:rPr>
          <w:lang w:val="es-ES"/>
        </w:rPr>
        <w:t xml:space="preserve">  socialResidualMatrix3=</w:t>
      </w:r>
      <w:r>
        <w:rPr>
          <w:i/>
          <w:lang w:val="es-ES"/>
        </w:rPr>
        <w:t>socialResidualMatrix3</w:t>
      </w:r>
    </w:p>
    <w:p w14:paraId="586F9619" w14:textId="77777777" w:rsidR="001D6ADA" w:rsidRDefault="00000000">
      <w:pPr>
        <w:rPr>
          <w:lang w:val="es-ES"/>
        </w:rPr>
      </w:pPr>
      <w:r>
        <w:rPr>
          <w:lang w:val="es-ES"/>
        </w:rPr>
        <w:t xml:space="preserve">  socialResidualMatrix4=</w:t>
      </w:r>
      <w:r>
        <w:rPr>
          <w:i/>
          <w:lang w:val="es-ES"/>
        </w:rPr>
        <w:t>socialResidualMatrix4</w:t>
      </w:r>
    </w:p>
    <w:p w14:paraId="4BDE13A0" w14:textId="77777777" w:rsidR="001D6ADA" w:rsidRDefault="00000000">
      <w:pPr>
        <w:rPr>
          <w:lang w:val="es-ES"/>
        </w:rPr>
      </w:pPr>
      <w:r>
        <w:rPr>
          <w:lang w:val="es-ES"/>
        </w:rPr>
        <w:t xml:space="preserve">  socialResidualMatrix5=</w:t>
      </w:r>
      <w:r>
        <w:rPr>
          <w:i/>
          <w:lang w:val="es-ES"/>
        </w:rPr>
        <w:t>socialResidualMatrix5</w:t>
      </w:r>
    </w:p>
    <w:p w14:paraId="21A3B319" w14:textId="77777777" w:rsidR="001D6ADA" w:rsidRDefault="00000000">
      <w:pPr>
        <w:rPr>
          <w:lang w:val="es-ES"/>
        </w:rPr>
      </w:pPr>
      <w:r>
        <w:rPr>
          <w:lang w:val="es-ES"/>
        </w:rPr>
        <w:t xml:space="preserve">  socialResidualMatrix6=</w:t>
      </w:r>
      <w:r>
        <w:rPr>
          <w:i/>
          <w:lang w:val="es-ES"/>
        </w:rPr>
        <w:t>socialResidualMatrix6</w:t>
      </w:r>
    </w:p>
    <w:p w14:paraId="201A94FC" w14:textId="77777777" w:rsidR="001D6ADA" w:rsidRDefault="00000000">
      <w:pPr>
        <w:rPr>
          <w:lang w:val="es-ES"/>
        </w:rPr>
      </w:pPr>
      <w:r>
        <w:rPr>
          <w:lang w:val="es-ES"/>
        </w:rPr>
        <w:t xml:space="preserve">  socialResidualMatrix7=</w:t>
      </w:r>
      <w:r>
        <w:rPr>
          <w:i/>
          <w:lang w:val="es-ES"/>
        </w:rPr>
        <w:t>socialResidualMatrix7</w:t>
      </w:r>
    </w:p>
    <w:p w14:paraId="36D2454A" w14:textId="77777777" w:rsidR="001D6ADA" w:rsidRDefault="00000000">
      <w:pPr>
        <w:rPr>
          <w:lang w:val="es-ES"/>
        </w:rPr>
      </w:pPr>
      <w:r>
        <w:rPr>
          <w:lang w:val="es-ES"/>
        </w:rPr>
        <w:t xml:space="preserve">  socialResidualMatrix8=</w:t>
      </w:r>
      <w:r>
        <w:rPr>
          <w:i/>
          <w:lang w:val="es-ES"/>
        </w:rPr>
        <w:t>socialResidualMatrix8</w:t>
      </w:r>
    </w:p>
    <w:p w14:paraId="3BB8F522" w14:textId="77777777" w:rsidR="001D6ADA" w:rsidRDefault="00000000">
      <w:pPr>
        <w:rPr>
          <w:lang w:val="es-ES"/>
        </w:rPr>
      </w:pPr>
      <w:r>
        <w:rPr>
          <w:lang w:val="es-ES"/>
        </w:rPr>
        <w:t xml:space="preserve">  socialResidualMatrix9=</w:t>
      </w:r>
      <w:r>
        <w:rPr>
          <w:i/>
          <w:lang w:val="es-ES"/>
        </w:rPr>
        <w:t>socialResidualMatrix9</w:t>
      </w:r>
    </w:p>
    <w:p w14:paraId="41A0FD9B" w14:textId="77777777" w:rsidR="001D6ADA" w:rsidRDefault="00000000">
      <w:pPr>
        <w:rPr>
          <w:i/>
          <w:lang w:val="es-ES"/>
        </w:rPr>
      </w:pPr>
      <w:r>
        <w:rPr>
          <w:lang w:val="es-ES"/>
        </w:rPr>
        <w:t xml:space="preserve">  geneticResidualMatrix=</w:t>
      </w:r>
      <w:r>
        <w:rPr>
          <w:i/>
          <w:lang w:val="es-ES"/>
        </w:rPr>
        <w:t>geneticResidualMatrix</w:t>
      </w:r>
    </w:p>
    <w:p w14:paraId="582DFE7F" w14:textId="77777777" w:rsidR="001D6ADA" w:rsidRDefault="00000000">
      <w:pPr>
        <w:rPr>
          <w:lang w:val="es-ES"/>
        </w:rPr>
      </w:pPr>
      <w:r>
        <w:rPr>
          <w:lang w:val="es-ES"/>
        </w:rPr>
        <w:t xml:space="preserve">  idMatrix=idMatrix</w:t>
      </w:r>
    </w:p>
    <w:p w14:paraId="77892A25" w14:textId="77777777" w:rsidR="001D6ADA" w:rsidRDefault="00000000">
      <w:pPr>
        <w:rPr>
          <w:lang w:val="es-ES"/>
        </w:rPr>
      </w:pPr>
      <w:r>
        <w:rPr>
          <w:lang w:val="es-ES"/>
        </w:rPr>
        <w:t xml:space="preserve">  sireMatrix=sireMatrix</w:t>
      </w:r>
    </w:p>
    <w:p w14:paraId="6422CFBD" w14:textId="77777777" w:rsidR="001D6ADA" w:rsidRDefault="00000000">
      <w:pPr>
        <w:rPr>
          <w:lang w:val="es-ES"/>
        </w:rPr>
      </w:pPr>
      <w:r>
        <w:rPr>
          <w:lang w:val="es-ES"/>
        </w:rPr>
        <w:t xml:space="preserve">  damMatrix=damMatrix</w:t>
      </w:r>
    </w:p>
    <w:p w14:paraId="26888112" w14:textId="77777777" w:rsidR="001D6ADA" w:rsidRDefault="00000000">
      <w:pPr>
        <w:rPr>
          <w:lang w:val="es-ES"/>
        </w:rPr>
      </w:pPr>
      <w:r>
        <w:rPr>
          <w:lang w:val="es-ES"/>
        </w:rPr>
        <w:t xml:space="preserve">  mateMatrix=mateMatrix</w:t>
      </w:r>
    </w:p>
    <w:p w14:paraId="5DCC493B" w14:textId="77777777" w:rsidR="001D6ADA" w:rsidRDefault="00000000">
      <w:pPr>
        <w:rPr>
          <w:i/>
          <w:lang w:val="es-ES"/>
        </w:rPr>
      </w:pPr>
      <w:r>
        <w:rPr>
          <w:lang w:val="es-ES"/>
        </w:rPr>
        <w:t xml:space="preserve">  geneticMeanVector=</w:t>
      </w:r>
      <w:r>
        <w:rPr>
          <w:i/>
          <w:lang w:val="es-ES"/>
        </w:rPr>
        <w:t>geneticMeanVector</w:t>
      </w:r>
    </w:p>
    <w:p w14:paraId="01225765" w14:textId="77777777" w:rsidR="001D6ADA" w:rsidRDefault="00000000">
      <w:pPr>
        <w:rPr>
          <w:lang w:val="es-ES"/>
        </w:rPr>
      </w:pPr>
      <w:r>
        <w:rPr>
          <w:lang w:val="es-ES"/>
        </w:rPr>
        <w:t xml:space="preserve">  femaleDeviationVector=</w:t>
      </w:r>
      <w:proofErr w:type="gramStart"/>
      <w:r>
        <w:rPr>
          <w:i/>
          <w:lang w:val="es-ES"/>
        </w:rPr>
        <w:t>femaleDeviationVector</w:t>
      </w:r>
      <w:r>
        <w:rPr>
          <w:lang w:val="es-ES"/>
        </w:rPr>
        <w:t xml:space="preserve">  /</w:t>
      </w:r>
      <w:proofErr w:type="gramEnd"/>
    </w:p>
    <w:p w14:paraId="1D7F73F1" w14:textId="77777777" w:rsidR="001D6ADA" w:rsidRDefault="001D6ADA">
      <w:pPr>
        <w:rPr>
          <w:lang w:val="es-ES"/>
        </w:rPr>
      </w:pPr>
    </w:p>
    <w:p w14:paraId="3D8FAB82" w14:textId="77777777" w:rsidR="001D6ADA" w:rsidRDefault="00000000">
      <w:pPr>
        <w:rPr>
          <w:lang w:val="es-ES"/>
        </w:rPr>
      </w:pPr>
      <w:r>
        <w:rPr>
          <w:lang w:val="es-ES"/>
        </w:rPr>
        <w:t xml:space="preserve">  **Task**</w:t>
      </w:r>
    </w:p>
    <w:p w14:paraId="4BB38017" w14:textId="77777777" w:rsidR="001D6ADA" w:rsidRDefault="00000000">
      <w:r>
        <w:rPr>
          <w:lang w:val="es-ES"/>
        </w:rPr>
        <w:t xml:space="preserve">  </w:t>
      </w:r>
      <w:r>
        <w:t>Provide genetic and residual (co)variance matrices and vectors of genetic means and</w:t>
      </w:r>
    </w:p>
    <w:p w14:paraId="4045DD0E" w14:textId="77777777" w:rsidR="001D6ADA" w:rsidRDefault="00000000">
      <w:r>
        <w:t xml:space="preserve">  female deviations (fixed-sex effects)</w:t>
      </w:r>
    </w:p>
    <w:p w14:paraId="533E2EBD" w14:textId="77777777" w:rsidR="001D6ADA" w:rsidRDefault="001D6ADA"/>
    <w:p w14:paraId="1393DB89" w14:textId="77777777" w:rsidR="001D6ADA" w:rsidRDefault="00000000">
      <w:r>
        <w:t xml:space="preserve">  **Properties of names**</w:t>
      </w:r>
    </w:p>
    <w:p w14:paraId="2A59C633" w14:textId="77777777" w:rsidR="001D6ADA" w:rsidRDefault="00000000">
      <w:r>
        <w:t xml:space="preserve">  </w:t>
      </w:r>
      <w:r>
        <w:rPr>
          <w:i/>
        </w:rPr>
        <w:t xml:space="preserve">polygenicMatrix </w:t>
      </w:r>
      <w:r>
        <w:t xml:space="preserve">      Definition: Polygenic (co)variance matrix. Elements are </w:t>
      </w:r>
    </w:p>
    <w:p w14:paraId="51156B8B" w14:textId="77777777" w:rsidR="001D6ADA" w:rsidRDefault="00000000">
      <w:r>
        <w:t xml:space="preserve">                                    read in the following order: (row </w:t>
      </w:r>
      <w:proofErr w:type="gramStart"/>
      <w:r>
        <w:t>1,column</w:t>
      </w:r>
      <w:proofErr w:type="gramEnd"/>
      <w:r>
        <w:t xml:space="preserve"> 1), </w:t>
      </w:r>
    </w:p>
    <w:p w14:paraId="3DCB853E" w14:textId="77777777" w:rsidR="001D6ADA" w:rsidRDefault="00000000">
      <w:r>
        <w:t xml:space="preserve">                                    (1,2), ..., (</w:t>
      </w:r>
      <w:proofErr w:type="gramStart"/>
      <w:r>
        <w:t>1,column</w:t>
      </w:r>
      <w:proofErr w:type="gramEnd"/>
      <w:r>
        <w:t xml:space="preserve"> n), (2,1), (2,2) ... </w:t>
      </w:r>
    </w:p>
    <w:p w14:paraId="43C37BE2" w14:textId="77777777" w:rsidR="001D6ADA" w:rsidRDefault="00000000">
      <w:r>
        <w:t xml:space="preserve">                        Dimension: </w:t>
      </w:r>
      <w:r>
        <w:rPr>
          <w:i/>
        </w:rPr>
        <w:t>ntbv</w:t>
      </w:r>
      <w:r>
        <w:t>*</w:t>
      </w:r>
      <w:r>
        <w:rPr>
          <w:i/>
        </w:rPr>
        <w:t>ntbv</w:t>
      </w:r>
    </w:p>
    <w:p w14:paraId="3D745735" w14:textId="77777777" w:rsidR="001D6ADA" w:rsidRDefault="00000000">
      <w:r>
        <w:t xml:space="preserve">                        Type: Real</w:t>
      </w:r>
    </w:p>
    <w:p w14:paraId="33425862" w14:textId="77777777" w:rsidR="001D6ADA" w:rsidRDefault="00000000">
      <w:r>
        <w:t xml:space="preserve">                        Default: Matrix of 0.0</w:t>
      </w:r>
    </w:p>
    <w:p w14:paraId="1345700F" w14:textId="77777777" w:rsidR="001D6ADA" w:rsidRDefault="001D6ADA"/>
    <w:p w14:paraId="69E8BBB9" w14:textId="77777777" w:rsidR="001D6ADA" w:rsidRDefault="00000000">
      <w:r>
        <w:t xml:space="preserve">  </w:t>
      </w:r>
      <w:r>
        <w:rPr>
          <w:i/>
        </w:rPr>
        <w:t>genomicMatrix</w:t>
      </w:r>
      <w:r>
        <w:t xml:space="preserve">         Definition: Genomic (co)variance matrix. Elements are </w:t>
      </w:r>
    </w:p>
    <w:p w14:paraId="2076A4F7" w14:textId="77777777" w:rsidR="001D6ADA" w:rsidRDefault="00000000">
      <w:r>
        <w:t xml:space="preserve">                                    read in the following order: (row </w:t>
      </w:r>
      <w:proofErr w:type="gramStart"/>
      <w:r>
        <w:t>1,column</w:t>
      </w:r>
      <w:proofErr w:type="gramEnd"/>
      <w:r>
        <w:t xml:space="preserve"> 1), </w:t>
      </w:r>
    </w:p>
    <w:p w14:paraId="02A35BC5" w14:textId="77777777" w:rsidR="001D6ADA" w:rsidRDefault="00000000">
      <w:r>
        <w:t xml:space="preserve">                                    (1,2), ..., (</w:t>
      </w:r>
      <w:proofErr w:type="gramStart"/>
      <w:r>
        <w:t>1,column</w:t>
      </w:r>
      <w:proofErr w:type="gramEnd"/>
      <w:r>
        <w:t xml:space="preserve"> n), (2,1), (2,2) ... </w:t>
      </w:r>
    </w:p>
    <w:p w14:paraId="50044558" w14:textId="77777777" w:rsidR="001D6ADA" w:rsidRDefault="00000000">
      <w:r>
        <w:t xml:space="preserve">                        Dimension: </w:t>
      </w:r>
      <w:r>
        <w:rPr>
          <w:i/>
        </w:rPr>
        <w:t>ntbv</w:t>
      </w:r>
      <w:r>
        <w:t>*</w:t>
      </w:r>
      <w:r>
        <w:rPr>
          <w:i/>
        </w:rPr>
        <w:t>ntbv</w:t>
      </w:r>
    </w:p>
    <w:p w14:paraId="4EE52453" w14:textId="77777777" w:rsidR="001D6ADA" w:rsidRDefault="00000000">
      <w:r>
        <w:t xml:space="preserve">                        Type: Real</w:t>
      </w:r>
    </w:p>
    <w:p w14:paraId="47AF6F73" w14:textId="77777777" w:rsidR="001D6ADA" w:rsidRDefault="00000000">
      <w:r>
        <w:t xml:space="preserve">                        Default: Matrix of 0.0</w:t>
      </w:r>
    </w:p>
    <w:p w14:paraId="30536CD0" w14:textId="77777777" w:rsidR="001D6ADA" w:rsidRDefault="00000000">
      <w:pPr>
        <w:rPr>
          <w:color w:val="FF0000"/>
        </w:rPr>
      </w:pPr>
      <w:r>
        <w:rPr>
          <w:color w:val="FF0000"/>
        </w:rPr>
        <w:t>Must be 0.0 when geneticModel not ‘genomic’</w:t>
      </w:r>
    </w:p>
    <w:p w14:paraId="0B823FD5" w14:textId="77777777" w:rsidR="001D6ADA" w:rsidRDefault="001D6ADA">
      <w:pPr>
        <w:rPr>
          <w:i/>
        </w:rPr>
      </w:pPr>
    </w:p>
    <w:p w14:paraId="1ED780CF" w14:textId="77777777" w:rsidR="001D6ADA" w:rsidRDefault="00000000">
      <w:r>
        <w:rPr>
          <w:i/>
        </w:rPr>
        <w:t>dominanceDegreeMeanVect</w:t>
      </w:r>
      <w:r>
        <w:t xml:space="preserve"> Definition: dominance Degree Mean Vector. </w:t>
      </w:r>
    </w:p>
    <w:p w14:paraId="4C75420A" w14:textId="77777777" w:rsidR="001D6ADA" w:rsidRDefault="00000000">
      <w:r>
        <w:t xml:space="preserve">                        Dimension: </w:t>
      </w:r>
      <w:r>
        <w:rPr>
          <w:i/>
        </w:rPr>
        <w:t>ntbv</w:t>
      </w:r>
    </w:p>
    <w:p w14:paraId="4973665A" w14:textId="77777777" w:rsidR="001D6ADA" w:rsidRDefault="00000000">
      <w:r>
        <w:t xml:space="preserve">                        Type: Real</w:t>
      </w:r>
    </w:p>
    <w:p w14:paraId="6B2A7A09" w14:textId="77777777" w:rsidR="001D6ADA" w:rsidRDefault="00000000">
      <w:r>
        <w:t xml:space="preserve">                        Default: Vector of 0.0 if SimulateDominance=0</w:t>
      </w:r>
    </w:p>
    <w:p w14:paraId="5798A853" w14:textId="77777777" w:rsidR="001D6ADA" w:rsidRDefault="00000000">
      <w:r>
        <w:tab/>
      </w:r>
      <w:r>
        <w:tab/>
      </w:r>
      <w:r>
        <w:tab/>
        <w:t>Vector of 0.193 if SimulateDominance/=0</w:t>
      </w:r>
    </w:p>
    <w:p w14:paraId="167E5823" w14:textId="77777777" w:rsidR="001D6ADA" w:rsidRDefault="001D6ADA"/>
    <w:p w14:paraId="08080458" w14:textId="77777777" w:rsidR="001D6ADA" w:rsidRDefault="00000000">
      <w:r>
        <w:rPr>
          <w:i/>
        </w:rPr>
        <w:t>dominanceDegreeVarMat</w:t>
      </w:r>
      <w:r>
        <w:t xml:space="preserve">   Definition: dominance Degree covariance matrix. Elements are </w:t>
      </w:r>
    </w:p>
    <w:p w14:paraId="369B5E57" w14:textId="77777777" w:rsidR="001D6ADA" w:rsidRDefault="00000000">
      <w:r>
        <w:lastRenderedPageBreak/>
        <w:t xml:space="preserve">                                    read in the following order: (row </w:t>
      </w:r>
      <w:proofErr w:type="gramStart"/>
      <w:r>
        <w:t>1,column</w:t>
      </w:r>
      <w:proofErr w:type="gramEnd"/>
      <w:r>
        <w:t xml:space="preserve"> 1), </w:t>
      </w:r>
    </w:p>
    <w:p w14:paraId="017EF631" w14:textId="77777777" w:rsidR="001D6ADA" w:rsidRDefault="00000000">
      <w:r>
        <w:t xml:space="preserve">                                    (1,2), ..., (</w:t>
      </w:r>
      <w:proofErr w:type="gramStart"/>
      <w:r>
        <w:t>1,column</w:t>
      </w:r>
      <w:proofErr w:type="gramEnd"/>
      <w:r>
        <w:t xml:space="preserve"> n), (2,1), (2,2) ... </w:t>
      </w:r>
    </w:p>
    <w:p w14:paraId="7EB76D52" w14:textId="77777777" w:rsidR="001D6ADA" w:rsidRDefault="00000000">
      <w:r>
        <w:t xml:space="preserve">                        Dimension: </w:t>
      </w:r>
      <w:r>
        <w:rPr>
          <w:i/>
        </w:rPr>
        <w:t>ntbv</w:t>
      </w:r>
      <w:r>
        <w:t>*</w:t>
      </w:r>
      <w:r>
        <w:rPr>
          <w:i/>
        </w:rPr>
        <w:t>ntbv</w:t>
      </w:r>
    </w:p>
    <w:p w14:paraId="5DE9D37B" w14:textId="77777777" w:rsidR="001D6ADA" w:rsidRDefault="00000000">
      <w:r>
        <w:t xml:space="preserve">                        Type: Real</w:t>
      </w:r>
    </w:p>
    <w:p w14:paraId="6E630241" w14:textId="77777777" w:rsidR="001D6ADA" w:rsidRDefault="00000000">
      <w:r>
        <w:t xml:space="preserve">                        Default: Matrix of 0.0 if SimulateDominance=0</w:t>
      </w:r>
    </w:p>
    <w:p w14:paraId="675A5905" w14:textId="77777777" w:rsidR="001D6ADA" w:rsidRDefault="00000000">
      <w:r>
        <w:tab/>
        <w:t>Matrix of 0.0973 in diagonal, 0.0 off-</w:t>
      </w:r>
      <w:proofErr w:type="gramStart"/>
      <w:r>
        <w:t>diagonal  if</w:t>
      </w:r>
      <w:proofErr w:type="gramEnd"/>
      <w:r>
        <w:t xml:space="preserve"> SimulateDominance/=0</w:t>
      </w:r>
    </w:p>
    <w:p w14:paraId="1015F3C1" w14:textId="77777777" w:rsidR="001D6ADA" w:rsidRDefault="001D6ADA"/>
    <w:p w14:paraId="3534EBE9" w14:textId="77777777" w:rsidR="001D6ADA" w:rsidRDefault="00000000">
      <w:r>
        <w:t xml:space="preserve">  </w:t>
      </w:r>
      <w:r>
        <w:rPr>
          <w:i/>
        </w:rPr>
        <w:t xml:space="preserve">dominanceMatrix </w:t>
      </w:r>
      <w:r>
        <w:t xml:space="preserve">         Definition: dominance covariance matrix. Elements are </w:t>
      </w:r>
    </w:p>
    <w:p w14:paraId="4A4B1758" w14:textId="77777777" w:rsidR="001D6ADA" w:rsidRDefault="00000000">
      <w:r>
        <w:t xml:space="preserve">                                    read in the following order: (row </w:t>
      </w:r>
      <w:proofErr w:type="gramStart"/>
      <w:r>
        <w:t>1,column</w:t>
      </w:r>
      <w:proofErr w:type="gramEnd"/>
      <w:r>
        <w:t xml:space="preserve"> 1), </w:t>
      </w:r>
    </w:p>
    <w:p w14:paraId="3DCB72AC" w14:textId="77777777" w:rsidR="001D6ADA" w:rsidRDefault="00000000">
      <w:r>
        <w:t xml:space="preserve">                                    (1,2), ..., (</w:t>
      </w:r>
      <w:proofErr w:type="gramStart"/>
      <w:r>
        <w:t>1,column</w:t>
      </w:r>
      <w:proofErr w:type="gramEnd"/>
      <w:r>
        <w:t xml:space="preserve"> n), (2,1), (2,2) ... </w:t>
      </w:r>
    </w:p>
    <w:p w14:paraId="40FAF2F2" w14:textId="77777777" w:rsidR="001D6ADA" w:rsidRDefault="00000000">
      <w:r>
        <w:t xml:space="preserve">                        Dimension: </w:t>
      </w:r>
      <w:r>
        <w:rPr>
          <w:i/>
        </w:rPr>
        <w:t>ntbv</w:t>
      </w:r>
      <w:r>
        <w:t>*</w:t>
      </w:r>
      <w:r>
        <w:rPr>
          <w:i/>
        </w:rPr>
        <w:t>ntbv</w:t>
      </w:r>
    </w:p>
    <w:p w14:paraId="76470C2C" w14:textId="77777777" w:rsidR="001D6ADA" w:rsidRDefault="00000000">
      <w:r>
        <w:t xml:space="preserve">                        Type: Real</w:t>
      </w:r>
    </w:p>
    <w:p w14:paraId="1EAAE128" w14:textId="77777777" w:rsidR="001D6ADA" w:rsidRDefault="00000000">
      <w:r>
        <w:t xml:space="preserve">                        Default: Matrix of 0.0</w:t>
      </w:r>
    </w:p>
    <w:p w14:paraId="1C8C8809" w14:textId="77777777" w:rsidR="001D6ADA" w:rsidRDefault="00000000">
      <w:r>
        <w:t>Must be 0.0 when geneticModel not ‘genomic’ or SimulateDominance=0</w:t>
      </w:r>
    </w:p>
    <w:p w14:paraId="564B8634" w14:textId="77777777" w:rsidR="001D6ADA" w:rsidRDefault="001D6ADA"/>
    <w:p w14:paraId="2A6856ED" w14:textId="77777777" w:rsidR="001D6ADA" w:rsidRDefault="00000000">
      <w:r>
        <w:t xml:space="preserve">  </w:t>
      </w:r>
      <w:r>
        <w:rPr>
          <w:i/>
        </w:rPr>
        <w:t>EpistasisAxAMatrix</w:t>
      </w:r>
      <w:r>
        <w:t xml:space="preserve">    Definition: 2-way epistatic interaction additive x additive covariance matrix. Elements are read in the following order: (row </w:t>
      </w:r>
      <w:proofErr w:type="gramStart"/>
      <w:r>
        <w:t>1,column</w:t>
      </w:r>
      <w:proofErr w:type="gramEnd"/>
      <w:r>
        <w:t xml:space="preserve"> 1), (1,2), ..., (1,column n), (2,1), (2,2) ... </w:t>
      </w:r>
    </w:p>
    <w:p w14:paraId="7FDB9A5C" w14:textId="77777777" w:rsidR="001D6ADA" w:rsidRDefault="00000000">
      <w:r>
        <w:t xml:space="preserve">                        Dimension: </w:t>
      </w:r>
      <w:r>
        <w:rPr>
          <w:i/>
        </w:rPr>
        <w:t>ntbv</w:t>
      </w:r>
      <w:r>
        <w:t>*</w:t>
      </w:r>
      <w:r>
        <w:rPr>
          <w:i/>
        </w:rPr>
        <w:t>ntbv</w:t>
      </w:r>
    </w:p>
    <w:p w14:paraId="26BDBA94" w14:textId="77777777" w:rsidR="001D6ADA" w:rsidRDefault="00000000">
      <w:r>
        <w:t xml:space="preserve">                        Type: Real</w:t>
      </w:r>
    </w:p>
    <w:p w14:paraId="57AB7CAE" w14:textId="77777777" w:rsidR="001D6ADA" w:rsidRDefault="00000000">
      <w:r>
        <w:t xml:space="preserve">                        Default: Matrix of 0.0</w:t>
      </w:r>
    </w:p>
    <w:p w14:paraId="68DB12E6" w14:textId="77777777" w:rsidR="001D6ADA" w:rsidRDefault="00000000">
      <w:r>
        <w:t xml:space="preserve">Must be 0.0 when geneticModel not ‘genomic’ or </w:t>
      </w:r>
      <w:proofErr w:type="gramStart"/>
      <w:r>
        <w:t>SimulatePairEpistasis(</w:t>
      </w:r>
      <w:proofErr w:type="gramEnd"/>
      <w:r>
        <w:t>1)=0</w:t>
      </w:r>
    </w:p>
    <w:p w14:paraId="3770ECC7" w14:textId="77777777" w:rsidR="001D6ADA" w:rsidRDefault="001D6ADA"/>
    <w:p w14:paraId="0238655D" w14:textId="77777777" w:rsidR="001D6ADA" w:rsidRDefault="00000000">
      <w:r>
        <w:t xml:space="preserve">  </w:t>
      </w:r>
      <w:r>
        <w:rPr>
          <w:i/>
        </w:rPr>
        <w:t>EpistasisAxDMatrix</w:t>
      </w:r>
      <w:r>
        <w:t xml:space="preserve">    Definition: 2-way epistatic interaction additive x dominance covariance matrix. Elements are read in the following order: (row </w:t>
      </w:r>
      <w:proofErr w:type="gramStart"/>
      <w:r>
        <w:t>1,column</w:t>
      </w:r>
      <w:proofErr w:type="gramEnd"/>
      <w:r>
        <w:t xml:space="preserve"> 1), (1,2), ..., (1,column n), (2,1), (2,2) ... </w:t>
      </w:r>
    </w:p>
    <w:p w14:paraId="489556CF" w14:textId="77777777" w:rsidR="001D6ADA" w:rsidRDefault="00000000">
      <w:r>
        <w:t xml:space="preserve">                        Dimension: </w:t>
      </w:r>
      <w:r>
        <w:rPr>
          <w:i/>
        </w:rPr>
        <w:t>ntbv</w:t>
      </w:r>
      <w:r>
        <w:t>*</w:t>
      </w:r>
      <w:r>
        <w:rPr>
          <w:i/>
        </w:rPr>
        <w:t>ntbv</w:t>
      </w:r>
    </w:p>
    <w:p w14:paraId="24301B9E" w14:textId="77777777" w:rsidR="001D6ADA" w:rsidRDefault="00000000">
      <w:r>
        <w:t xml:space="preserve">                        Type: Real</w:t>
      </w:r>
    </w:p>
    <w:p w14:paraId="64A053C3" w14:textId="77777777" w:rsidR="001D6ADA" w:rsidRDefault="00000000">
      <w:r>
        <w:t xml:space="preserve">                        Default: Matrix of 0.0</w:t>
      </w:r>
    </w:p>
    <w:p w14:paraId="75BA5819" w14:textId="77777777" w:rsidR="001D6ADA" w:rsidRDefault="00000000">
      <w:r>
        <w:t xml:space="preserve">Must be 0.0 when geneticModel not ‘genomic’ or </w:t>
      </w:r>
      <w:proofErr w:type="gramStart"/>
      <w:r>
        <w:t>SimulatePairEpistasis(</w:t>
      </w:r>
      <w:proofErr w:type="gramEnd"/>
      <w:r>
        <w:t>2)=0</w:t>
      </w:r>
    </w:p>
    <w:p w14:paraId="08D2A561" w14:textId="77777777" w:rsidR="001D6ADA" w:rsidRDefault="001D6ADA"/>
    <w:p w14:paraId="141F3C1A" w14:textId="77777777" w:rsidR="001D6ADA" w:rsidRDefault="00000000">
      <w:r>
        <w:t xml:space="preserve">  </w:t>
      </w:r>
      <w:r>
        <w:rPr>
          <w:i/>
        </w:rPr>
        <w:t>EpistasisDxDMatrix</w:t>
      </w:r>
      <w:r>
        <w:t xml:space="preserve">    Definition: 2-way epistatic interaction dominance x dominance covariance matrix. Elements are read in the following order: (row </w:t>
      </w:r>
      <w:proofErr w:type="gramStart"/>
      <w:r>
        <w:t>1,column</w:t>
      </w:r>
      <w:proofErr w:type="gramEnd"/>
      <w:r>
        <w:t xml:space="preserve"> 1), (1,2), ..., (1,column n), (2,1), (2,2) ... </w:t>
      </w:r>
    </w:p>
    <w:p w14:paraId="0D517E53" w14:textId="77777777" w:rsidR="001D6ADA" w:rsidRDefault="00000000">
      <w:r>
        <w:t xml:space="preserve">                        Dimension: </w:t>
      </w:r>
      <w:r>
        <w:rPr>
          <w:i/>
        </w:rPr>
        <w:t>ntbv</w:t>
      </w:r>
      <w:r>
        <w:t>*</w:t>
      </w:r>
      <w:r>
        <w:rPr>
          <w:i/>
        </w:rPr>
        <w:t>ntbv</w:t>
      </w:r>
    </w:p>
    <w:p w14:paraId="0A67F791" w14:textId="77777777" w:rsidR="001D6ADA" w:rsidRDefault="00000000">
      <w:r>
        <w:t xml:space="preserve">                        Type: Real</w:t>
      </w:r>
    </w:p>
    <w:p w14:paraId="51913F1B" w14:textId="77777777" w:rsidR="001D6ADA" w:rsidRDefault="00000000">
      <w:r>
        <w:t xml:space="preserve">                        Default: Matrix of 0.0</w:t>
      </w:r>
    </w:p>
    <w:p w14:paraId="4C2EC8F2" w14:textId="77777777" w:rsidR="001D6ADA" w:rsidRDefault="00000000">
      <w:r>
        <w:t xml:space="preserve">Must be 0.0 when geneticModel not ‘genomic’ or </w:t>
      </w:r>
      <w:proofErr w:type="gramStart"/>
      <w:r>
        <w:t>SimulatePairEpistasis(</w:t>
      </w:r>
      <w:proofErr w:type="gramEnd"/>
      <w:r>
        <w:t>3)=0</w:t>
      </w:r>
    </w:p>
    <w:p w14:paraId="39DFD976" w14:textId="77777777" w:rsidR="001D6ADA" w:rsidRDefault="001D6ADA"/>
    <w:p w14:paraId="5BA64CC5" w14:textId="77777777" w:rsidR="001D6ADA" w:rsidRDefault="00000000">
      <w:r>
        <w:t xml:space="preserve">  </w:t>
      </w:r>
      <w:r>
        <w:rPr>
          <w:i/>
        </w:rPr>
        <w:t>familyMatrix</w:t>
      </w:r>
      <w:r>
        <w:t xml:space="preserve">          Definition: Family (co)variance matrix. Elements are </w:t>
      </w:r>
    </w:p>
    <w:p w14:paraId="15DC17A8" w14:textId="77777777" w:rsidR="001D6ADA" w:rsidRDefault="00000000">
      <w:r>
        <w:t xml:space="preserve">                                    read in the following order: (row </w:t>
      </w:r>
      <w:proofErr w:type="gramStart"/>
      <w:r>
        <w:t>1,column</w:t>
      </w:r>
      <w:proofErr w:type="gramEnd"/>
      <w:r>
        <w:t xml:space="preserve"> 1), </w:t>
      </w:r>
    </w:p>
    <w:p w14:paraId="378445B3" w14:textId="77777777" w:rsidR="001D6ADA" w:rsidRDefault="00000000">
      <w:r>
        <w:t xml:space="preserve">                                    (1,2), ..., (</w:t>
      </w:r>
      <w:proofErr w:type="gramStart"/>
      <w:r>
        <w:t>1,column</w:t>
      </w:r>
      <w:proofErr w:type="gramEnd"/>
      <w:r>
        <w:t xml:space="preserve"> n), (2,1), (2,2) ... </w:t>
      </w:r>
    </w:p>
    <w:p w14:paraId="6872AA4F" w14:textId="77777777" w:rsidR="001D6ADA" w:rsidRDefault="00000000">
      <w:r>
        <w:t xml:space="preserve">                        Dimension: </w:t>
      </w:r>
      <w:r>
        <w:rPr>
          <w:i/>
        </w:rPr>
        <w:t>nobs</w:t>
      </w:r>
      <w:r>
        <w:t>*</w:t>
      </w:r>
      <w:r>
        <w:rPr>
          <w:i/>
        </w:rPr>
        <w:t>nobs</w:t>
      </w:r>
    </w:p>
    <w:p w14:paraId="11FC8114" w14:textId="77777777" w:rsidR="001D6ADA" w:rsidRDefault="00000000">
      <w:r>
        <w:t xml:space="preserve">                        Type: Real</w:t>
      </w:r>
    </w:p>
    <w:p w14:paraId="1EF090B8" w14:textId="77777777" w:rsidR="001D6ADA" w:rsidRDefault="00000000">
      <w:r>
        <w:t xml:space="preserve">                        Default: Matrix of 0.0</w:t>
      </w:r>
    </w:p>
    <w:p w14:paraId="0DEC9C04" w14:textId="77777777" w:rsidR="001D6ADA" w:rsidRDefault="001D6ADA"/>
    <w:p w14:paraId="492A0FA2" w14:textId="77777777" w:rsidR="001D6ADA" w:rsidRDefault="00000000">
      <w:r>
        <w:t xml:space="preserve">  </w:t>
      </w:r>
      <w:r>
        <w:rPr>
          <w:i/>
        </w:rPr>
        <w:t>residualMatrix</w:t>
      </w:r>
      <w:r>
        <w:t xml:space="preserve">        Definition: Residual (co)variance matrix. Elements are</w:t>
      </w:r>
    </w:p>
    <w:p w14:paraId="6DA68CF2" w14:textId="77777777" w:rsidR="001D6ADA" w:rsidRDefault="00000000">
      <w:r>
        <w:t xml:space="preserve">                                    read in the following order: (row 1, column 1),</w:t>
      </w:r>
    </w:p>
    <w:p w14:paraId="297A0A9D" w14:textId="77777777" w:rsidR="001D6ADA" w:rsidRDefault="00000000">
      <w:r>
        <w:t xml:space="preserve">                                    (1,2), ..., (</w:t>
      </w:r>
      <w:proofErr w:type="gramStart"/>
      <w:r>
        <w:t>1,column</w:t>
      </w:r>
      <w:proofErr w:type="gramEnd"/>
      <w:r>
        <w:t xml:space="preserve"> n), (2,1), (2,2) ...</w:t>
      </w:r>
    </w:p>
    <w:p w14:paraId="49F5F5B0" w14:textId="77777777" w:rsidR="001D6ADA" w:rsidRDefault="00000000">
      <w:r>
        <w:t xml:space="preserve">                        Dimension: </w:t>
      </w:r>
      <w:r>
        <w:rPr>
          <w:i/>
        </w:rPr>
        <w:t>nres</w:t>
      </w:r>
      <w:r>
        <w:t>*</w:t>
      </w:r>
      <w:r>
        <w:rPr>
          <w:i/>
        </w:rPr>
        <w:t>nres</w:t>
      </w:r>
    </w:p>
    <w:p w14:paraId="7BDF33CE" w14:textId="77777777" w:rsidR="001D6ADA" w:rsidRDefault="00000000">
      <w:r>
        <w:t xml:space="preserve">                        Type: Real</w:t>
      </w:r>
    </w:p>
    <w:p w14:paraId="3CD361FE" w14:textId="77777777" w:rsidR="001D6ADA" w:rsidRDefault="00000000">
      <w:r>
        <w:t xml:space="preserve">                        Default: Matrix of 0.0</w:t>
      </w:r>
    </w:p>
    <w:p w14:paraId="1463265E" w14:textId="77777777" w:rsidR="001D6ADA" w:rsidRDefault="001D6ADA"/>
    <w:p w14:paraId="3AC39680" w14:textId="77777777" w:rsidR="001D6ADA" w:rsidRDefault="00000000">
      <w:r>
        <w:t xml:space="preserve">  </w:t>
      </w:r>
      <w:r>
        <w:rPr>
          <w:i/>
        </w:rPr>
        <w:t>groupMatrix</w:t>
      </w:r>
      <w:r>
        <w:t xml:space="preserve">           Definition: Group (co)variance matrix. Elements are </w:t>
      </w:r>
    </w:p>
    <w:p w14:paraId="7C7188BC" w14:textId="77777777" w:rsidR="001D6ADA" w:rsidRDefault="00000000">
      <w:r>
        <w:t xml:space="preserve">                                    read in the following order: (row </w:t>
      </w:r>
      <w:proofErr w:type="gramStart"/>
      <w:r>
        <w:t>1,column</w:t>
      </w:r>
      <w:proofErr w:type="gramEnd"/>
      <w:r>
        <w:t xml:space="preserve"> 1), </w:t>
      </w:r>
    </w:p>
    <w:p w14:paraId="2A978524" w14:textId="77777777" w:rsidR="001D6ADA" w:rsidRDefault="00000000">
      <w:r>
        <w:t xml:space="preserve">                                    (1,2), ..., (</w:t>
      </w:r>
      <w:proofErr w:type="gramStart"/>
      <w:r>
        <w:t>1,column</w:t>
      </w:r>
      <w:proofErr w:type="gramEnd"/>
      <w:r>
        <w:t xml:space="preserve"> n), (2,1), (2,2) ... </w:t>
      </w:r>
    </w:p>
    <w:p w14:paraId="11DB7ED6" w14:textId="77777777" w:rsidR="001D6ADA" w:rsidRDefault="00000000">
      <w:r>
        <w:t xml:space="preserve">                        Dimension: </w:t>
      </w:r>
      <w:r>
        <w:rPr>
          <w:i/>
        </w:rPr>
        <w:t>nobs</w:t>
      </w:r>
      <w:r>
        <w:t>*</w:t>
      </w:r>
      <w:r>
        <w:rPr>
          <w:i/>
        </w:rPr>
        <w:t>nobs</w:t>
      </w:r>
    </w:p>
    <w:p w14:paraId="2C9D9988" w14:textId="77777777" w:rsidR="001D6ADA" w:rsidRDefault="00000000">
      <w:r>
        <w:lastRenderedPageBreak/>
        <w:t xml:space="preserve">                        Type: Real</w:t>
      </w:r>
    </w:p>
    <w:p w14:paraId="3517BC51" w14:textId="77777777" w:rsidR="001D6ADA" w:rsidRDefault="00000000">
      <w:r>
        <w:t xml:space="preserve">                        Default: Matrix of 0.0</w:t>
      </w:r>
    </w:p>
    <w:p w14:paraId="6AA034F5" w14:textId="77777777" w:rsidR="001D6ADA" w:rsidRDefault="001D6ADA"/>
    <w:p w14:paraId="1F1C8A6D" w14:textId="77777777" w:rsidR="001D6ADA" w:rsidRDefault="00000000">
      <w:pPr>
        <w:rPr>
          <w:color w:val="00B050"/>
        </w:rPr>
      </w:pPr>
      <w:r>
        <w:rPr>
          <w:i/>
          <w:color w:val="00B050"/>
          <w:lang w:val="en-US"/>
        </w:rPr>
        <w:t>socialResidualMatrix1</w:t>
      </w:r>
      <w:r>
        <w:rPr>
          <w:color w:val="00B050"/>
          <w:lang w:val="en-US"/>
        </w:rPr>
        <w:t xml:space="preserve">   </w:t>
      </w:r>
      <w:r>
        <w:rPr>
          <w:color w:val="00B050"/>
        </w:rPr>
        <w:t xml:space="preserve">Definition: Social-residual (co)variance matrix. Elements are </w:t>
      </w:r>
    </w:p>
    <w:p w14:paraId="24F72EE6" w14:textId="77777777" w:rsidR="001D6ADA" w:rsidRDefault="00000000">
      <w:pPr>
        <w:rPr>
          <w:color w:val="00B050"/>
        </w:rPr>
      </w:pPr>
      <w:r>
        <w:rPr>
          <w:color w:val="00B050"/>
        </w:rPr>
        <w:t xml:space="preserve">                                    read in the following order: (row </w:t>
      </w:r>
      <w:proofErr w:type="gramStart"/>
      <w:r>
        <w:rPr>
          <w:color w:val="00B050"/>
        </w:rPr>
        <w:t>1,column</w:t>
      </w:r>
      <w:proofErr w:type="gramEnd"/>
      <w:r>
        <w:rPr>
          <w:color w:val="00B050"/>
        </w:rPr>
        <w:t xml:space="preserve"> 1), </w:t>
      </w:r>
    </w:p>
    <w:p w14:paraId="39CEE2FB" w14:textId="77777777" w:rsidR="001D6ADA" w:rsidRDefault="00000000">
      <w:pPr>
        <w:rPr>
          <w:color w:val="00B050"/>
        </w:rPr>
      </w:pPr>
      <w:r>
        <w:rPr>
          <w:color w:val="00B050"/>
        </w:rPr>
        <w:t xml:space="preserve">                                    (1,2), ..., (</w:t>
      </w:r>
      <w:proofErr w:type="gramStart"/>
      <w:r>
        <w:rPr>
          <w:color w:val="00B050"/>
        </w:rPr>
        <w:t>1,column</w:t>
      </w:r>
      <w:proofErr w:type="gramEnd"/>
      <w:r>
        <w:rPr>
          <w:color w:val="00B050"/>
        </w:rPr>
        <w:t xml:space="preserve"> n), (2,1), (2,2) ... </w:t>
      </w:r>
    </w:p>
    <w:p w14:paraId="50E67E37" w14:textId="77777777" w:rsidR="001D6ADA" w:rsidRDefault="00000000">
      <w:pPr>
        <w:rPr>
          <w:color w:val="00B050"/>
        </w:rPr>
      </w:pPr>
      <w:r>
        <w:rPr>
          <w:color w:val="00B050"/>
        </w:rPr>
        <w:t xml:space="preserve">                        Dimension: </w:t>
      </w:r>
      <w:r>
        <w:rPr>
          <w:i/>
          <w:color w:val="00B050"/>
        </w:rPr>
        <w:t>maxGroupSize</w:t>
      </w:r>
      <w:r>
        <w:rPr>
          <w:color w:val="00B050"/>
        </w:rPr>
        <w:t>*</w:t>
      </w:r>
      <w:r>
        <w:rPr>
          <w:i/>
          <w:color w:val="00B050"/>
        </w:rPr>
        <w:t>maxGroupSize</w:t>
      </w:r>
      <w:r>
        <w:rPr>
          <w:color w:val="00B050"/>
        </w:rPr>
        <w:t>, maxGroupSize=maxval(groupParm%maxGroupSize)</w:t>
      </w:r>
    </w:p>
    <w:p w14:paraId="3584E550" w14:textId="77777777" w:rsidR="001D6ADA" w:rsidRDefault="00000000">
      <w:pPr>
        <w:rPr>
          <w:color w:val="00B050"/>
        </w:rPr>
      </w:pPr>
      <w:r>
        <w:rPr>
          <w:color w:val="00B050"/>
        </w:rPr>
        <w:t xml:space="preserve">                        Type: Real</w:t>
      </w:r>
    </w:p>
    <w:p w14:paraId="465E0607" w14:textId="77777777" w:rsidR="001D6ADA" w:rsidRDefault="00000000">
      <w:pPr>
        <w:rPr>
          <w:color w:val="00B050"/>
        </w:rPr>
      </w:pPr>
      <w:r>
        <w:rPr>
          <w:color w:val="00B050"/>
        </w:rPr>
        <w:t xml:space="preserve">                        Default: Matrix of 0.0</w:t>
      </w:r>
    </w:p>
    <w:p w14:paraId="201A1DD3" w14:textId="77777777" w:rsidR="001D6ADA" w:rsidRDefault="001D6ADA"/>
    <w:p w14:paraId="24F6F4FB" w14:textId="77777777" w:rsidR="001D6ADA" w:rsidRDefault="00000000">
      <w:r>
        <w:rPr>
          <w:i/>
          <w:lang w:val="en-US"/>
        </w:rPr>
        <w:t xml:space="preserve">  geneticResidualMatrix</w:t>
      </w:r>
      <w:r>
        <w:rPr>
          <w:lang w:val="en-US"/>
        </w:rPr>
        <w:t xml:space="preserve"> </w:t>
      </w:r>
      <w:r>
        <w:t>Definition: Genetic-residual covariance matrix. Elements are</w:t>
      </w:r>
    </w:p>
    <w:p w14:paraId="3121060B" w14:textId="77777777" w:rsidR="001D6ADA" w:rsidRDefault="00000000">
      <w:r>
        <w:t xml:space="preserve">                                    read in the following order: (row 1, column 1),</w:t>
      </w:r>
    </w:p>
    <w:p w14:paraId="5AF1AB10" w14:textId="77777777" w:rsidR="001D6ADA" w:rsidRDefault="00000000">
      <w:r>
        <w:t xml:space="preserve">                                    (1,2), ..., (</w:t>
      </w:r>
      <w:proofErr w:type="gramStart"/>
      <w:r>
        <w:t>1,column</w:t>
      </w:r>
      <w:proofErr w:type="gramEnd"/>
      <w:r>
        <w:t xml:space="preserve"> n), (2,1), (2,2) ...</w:t>
      </w:r>
    </w:p>
    <w:p w14:paraId="043C6134" w14:textId="77777777" w:rsidR="001D6ADA" w:rsidRDefault="00000000">
      <w:r>
        <w:t xml:space="preserve">                        Dimension: </w:t>
      </w:r>
      <w:r>
        <w:rPr>
          <w:i/>
        </w:rPr>
        <w:t>ntbv</w:t>
      </w:r>
      <w:r>
        <w:t>*</w:t>
      </w:r>
      <w:r>
        <w:rPr>
          <w:i/>
        </w:rPr>
        <w:t>nres</w:t>
      </w:r>
    </w:p>
    <w:p w14:paraId="1B69B9F2" w14:textId="77777777" w:rsidR="001D6ADA" w:rsidRDefault="00000000">
      <w:r>
        <w:t xml:space="preserve">                        Type: Real</w:t>
      </w:r>
    </w:p>
    <w:p w14:paraId="420F3947" w14:textId="77777777" w:rsidR="001D6ADA" w:rsidRDefault="00000000">
      <w:r>
        <w:t xml:space="preserve">                        Default: Matrix of 0.0</w:t>
      </w:r>
    </w:p>
    <w:p w14:paraId="5D1533C1" w14:textId="77777777" w:rsidR="001D6ADA" w:rsidRDefault="001D6ADA">
      <w:pPr>
        <w:rPr>
          <w:color w:val="FF0000"/>
        </w:rPr>
      </w:pPr>
    </w:p>
    <w:p w14:paraId="116F6096" w14:textId="77777777" w:rsidR="001D6ADA" w:rsidRDefault="00000000">
      <w:pPr>
        <w:rPr>
          <w:color w:val="FF0000"/>
          <w:lang w:val="en-US"/>
        </w:rPr>
      </w:pPr>
      <w:r>
        <w:rPr>
          <w:i/>
          <w:color w:val="FF0000"/>
        </w:rPr>
        <w:t>preferentialTreatment</w:t>
      </w:r>
      <w:r>
        <w:rPr>
          <w:color w:val="FF0000"/>
        </w:rPr>
        <w:t xml:space="preserve"> only applies when a non-zero element(s) in </w:t>
      </w:r>
      <w:r>
        <w:rPr>
          <w:i/>
          <w:color w:val="FF0000"/>
          <w:lang w:val="en-US"/>
        </w:rPr>
        <w:t>geneticResidualMatrix</w:t>
      </w:r>
      <w:r>
        <w:rPr>
          <w:color w:val="FF0000"/>
          <w:lang w:val="en-US"/>
        </w:rPr>
        <w:t>.</w:t>
      </w:r>
    </w:p>
    <w:p w14:paraId="78D91C6D" w14:textId="77777777" w:rsidR="001D6ADA" w:rsidRDefault="00000000">
      <w:pPr>
        <w:rPr>
          <w:color w:val="FF0000"/>
          <w:lang w:val="en-US"/>
        </w:rPr>
      </w:pPr>
      <w:r>
        <w:rPr>
          <w:color w:val="FF0000"/>
          <w:lang w:val="en-US"/>
        </w:rPr>
        <w:t xml:space="preserve">Converted to regression coefficients: </w:t>
      </w:r>
      <w:r>
        <w:rPr>
          <w:i/>
          <w:color w:val="FF0000"/>
          <w:lang w:val="en-US"/>
        </w:rPr>
        <w:t>geneticResidualMatrix</w:t>
      </w:r>
      <w:r>
        <w:rPr>
          <w:color w:val="FF0000"/>
          <w:lang w:val="en-US"/>
        </w:rPr>
        <w:t>(</w:t>
      </w:r>
      <w:proofErr w:type="gramStart"/>
      <w:r>
        <w:rPr>
          <w:i/>
          <w:color w:val="FF0000"/>
          <w:lang w:val="en-US"/>
        </w:rPr>
        <w:t>i</w:t>
      </w:r>
      <w:r>
        <w:rPr>
          <w:color w:val="FF0000"/>
          <w:lang w:val="en-US"/>
        </w:rPr>
        <w:t>,</w:t>
      </w:r>
      <w:r>
        <w:rPr>
          <w:i/>
          <w:color w:val="FF0000"/>
          <w:lang w:val="en-US"/>
        </w:rPr>
        <w:t>j</w:t>
      </w:r>
      <w:proofErr w:type="gramEnd"/>
      <w:r>
        <w:rPr>
          <w:color w:val="FF0000"/>
          <w:lang w:val="en-US"/>
        </w:rPr>
        <w:t>)/(</w:t>
      </w:r>
      <w:r>
        <w:rPr>
          <w:i/>
          <w:color w:val="FF0000"/>
        </w:rPr>
        <w:t>polygenicMatrix</w:t>
      </w:r>
      <w:r>
        <w:rPr>
          <w:color w:val="FF0000"/>
        </w:rPr>
        <w:t>(</w:t>
      </w:r>
      <w:r>
        <w:rPr>
          <w:i/>
          <w:color w:val="FF0000"/>
        </w:rPr>
        <w:t>i</w:t>
      </w:r>
      <w:r>
        <w:rPr>
          <w:color w:val="FF0000"/>
        </w:rPr>
        <w:t>,</w:t>
      </w:r>
      <w:r>
        <w:rPr>
          <w:i/>
          <w:color w:val="FF0000"/>
        </w:rPr>
        <w:t>i</w:t>
      </w:r>
      <w:r>
        <w:rPr>
          <w:color w:val="FF0000"/>
        </w:rPr>
        <w:t>)+</w:t>
      </w:r>
      <w:r>
        <w:rPr>
          <w:i/>
          <w:color w:val="FF0000"/>
        </w:rPr>
        <w:t>genomicMatrix</w:t>
      </w:r>
      <w:r>
        <w:rPr>
          <w:color w:val="FF0000"/>
        </w:rPr>
        <w:t>(</w:t>
      </w:r>
      <w:r>
        <w:rPr>
          <w:i/>
          <w:color w:val="FF0000"/>
        </w:rPr>
        <w:t>i</w:t>
      </w:r>
      <w:r>
        <w:rPr>
          <w:color w:val="FF0000"/>
        </w:rPr>
        <w:t>,</w:t>
      </w:r>
      <w:r>
        <w:rPr>
          <w:i/>
          <w:color w:val="FF0000"/>
        </w:rPr>
        <w:t>i</w:t>
      </w:r>
      <w:r>
        <w:rPr>
          <w:color w:val="FF0000"/>
        </w:rPr>
        <w:t>)</w:t>
      </w:r>
      <w:r>
        <w:rPr>
          <w:color w:val="FF0000"/>
          <w:lang w:val="en-US"/>
        </w:rPr>
        <w:t>)</w:t>
      </w:r>
    </w:p>
    <w:p w14:paraId="3C247BCE" w14:textId="77777777" w:rsidR="001D6ADA" w:rsidRDefault="00000000">
      <w:pPr>
        <w:rPr>
          <w:color w:val="FF0000"/>
        </w:rPr>
      </w:pPr>
      <w:r>
        <w:rPr>
          <w:color w:val="FF0000"/>
        </w:rPr>
        <w:t>Preferential treatments applied as a function of ‘parentaverage’ or ‘tbv’, where function is regression coefficient with intercept cohort mean.</w:t>
      </w:r>
    </w:p>
    <w:p w14:paraId="5EAE7190" w14:textId="77777777" w:rsidR="001D6ADA" w:rsidRDefault="001D6ADA"/>
    <w:p w14:paraId="65479872" w14:textId="77777777" w:rsidR="001D6ADA" w:rsidRDefault="001D6ADA"/>
    <w:p w14:paraId="06B04647" w14:textId="77777777" w:rsidR="001D6ADA" w:rsidRDefault="00000000">
      <w:r>
        <w:t xml:space="preserve">  </w:t>
      </w:r>
      <w:r>
        <w:rPr>
          <w:i/>
        </w:rPr>
        <w:t>idMat</w:t>
      </w:r>
      <w:r>
        <w:rPr>
          <w:i/>
        </w:rPr>
        <w:tab/>
        <w:t xml:space="preserve">  </w:t>
      </w:r>
      <w:r>
        <w:t xml:space="preserve">           Definition: Permanent id (co)variance matrix. Elements are </w:t>
      </w:r>
    </w:p>
    <w:p w14:paraId="3384C4BF" w14:textId="77777777" w:rsidR="001D6ADA" w:rsidRDefault="00000000">
      <w:r>
        <w:t xml:space="preserve">                                    read in the following order: (row </w:t>
      </w:r>
      <w:proofErr w:type="gramStart"/>
      <w:r>
        <w:t>1,column</w:t>
      </w:r>
      <w:proofErr w:type="gramEnd"/>
      <w:r>
        <w:t xml:space="preserve"> 1), </w:t>
      </w:r>
    </w:p>
    <w:p w14:paraId="077C9AA6" w14:textId="77777777" w:rsidR="001D6ADA" w:rsidRDefault="00000000">
      <w:r>
        <w:t xml:space="preserve">                                    (1,2), ..., (</w:t>
      </w:r>
      <w:proofErr w:type="gramStart"/>
      <w:r>
        <w:t>1,column</w:t>
      </w:r>
      <w:proofErr w:type="gramEnd"/>
      <w:r>
        <w:t xml:space="preserve"> n), (2,1), (2,2) ... </w:t>
      </w:r>
    </w:p>
    <w:p w14:paraId="52457BD0" w14:textId="77777777" w:rsidR="001D6ADA" w:rsidRDefault="00000000">
      <w:r>
        <w:t xml:space="preserve">                        Dimension: </w:t>
      </w:r>
      <w:r>
        <w:rPr>
          <w:i/>
        </w:rPr>
        <w:t>nobs</w:t>
      </w:r>
      <w:r>
        <w:t>*</w:t>
      </w:r>
      <w:r>
        <w:rPr>
          <w:i/>
        </w:rPr>
        <w:t>nobs</w:t>
      </w:r>
    </w:p>
    <w:p w14:paraId="4EABCC87" w14:textId="77777777" w:rsidR="001D6ADA" w:rsidRDefault="00000000">
      <w:r>
        <w:t xml:space="preserve">                        Type: Real</w:t>
      </w:r>
    </w:p>
    <w:p w14:paraId="2FD23B73" w14:textId="77777777" w:rsidR="001D6ADA" w:rsidRDefault="00000000">
      <w:r>
        <w:t xml:space="preserve">                        Default: Matrix of 0.0</w:t>
      </w:r>
    </w:p>
    <w:p w14:paraId="2F3F6D8A" w14:textId="77777777" w:rsidR="001D6ADA" w:rsidRDefault="001D6ADA"/>
    <w:p w14:paraId="2F5A1AE7" w14:textId="77777777" w:rsidR="001D6ADA" w:rsidRDefault="00000000">
      <w:r>
        <w:t xml:space="preserve">  </w:t>
      </w:r>
      <w:r>
        <w:rPr>
          <w:i/>
        </w:rPr>
        <w:t>sireMat</w:t>
      </w:r>
      <w:r>
        <w:rPr>
          <w:i/>
        </w:rPr>
        <w:tab/>
        <w:t xml:space="preserve">  </w:t>
      </w:r>
      <w:r>
        <w:t xml:space="preserve">           Definition: Permanent sire (co)variance matrix. Elements are </w:t>
      </w:r>
    </w:p>
    <w:p w14:paraId="2EC6EC9B" w14:textId="77777777" w:rsidR="001D6ADA" w:rsidRDefault="00000000">
      <w:r>
        <w:t xml:space="preserve">                                    read in the following order: (row </w:t>
      </w:r>
      <w:proofErr w:type="gramStart"/>
      <w:r>
        <w:t>1,column</w:t>
      </w:r>
      <w:proofErr w:type="gramEnd"/>
      <w:r>
        <w:t xml:space="preserve"> 1), </w:t>
      </w:r>
    </w:p>
    <w:p w14:paraId="206FC43C" w14:textId="77777777" w:rsidR="001D6ADA" w:rsidRDefault="00000000">
      <w:r>
        <w:t xml:space="preserve">                                    (1,2), ..., (</w:t>
      </w:r>
      <w:proofErr w:type="gramStart"/>
      <w:r>
        <w:t>1,column</w:t>
      </w:r>
      <w:proofErr w:type="gramEnd"/>
      <w:r>
        <w:t xml:space="preserve"> n), (2,1), (2,2) ... </w:t>
      </w:r>
    </w:p>
    <w:p w14:paraId="7AC80809" w14:textId="77777777" w:rsidR="001D6ADA" w:rsidRDefault="00000000">
      <w:r>
        <w:t xml:space="preserve">                        Dimension: </w:t>
      </w:r>
      <w:r>
        <w:rPr>
          <w:i/>
        </w:rPr>
        <w:t>nobs</w:t>
      </w:r>
      <w:r>
        <w:t>*</w:t>
      </w:r>
      <w:r>
        <w:rPr>
          <w:i/>
        </w:rPr>
        <w:t>nobs</w:t>
      </w:r>
    </w:p>
    <w:p w14:paraId="66E94418" w14:textId="77777777" w:rsidR="001D6ADA" w:rsidRDefault="00000000">
      <w:r>
        <w:t xml:space="preserve">                        Type: Real</w:t>
      </w:r>
    </w:p>
    <w:p w14:paraId="1DE62C41" w14:textId="77777777" w:rsidR="001D6ADA" w:rsidRDefault="00000000">
      <w:r>
        <w:t xml:space="preserve">                        Default: Matrix of 0.0</w:t>
      </w:r>
    </w:p>
    <w:p w14:paraId="223C83CB" w14:textId="77777777" w:rsidR="001D6ADA" w:rsidRDefault="001D6ADA"/>
    <w:p w14:paraId="0698D5D8" w14:textId="77777777" w:rsidR="001D6ADA" w:rsidRDefault="00000000">
      <w:r>
        <w:t xml:space="preserve">  </w:t>
      </w:r>
      <w:r>
        <w:rPr>
          <w:i/>
        </w:rPr>
        <w:t>damMat</w:t>
      </w:r>
      <w:r>
        <w:rPr>
          <w:i/>
        </w:rPr>
        <w:tab/>
        <w:t xml:space="preserve">  </w:t>
      </w:r>
      <w:r>
        <w:t xml:space="preserve">           Definition: Permanent dam (co)variance matrix. Elements are </w:t>
      </w:r>
    </w:p>
    <w:p w14:paraId="305083CE" w14:textId="77777777" w:rsidR="001D6ADA" w:rsidRDefault="00000000">
      <w:r>
        <w:t xml:space="preserve">                                    read in the following order: (row </w:t>
      </w:r>
      <w:proofErr w:type="gramStart"/>
      <w:r>
        <w:t>1,column</w:t>
      </w:r>
      <w:proofErr w:type="gramEnd"/>
      <w:r>
        <w:t xml:space="preserve"> 1), </w:t>
      </w:r>
    </w:p>
    <w:p w14:paraId="1BDD427D" w14:textId="77777777" w:rsidR="001D6ADA" w:rsidRDefault="00000000">
      <w:r>
        <w:t xml:space="preserve">                                    (1,2), ..., (</w:t>
      </w:r>
      <w:proofErr w:type="gramStart"/>
      <w:r>
        <w:t>1,column</w:t>
      </w:r>
      <w:proofErr w:type="gramEnd"/>
      <w:r>
        <w:t xml:space="preserve"> n), (2,1), (2,2) ... </w:t>
      </w:r>
    </w:p>
    <w:p w14:paraId="124C8849" w14:textId="77777777" w:rsidR="001D6ADA" w:rsidRDefault="00000000">
      <w:r>
        <w:t xml:space="preserve">                        Dimension: </w:t>
      </w:r>
      <w:r>
        <w:rPr>
          <w:i/>
        </w:rPr>
        <w:t>nobs</w:t>
      </w:r>
      <w:r>
        <w:t>*</w:t>
      </w:r>
      <w:r>
        <w:rPr>
          <w:i/>
        </w:rPr>
        <w:t>nobs</w:t>
      </w:r>
    </w:p>
    <w:p w14:paraId="1D1507F4" w14:textId="77777777" w:rsidR="001D6ADA" w:rsidRDefault="00000000">
      <w:r>
        <w:t xml:space="preserve">                        Type: Real</w:t>
      </w:r>
    </w:p>
    <w:p w14:paraId="4ADECE4B" w14:textId="77777777" w:rsidR="001D6ADA" w:rsidRDefault="00000000">
      <w:r>
        <w:t xml:space="preserve">                        Default: Matrix of 0.0</w:t>
      </w:r>
    </w:p>
    <w:p w14:paraId="609CE4FE" w14:textId="77777777" w:rsidR="001D6ADA" w:rsidRDefault="001D6ADA"/>
    <w:p w14:paraId="7E09C4A1" w14:textId="77777777" w:rsidR="001D6ADA" w:rsidRDefault="00000000">
      <w:r>
        <w:t xml:space="preserve">  </w:t>
      </w:r>
      <w:r>
        <w:rPr>
          <w:i/>
        </w:rPr>
        <w:t>mateMat</w:t>
      </w:r>
      <w:r>
        <w:rPr>
          <w:i/>
        </w:rPr>
        <w:tab/>
        <w:t xml:space="preserve">  </w:t>
      </w:r>
      <w:r>
        <w:t xml:space="preserve">           Definition: Permanent mate (co)variance matrix. Elements are </w:t>
      </w:r>
    </w:p>
    <w:p w14:paraId="57C944F4" w14:textId="77777777" w:rsidR="001D6ADA" w:rsidRDefault="00000000">
      <w:r>
        <w:t xml:space="preserve">                                    read in the following order: (row </w:t>
      </w:r>
      <w:proofErr w:type="gramStart"/>
      <w:r>
        <w:t>1,column</w:t>
      </w:r>
      <w:proofErr w:type="gramEnd"/>
      <w:r>
        <w:t xml:space="preserve"> 1), </w:t>
      </w:r>
    </w:p>
    <w:p w14:paraId="5F673734" w14:textId="77777777" w:rsidR="001D6ADA" w:rsidRDefault="00000000">
      <w:r>
        <w:t xml:space="preserve">                                    (1,2), ..., (</w:t>
      </w:r>
      <w:proofErr w:type="gramStart"/>
      <w:r>
        <w:t>1,column</w:t>
      </w:r>
      <w:proofErr w:type="gramEnd"/>
      <w:r>
        <w:t xml:space="preserve"> n), (2,1), (2,2) ... </w:t>
      </w:r>
    </w:p>
    <w:p w14:paraId="15BDBBAE" w14:textId="77777777" w:rsidR="001D6ADA" w:rsidRDefault="00000000">
      <w:r>
        <w:t xml:space="preserve">                        Dimension: </w:t>
      </w:r>
      <w:r>
        <w:rPr>
          <w:i/>
        </w:rPr>
        <w:t>nobs</w:t>
      </w:r>
      <w:r>
        <w:t>*</w:t>
      </w:r>
      <w:r>
        <w:rPr>
          <w:i/>
        </w:rPr>
        <w:t>nobs</w:t>
      </w:r>
    </w:p>
    <w:p w14:paraId="2AD5CA5E" w14:textId="77777777" w:rsidR="001D6ADA" w:rsidRDefault="00000000">
      <w:r>
        <w:t xml:space="preserve">                        Type: Real</w:t>
      </w:r>
    </w:p>
    <w:p w14:paraId="66C14EEA" w14:textId="77777777" w:rsidR="001D6ADA" w:rsidRDefault="00000000">
      <w:r>
        <w:t xml:space="preserve">                        Default: Matrix of 0.0</w:t>
      </w:r>
    </w:p>
    <w:p w14:paraId="20FD4DE3" w14:textId="77777777" w:rsidR="001D6ADA" w:rsidRDefault="001D6ADA"/>
    <w:p w14:paraId="30A1C001" w14:textId="77777777" w:rsidR="001D6ADA" w:rsidRDefault="00000000">
      <w:r>
        <w:t xml:space="preserve">  </w:t>
      </w:r>
      <w:r>
        <w:rPr>
          <w:i/>
        </w:rPr>
        <w:t>geneticMeanVector</w:t>
      </w:r>
      <w:r>
        <w:t xml:space="preserve">     Definition: Vector of genetic means</w:t>
      </w:r>
    </w:p>
    <w:p w14:paraId="484FA53A" w14:textId="77777777" w:rsidR="001D6ADA" w:rsidRDefault="00000000">
      <w:r>
        <w:t xml:space="preserve">                        Dimension: </w:t>
      </w:r>
      <w:r>
        <w:rPr>
          <w:i/>
        </w:rPr>
        <w:t>ntbv</w:t>
      </w:r>
    </w:p>
    <w:p w14:paraId="32828B1F" w14:textId="77777777" w:rsidR="001D6ADA" w:rsidRDefault="00000000">
      <w:r>
        <w:t xml:space="preserve">                        Type: Real</w:t>
      </w:r>
    </w:p>
    <w:p w14:paraId="551FF110" w14:textId="77777777" w:rsidR="001D6ADA" w:rsidRDefault="00000000">
      <w:r>
        <w:t xml:space="preserve">                        Default: Vector of 0.0</w:t>
      </w:r>
    </w:p>
    <w:p w14:paraId="456FD39F" w14:textId="77777777" w:rsidR="001D6ADA" w:rsidRDefault="001D6ADA"/>
    <w:p w14:paraId="6E16484F" w14:textId="77777777" w:rsidR="001D6ADA" w:rsidRDefault="00000000">
      <w:r>
        <w:t xml:space="preserve">  </w:t>
      </w:r>
      <w:r>
        <w:rPr>
          <w:i/>
        </w:rPr>
        <w:t>femaleDeviationVector</w:t>
      </w:r>
      <w:r>
        <w:t xml:space="preserve"> Definition: Vector of female deviations</w:t>
      </w:r>
    </w:p>
    <w:p w14:paraId="67E0FED3" w14:textId="77777777" w:rsidR="001D6ADA" w:rsidRDefault="00000000">
      <w:r>
        <w:t xml:space="preserve">                        Dimension: </w:t>
      </w:r>
      <w:r>
        <w:rPr>
          <w:i/>
        </w:rPr>
        <w:t>ntbv</w:t>
      </w:r>
    </w:p>
    <w:p w14:paraId="3D9CD5DF" w14:textId="77777777" w:rsidR="001D6ADA" w:rsidRDefault="00000000">
      <w:r>
        <w:t xml:space="preserve">                        Type: Real</w:t>
      </w:r>
    </w:p>
    <w:p w14:paraId="44C59118" w14:textId="77777777" w:rsidR="001D6ADA" w:rsidRDefault="00000000">
      <w:r>
        <w:t xml:space="preserve">                        Default: Vector of 0.0</w:t>
      </w:r>
    </w:p>
    <w:p w14:paraId="6A5C31B0" w14:textId="77777777" w:rsidR="001D6ADA" w:rsidRDefault="001D6ADA"/>
    <w:p w14:paraId="6DEB2352" w14:textId="77777777" w:rsidR="001D6ADA" w:rsidRDefault="00000000">
      <w:r>
        <w:t xml:space="preserve">  **Additional information**</w:t>
      </w:r>
    </w:p>
    <w:p w14:paraId="70B700B0" w14:textId="77777777" w:rsidR="001D6ADA" w:rsidRDefault="00000000">
      <w:r>
        <w:t xml:space="preserve">  1) Matrix of total-genetic (co)variances is the sum of </w:t>
      </w:r>
      <w:r>
        <w:rPr>
          <w:i/>
        </w:rPr>
        <w:t>polygenicMatrix</w:t>
      </w:r>
      <w:r>
        <w:t xml:space="preserve"> and </w:t>
      </w:r>
    </w:p>
    <w:p w14:paraId="37A2628A" w14:textId="77777777" w:rsidR="001D6ADA" w:rsidRDefault="00000000">
      <w:pPr>
        <w:rPr>
          <w:i/>
        </w:rPr>
      </w:pPr>
      <w:r>
        <w:t xml:space="preserve">     </w:t>
      </w:r>
      <w:r>
        <w:rPr>
          <w:i/>
        </w:rPr>
        <w:t>genomicMatrix</w:t>
      </w:r>
    </w:p>
    <w:p w14:paraId="6BAB12AF" w14:textId="77777777" w:rsidR="001D6ADA" w:rsidRDefault="001D6ADA"/>
    <w:p w14:paraId="1CF8B984" w14:textId="77777777" w:rsidR="001D6ADA" w:rsidRDefault="00000000">
      <w:r>
        <w:t xml:space="preserve">  2) </w:t>
      </w:r>
      <w:r>
        <w:rPr>
          <w:i/>
        </w:rPr>
        <w:t>genomicMatrix</w:t>
      </w:r>
      <w:r>
        <w:t xml:space="preserve"> is only used when </w:t>
      </w:r>
      <w:r>
        <w:rPr>
          <w:i/>
        </w:rPr>
        <w:t>geneticModel</w:t>
      </w:r>
      <w:r>
        <w:t xml:space="preserve"> ‘genomic’ in namelist </w:t>
      </w:r>
    </w:p>
    <w:p w14:paraId="0CF1ACD6" w14:textId="77777777" w:rsidR="001D6ADA" w:rsidRDefault="00000000">
      <w:r>
        <w:t xml:space="preserve">     &amp;CONTROLPARAMETERS</w:t>
      </w:r>
    </w:p>
    <w:p w14:paraId="2E8043D8" w14:textId="77777777" w:rsidR="001D6ADA" w:rsidRDefault="001D6ADA"/>
    <w:p w14:paraId="09B76E7E" w14:textId="77777777" w:rsidR="001D6ADA" w:rsidRDefault="00000000">
      <w:pPr>
        <w:rPr>
          <w:color w:val="0070C0"/>
        </w:rPr>
      </w:pPr>
      <w:r>
        <w:rPr>
          <w:rStyle w:val="Strk"/>
          <w:b w:val="0"/>
          <w:bCs w:val="0"/>
          <w:i/>
          <w:iCs/>
          <w:color w:val="0070C0"/>
        </w:rPr>
        <w:t>&amp;COVARIATEPARAMETERS</w:t>
      </w:r>
    </w:p>
    <w:p w14:paraId="5D169404" w14:textId="77777777" w:rsidR="001D6ADA" w:rsidRDefault="00000000">
      <w:pPr>
        <w:rPr>
          <w:color w:val="0070C0"/>
        </w:rPr>
      </w:pPr>
      <w:r>
        <w:rPr>
          <w:color w:val="0070C0"/>
        </w:rPr>
        <w:t xml:space="preserve">  parameters=</w:t>
      </w:r>
    </w:p>
    <w:p w14:paraId="463938CA" w14:textId="77777777" w:rsidR="001D6ADA" w:rsidRDefault="00000000">
      <w:pPr>
        <w:rPr>
          <w:color w:val="0070C0"/>
        </w:rPr>
      </w:pPr>
      <w:r>
        <w:rPr>
          <w:color w:val="0070C0"/>
        </w:rPr>
        <w:t xml:space="preserve">  </w:t>
      </w:r>
      <w:proofErr w:type="gramStart"/>
      <w:r>
        <w:rPr>
          <w:i/>
          <w:color w:val="0070C0"/>
        </w:rPr>
        <w:t>obs  covariateAnimal</w:t>
      </w:r>
      <w:proofErr w:type="gramEnd"/>
      <w:r>
        <w:rPr>
          <w:i/>
          <w:color w:val="0070C0"/>
        </w:rPr>
        <w:t xml:space="preserve">  </w:t>
      </w:r>
      <w:r>
        <w:rPr>
          <w:i/>
          <w:iCs/>
          <w:color w:val="0070C0"/>
        </w:rPr>
        <w:t>covariateObs  regr</w:t>
      </w:r>
      <w:r>
        <w:rPr>
          <w:color w:val="0070C0"/>
        </w:rPr>
        <w:t xml:space="preserve">  /</w:t>
      </w:r>
    </w:p>
    <w:p w14:paraId="1C448755" w14:textId="77777777" w:rsidR="001D6ADA" w:rsidRDefault="001D6ADA">
      <w:pPr>
        <w:rPr>
          <w:color w:val="0070C0"/>
        </w:rPr>
      </w:pPr>
    </w:p>
    <w:p w14:paraId="0C089B94" w14:textId="77777777" w:rsidR="001D6ADA" w:rsidRDefault="00000000">
      <w:pPr>
        <w:rPr>
          <w:color w:val="0070C0"/>
        </w:rPr>
      </w:pPr>
      <w:r>
        <w:rPr>
          <w:color w:val="0070C0"/>
        </w:rPr>
        <w:t xml:space="preserve">  NB! Number of lines in parameters must equal </w:t>
      </w:r>
      <w:r>
        <w:rPr>
          <w:i/>
          <w:iCs/>
          <w:color w:val="0070C0"/>
        </w:rPr>
        <w:t>nCovariateParameters</w:t>
      </w:r>
      <w:r>
        <w:rPr>
          <w:color w:val="0070C0"/>
        </w:rPr>
        <w:t xml:space="preserve"> in namelist </w:t>
      </w:r>
    </w:p>
    <w:p w14:paraId="41452C1F" w14:textId="77777777" w:rsidR="001D6ADA" w:rsidRDefault="00000000">
      <w:pPr>
        <w:rPr>
          <w:color w:val="0070C0"/>
        </w:rPr>
      </w:pPr>
      <w:r>
        <w:rPr>
          <w:color w:val="0070C0"/>
        </w:rPr>
        <w:t xml:space="preserve">      &amp;POPULATIONPARAMETERS.</w:t>
      </w:r>
    </w:p>
    <w:p w14:paraId="15BA7350" w14:textId="77777777" w:rsidR="001D6ADA" w:rsidRDefault="001D6ADA">
      <w:pPr>
        <w:rPr>
          <w:color w:val="0070C0"/>
        </w:rPr>
      </w:pPr>
    </w:p>
    <w:p w14:paraId="2CE67392" w14:textId="77777777" w:rsidR="001D6ADA" w:rsidRDefault="00000000">
      <w:pPr>
        <w:rPr>
          <w:color w:val="0070C0"/>
        </w:rPr>
      </w:pPr>
      <w:r>
        <w:rPr>
          <w:color w:val="0070C0"/>
        </w:rPr>
        <w:t xml:space="preserve">  **Task**</w:t>
      </w:r>
    </w:p>
    <w:p w14:paraId="1FEC61A9" w14:textId="77777777" w:rsidR="001D6ADA" w:rsidRDefault="00000000">
      <w:pPr>
        <w:rPr>
          <w:strike/>
          <w:color w:val="0070C0"/>
        </w:rPr>
      </w:pPr>
      <w:r>
        <w:rPr>
          <w:color w:val="0070C0"/>
        </w:rPr>
        <w:t xml:space="preserve">  Parameters used to add covariates to observations</w:t>
      </w:r>
    </w:p>
    <w:p w14:paraId="4A6B5E05" w14:textId="77777777" w:rsidR="001D6ADA" w:rsidRDefault="001D6ADA">
      <w:pPr>
        <w:rPr>
          <w:color w:val="0070C0"/>
        </w:rPr>
      </w:pPr>
    </w:p>
    <w:p w14:paraId="1402C68D" w14:textId="77777777" w:rsidR="001D6ADA" w:rsidRDefault="00000000">
      <w:pPr>
        <w:rPr>
          <w:color w:val="0070C0"/>
        </w:rPr>
      </w:pPr>
      <w:r>
        <w:rPr>
          <w:color w:val="0070C0"/>
        </w:rPr>
        <w:t xml:space="preserve">  **Properties of names**</w:t>
      </w:r>
    </w:p>
    <w:p w14:paraId="4987D5CE" w14:textId="77777777" w:rsidR="001D6ADA" w:rsidRDefault="00000000">
      <w:pPr>
        <w:rPr>
          <w:color w:val="0070C0"/>
        </w:rPr>
      </w:pPr>
      <w:r>
        <w:rPr>
          <w:color w:val="0070C0"/>
        </w:rPr>
        <w:t xml:space="preserve">  </w:t>
      </w:r>
      <w:r>
        <w:rPr>
          <w:i/>
          <w:color w:val="0070C0"/>
          <w:lang w:val="en-US"/>
        </w:rPr>
        <w:t>obs</w:t>
      </w:r>
      <w:r>
        <w:rPr>
          <w:color w:val="0070C0"/>
        </w:rPr>
        <w:t xml:space="preserve">                   Definition: Observation number; observation affected by </w:t>
      </w:r>
      <w:r>
        <w:rPr>
          <w:i/>
          <w:iCs/>
          <w:color w:val="0070C0"/>
        </w:rPr>
        <w:t>regr</w:t>
      </w:r>
    </w:p>
    <w:p w14:paraId="7B221DB8" w14:textId="77777777" w:rsidR="001D6ADA" w:rsidRDefault="00000000">
      <w:pPr>
        <w:rPr>
          <w:color w:val="0070C0"/>
        </w:rPr>
      </w:pPr>
      <w:r>
        <w:rPr>
          <w:color w:val="0070C0"/>
        </w:rPr>
        <w:t xml:space="preserve">                        Type: Integer</w:t>
      </w:r>
    </w:p>
    <w:p w14:paraId="66DB0C89" w14:textId="77777777" w:rsidR="001D6ADA" w:rsidRDefault="00000000">
      <w:pPr>
        <w:rPr>
          <w:color w:val="0070C0"/>
        </w:rPr>
      </w:pPr>
      <w:r>
        <w:rPr>
          <w:color w:val="0070C0"/>
        </w:rPr>
        <w:t xml:space="preserve">                        Options: 1≤</w:t>
      </w:r>
      <w:r>
        <w:rPr>
          <w:i/>
          <w:color w:val="0070C0"/>
        </w:rPr>
        <w:t>obs</w:t>
      </w:r>
      <w:r>
        <w:rPr>
          <w:color w:val="0070C0"/>
        </w:rPr>
        <w:t>≤</w:t>
      </w:r>
      <w:r>
        <w:rPr>
          <w:i/>
          <w:color w:val="0070C0"/>
        </w:rPr>
        <w:t>nobs</w:t>
      </w:r>
    </w:p>
    <w:p w14:paraId="7C7CC4CC" w14:textId="77777777" w:rsidR="001D6ADA" w:rsidRDefault="00000000">
      <w:pPr>
        <w:rPr>
          <w:color w:val="0070C0"/>
        </w:rPr>
      </w:pPr>
      <w:r>
        <w:rPr>
          <w:color w:val="0070C0"/>
        </w:rPr>
        <w:t xml:space="preserve">                        Default: </w:t>
      </w:r>
      <w:r>
        <w:rPr>
          <w:i/>
          <w:color w:val="0070C0"/>
        </w:rPr>
        <w:t>obs</w:t>
      </w:r>
      <w:r>
        <w:rPr>
          <w:color w:val="0070C0"/>
        </w:rPr>
        <w:t xml:space="preserve"> must be specified</w:t>
      </w:r>
    </w:p>
    <w:p w14:paraId="5996CEED" w14:textId="77777777" w:rsidR="001D6ADA" w:rsidRDefault="001D6ADA">
      <w:pPr>
        <w:rPr>
          <w:color w:val="0070C0"/>
        </w:rPr>
      </w:pPr>
    </w:p>
    <w:p w14:paraId="098D4E04" w14:textId="77777777" w:rsidR="001D6ADA" w:rsidRDefault="00000000">
      <w:pPr>
        <w:rPr>
          <w:color w:val="0070C0"/>
        </w:rPr>
      </w:pPr>
      <w:r>
        <w:rPr>
          <w:color w:val="0070C0"/>
        </w:rPr>
        <w:t xml:space="preserve">  </w:t>
      </w:r>
      <w:r>
        <w:rPr>
          <w:i/>
          <w:color w:val="0070C0"/>
        </w:rPr>
        <w:t xml:space="preserve">covariateAnimal </w:t>
      </w:r>
      <w:r>
        <w:rPr>
          <w:color w:val="0070C0"/>
        </w:rPr>
        <w:t xml:space="preserve">      Definition: Animal covariate observed on; relative to animal </w:t>
      </w:r>
    </w:p>
    <w:p w14:paraId="0CF6A2DB" w14:textId="77777777" w:rsidR="001D6ADA" w:rsidRDefault="00000000">
      <w:pPr>
        <w:rPr>
          <w:color w:val="0070C0"/>
        </w:rPr>
      </w:pPr>
      <w:r>
        <w:rPr>
          <w:color w:val="0070C0"/>
        </w:rPr>
        <w:t xml:space="preserve">                                    observed for </w:t>
      </w:r>
      <w:r>
        <w:rPr>
          <w:i/>
          <w:iCs/>
          <w:color w:val="0070C0"/>
        </w:rPr>
        <w:t>obs</w:t>
      </w:r>
    </w:p>
    <w:p w14:paraId="6CD27642" w14:textId="77777777" w:rsidR="001D6ADA" w:rsidRDefault="00000000">
      <w:pPr>
        <w:rPr>
          <w:color w:val="0070C0"/>
        </w:rPr>
      </w:pPr>
      <w:r>
        <w:rPr>
          <w:color w:val="0070C0"/>
        </w:rPr>
        <w:t xml:space="preserve">                        Type: Character</w:t>
      </w:r>
    </w:p>
    <w:p w14:paraId="610FC5D9" w14:textId="77777777" w:rsidR="001D6ADA" w:rsidRDefault="00000000">
      <w:pPr>
        <w:rPr>
          <w:color w:val="0070C0"/>
        </w:rPr>
      </w:pPr>
      <w:r>
        <w:rPr>
          <w:color w:val="0070C0"/>
        </w:rPr>
        <w:t xml:space="preserve">                        Options: 1≤</w:t>
      </w:r>
      <w:r>
        <w:rPr>
          <w:i/>
          <w:color w:val="0070C0"/>
        </w:rPr>
        <w:t>obs</w:t>
      </w:r>
      <w:r>
        <w:rPr>
          <w:color w:val="0070C0"/>
        </w:rPr>
        <w:t>≤</w:t>
      </w:r>
      <w:r>
        <w:rPr>
          <w:i/>
          <w:color w:val="0070C0"/>
        </w:rPr>
        <w:t>nobs</w:t>
      </w:r>
    </w:p>
    <w:p w14:paraId="35260A0C" w14:textId="77777777" w:rsidR="001D6ADA" w:rsidRDefault="00000000">
      <w:pPr>
        <w:rPr>
          <w:color w:val="0070C0"/>
        </w:rPr>
      </w:pPr>
      <w:r>
        <w:rPr>
          <w:color w:val="0070C0"/>
        </w:rPr>
        <w:t xml:space="preserve">                        Default: </w:t>
      </w:r>
      <w:r>
        <w:rPr>
          <w:i/>
          <w:color w:val="0070C0"/>
        </w:rPr>
        <w:t>covariateAnimal</w:t>
      </w:r>
      <w:r>
        <w:rPr>
          <w:color w:val="0070C0"/>
        </w:rPr>
        <w:t xml:space="preserve"> must be specified</w:t>
      </w:r>
    </w:p>
    <w:p w14:paraId="0F5C3DA3" w14:textId="77777777" w:rsidR="001D6ADA" w:rsidRDefault="001D6ADA">
      <w:pPr>
        <w:rPr>
          <w:color w:val="0070C0"/>
        </w:rPr>
      </w:pPr>
    </w:p>
    <w:p w14:paraId="60B5506F" w14:textId="77777777" w:rsidR="001D6ADA" w:rsidRDefault="00000000">
      <w:pPr>
        <w:rPr>
          <w:color w:val="0070C0"/>
        </w:rPr>
      </w:pPr>
      <w:r>
        <w:rPr>
          <w:color w:val="0070C0"/>
        </w:rPr>
        <w:t xml:space="preserve">  </w:t>
      </w:r>
      <w:r>
        <w:rPr>
          <w:i/>
          <w:iCs/>
          <w:color w:val="0070C0"/>
        </w:rPr>
        <w:t>covariateObs</w:t>
      </w:r>
      <w:r>
        <w:rPr>
          <w:color w:val="0070C0"/>
        </w:rPr>
        <w:t xml:space="preserve">          Definition: Covariate observation; observed on </w:t>
      </w:r>
      <w:r>
        <w:rPr>
          <w:i/>
          <w:iCs/>
          <w:color w:val="0070C0"/>
        </w:rPr>
        <w:t>covariateAnimal</w:t>
      </w:r>
    </w:p>
    <w:p w14:paraId="26DB9156" w14:textId="77777777" w:rsidR="001D6ADA" w:rsidRDefault="00000000">
      <w:pPr>
        <w:rPr>
          <w:color w:val="0070C0"/>
        </w:rPr>
      </w:pPr>
      <w:r>
        <w:rPr>
          <w:color w:val="0070C0"/>
        </w:rPr>
        <w:t xml:space="preserve">                        Type: Integer</w:t>
      </w:r>
    </w:p>
    <w:p w14:paraId="50635001" w14:textId="77777777" w:rsidR="001D6ADA" w:rsidRDefault="00000000">
      <w:pPr>
        <w:rPr>
          <w:color w:val="0070C0"/>
        </w:rPr>
      </w:pPr>
      <w:r>
        <w:rPr>
          <w:color w:val="0070C0"/>
        </w:rPr>
        <w:t xml:space="preserve">                        Options:</w:t>
      </w:r>
    </w:p>
    <w:p w14:paraId="0D01264F" w14:textId="77777777" w:rsidR="001D6ADA" w:rsidRDefault="00000000">
      <w:pPr>
        <w:rPr>
          <w:color w:val="0070C0"/>
        </w:rPr>
      </w:pPr>
      <w:r>
        <w:rPr>
          <w:color w:val="0070C0"/>
        </w:rPr>
        <w:t xml:space="preserve">                           id   Covariate an observation of animal</w:t>
      </w:r>
    </w:p>
    <w:p w14:paraId="0027666A" w14:textId="77777777" w:rsidR="001D6ADA" w:rsidRDefault="00000000">
      <w:r>
        <w:rPr>
          <w:color w:val="0070C0"/>
        </w:rPr>
        <w:t xml:space="preserve">                           sire Covariate an observation of sire of animal</w:t>
      </w:r>
    </w:p>
    <w:p w14:paraId="0290AF74" w14:textId="77777777" w:rsidR="001D6ADA" w:rsidRDefault="00000000">
      <w:pPr>
        <w:rPr>
          <w:color w:val="0070C0"/>
        </w:rPr>
      </w:pPr>
      <w:r>
        <w:rPr>
          <w:color w:val="0070C0"/>
        </w:rPr>
        <w:t xml:space="preserve">                           </w:t>
      </w:r>
      <w:proofErr w:type="gramStart"/>
      <w:r>
        <w:rPr>
          <w:color w:val="0070C0"/>
        </w:rPr>
        <w:t>dam  Covariate</w:t>
      </w:r>
      <w:proofErr w:type="gramEnd"/>
      <w:r>
        <w:rPr>
          <w:color w:val="0070C0"/>
        </w:rPr>
        <w:t xml:space="preserve"> an observation of dam of animal</w:t>
      </w:r>
    </w:p>
    <w:p w14:paraId="03A79870" w14:textId="77777777" w:rsidR="001D6ADA" w:rsidRDefault="00000000">
      <w:pPr>
        <w:rPr>
          <w:color w:val="0070C0"/>
        </w:rPr>
      </w:pPr>
      <w:r>
        <w:rPr>
          <w:color w:val="0070C0"/>
        </w:rPr>
        <w:t xml:space="preserve">                        Default: </w:t>
      </w:r>
      <w:r>
        <w:rPr>
          <w:i/>
          <w:color w:val="0070C0"/>
        </w:rPr>
        <w:t>obs</w:t>
      </w:r>
      <w:r>
        <w:rPr>
          <w:color w:val="0070C0"/>
        </w:rPr>
        <w:t xml:space="preserve"> must be specified</w:t>
      </w:r>
    </w:p>
    <w:p w14:paraId="4F8FB161" w14:textId="77777777" w:rsidR="001D6ADA" w:rsidRDefault="001D6ADA">
      <w:pPr>
        <w:rPr>
          <w:color w:val="0070C0"/>
        </w:rPr>
      </w:pPr>
    </w:p>
    <w:p w14:paraId="5694B2BC" w14:textId="77777777" w:rsidR="001D6ADA" w:rsidRDefault="00000000">
      <w:pPr>
        <w:rPr>
          <w:color w:val="0070C0"/>
        </w:rPr>
      </w:pPr>
      <w:r>
        <w:rPr>
          <w:color w:val="0070C0"/>
        </w:rPr>
        <w:t xml:space="preserve">  </w:t>
      </w:r>
      <w:r>
        <w:rPr>
          <w:i/>
          <w:iCs/>
          <w:color w:val="0070C0"/>
        </w:rPr>
        <w:t>regr</w:t>
      </w:r>
      <w:r>
        <w:rPr>
          <w:color w:val="0070C0"/>
        </w:rPr>
        <w:t xml:space="preserve">                  Definition: Regression</w:t>
      </w:r>
    </w:p>
    <w:p w14:paraId="2199CC63" w14:textId="77777777" w:rsidR="001D6ADA" w:rsidRDefault="00000000">
      <w:pPr>
        <w:rPr>
          <w:color w:val="0070C0"/>
        </w:rPr>
      </w:pPr>
      <w:r>
        <w:rPr>
          <w:color w:val="0070C0"/>
        </w:rPr>
        <w:t xml:space="preserve">                        Type: Real</w:t>
      </w:r>
    </w:p>
    <w:p w14:paraId="2442AFA2" w14:textId="77777777" w:rsidR="001D6ADA" w:rsidRDefault="00000000">
      <w:pPr>
        <w:rPr>
          <w:color w:val="0070C0"/>
        </w:rPr>
      </w:pPr>
      <w:r>
        <w:rPr>
          <w:color w:val="0070C0"/>
        </w:rPr>
        <w:t xml:space="preserve">                        Default: </w:t>
      </w:r>
      <w:r>
        <w:rPr>
          <w:i/>
          <w:iCs/>
          <w:color w:val="0070C0"/>
        </w:rPr>
        <w:t>regr</w:t>
      </w:r>
      <w:r>
        <w:rPr>
          <w:color w:val="0070C0"/>
        </w:rPr>
        <w:t xml:space="preserve"> must be specified</w:t>
      </w:r>
    </w:p>
    <w:p w14:paraId="2D58A023" w14:textId="77777777" w:rsidR="001D6ADA" w:rsidRDefault="001D6ADA">
      <w:pPr>
        <w:rPr>
          <w:color w:val="0070C0"/>
        </w:rPr>
      </w:pPr>
    </w:p>
    <w:p w14:paraId="3C0420BA" w14:textId="77777777" w:rsidR="001D6ADA" w:rsidRDefault="00000000">
      <w:r>
        <w:t xml:space="preserve">  **Additional information**</w:t>
      </w:r>
    </w:p>
    <w:p w14:paraId="05685A63" w14:textId="77777777" w:rsidR="001D6ADA" w:rsidRDefault="00000000">
      <w:pPr>
        <w:rPr>
          <w:color w:val="0070C0"/>
        </w:rPr>
      </w:pPr>
      <w:r>
        <w:t xml:space="preserve">  1)</w:t>
      </w:r>
    </w:p>
    <w:p w14:paraId="0F604123" w14:textId="77777777" w:rsidR="001D6ADA" w:rsidRDefault="00000000">
      <w:pPr>
        <w:rPr>
          <w:color w:val="0070C0"/>
        </w:rPr>
      </w:pPr>
      <w:proofErr w:type="gramStart"/>
      <w:r>
        <w:rPr>
          <w:color w:val="0070C0"/>
        </w:rPr>
        <w:t>.not</w:t>
      </w:r>
      <w:proofErr w:type="gramEnd"/>
      <w:r>
        <w:rPr>
          <w:color w:val="0070C0"/>
        </w:rPr>
        <w:t>. covariateParm%obs==covariateParm%covariateObs</w:t>
      </w:r>
    </w:p>
    <w:p w14:paraId="7AAFA5E4" w14:textId="77777777" w:rsidR="001D6ADA" w:rsidRDefault="00000000">
      <w:pPr>
        <w:pStyle w:val="Overskrift2"/>
        <w:rPr>
          <w:rStyle w:val="Strk"/>
        </w:rPr>
      </w:pPr>
      <w:bookmarkStart w:id="121" w:name="DESIGN_MATRICES"/>
      <w:bookmarkStart w:id="122" w:name="_Toc161715168"/>
      <w:bookmarkStart w:id="123" w:name="_Toc172077970"/>
      <w:bookmarkStart w:id="124" w:name="_Toc187214869"/>
      <w:bookmarkStart w:id="125" w:name="_Toc187214949"/>
      <w:bookmarkStart w:id="126" w:name="_Toc109904150"/>
      <w:bookmarkEnd w:id="121"/>
      <w:r>
        <w:rPr>
          <w:rStyle w:val="Strk"/>
        </w:rPr>
        <w:t>&amp;DESIGN_MATRICES</w:t>
      </w:r>
      <w:bookmarkEnd w:id="122"/>
      <w:bookmarkEnd w:id="123"/>
      <w:bookmarkEnd w:id="124"/>
      <w:bookmarkEnd w:id="125"/>
      <w:bookmarkEnd w:id="126"/>
    </w:p>
    <w:p w14:paraId="3F7C154A" w14:textId="77777777" w:rsidR="001D6ADA" w:rsidRDefault="00000000">
      <w:r>
        <w:t xml:space="preserve">  ZDirectGenetic=</w:t>
      </w:r>
      <w:r>
        <w:rPr>
          <w:i/>
        </w:rPr>
        <w:t>ZDirectGenetic</w:t>
      </w:r>
    </w:p>
    <w:p w14:paraId="16497C4C" w14:textId="77777777" w:rsidR="001D6ADA" w:rsidRDefault="00000000">
      <w:r>
        <w:t xml:space="preserve">  WDirectError=</w:t>
      </w:r>
      <w:r>
        <w:rPr>
          <w:i/>
        </w:rPr>
        <w:t>WDirectError</w:t>
      </w:r>
    </w:p>
    <w:p w14:paraId="1C321CDE" w14:textId="77777777" w:rsidR="001D6ADA" w:rsidRDefault="00000000">
      <w:r>
        <w:t xml:space="preserve">  ZPaternalGenetic=</w:t>
      </w:r>
      <w:r>
        <w:rPr>
          <w:i/>
        </w:rPr>
        <w:t>ZPaternalGenetic</w:t>
      </w:r>
    </w:p>
    <w:p w14:paraId="498A3F66" w14:textId="77777777" w:rsidR="001D6ADA" w:rsidRDefault="00000000">
      <w:pPr>
        <w:rPr>
          <w:i/>
        </w:rPr>
      </w:pPr>
      <w:r>
        <w:t xml:space="preserve">  WPaternalError=</w:t>
      </w:r>
      <w:r>
        <w:rPr>
          <w:i/>
        </w:rPr>
        <w:t>WPaternalError</w:t>
      </w:r>
    </w:p>
    <w:p w14:paraId="57AF0239" w14:textId="77777777" w:rsidR="001D6ADA" w:rsidRDefault="00000000">
      <w:r>
        <w:lastRenderedPageBreak/>
        <w:t xml:space="preserve">  ZMaternalGenetic=</w:t>
      </w:r>
      <w:r>
        <w:rPr>
          <w:i/>
        </w:rPr>
        <w:t>ZMaternalGenetic</w:t>
      </w:r>
    </w:p>
    <w:p w14:paraId="6FF51A33" w14:textId="77777777" w:rsidR="001D6ADA" w:rsidRDefault="00000000">
      <w:pPr>
        <w:rPr>
          <w:i/>
        </w:rPr>
      </w:pPr>
      <w:r>
        <w:t xml:space="preserve">  WMaternalError=</w:t>
      </w:r>
      <w:r>
        <w:rPr>
          <w:i/>
        </w:rPr>
        <w:t>WMaternalError</w:t>
      </w:r>
    </w:p>
    <w:p w14:paraId="28FAFA09" w14:textId="77777777" w:rsidR="001D6ADA" w:rsidRDefault="00000000">
      <w:pPr>
        <w:rPr>
          <w:color w:val="FF0000"/>
        </w:rPr>
      </w:pPr>
      <w:r>
        <w:rPr>
          <w:color w:val="FF0000"/>
        </w:rPr>
        <w:t xml:space="preserve">  ZSocialGenetic=</w:t>
      </w:r>
      <w:r>
        <w:rPr>
          <w:i/>
          <w:color w:val="FF0000"/>
        </w:rPr>
        <w:t>ZSocialGenetic</w:t>
      </w:r>
    </w:p>
    <w:p w14:paraId="3F56E723" w14:textId="77777777" w:rsidR="001D6ADA" w:rsidRDefault="00000000">
      <w:pPr>
        <w:rPr>
          <w:i/>
          <w:color w:val="FF0000"/>
        </w:rPr>
      </w:pPr>
      <w:r>
        <w:rPr>
          <w:color w:val="FF0000"/>
        </w:rPr>
        <w:t xml:space="preserve">  WSocialError=</w:t>
      </w:r>
      <w:r>
        <w:rPr>
          <w:i/>
          <w:color w:val="FF0000"/>
        </w:rPr>
        <w:t>WSocialError</w:t>
      </w:r>
    </w:p>
    <w:p w14:paraId="03EE0894" w14:textId="77777777" w:rsidR="001D6ADA" w:rsidRDefault="00000000">
      <w:pPr>
        <w:rPr>
          <w:color w:val="FF0000"/>
        </w:rPr>
      </w:pPr>
      <w:r>
        <w:rPr>
          <w:color w:val="FF0000"/>
        </w:rPr>
        <w:t xml:space="preserve">  ZMateGenetic=</w:t>
      </w:r>
      <w:r>
        <w:rPr>
          <w:i/>
          <w:color w:val="FF0000"/>
        </w:rPr>
        <w:t>ZMateGenetic</w:t>
      </w:r>
    </w:p>
    <w:p w14:paraId="5DCBC797" w14:textId="77777777" w:rsidR="001D6ADA" w:rsidRDefault="00000000">
      <w:pPr>
        <w:rPr>
          <w:i/>
          <w:color w:val="FF0000"/>
        </w:rPr>
      </w:pPr>
      <w:r>
        <w:rPr>
          <w:color w:val="FF0000"/>
        </w:rPr>
        <w:t xml:space="preserve">  WMateError=</w:t>
      </w:r>
      <w:r>
        <w:rPr>
          <w:i/>
          <w:color w:val="FF0000"/>
        </w:rPr>
        <w:t>WMateError</w:t>
      </w:r>
    </w:p>
    <w:p w14:paraId="6DB4E40A" w14:textId="77777777" w:rsidR="001D6ADA" w:rsidRDefault="00000000">
      <w:r>
        <w:t xml:space="preserve">  XFemales=</w:t>
      </w:r>
      <w:proofErr w:type="gramStart"/>
      <w:r>
        <w:rPr>
          <w:i/>
        </w:rPr>
        <w:t>XFemales</w:t>
      </w:r>
      <w:r>
        <w:t xml:space="preserve">  /</w:t>
      </w:r>
      <w:proofErr w:type="gramEnd"/>
    </w:p>
    <w:p w14:paraId="4F9D3AF5" w14:textId="77777777" w:rsidR="001D6ADA" w:rsidRDefault="001D6ADA"/>
    <w:p w14:paraId="5DEBB56C" w14:textId="77777777" w:rsidR="001D6ADA" w:rsidRDefault="00000000">
      <w:r>
        <w:t xml:space="preserve">  **Task**</w:t>
      </w:r>
    </w:p>
    <w:p w14:paraId="369BEA12" w14:textId="77777777" w:rsidR="001D6ADA" w:rsidRDefault="00000000">
      <w:r>
        <w:t xml:space="preserve">  Provide design matrices</w:t>
      </w:r>
    </w:p>
    <w:p w14:paraId="166F755B" w14:textId="77777777" w:rsidR="001D6ADA" w:rsidRDefault="001D6ADA"/>
    <w:p w14:paraId="4CF5DC1B" w14:textId="77777777" w:rsidR="001D6ADA" w:rsidRDefault="00000000">
      <w:r>
        <w:t xml:space="preserve">  **Properties of names**</w:t>
      </w:r>
    </w:p>
    <w:p w14:paraId="0F09CC8E" w14:textId="77777777" w:rsidR="001D6ADA" w:rsidRDefault="00000000">
      <w:r>
        <w:t xml:space="preserve">  </w:t>
      </w:r>
      <w:r>
        <w:rPr>
          <w:i/>
        </w:rPr>
        <w:t>ZDirectGenetic</w:t>
      </w:r>
      <w:r>
        <w:t xml:space="preserve">        Definition: Design matrix associating true direct-genetic </w:t>
      </w:r>
    </w:p>
    <w:p w14:paraId="05F927C6" w14:textId="77777777" w:rsidR="001D6ADA" w:rsidRDefault="00000000">
      <w:r>
        <w:t xml:space="preserve">                                    effects to observations</w:t>
      </w:r>
    </w:p>
    <w:p w14:paraId="427795A5" w14:textId="77777777" w:rsidR="001D6ADA" w:rsidRDefault="00000000">
      <w:pPr>
        <w:rPr>
          <w:lang w:val="en-US"/>
        </w:rPr>
      </w:pPr>
      <w:r>
        <w:rPr>
          <w:lang w:val="en-US"/>
        </w:rPr>
        <w:t xml:space="preserve">                        Dimension: </w:t>
      </w:r>
      <w:r>
        <w:rPr>
          <w:i/>
          <w:lang w:val="en-US"/>
        </w:rPr>
        <w:t>nobs</w:t>
      </w:r>
      <w:r>
        <w:rPr>
          <w:lang w:val="en-US"/>
        </w:rPr>
        <w:t>*</w:t>
      </w:r>
      <w:r>
        <w:rPr>
          <w:i/>
          <w:lang w:val="en-US"/>
        </w:rPr>
        <w:t>ntbv</w:t>
      </w:r>
    </w:p>
    <w:p w14:paraId="00B4B60F" w14:textId="77777777" w:rsidR="001D6ADA" w:rsidRDefault="00000000">
      <w:pPr>
        <w:rPr>
          <w:lang w:val="en-US"/>
        </w:rPr>
      </w:pPr>
      <w:r>
        <w:rPr>
          <w:lang w:val="en-US"/>
        </w:rPr>
        <w:t xml:space="preserve">                        Type: Integer</w:t>
      </w:r>
    </w:p>
    <w:p w14:paraId="2FB90C22" w14:textId="77777777" w:rsidR="001D6ADA" w:rsidRDefault="00000000">
      <w:pPr>
        <w:rPr>
          <w:lang w:val="en-US"/>
        </w:rPr>
      </w:pPr>
      <w:r>
        <w:rPr>
          <w:color w:val="FF0000"/>
          <w:lang w:val="en-US"/>
        </w:rPr>
        <w:t xml:space="preserve">                        Options: 0, 1</w:t>
      </w:r>
    </w:p>
    <w:p w14:paraId="69132E0C" w14:textId="77777777" w:rsidR="001D6ADA" w:rsidRDefault="00000000">
      <w:pPr>
        <w:rPr>
          <w:lang w:val="en-US"/>
        </w:rPr>
      </w:pPr>
      <w:r>
        <w:rPr>
          <w:lang w:val="en-US"/>
        </w:rPr>
        <w:t xml:space="preserve">                        Default: </w:t>
      </w:r>
      <w:r>
        <w:rPr>
          <w:color w:val="0070C0"/>
        </w:rPr>
        <w:t>must be specified</w:t>
      </w:r>
    </w:p>
    <w:p w14:paraId="1FDA6275" w14:textId="77777777" w:rsidR="001D6ADA" w:rsidRDefault="001D6ADA">
      <w:pPr>
        <w:rPr>
          <w:lang w:val="en-US"/>
        </w:rPr>
      </w:pPr>
    </w:p>
    <w:p w14:paraId="17FFE771" w14:textId="77777777" w:rsidR="001D6ADA" w:rsidRDefault="00000000">
      <w:r>
        <w:rPr>
          <w:i/>
          <w:lang w:val="en-US"/>
        </w:rPr>
        <w:t xml:space="preserve">  </w:t>
      </w:r>
      <w:r>
        <w:rPr>
          <w:i/>
        </w:rPr>
        <w:t>WDirectError</w:t>
      </w:r>
      <w:r>
        <w:t xml:space="preserve">          Definition: Design matrix associating direct-residual effects </w:t>
      </w:r>
    </w:p>
    <w:p w14:paraId="4F5E91B9" w14:textId="77777777" w:rsidR="001D6ADA" w:rsidRDefault="00000000">
      <w:r>
        <w:t xml:space="preserve">                                    to observations</w:t>
      </w:r>
    </w:p>
    <w:p w14:paraId="7A093E78" w14:textId="77777777" w:rsidR="001D6ADA" w:rsidRDefault="00000000">
      <w:r>
        <w:t xml:space="preserve">                        Dimension: </w:t>
      </w:r>
      <w:r>
        <w:rPr>
          <w:i/>
        </w:rPr>
        <w:t>nobs</w:t>
      </w:r>
      <w:r>
        <w:t>*</w:t>
      </w:r>
      <w:r>
        <w:rPr>
          <w:i/>
        </w:rPr>
        <w:t>nres</w:t>
      </w:r>
    </w:p>
    <w:p w14:paraId="4FAE80BF" w14:textId="77777777" w:rsidR="001D6ADA" w:rsidRDefault="00000000">
      <w:r>
        <w:t xml:space="preserve">                        Type: Integer</w:t>
      </w:r>
    </w:p>
    <w:p w14:paraId="748E02AA" w14:textId="77777777" w:rsidR="001D6ADA" w:rsidRDefault="00000000">
      <w:pPr>
        <w:rPr>
          <w:lang w:val="en-US"/>
        </w:rPr>
      </w:pPr>
      <w:r>
        <w:rPr>
          <w:color w:val="FF0000"/>
          <w:lang w:val="en-US"/>
        </w:rPr>
        <w:t xml:space="preserve">                        Options: 0, 1</w:t>
      </w:r>
    </w:p>
    <w:p w14:paraId="07092773" w14:textId="77777777" w:rsidR="001D6ADA" w:rsidRDefault="00000000">
      <w:r>
        <w:t xml:space="preserve">                        Default: </w:t>
      </w:r>
      <w:r>
        <w:rPr>
          <w:color w:val="0070C0"/>
        </w:rPr>
        <w:t>must be specified</w:t>
      </w:r>
    </w:p>
    <w:p w14:paraId="053B2BA4" w14:textId="77777777" w:rsidR="001D6ADA" w:rsidRDefault="001D6ADA"/>
    <w:p w14:paraId="4A05E348" w14:textId="77777777" w:rsidR="001D6ADA" w:rsidRDefault="00000000">
      <w:r>
        <w:t xml:space="preserve">  </w:t>
      </w:r>
      <w:r>
        <w:rPr>
          <w:i/>
        </w:rPr>
        <w:t>ZPaternalGenetic</w:t>
      </w:r>
      <w:r>
        <w:t xml:space="preserve">      Definition: Design matrix associating paternal-genetic effects </w:t>
      </w:r>
    </w:p>
    <w:p w14:paraId="5EED1D8B" w14:textId="77777777" w:rsidR="001D6ADA" w:rsidRDefault="00000000">
      <w:r>
        <w:t xml:space="preserve">                                    to observations</w:t>
      </w:r>
    </w:p>
    <w:p w14:paraId="499335E9" w14:textId="77777777" w:rsidR="001D6ADA" w:rsidRDefault="00000000">
      <w:r>
        <w:t xml:space="preserve">                        Dimension: </w:t>
      </w:r>
      <w:r>
        <w:rPr>
          <w:i/>
        </w:rPr>
        <w:t>nobs</w:t>
      </w:r>
      <w:r>
        <w:t>*</w:t>
      </w:r>
      <w:r>
        <w:rPr>
          <w:i/>
        </w:rPr>
        <w:t>ntbv</w:t>
      </w:r>
    </w:p>
    <w:p w14:paraId="2F88125F" w14:textId="77777777" w:rsidR="001D6ADA" w:rsidRDefault="00000000">
      <w:r>
        <w:t xml:space="preserve">                        Type: Integer</w:t>
      </w:r>
    </w:p>
    <w:p w14:paraId="1235A17A" w14:textId="77777777" w:rsidR="001D6ADA" w:rsidRDefault="00000000">
      <w:pPr>
        <w:rPr>
          <w:lang w:val="en-US"/>
        </w:rPr>
      </w:pPr>
      <w:r>
        <w:rPr>
          <w:color w:val="FF0000"/>
          <w:lang w:val="en-US"/>
        </w:rPr>
        <w:t xml:space="preserve">                        Options: 0, 1</w:t>
      </w:r>
    </w:p>
    <w:p w14:paraId="2E808C6E" w14:textId="77777777" w:rsidR="001D6ADA" w:rsidRDefault="00000000">
      <w:r>
        <w:t xml:space="preserve">                        Default: Matrix of 0</w:t>
      </w:r>
    </w:p>
    <w:p w14:paraId="149819E7" w14:textId="77777777" w:rsidR="001D6ADA" w:rsidRDefault="001D6ADA"/>
    <w:p w14:paraId="2A266067" w14:textId="77777777" w:rsidR="001D6ADA" w:rsidRDefault="00000000">
      <w:r>
        <w:t xml:space="preserve">  </w:t>
      </w:r>
      <w:r>
        <w:rPr>
          <w:i/>
        </w:rPr>
        <w:t>WPaternalError</w:t>
      </w:r>
      <w:r>
        <w:t xml:space="preserve">        Definition: Design matrix associating paternal-residual effects </w:t>
      </w:r>
    </w:p>
    <w:p w14:paraId="1D4D0CB6" w14:textId="77777777" w:rsidR="001D6ADA" w:rsidRDefault="00000000">
      <w:pPr>
        <w:rPr>
          <w:lang w:val="en-US"/>
        </w:rPr>
      </w:pPr>
      <w:r>
        <w:t xml:space="preserve">                                    to observations</w:t>
      </w:r>
    </w:p>
    <w:p w14:paraId="2FED6BEC" w14:textId="77777777" w:rsidR="001D6ADA" w:rsidRDefault="00000000">
      <w:pPr>
        <w:rPr>
          <w:lang w:val="en-US"/>
        </w:rPr>
      </w:pPr>
      <w:r>
        <w:rPr>
          <w:lang w:val="en-US"/>
        </w:rPr>
        <w:t xml:space="preserve">                        Dimension: </w:t>
      </w:r>
      <w:r>
        <w:rPr>
          <w:i/>
          <w:lang w:val="en-US"/>
        </w:rPr>
        <w:t>nobs</w:t>
      </w:r>
      <w:r>
        <w:rPr>
          <w:lang w:val="en-US"/>
        </w:rPr>
        <w:t>*</w:t>
      </w:r>
      <w:r>
        <w:rPr>
          <w:i/>
          <w:lang w:val="en-US"/>
        </w:rPr>
        <w:t>nres</w:t>
      </w:r>
    </w:p>
    <w:p w14:paraId="4252135A" w14:textId="77777777" w:rsidR="001D6ADA" w:rsidRDefault="00000000">
      <w:pPr>
        <w:rPr>
          <w:lang w:val="en-US"/>
        </w:rPr>
      </w:pPr>
      <w:r>
        <w:rPr>
          <w:lang w:val="en-US"/>
        </w:rPr>
        <w:t xml:space="preserve">                        Type: Integer</w:t>
      </w:r>
    </w:p>
    <w:p w14:paraId="61BD3CA2" w14:textId="77777777" w:rsidR="001D6ADA" w:rsidRDefault="00000000">
      <w:pPr>
        <w:rPr>
          <w:lang w:val="en-US"/>
        </w:rPr>
      </w:pPr>
      <w:r>
        <w:rPr>
          <w:color w:val="FF0000"/>
          <w:lang w:val="en-US"/>
        </w:rPr>
        <w:t xml:space="preserve">                        Options: 0, 1</w:t>
      </w:r>
    </w:p>
    <w:p w14:paraId="33CC03FF" w14:textId="77777777" w:rsidR="001D6ADA" w:rsidRDefault="00000000">
      <w:r>
        <w:rPr>
          <w:lang w:val="en-US"/>
        </w:rPr>
        <w:t xml:space="preserve">                        </w:t>
      </w:r>
      <w:r>
        <w:t>Default: Matrix of 0</w:t>
      </w:r>
    </w:p>
    <w:p w14:paraId="34C20BC1" w14:textId="77777777" w:rsidR="001D6ADA" w:rsidRDefault="001D6ADA"/>
    <w:p w14:paraId="1349B4D9" w14:textId="77777777" w:rsidR="001D6ADA" w:rsidRDefault="00000000">
      <w:r>
        <w:t xml:space="preserve">  </w:t>
      </w:r>
      <w:r>
        <w:rPr>
          <w:i/>
        </w:rPr>
        <w:t>ZMaternalGenetic</w:t>
      </w:r>
      <w:r>
        <w:t xml:space="preserve">      Definition: Design matrix associating maternal-genetic effects </w:t>
      </w:r>
    </w:p>
    <w:p w14:paraId="0DAB921F" w14:textId="77777777" w:rsidR="001D6ADA" w:rsidRDefault="00000000">
      <w:r>
        <w:t xml:space="preserve">                                    to observations</w:t>
      </w:r>
    </w:p>
    <w:p w14:paraId="0A1165F7" w14:textId="77777777" w:rsidR="001D6ADA" w:rsidRDefault="00000000">
      <w:r>
        <w:t xml:space="preserve">                        Dimension: </w:t>
      </w:r>
      <w:r>
        <w:rPr>
          <w:i/>
        </w:rPr>
        <w:t>nobs</w:t>
      </w:r>
      <w:r>
        <w:t>*</w:t>
      </w:r>
      <w:r>
        <w:rPr>
          <w:i/>
        </w:rPr>
        <w:t>ntbv</w:t>
      </w:r>
    </w:p>
    <w:p w14:paraId="588158C5" w14:textId="77777777" w:rsidR="001D6ADA" w:rsidRDefault="00000000">
      <w:r>
        <w:t xml:space="preserve">                        Type: Integer</w:t>
      </w:r>
    </w:p>
    <w:p w14:paraId="75376590" w14:textId="77777777" w:rsidR="001D6ADA" w:rsidRDefault="00000000">
      <w:r>
        <w:rPr>
          <w:color w:val="FF0000"/>
          <w:lang w:val="en-US"/>
        </w:rPr>
        <w:t xml:space="preserve">                        Options: 0, 1</w:t>
      </w:r>
    </w:p>
    <w:p w14:paraId="69404A02" w14:textId="77777777" w:rsidR="001D6ADA" w:rsidRDefault="00000000">
      <w:r>
        <w:t xml:space="preserve">                        Default: Matrix of 0</w:t>
      </w:r>
    </w:p>
    <w:p w14:paraId="626422F0" w14:textId="77777777" w:rsidR="001D6ADA" w:rsidRDefault="001D6ADA"/>
    <w:p w14:paraId="369D46D3" w14:textId="77777777" w:rsidR="001D6ADA" w:rsidRDefault="00000000">
      <w:r>
        <w:t xml:space="preserve">  </w:t>
      </w:r>
      <w:r>
        <w:rPr>
          <w:i/>
        </w:rPr>
        <w:t>WMaternalError</w:t>
      </w:r>
      <w:r>
        <w:t xml:space="preserve">        Definition: Design matrix associating maternal-residual effects </w:t>
      </w:r>
    </w:p>
    <w:p w14:paraId="4AB2ED3C" w14:textId="77777777" w:rsidR="001D6ADA" w:rsidRDefault="00000000">
      <w:pPr>
        <w:rPr>
          <w:lang w:val="en-US"/>
        </w:rPr>
      </w:pPr>
      <w:r>
        <w:t xml:space="preserve">                                    to observations</w:t>
      </w:r>
    </w:p>
    <w:p w14:paraId="4D43F5CE" w14:textId="77777777" w:rsidR="001D6ADA" w:rsidRDefault="00000000">
      <w:pPr>
        <w:rPr>
          <w:lang w:val="en-US"/>
        </w:rPr>
      </w:pPr>
      <w:r>
        <w:rPr>
          <w:lang w:val="en-US"/>
        </w:rPr>
        <w:t xml:space="preserve">                        Dimension: </w:t>
      </w:r>
      <w:r>
        <w:rPr>
          <w:i/>
          <w:lang w:val="en-US"/>
        </w:rPr>
        <w:t>nobs</w:t>
      </w:r>
      <w:r>
        <w:rPr>
          <w:lang w:val="en-US"/>
        </w:rPr>
        <w:t>*</w:t>
      </w:r>
      <w:r>
        <w:rPr>
          <w:i/>
          <w:lang w:val="en-US"/>
        </w:rPr>
        <w:t>nres</w:t>
      </w:r>
    </w:p>
    <w:p w14:paraId="4339C5F7" w14:textId="77777777" w:rsidR="001D6ADA" w:rsidRDefault="00000000">
      <w:pPr>
        <w:rPr>
          <w:lang w:val="en-US"/>
        </w:rPr>
      </w:pPr>
      <w:r>
        <w:rPr>
          <w:lang w:val="en-US"/>
        </w:rPr>
        <w:t xml:space="preserve">                        Type: Integer</w:t>
      </w:r>
    </w:p>
    <w:p w14:paraId="1A6C5E50" w14:textId="77777777" w:rsidR="001D6ADA" w:rsidRDefault="00000000">
      <w:pPr>
        <w:rPr>
          <w:lang w:val="en-US"/>
        </w:rPr>
      </w:pPr>
      <w:r>
        <w:rPr>
          <w:color w:val="FF0000"/>
          <w:lang w:val="en-US"/>
        </w:rPr>
        <w:t xml:space="preserve">                        Options: 0, 1</w:t>
      </w:r>
    </w:p>
    <w:p w14:paraId="4A6AE4C6" w14:textId="77777777" w:rsidR="001D6ADA" w:rsidRDefault="00000000">
      <w:r>
        <w:rPr>
          <w:lang w:val="en-US"/>
        </w:rPr>
        <w:t xml:space="preserve">                        </w:t>
      </w:r>
      <w:r>
        <w:t>Default: Matrix of 0</w:t>
      </w:r>
    </w:p>
    <w:p w14:paraId="01D7653D" w14:textId="77777777" w:rsidR="001D6ADA" w:rsidRDefault="001D6ADA"/>
    <w:p w14:paraId="3F537874" w14:textId="77777777" w:rsidR="001D6ADA" w:rsidRDefault="00000000">
      <w:pPr>
        <w:rPr>
          <w:color w:val="FF0000"/>
        </w:rPr>
      </w:pPr>
      <w:r>
        <w:rPr>
          <w:color w:val="FF0000"/>
        </w:rPr>
        <w:t xml:space="preserve">  </w:t>
      </w:r>
      <w:r>
        <w:rPr>
          <w:i/>
          <w:color w:val="FF0000"/>
        </w:rPr>
        <w:t>ZSocialGenetic</w:t>
      </w:r>
      <w:r>
        <w:rPr>
          <w:color w:val="FF0000"/>
        </w:rPr>
        <w:t xml:space="preserve">        Definition: Design matrix associating social-genetic effects </w:t>
      </w:r>
    </w:p>
    <w:p w14:paraId="0040C2D4" w14:textId="77777777" w:rsidR="001D6ADA" w:rsidRDefault="00000000">
      <w:pPr>
        <w:rPr>
          <w:color w:val="FF0000"/>
        </w:rPr>
      </w:pPr>
      <w:r>
        <w:rPr>
          <w:color w:val="FF0000"/>
        </w:rPr>
        <w:t xml:space="preserve">                                    to observations</w:t>
      </w:r>
    </w:p>
    <w:p w14:paraId="4F7EEA79" w14:textId="77777777" w:rsidR="001D6ADA" w:rsidRDefault="00000000">
      <w:pPr>
        <w:rPr>
          <w:color w:val="FF0000"/>
        </w:rPr>
      </w:pPr>
      <w:r>
        <w:rPr>
          <w:color w:val="FF0000"/>
        </w:rPr>
        <w:t xml:space="preserve">                        Dimension: </w:t>
      </w:r>
      <w:r>
        <w:rPr>
          <w:i/>
          <w:color w:val="FF0000"/>
        </w:rPr>
        <w:t>nobs</w:t>
      </w:r>
      <w:r>
        <w:rPr>
          <w:color w:val="FF0000"/>
        </w:rPr>
        <w:t>*</w:t>
      </w:r>
      <w:r>
        <w:rPr>
          <w:i/>
          <w:color w:val="FF0000"/>
        </w:rPr>
        <w:t>ntbv</w:t>
      </w:r>
    </w:p>
    <w:p w14:paraId="52F60B49" w14:textId="77777777" w:rsidR="001D6ADA" w:rsidRDefault="00000000">
      <w:pPr>
        <w:rPr>
          <w:color w:val="FF0000"/>
        </w:rPr>
      </w:pPr>
      <w:r>
        <w:rPr>
          <w:color w:val="FF0000"/>
        </w:rPr>
        <w:lastRenderedPageBreak/>
        <w:t xml:space="preserve">                        Type: Integer</w:t>
      </w:r>
    </w:p>
    <w:p w14:paraId="441BC3E4" w14:textId="77777777" w:rsidR="001D6ADA" w:rsidRDefault="00000000">
      <w:pPr>
        <w:rPr>
          <w:color w:val="FF0000"/>
        </w:rPr>
      </w:pPr>
      <w:r>
        <w:rPr>
          <w:color w:val="FF0000"/>
          <w:lang w:val="en-US"/>
        </w:rPr>
        <w:t xml:space="preserve">                        Options: 0, 1</w:t>
      </w:r>
    </w:p>
    <w:p w14:paraId="7836C988" w14:textId="77777777" w:rsidR="001D6ADA" w:rsidRDefault="00000000">
      <w:pPr>
        <w:rPr>
          <w:color w:val="FF0000"/>
        </w:rPr>
      </w:pPr>
      <w:r>
        <w:rPr>
          <w:color w:val="FF0000"/>
        </w:rPr>
        <w:t xml:space="preserve">                        Default: Matrix of 0</w:t>
      </w:r>
    </w:p>
    <w:p w14:paraId="68DE6016" w14:textId="77777777" w:rsidR="001D6ADA" w:rsidRDefault="001D6ADA">
      <w:pPr>
        <w:rPr>
          <w:color w:val="FF0000"/>
        </w:rPr>
      </w:pPr>
    </w:p>
    <w:p w14:paraId="36192B99" w14:textId="77777777" w:rsidR="001D6ADA" w:rsidRDefault="00000000">
      <w:pPr>
        <w:rPr>
          <w:color w:val="FF0000"/>
        </w:rPr>
      </w:pPr>
      <w:r>
        <w:rPr>
          <w:color w:val="FF0000"/>
        </w:rPr>
        <w:t xml:space="preserve">  </w:t>
      </w:r>
      <w:r>
        <w:rPr>
          <w:i/>
          <w:color w:val="FF0000"/>
        </w:rPr>
        <w:t>WSocialError</w:t>
      </w:r>
      <w:r>
        <w:rPr>
          <w:color w:val="FF0000"/>
        </w:rPr>
        <w:t xml:space="preserve">          Definition: Design matrix associating social-residual effects </w:t>
      </w:r>
    </w:p>
    <w:p w14:paraId="7EAA4CDE" w14:textId="77777777" w:rsidR="001D6ADA" w:rsidRDefault="00000000">
      <w:pPr>
        <w:rPr>
          <w:color w:val="FF0000"/>
          <w:lang w:val="en-US"/>
        </w:rPr>
      </w:pPr>
      <w:r>
        <w:rPr>
          <w:color w:val="FF0000"/>
        </w:rPr>
        <w:t xml:space="preserve">                                    to observations</w:t>
      </w:r>
    </w:p>
    <w:p w14:paraId="6653DB01" w14:textId="77777777" w:rsidR="001D6ADA" w:rsidRDefault="00000000">
      <w:pPr>
        <w:rPr>
          <w:color w:val="FF0000"/>
          <w:lang w:val="en-US"/>
        </w:rPr>
      </w:pPr>
      <w:r>
        <w:rPr>
          <w:color w:val="FF0000"/>
          <w:lang w:val="en-US"/>
        </w:rPr>
        <w:t xml:space="preserve">                        Dimension: </w:t>
      </w:r>
      <w:r>
        <w:rPr>
          <w:i/>
          <w:color w:val="FF0000"/>
          <w:lang w:val="en-US"/>
        </w:rPr>
        <w:t>nobs</w:t>
      </w:r>
      <w:r>
        <w:rPr>
          <w:color w:val="FF0000"/>
          <w:lang w:val="en-US"/>
        </w:rPr>
        <w:t>*</w:t>
      </w:r>
      <w:r>
        <w:rPr>
          <w:i/>
          <w:color w:val="FF0000"/>
          <w:lang w:val="en-US"/>
        </w:rPr>
        <w:t>nres</w:t>
      </w:r>
    </w:p>
    <w:p w14:paraId="3A05A708" w14:textId="77777777" w:rsidR="001D6ADA" w:rsidRDefault="00000000">
      <w:pPr>
        <w:rPr>
          <w:color w:val="FF0000"/>
          <w:lang w:val="en-US"/>
        </w:rPr>
      </w:pPr>
      <w:r>
        <w:rPr>
          <w:color w:val="FF0000"/>
          <w:lang w:val="en-US"/>
        </w:rPr>
        <w:t xml:space="preserve">                        Type: Integer</w:t>
      </w:r>
    </w:p>
    <w:p w14:paraId="05E5A671" w14:textId="77777777" w:rsidR="001D6ADA" w:rsidRDefault="00000000">
      <w:pPr>
        <w:rPr>
          <w:color w:val="FF0000"/>
          <w:lang w:val="en-US"/>
        </w:rPr>
      </w:pPr>
      <w:r>
        <w:rPr>
          <w:color w:val="FF0000"/>
          <w:lang w:val="en-US"/>
        </w:rPr>
        <w:t xml:space="preserve">                        Options: 0, 1</w:t>
      </w:r>
    </w:p>
    <w:p w14:paraId="562EE9EF" w14:textId="77777777" w:rsidR="001D6ADA" w:rsidRDefault="00000000">
      <w:pPr>
        <w:rPr>
          <w:color w:val="FF0000"/>
        </w:rPr>
      </w:pPr>
      <w:r>
        <w:rPr>
          <w:color w:val="FF0000"/>
          <w:lang w:val="en-US"/>
        </w:rPr>
        <w:t xml:space="preserve">                        </w:t>
      </w:r>
      <w:r>
        <w:rPr>
          <w:color w:val="FF0000"/>
        </w:rPr>
        <w:t>Default: Matrix of 0</w:t>
      </w:r>
    </w:p>
    <w:p w14:paraId="60D14818" w14:textId="77777777" w:rsidR="001D6ADA" w:rsidRDefault="001D6ADA"/>
    <w:p w14:paraId="57C7AB7E" w14:textId="77777777" w:rsidR="001D6ADA" w:rsidRDefault="00000000">
      <w:pPr>
        <w:rPr>
          <w:color w:val="00B050"/>
        </w:rPr>
      </w:pPr>
      <w:r>
        <w:rPr>
          <w:color w:val="00B050"/>
        </w:rPr>
        <w:t>if (any(</w:t>
      </w:r>
      <w:proofErr w:type="gramStart"/>
      <w:r>
        <w:rPr>
          <w:color w:val="00B050"/>
        </w:rPr>
        <w:t>count(</w:t>
      </w:r>
      <w:proofErr w:type="gramEnd"/>
      <w:r>
        <w:rPr>
          <w:color w:val="00B050"/>
        </w:rPr>
        <w:t>WSocialError==1,dim=1)&gt;1)) then ‘error’</w:t>
      </w:r>
    </w:p>
    <w:p w14:paraId="220AD465" w14:textId="77777777" w:rsidR="001D6ADA" w:rsidRDefault="001D6ADA">
      <w:pPr>
        <w:rPr>
          <w:color w:val="00B050"/>
        </w:rPr>
      </w:pPr>
    </w:p>
    <w:p w14:paraId="1482F572" w14:textId="77777777" w:rsidR="001D6ADA" w:rsidRDefault="00000000">
      <w:pPr>
        <w:rPr>
          <w:color w:val="00B050"/>
        </w:rPr>
      </w:pPr>
      <w:r>
        <w:rPr>
          <w:color w:val="00B050"/>
        </w:rPr>
        <w:t>if (abs(rho-0.0)&gt;</w:t>
      </w:r>
      <w:proofErr w:type="gramStart"/>
      <w:r>
        <w:rPr>
          <w:color w:val="00B050"/>
        </w:rPr>
        <w:t>epsilon(</w:t>
      </w:r>
      <w:proofErr w:type="gramEnd"/>
      <w:r>
        <w:rPr>
          <w:color w:val="00B050"/>
        </w:rPr>
        <w:t>0.0)) then</w:t>
      </w:r>
    </w:p>
    <w:p w14:paraId="7F0EC637" w14:textId="77777777" w:rsidR="001D6ADA" w:rsidRDefault="00000000">
      <w:pPr>
        <w:rPr>
          <w:color w:val="00B050"/>
        </w:rPr>
      </w:pPr>
      <w:r>
        <w:rPr>
          <w:color w:val="00B050"/>
        </w:rPr>
        <w:t xml:space="preserve">  if (</w:t>
      </w:r>
      <w:proofErr w:type="gramStart"/>
      <w:r>
        <w:rPr>
          <w:color w:val="00B050"/>
        </w:rPr>
        <w:t>all(</w:t>
      </w:r>
      <w:proofErr w:type="gramEnd"/>
      <w:r>
        <w:rPr>
          <w:color w:val="00B050"/>
        </w:rPr>
        <w:t>WSocial==0)) ‘error’</w:t>
      </w:r>
    </w:p>
    <w:p w14:paraId="74D727D6" w14:textId="77777777" w:rsidR="001D6ADA" w:rsidRDefault="00000000">
      <w:pPr>
        <w:rPr>
          <w:color w:val="00B050"/>
        </w:rPr>
      </w:pPr>
      <w:r>
        <w:rPr>
          <w:color w:val="00B050"/>
        </w:rPr>
        <w:t>end if</w:t>
      </w:r>
    </w:p>
    <w:p w14:paraId="7D202052" w14:textId="77777777" w:rsidR="001D6ADA" w:rsidRDefault="001D6ADA"/>
    <w:p w14:paraId="5484D310" w14:textId="77777777" w:rsidR="001D6ADA" w:rsidRDefault="00000000">
      <w:pPr>
        <w:rPr>
          <w:color w:val="FF0000"/>
        </w:rPr>
      </w:pPr>
      <w:r>
        <w:rPr>
          <w:color w:val="FF0000"/>
        </w:rPr>
        <w:t xml:space="preserve">  </w:t>
      </w:r>
      <w:r>
        <w:rPr>
          <w:i/>
          <w:color w:val="FF0000"/>
        </w:rPr>
        <w:t>ZMateGenetic</w:t>
      </w:r>
      <w:r>
        <w:rPr>
          <w:color w:val="FF0000"/>
        </w:rPr>
        <w:t xml:space="preserve">          Definition: Design matrix associating mate-genetic effects </w:t>
      </w:r>
    </w:p>
    <w:p w14:paraId="06A1EE99" w14:textId="77777777" w:rsidR="001D6ADA" w:rsidRDefault="00000000">
      <w:pPr>
        <w:rPr>
          <w:color w:val="FF0000"/>
        </w:rPr>
      </w:pPr>
      <w:r>
        <w:rPr>
          <w:color w:val="FF0000"/>
        </w:rPr>
        <w:t xml:space="preserve">                                    to observations</w:t>
      </w:r>
    </w:p>
    <w:p w14:paraId="0D4B18A2" w14:textId="77777777" w:rsidR="001D6ADA" w:rsidRDefault="00000000">
      <w:pPr>
        <w:rPr>
          <w:color w:val="FF0000"/>
        </w:rPr>
      </w:pPr>
      <w:r>
        <w:rPr>
          <w:color w:val="FF0000"/>
        </w:rPr>
        <w:t xml:space="preserve">                        Dimension: </w:t>
      </w:r>
      <w:r>
        <w:rPr>
          <w:i/>
          <w:color w:val="FF0000"/>
        </w:rPr>
        <w:t>nobs</w:t>
      </w:r>
      <w:r>
        <w:rPr>
          <w:color w:val="FF0000"/>
        </w:rPr>
        <w:t>*</w:t>
      </w:r>
      <w:r>
        <w:rPr>
          <w:i/>
          <w:color w:val="FF0000"/>
        </w:rPr>
        <w:t>ntbv</w:t>
      </w:r>
    </w:p>
    <w:p w14:paraId="14FCC968" w14:textId="77777777" w:rsidR="001D6ADA" w:rsidRDefault="00000000">
      <w:pPr>
        <w:rPr>
          <w:color w:val="FF0000"/>
        </w:rPr>
      </w:pPr>
      <w:r>
        <w:rPr>
          <w:color w:val="FF0000"/>
        </w:rPr>
        <w:t xml:space="preserve">                        Type: Integer</w:t>
      </w:r>
    </w:p>
    <w:p w14:paraId="40C76A5B" w14:textId="77777777" w:rsidR="001D6ADA" w:rsidRDefault="00000000">
      <w:pPr>
        <w:rPr>
          <w:color w:val="FF0000"/>
        </w:rPr>
      </w:pPr>
      <w:r>
        <w:rPr>
          <w:color w:val="FF0000"/>
          <w:lang w:val="en-US"/>
        </w:rPr>
        <w:t xml:space="preserve">                        Options: 0, 1</w:t>
      </w:r>
    </w:p>
    <w:p w14:paraId="3D47FB27" w14:textId="77777777" w:rsidR="001D6ADA" w:rsidRDefault="00000000">
      <w:pPr>
        <w:rPr>
          <w:color w:val="FF0000"/>
        </w:rPr>
      </w:pPr>
      <w:r>
        <w:rPr>
          <w:color w:val="FF0000"/>
        </w:rPr>
        <w:t xml:space="preserve">                        Default: Matrix of 0</w:t>
      </w:r>
    </w:p>
    <w:p w14:paraId="0D7AD5B2" w14:textId="77777777" w:rsidR="001D6ADA" w:rsidRDefault="001D6ADA">
      <w:pPr>
        <w:rPr>
          <w:color w:val="FF0000"/>
        </w:rPr>
      </w:pPr>
    </w:p>
    <w:p w14:paraId="3C64CEED" w14:textId="77777777" w:rsidR="001D6ADA" w:rsidRDefault="00000000">
      <w:pPr>
        <w:rPr>
          <w:color w:val="FF0000"/>
        </w:rPr>
      </w:pPr>
      <w:r>
        <w:rPr>
          <w:color w:val="FF0000"/>
        </w:rPr>
        <w:t xml:space="preserve">  </w:t>
      </w:r>
      <w:r>
        <w:rPr>
          <w:i/>
          <w:color w:val="FF0000"/>
        </w:rPr>
        <w:t>WMateError</w:t>
      </w:r>
      <w:r>
        <w:rPr>
          <w:color w:val="FF0000"/>
        </w:rPr>
        <w:t xml:space="preserve">            Definition: Design matrix associating mate-residual effects </w:t>
      </w:r>
    </w:p>
    <w:p w14:paraId="02633BF5" w14:textId="77777777" w:rsidR="001D6ADA" w:rsidRDefault="00000000">
      <w:pPr>
        <w:rPr>
          <w:color w:val="FF0000"/>
          <w:lang w:val="en-US"/>
        </w:rPr>
      </w:pPr>
      <w:r>
        <w:rPr>
          <w:color w:val="FF0000"/>
        </w:rPr>
        <w:t xml:space="preserve">                                    to observations</w:t>
      </w:r>
    </w:p>
    <w:p w14:paraId="33FFE206" w14:textId="77777777" w:rsidR="001D6ADA" w:rsidRDefault="00000000">
      <w:pPr>
        <w:rPr>
          <w:color w:val="FF0000"/>
          <w:lang w:val="en-US"/>
        </w:rPr>
      </w:pPr>
      <w:r>
        <w:rPr>
          <w:color w:val="FF0000"/>
          <w:lang w:val="en-US"/>
        </w:rPr>
        <w:t xml:space="preserve">                        Dimension: </w:t>
      </w:r>
      <w:r>
        <w:rPr>
          <w:i/>
          <w:color w:val="FF0000"/>
          <w:lang w:val="en-US"/>
        </w:rPr>
        <w:t>nobs</w:t>
      </w:r>
      <w:r>
        <w:rPr>
          <w:color w:val="FF0000"/>
          <w:lang w:val="en-US"/>
        </w:rPr>
        <w:t>*</w:t>
      </w:r>
      <w:r>
        <w:rPr>
          <w:i/>
          <w:color w:val="FF0000"/>
          <w:lang w:val="en-US"/>
        </w:rPr>
        <w:t>nres</w:t>
      </w:r>
    </w:p>
    <w:p w14:paraId="7A8EC69D" w14:textId="77777777" w:rsidR="001D6ADA" w:rsidRDefault="00000000">
      <w:pPr>
        <w:rPr>
          <w:color w:val="FF0000"/>
          <w:lang w:val="en-US"/>
        </w:rPr>
      </w:pPr>
      <w:r>
        <w:rPr>
          <w:color w:val="FF0000"/>
          <w:lang w:val="en-US"/>
        </w:rPr>
        <w:t xml:space="preserve">                        Type: Integer</w:t>
      </w:r>
    </w:p>
    <w:p w14:paraId="52665BFC" w14:textId="77777777" w:rsidR="001D6ADA" w:rsidRDefault="00000000">
      <w:pPr>
        <w:rPr>
          <w:color w:val="FF0000"/>
          <w:lang w:val="en-US"/>
        </w:rPr>
      </w:pPr>
      <w:r>
        <w:rPr>
          <w:color w:val="FF0000"/>
          <w:lang w:val="en-US"/>
        </w:rPr>
        <w:t xml:space="preserve">                        Options: 0, 1</w:t>
      </w:r>
    </w:p>
    <w:p w14:paraId="3BE3C291" w14:textId="77777777" w:rsidR="001D6ADA" w:rsidRDefault="00000000">
      <w:pPr>
        <w:rPr>
          <w:color w:val="FF0000"/>
        </w:rPr>
      </w:pPr>
      <w:r>
        <w:rPr>
          <w:color w:val="FF0000"/>
          <w:lang w:val="en-US"/>
        </w:rPr>
        <w:t xml:space="preserve">                        </w:t>
      </w:r>
      <w:r>
        <w:rPr>
          <w:color w:val="FF0000"/>
        </w:rPr>
        <w:t>Default: Matrix of 0</w:t>
      </w:r>
    </w:p>
    <w:p w14:paraId="2BABFD5C" w14:textId="77777777" w:rsidR="001D6ADA" w:rsidRDefault="001D6ADA"/>
    <w:p w14:paraId="00236D3F" w14:textId="77777777" w:rsidR="001D6ADA" w:rsidRDefault="00000000">
      <w:pPr>
        <w:rPr>
          <w:color w:val="FF0000"/>
        </w:rPr>
      </w:pPr>
      <w:r>
        <w:rPr>
          <w:color w:val="FF0000"/>
        </w:rPr>
        <w:t xml:space="preserve">Mate effects can only be specified for maternal observations; rows of </w:t>
      </w:r>
      <w:r>
        <w:rPr>
          <w:i/>
          <w:color w:val="FF0000"/>
        </w:rPr>
        <w:t>ZMateGenetic</w:t>
      </w:r>
      <w:r>
        <w:rPr>
          <w:color w:val="FF0000"/>
        </w:rPr>
        <w:t xml:space="preserve"> and </w:t>
      </w:r>
      <w:r>
        <w:rPr>
          <w:i/>
          <w:color w:val="FF0000"/>
        </w:rPr>
        <w:t>WMateError</w:t>
      </w:r>
      <w:r>
        <w:rPr>
          <w:color w:val="FF0000"/>
        </w:rPr>
        <w:t xml:space="preserve"> that are associated with maternal observations. Maternal observations are observations in </w:t>
      </w:r>
      <w:r>
        <w:rPr>
          <w:i/>
          <w:color w:val="FF0000"/>
        </w:rPr>
        <w:t>FemaleObservations</w:t>
      </w:r>
      <w:r>
        <w:rPr>
          <w:color w:val="FF0000"/>
        </w:rPr>
        <w:t xml:space="preserve"> with </w:t>
      </w:r>
      <w:r>
        <w:rPr>
          <w:i/>
          <w:color w:val="FF0000"/>
        </w:rPr>
        <w:t>parity</w:t>
      </w:r>
      <w:r>
        <w:rPr>
          <w:color w:val="FF0000"/>
        </w:rPr>
        <w:t>≠-9.</w:t>
      </w:r>
    </w:p>
    <w:p w14:paraId="6A22AD8D" w14:textId="77777777" w:rsidR="001D6ADA" w:rsidRDefault="00000000">
      <w:pPr>
        <w:rPr>
          <w:color w:val="FF0000"/>
        </w:rPr>
      </w:pPr>
      <w:r>
        <w:rPr>
          <w:color w:val="FF0000"/>
        </w:rPr>
        <w:t xml:space="preserve">Mate effects, where elements of </w:t>
      </w:r>
      <w:r>
        <w:rPr>
          <w:i/>
          <w:color w:val="FF0000"/>
        </w:rPr>
        <w:t>ZMateGenetic</w:t>
      </w:r>
      <w:r>
        <w:rPr>
          <w:color w:val="FF0000"/>
        </w:rPr>
        <w:t xml:space="preserve"> and </w:t>
      </w:r>
      <w:r>
        <w:rPr>
          <w:i/>
          <w:color w:val="FF0000"/>
        </w:rPr>
        <w:t>WMateError</w:t>
      </w:r>
      <w:r>
        <w:rPr>
          <w:color w:val="FF0000"/>
        </w:rPr>
        <w:t xml:space="preserve"> are set to 1, can only used when the reproductive capacity of females selected for reproduction is one. Reproductive capacities for selected females </w:t>
      </w:r>
      <w:proofErr w:type="gramStart"/>
      <w:r>
        <w:rPr>
          <w:color w:val="FF0000"/>
        </w:rPr>
        <w:t>is</w:t>
      </w:r>
      <w:proofErr w:type="gramEnd"/>
      <w:r>
        <w:rPr>
          <w:color w:val="FF0000"/>
        </w:rPr>
        <w:t xml:space="preserve"> provided in namelist selection, variable </w:t>
      </w:r>
      <w:r>
        <w:rPr>
          <w:i/>
          <w:color w:val="FF0000"/>
        </w:rPr>
        <w:t>selection_scheme</w:t>
      </w:r>
      <w:r>
        <w:rPr>
          <w:color w:val="FF0000"/>
        </w:rPr>
        <w:t xml:space="preserve"> and namelist eva, variable </w:t>
      </w:r>
      <w:r>
        <w:rPr>
          <w:i/>
          <w:color w:val="FF0000"/>
        </w:rPr>
        <w:t>EvaSelection</w:t>
      </w:r>
      <w:r>
        <w:rPr>
          <w:color w:val="FF0000"/>
        </w:rPr>
        <w:t>.</w:t>
      </w:r>
    </w:p>
    <w:p w14:paraId="4F68E5BF" w14:textId="77777777" w:rsidR="001D6ADA" w:rsidRDefault="001D6ADA"/>
    <w:p w14:paraId="0642AB5A" w14:textId="77777777" w:rsidR="001D6ADA" w:rsidRDefault="00000000">
      <w:r>
        <w:t xml:space="preserve">  </w:t>
      </w:r>
      <w:r>
        <w:rPr>
          <w:i/>
        </w:rPr>
        <w:t>XFemales</w:t>
      </w:r>
      <w:r>
        <w:t xml:space="preserve">              Definition: Design matrix associating female deviations to </w:t>
      </w:r>
    </w:p>
    <w:p w14:paraId="46B462CD" w14:textId="77777777" w:rsidR="001D6ADA" w:rsidRDefault="00000000">
      <w:r>
        <w:t xml:space="preserve">                                    observations</w:t>
      </w:r>
    </w:p>
    <w:p w14:paraId="113F3AC7" w14:textId="77777777" w:rsidR="001D6ADA" w:rsidRDefault="00000000">
      <w:r>
        <w:t xml:space="preserve">                        Dimension: </w:t>
      </w:r>
      <w:r>
        <w:rPr>
          <w:i/>
        </w:rPr>
        <w:t>nobs</w:t>
      </w:r>
      <w:r>
        <w:t>*</w:t>
      </w:r>
      <w:r>
        <w:rPr>
          <w:i/>
        </w:rPr>
        <w:t>ntbv</w:t>
      </w:r>
    </w:p>
    <w:p w14:paraId="41BE91C6" w14:textId="77777777" w:rsidR="001D6ADA" w:rsidRDefault="00000000">
      <w:r>
        <w:t xml:space="preserve">                        Type: Integer</w:t>
      </w:r>
    </w:p>
    <w:p w14:paraId="46EB3C96" w14:textId="77777777" w:rsidR="001D6ADA" w:rsidRDefault="00000000">
      <w:r>
        <w:rPr>
          <w:color w:val="FF0000"/>
          <w:lang w:val="en-US"/>
        </w:rPr>
        <w:t xml:space="preserve">                        Options: 0, 1</w:t>
      </w:r>
    </w:p>
    <w:p w14:paraId="4980104C" w14:textId="77777777" w:rsidR="001D6ADA" w:rsidRDefault="00000000">
      <w:r>
        <w:t xml:space="preserve">                        Default: Matrix of 0</w:t>
      </w:r>
    </w:p>
    <w:p w14:paraId="50FE0A3A" w14:textId="77777777" w:rsidR="001D6ADA" w:rsidRDefault="001D6ADA"/>
    <w:p w14:paraId="3CDB2C03" w14:textId="77777777" w:rsidR="001D6ADA" w:rsidRDefault="00000000">
      <w:r>
        <w:t xml:space="preserve">  **Additional information**</w:t>
      </w:r>
    </w:p>
    <w:p w14:paraId="3F3439DE" w14:textId="77777777" w:rsidR="001D6ADA" w:rsidRDefault="00000000">
      <w:pPr>
        <w:rPr>
          <w:color w:val="FF0000"/>
        </w:rPr>
      </w:pPr>
      <w:r>
        <w:t xml:space="preserve">  1) </w:t>
      </w:r>
      <w:r>
        <w:rPr>
          <w:i/>
          <w:color w:val="FF0000"/>
        </w:rPr>
        <w:t>ZMateGenetic</w:t>
      </w:r>
      <w:r>
        <w:rPr>
          <w:color w:val="FF0000"/>
        </w:rPr>
        <w:t xml:space="preserve"> and </w:t>
      </w:r>
      <w:r>
        <w:rPr>
          <w:i/>
          <w:color w:val="FF0000"/>
        </w:rPr>
        <w:t>WMateError</w:t>
      </w:r>
      <w:r>
        <w:rPr>
          <w:color w:val="FF0000"/>
        </w:rPr>
        <w:t xml:space="preserve"> apply to maternal traits; id of sire mated to dam prior to phenotyping of maternal traits.</w:t>
      </w:r>
    </w:p>
    <w:p w14:paraId="519CDE20" w14:textId="77777777" w:rsidR="001D6ADA" w:rsidRDefault="00000000">
      <w:pPr>
        <w:pStyle w:val="Overskrift2"/>
        <w:rPr>
          <w:rStyle w:val="Strk"/>
          <w:color w:val="FF0000"/>
        </w:rPr>
      </w:pPr>
      <w:bookmarkStart w:id="127" w:name="_Toc109904151"/>
      <w:r>
        <w:rPr>
          <w:rStyle w:val="Strk"/>
          <w:color w:val="FF0000"/>
        </w:rPr>
        <w:t>&amp;COMBINEDOBSERVATIONS</w:t>
      </w:r>
      <w:bookmarkEnd w:id="127"/>
    </w:p>
    <w:p w14:paraId="0A0261B9" w14:textId="77777777" w:rsidR="001D6ADA" w:rsidRDefault="00000000">
      <w:pPr>
        <w:ind w:left="284"/>
        <w:rPr>
          <w:color w:val="FF0000"/>
        </w:rPr>
      </w:pPr>
      <w:r>
        <w:rPr>
          <w:color w:val="FF0000"/>
        </w:rPr>
        <w:t>combinations=</w:t>
      </w:r>
      <w:proofErr w:type="gramStart"/>
      <w:r>
        <w:rPr>
          <w:i/>
          <w:color w:val="FF0000"/>
        </w:rPr>
        <w:t>obs  a</w:t>
      </w:r>
      <w:proofErr w:type="gramEnd"/>
      <w:r>
        <w:rPr>
          <w:i/>
          <w:color w:val="FF0000"/>
        </w:rPr>
        <w:t xml:space="preserve">  b  c  d  e</w:t>
      </w:r>
      <w:r>
        <w:rPr>
          <w:color w:val="FF0000"/>
        </w:rPr>
        <w:t xml:space="preserve">  /</w:t>
      </w:r>
    </w:p>
    <w:p w14:paraId="186B9F7F" w14:textId="77777777" w:rsidR="001D6ADA" w:rsidRDefault="001D6ADA">
      <w:pPr>
        <w:rPr>
          <w:color w:val="FF0000"/>
        </w:rPr>
      </w:pPr>
    </w:p>
    <w:p w14:paraId="73D281D5" w14:textId="77777777" w:rsidR="001D6ADA" w:rsidRDefault="00000000">
      <w:pPr>
        <w:ind w:left="284"/>
        <w:rPr>
          <w:color w:val="FF0000"/>
        </w:rPr>
      </w:pPr>
      <w:r>
        <w:rPr>
          <w:color w:val="FF0000"/>
        </w:rPr>
        <w:t xml:space="preserve">NB! Number of lines in combinations must equal </w:t>
      </w:r>
      <w:r>
        <w:rPr>
          <w:i/>
          <w:color w:val="FF0000"/>
        </w:rPr>
        <w:t>nCombinedObs</w:t>
      </w:r>
    </w:p>
    <w:p w14:paraId="6DCBB925" w14:textId="77777777" w:rsidR="001D6ADA" w:rsidRDefault="001D6ADA">
      <w:pPr>
        <w:rPr>
          <w:color w:val="FF0000"/>
        </w:rPr>
      </w:pPr>
    </w:p>
    <w:p w14:paraId="3B8AA884" w14:textId="77777777" w:rsidR="001D6ADA" w:rsidRDefault="00000000">
      <w:pPr>
        <w:ind w:left="284"/>
        <w:rPr>
          <w:color w:val="FF0000"/>
        </w:rPr>
      </w:pPr>
      <w:r>
        <w:rPr>
          <w:color w:val="FF0000"/>
        </w:rPr>
        <w:t>**Task**</w:t>
      </w:r>
    </w:p>
    <w:p w14:paraId="516FB555" w14:textId="77777777" w:rsidR="001D6ADA" w:rsidRDefault="00000000">
      <w:pPr>
        <w:ind w:left="284"/>
        <w:rPr>
          <w:color w:val="FF0000"/>
        </w:rPr>
      </w:pPr>
      <w:r>
        <w:rPr>
          <w:color w:val="FF0000"/>
        </w:rPr>
        <w:lastRenderedPageBreak/>
        <w:t xml:space="preserve">Input to generate combined traits. The </w:t>
      </w:r>
      <w:r>
        <w:rPr>
          <w:i/>
          <w:color w:val="FF0000"/>
        </w:rPr>
        <w:t>i</w:t>
      </w:r>
      <w:r>
        <w:rPr>
          <w:color w:val="FF0000"/>
        </w:rPr>
        <w:t>th combined trait (</w:t>
      </w:r>
      <w:r>
        <w:rPr>
          <w:i/>
          <w:color w:val="FF0000"/>
        </w:rPr>
        <w:t>i</w:t>
      </w:r>
      <w:r>
        <w:rPr>
          <w:color w:val="FF0000"/>
        </w:rPr>
        <w:t>=</w:t>
      </w:r>
      <w:r>
        <w:rPr>
          <w:i/>
          <w:color w:val="FF0000"/>
        </w:rPr>
        <w:t>nobs</w:t>
      </w:r>
      <w:r>
        <w:rPr>
          <w:color w:val="FF0000"/>
        </w:rPr>
        <w:t xml:space="preserve">+1 … </w:t>
      </w:r>
      <w:r>
        <w:rPr>
          <w:i/>
          <w:color w:val="FF0000"/>
        </w:rPr>
        <w:t>nobs</w:t>
      </w:r>
      <w:r>
        <w:rPr>
          <w:color w:val="FF0000"/>
        </w:rPr>
        <w:t>+</w:t>
      </w:r>
      <w:r>
        <w:rPr>
          <w:i/>
          <w:color w:val="FF0000"/>
        </w:rPr>
        <w:t>nCombinedObs</w:t>
      </w:r>
      <w:r>
        <w:rPr>
          <w:color w:val="FF0000"/>
        </w:rPr>
        <w:t xml:space="preserve">) for the </w:t>
      </w:r>
      <w:r>
        <w:rPr>
          <w:i/>
          <w:color w:val="FF0000"/>
        </w:rPr>
        <w:t>j</w:t>
      </w:r>
      <w:r>
        <w:rPr>
          <w:color w:val="FF0000"/>
        </w:rPr>
        <w:t xml:space="preserve">th animal, </w:t>
      </w:r>
      <w:r>
        <w:rPr>
          <w:i/>
          <w:color w:val="FF0000"/>
        </w:rPr>
        <w:t>y</w:t>
      </w:r>
      <w:r>
        <w:rPr>
          <w:i/>
          <w:color w:val="FF0000"/>
          <w:vertAlign w:val="subscript"/>
        </w:rPr>
        <w:t>ij</w:t>
      </w:r>
      <w:r>
        <w:rPr>
          <w:color w:val="FF0000"/>
        </w:rPr>
        <w:t xml:space="preserve">, is generated as </w:t>
      </w:r>
      <w:r>
        <w:rPr>
          <w:i/>
          <w:color w:val="FF0000"/>
        </w:rPr>
        <w:t>y</w:t>
      </w:r>
      <w:r>
        <w:rPr>
          <w:i/>
          <w:color w:val="FF0000"/>
          <w:vertAlign w:val="subscript"/>
        </w:rPr>
        <w:t>ij</w:t>
      </w:r>
      <w:r>
        <w:rPr>
          <w:i/>
          <w:color w:val="FF0000"/>
        </w:rPr>
        <w:t>=</w:t>
      </w:r>
      <w:r>
        <w:rPr>
          <w:color w:val="FF0000"/>
        </w:rPr>
        <w:t>(</w:t>
      </w:r>
      <w:r>
        <w:rPr>
          <w:i/>
          <w:color w:val="FF0000"/>
        </w:rPr>
        <w:t>a</w:t>
      </w:r>
      <w:r>
        <w:rPr>
          <w:i/>
          <w:color w:val="FF0000"/>
          <w:vertAlign w:val="subscript"/>
        </w:rPr>
        <w:t>j</w:t>
      </w:r>
      <w:r>
        <w:rPr>
          <w:color w:val="FF0000"/>
        </w:rPr>
        <w:t>+</w:t>
      </w:r>
      <w:r>
        <w:rPr>
          <w:i/>
          <w:color w:val="FF0000"/>
        </w:rPr>
        <w:t>b</w:t>
      </w:r>
      <w:r>
        <w:rPr>
          <w:i/>
          <w:color w:val="FF0000"/>
          <w:vertAlign w:val="subscript"/>
        </w:rPr>
        <w:t>j</w:t>
      </w:r>
      <w:r>
        <w:rPr>
          <w:color w:val="FF0000"/>
        </w:rPr>
        <w:t>-</w:t>
      </w:r>
      <w:r>
        <w:rPr>
          <w:i/>
          <w:color w:val="FF0000"/>
        </w:rPr>
        <w:t>c</w:t>
      </w:r>
      <w:r>
        <w:rPr>
          <w:i/>
          <w:color w:val="FF0000"/>
          <w:vertAlign w:val="subscript"/>
        </w:rPr>
        <w:t>j</w:t>
      </w:r>
      <w:r>
        <w:rPr>
          <w:color w:val="FF0000"/>
        </w:rPr>
        <w:t>)*</w:t>
      </w:r>
      <w:r>
        <w:rPr>
          <w:i/>
          <w:color w:val="FF0000"/>
        </w:rPr>
        <w:t>d</w:t>
      </w:r>
      <w:r>
        <w:rPr>
          <w:i/>
          <w:color w:val="FF0000"/>
          <w:vertAlign w:val="subscript"/>
        </w:rPr>
        <w:t>j</w:t>
      </w:r>
      <w:r>
        <w:rPr>
          <w:color w:val="FF0000"/>
        </w:rPr>
        <w:t>/</w:t>
      </w:r>
      <w:r>
        <w:rPr>
          <w:i/>
          <w:color w:val="FF0000"/>
        </w:rPr>
        <w:t>e</w:t>
      </w:r>
      <w:r>
        <w:rPr>
          <w:i/>
          <w:color w:val="FF0000"/>
          <w:vertAlign w:val="subscript"/>
        </w:rPr>
        <w:t>j</w:t>
      </w:r>
      <w:r>
        <w:rPr>
          <w:color w:val="FF0000"/>
        </w:rPr>
        <w:t xml:space="preserve">, where </w:t>
      </w:r>
      <w:r>
        <w:rPr>
          <w:i/>
          <w:color w:val="FF0000"/>
        </w:rPr>
        <w:t>a</w:t>
      </w:r>
      <w:r>
        <w:rPr>
          <w:i/>
          <w:color w:val="FF0000"/>
          <w:vertAlign w:val="subscript"/>
        </w:rPr>
        <w:t>j</w:t>
      </w:r>
      <w:r>
        <w:rPr>
          <w:color w:val="FF0000"/>
        </w:rPr>
        <w:t xml:space="preserve">, </w:t>
      </w:r>
      <w:r>
        <w:rPr>
          <w:i/>
          <w:color w:val="FF0000"/>
        </w:rPr>
        <w:t>b</w:t>
      </w:r>
      <w:r>
        <w:rPr>
          <w:i/>
          <w:color w:val="FF0000"/>
          <w:vertAlign w:val="subscript"/>
        </w:rPr>
        <w:t>j</w:t>
      </w:r>
      <w:r>
        <w:rPr>
          <w:color w:val="FF0000"/>
        </w:rPr>
        <w:t xml:space="preserve">, </w:t>
      </w:r>
      <w:r>
        <w:rPr>
          <w:i/>
          <w:color w:val="FF0000"/>
        </w:rPr>
        <w:t>c</w:t>
      </w:r>
      <w:r>
        <w:rPr>
          <w:i/>
          <w:color w:val="FF0000"/>
          <w:vertAlign w:val="subscript"/>
        </w:rPr>
        <w:t>j</w:t>
      </w:r>
      <w:r>
        <w:rPr>
          <w:color w:val="FF0000"/>
        </w:rPr>
        <w:t xml:space="preserve">, </w:t>
      </w:r>
      <w:r>
        <w:rPr>
          <w:i/>
          <w:color w:val="FF0000"/>
        </w:rPr>
        <w:t>d</w:t>
      </w:r>
      <w:r>
        <w:rPr>
          <w:i/>
          <w:color w:val="FF0000"/>
          <w:vertAlign w:val="subscript"/>
        </w:rPr>
        <w:t>j</w:t>
      </w:r>
      <w:r>
        <w:rPr>
          <w:color w:val="FF0000"/>
        </w:rPr>
        <w:t xml:space="preserve">, and </w:t>
      </w:r>
      <w:r>
        <w:rPr>
          <w:i/>
          <w:color w:val="FF0000"/>
        </w:rPr>
        <w:t>e</w:t>
      </w:r>
      <w:r>
        <w:rPr>
          <w:i/>
          <w:color w:val="FF0000"/>
          <w:vertAlign w:val="subscript"/>
        </w:rPr>
        <w:t>j</w:t>
      </w:r>
      <w:r>
        <w:rPr>
          <w:color w:val="FF0000"/>
        </w:rPr>
        <w:t xml:space="preserve"> are phenotypic observations generated for animal </w:t>
      </w:r>
      <w:r>
        <w:rPr>
          <w:i/>
          <w:color w:val="FF0000"/>
        </w:rPr>
        <w:t>j</w:t>
      </w:r>
      <w:r>
        <w:rPr>
          <w:color w:val="FF0000"/>
        </w:rPr>
        <w:t xml:space="preserve"> and the observation numbers allocated to </w:t>
      </w:r>
      <w:r>
        <w:rPr>
          <w:i/>
          <w:color w:val="FF0000"/>
        </w:rPr>
        <w:t>a</w:t>
      </w:r>
      <w:r>
        <w:rPr>
          <w:color w:val="FF0000"/>
        </w:rPr>
        <w:t xml:space="preserve">, </w:t>
      </w:r>
      <w:r>
        <w:rPr>
          <w:i/>
          <w:color w:val="FF0000"/>
        </w:rPr>
        <w:t>b</w:t>
      </w:r>
      <w:r>
        <w:rPr>
          <w:color w:val="FF0000"/>
        </w:rPr>
        <w:t>,</w:t>
      </w:r>
      <w:r>
        <w:rPr>
          <w:i/>
          <w:color w:val="FF0000"/>
        </w:rPr>
        <w:t xml:space="preserve"> c</w:t>
      </w:r>
      <w:r>
        <w:rPr>
          <w:color w:val="FF0000"/>
        </w:rPr>
        <w:t>,</w:t>
      </w:r>
      <w:r>
        <w:rPr>
          <w:i/>
          <w:color w:val="FF0000"/>
        </w:rPr>
        <w:t xml:space="preserve"> d</w:t>
      </w:r>
      <w:r>
        <w:rPr>
          <w:color w:val="FF0000"/>
        </w:rPr>
        <w:t>, and</w:t>
      </w:r>
      <w:r>
        <w:rPr>
          <w:i/>
          <w:color w:val="FF0000"/>
        </w:rPr>
        <w:t xml:space="preserve"> e</w:t>
      </w:r>
      <w:r>
        <w:rPr>
          <w:color w:val="FF0000"/>
        </w:rPr>
        <w:t xml:space="preserve"> can be 1 … </w:t>
      </w:r>
      <w:r>
        <w:rPr>
          <w:i/>
          <w:color w:val="FF0000"/>
        </w:rPr>
        <w:t>nobs</w:t>
      </w:r>
      <w:r>
        <w:rPr>
          <w:color w:val="FF0000"/>
        </w:rPr>
        <w:t>.</w:t>
      </w:r>
    </w:p>
    <w:p w14:paraId="458C4E80" w14:textId="77777777" w:rsidR="001D6ADA" w:rsidRDefault="001D6ADA">
      <w:pPr>
        <w:rPr>
          <w:color w:val="FF0000"/>
        </w:rPr>
      </w:pPr>
    </w:p>
    <w:p w14:paraId="32AC6F6C" w14:textId="77777777" w:rsidR="001D6ADA" w:rsidRDefault="00000000">
      <w:pPr>
        <w:ind w:left="284"/>
        <w:rPr>
          <w:color w:val="FF0000"/>
        </w:rPr>
      </w:pPr>
      <w:r>
        <w:rPr>
          <w:color w:val="FF0000"/>
        </w:rPr>
        <w:t>**Properties of names**</w:t>
      </w:r>
    </w:p>
    <w:p w14:paraId="1C3B63CB" w14:textId="77777777" w:rsidR="001D6ADA" w:rsidRDefault="00000000">
      <w:pPr>
        <w:ind w:left="284"/>
        <w:rPr>
          <w:color w:val="FF0000"/>
        </w:rPr>
      </w:pPr>
      <w:r>
        <w:rPr>
          <w:i/>
          <w:color w:val="FF0000"/>
        </w:rPr>
        <w:t xml:space="preserve">obs     </w:t>
      </w:r>
      <w:r>
        <w:rPr>
          <w:color w:val="FF0000"/>
        </w:rPr>
        <w:t xml:space="preserve">              Definition: Observation number</w:t>
      </w:r>
    </w:p>
    <w:p w14:paraId="2D702941" w14:textId="77777777" w:rsidR="001D6ADA" w:rsidRDefault="00000000">
      <w:pPr>
        <w:ind w:left="284"/>
        <w:rPr>
          <w:color w:val="FF0000"/>
          <w:lang w:val="en-US"/>
        </w:rPr>
      </w:pPr>
      <w:r>
        <w:rPr>
          <w:color w:val="FF0000"/>
        </w:rPr>
        <w:t xml:space="preserve">                      </w:t>
      </w:r>
      <w:r>
        <w:rPr>
          <w:color w:val="FF0000"/>
          <w:lang w:val="en-US"/>
        </w:rPr>
        <w:t>Type: Integer</w:t>
      </w:r>
    </w:p>
    <w:p w14:paraId="42EB7988" w14:textId="77777777" w:rsidR="001D6ADA" w:rsidRDefault="00000000">
      <w:pPr>
        <w:ind w:left="284"/>
        <w:rPr>
          <w:color w:val="FF0000"/>
          <w:lang w:val="en-US"/>
        </w:rPr>
      </w:pPr>
      <w:r>
        <w:rPr>
          <w:color w:val="FF0000"/>
          <w:lang w:val="en-US"/>
        </w:rPr>
        <w:t xml:space="preserve">                      Options: </w:t>
      </w:r>
      <w:r>
        <w:rPr>
          <w:i/>
          <w:color w:val="FF0000"/>
          <w:lang w:val="en-US"/>
        </w:rPr>
        <w:t>nobs</w:t>
      </w:r>
      <w:r>
        <w:rPr>
          <w:color w:val="FF0000"/>
          <w:lang w:val="en-US"/>
        </w:rPr>
        <w:t>+</w:t>
      </w:r>
      <w:r>
        <w:rPr>
          <w:color w:val="FF0000"/>
        </w:rPr>
        <w:t>1≤</w:t>
      </w:r>
      <w:r>
        <w:rPr>
          <w:i/>
          <w:color w:val="FF0000"/>
        </w:rPr>
        <w:t>obs</w:t>
      </w:r>
      <w:r>
        <w:rPr>
          <w:color w:val="FF0000"/>
        </w:rPr>
        <w:t>≤</w:t>
      </w:r>
      <w:r>
        <w:rPr>
          <w:i/>
          <w:color w:val="FF0000"/>
        </w:rPr>
        <w:t>nobs+nCombinedobs</w:t>
      </w:r>
    </w:p>
    <w:p w14:paraId="5EA224DB" w14:textId="77777777" w:rsidR="001D6ADA" w:rsidRDefault="00000000">
      <w:pPr>
        <w:ind w:left="284"/>
        <w:rPr>
          <w:color w:val="FF0000"/>
          <w:lang w:val="en-US"/>
        </w:rPr>
      </w:pPr>
      <w:r>
        <w:rPr>
          <w:color w:val="FF0000"/>
          <w:lang w:val="en-US"/>
        </w:rPr>
        <w:t xml:space="preserve">                      Default: </w:t>
      </w:r>
      <w:r>
        <w:rPr>
          <w:i/>
          <w:color w:val="FF0000"/>
          <w:lang w:val="en-US"/>
        </w:rPr>
        <w:t>obs</w:t>
      </w:r>
      <w:r>
        <w:rPr>
          <w:color w:val="FF0000"/>
          <w:lang w:val="en-US"/>
        </w:rPr>
        <w:t xml:space="preserve"> must be </w:t>
      </w:r>
      <w:r>
        <w:rPr>
          <w:color w:val="FF0000"/>
        </w:rPr>
        <w:t>specified</w:t>
      </w:r>
    </w:p>
    <w:p w14:paraId="0D6CC638" w14:textId="77777777" w:rsidR="001D6ADA" w:rsidRDefault="001D6ADA">
      <w:pPr>
        <w:rPr>
          <w:color w:val="FF0000"/>
          <w:lang w:val="en-US"/>
        </w:rPr>
      </w:pPr>
    </w:p>
    <w:p w14:paraId="20FD11F6" w14:textId="77777777" w:rsidR="001D6ADA" w:rsidRDefault="00000000">
      <w:pPr>
        <w:ind w:left="284"/>
        <w:rPr>
          <w:color w:val="FF0000"/>
        </w:rPr>
      </w:pPr>
      <w:r>
        <w:rPr>
          <w:i/>
          <w:color w:val="FF0000"/>
        </w:rPr>
        <w:t>a</w:t>
      </w:r>
      <w:r>
        <w:rPr>
          <w:color w:val="FF0000"/>
        </w:rPr>
        <w:t xml:space="preserve">                     Definition: </w:t>
      </w:r>
      <w:r>
        <w:rPr>
          <w:color w:val="FF0000"/>
          <w:lang w:val="en-US"/>
        </w:rPr>
        <w:t xml:space="preserve">Observation </w:t>
      </w:r>
      <w:r>
        <w:rPr>
          <w:color w:val="FF0000"/>
        </w:rPr>
        <w:t xml:space="preserve">allocated to </w:t>
      </w:r>
      <w:r>
        <w:rPr>
          <w:i/>
          <w:color w:val="FF0000"/>
        </w:rPr>
        <w:t>a</w:t>
      </w:r>
    </w:p>
    <w:p w14:paraId="27A6C603" w14:textId="77777777" w:rsidR="001D6ADA" w:rsidRDefault="00000000">
      <w:pPr>
        <w:ind w:left="284"/>
        <w:rPr>
          <w:color w:val="FF0000"/>
        </w:rPr>
      </w:pPr>
      <w:r>
        <w:rPr>
          <w:color w:val="FF0000"/>
        </w:rPr>
        <w:t xml:space="preserve">                      Type: Integer</w:t>
      </w:r>
    </w:p>
    <w:p w14:paraId="44072B0B" w14:textId="77777777" w:rsidR="001D6ADA" w:rsidRDefault="00000000">
      <w:pPr>
        <w:ind w:left="284"/>
        <w:rPr>
          <w:color w:val="FF0000"/>
        </w:rPr>
      </w:pPr>
      <w:r>
        <w:rPr>
          <w:color w:val="FF0000"/>
        </w:rPr>
        <w:t xml:space="preserve">                      Options:</w:t>
      </w:r>
    </w:p>
    <w:p w14:paraId="620B298C"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-9 No observation is allocated to </w:t>
      </w:r>
      <w:r>
        <w:rPr>
          <w:i/>
          <w:color w:val="FF0000"/>
          <w:lang w:val="en-US"/>
        </w:rPr>
        <w:t>a</w:t>
      </w:r>
    </w:p>
    <w:p w14:paraId="6145D6E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w:t>
      </w:r>
      <w:proofErr w:type="gramStart"/>
      <w:r>
        <w:rPr>
          <w:color w:val="FF0000"/>
          <w:lang w:val="en-US"/>
        </w:rPr>
        <w:t>1:</w:t>
      </w:r>
      <w:r>
        <w:rPr>
          <w:i/>
          <w:color w:val="FF0000"/>
          <w:lang w:val="en-US"/>
        </w:rPr>
        <w:t>nobs</w:t>
      </w:r>
      <w:proofErr w:type="gramEnd"/>
      <w:r>
        <w:rPr>
          <w:color w:val="FF0000"/>
          <w:lang w:val="en-US"/>
        </w:rPr>
        <w:t xml:space="preserve"> Observation allocated to </w:t>
      </w:r>
      <w:r>
        <w:rPr>
          <w:i/>
          <w:color w:val="FF0000"/>
          <w:lang w:val="en-US"/>
        </w:rPr>
        <w:t>a</w:t>
      </w:r>
    </w:p>
    <w:p w14:paraId="4F52E743" w14:textId="77777777" w:rsidR="001D6ADA" w:rsidRDefault="00000000">
      <w:pPr>
        <w:ind w:left="284"/>
        <w:rPr>
          <w:color w:val="FF0000"/>
        </w:rPr>
      </w:pPr>
      <w:r>
        <w:rPr>
          <w:color w:val="FF0000"/>
        </w:rPr>
        <w:t xml:space="preserve">                      Default: </w:t>
      </w:r>
      <w:r>
        <w:rPr>
          <w:i/>
          <w:color w:val="FF0000"/>
          <w:lang w:val="en-US"/>
        </w:rPr>
        <w:t>a</w:t>
      </w:r>
      <w:r>
        <w:rPr>
          <w:color w:val="FF0000"/>
          <w:lang w:val="en-US"/>
        </w:rPr>
        <w:t xml:space="preserve"> must be </w:t>
      </w:r>
      <w:r>
        <w:rPr>
          <w:color w:val="FF0000"/>
        </w:rPr>
        <w:t>specified</w:t>
      </w:r>
    </w:p>
    <w:p w14:paraId="3A7ED2C7" w14:textId="77777777" w:rsidR="001D6ADA" w:rsidRDefault="001D6ADA">
      <w:pPr>
        <w:rPr>
          <w:color w:val="FF0000"/>
        </w:rPr>
      </w:pPr>
    </w:p>
    <w:p w14:paraId="2E68E32D" w14:textId="77777777" w:rsidR="001D6ADA" w:rsidRDefault="00000000">
      <w:pPr>
        <w:ind w:left="284"/>
        <w:rPr>
          <w:color w:val="FF0000"/>
        </w:rPr>
      </w:pPr>
      <w:r>
        <w:rPr>
          <w:i/>
          <w:color w:val="FF0000"/>
        </w:rPr>
        <w:t>b</w:t>
      </w:r>
      <w:r>
        <w:rPr>
          <w:color w:val="FF0000"/>
        </w:rPr>
        <w:t xml:space="preserve">                     Definition: </w:t>
      </w:r>
      <w:r>
        <w:rPr>
          <w:color w:val="FF0000"/>
          <w:lang w:val="en-US"/>
        </w:rPr>
        <w:t xml:space="preserve">Observation </w:t>
      </w:r>
      <w:r>
        <w:rPr>
          <w:color w:val="FF0000"/>
        </w:rPr>
        <w:t xml:space="preserve">allocated to </w:t>
      </w:r>
      <w:r>
        <w:rPr>
          <w:i/>
          <w:color w:val="FF0000"/>
        </w:rPr>
        <w:t>b</w:t>
      </w:r>
    </w:p>
    <w:p w14:paraId="08E008BF" w14:textId="77777777" w:rsidR="001D6ADA" w:rsidRDefault="00000000">
      <w:pPr>
        <w:ind w:left="284"/>
        <w:rPr>
          <w:color w:val="FF0000"/>
        </w:rPr>
      </w:pPr>
      <w:r>
        <w:rPr>
          <w:color w:val="FF0000"/>
        </w:rPr>
        <w:t xml:space="preserve">                      Type: Integer</w:t>
      </w:r>
    </w:p>
    <w:p w14:paraId="15BC413C" w14:textId="77777777" w:rsidR="001D6ADA" w:rsidRDefault="00000000">
      <w:pPr>
        <w:ind w:left="284"/>
        <w:rPr>
          <w:color w:val="FF0000"/>
        </w:rPr>
      </w:pPr>
      <w:r>
        <w:rPr>
          <w:color w:val="FF0000"/>
        </w:rPr>
        <w:t xml:space="preserve">                      Options:</w:t>
      </w:r>
    </w:p>
    <w:p w14:paraId="721F56F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-9 No observation is allocated to </w:t>
      </w:r>
      <w:r>
        <w:rPr>
          <w:i/>
          <w:color w:val="FF0000"/>
          <w:lang w:val="en-US"/>
        </w:rPr>
        <w:t>b</w:t>
      </w:r>
    </w:p>
    <w:p w14:paraId="3758161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w:t>
      </w:r>
      <w:proofErr w:type="gramStart"/>
      <w:r>
        <w:rPr>
          <w:color w:val="FF0000"/>
          <w:lang w:val="en-US"/>
        </w:rPr>
        <w:t>1:</w:t>
      </w:r>
      <w:r>
        <w:rPr>
          <w:i/>
          <w:color w:val="FF0000"/>
          <w:lang w:val="en-US"/>
        </w:rPr>
        <w:t>nobs</w:t>
      </w:r>
      <w:proofErr w:type="gramEnd"/>
      <w:r>
        <w:rPr>
          <w:color w:val="FF0000"/>
          <w:lang w:val="en-US"/>
        </w:rPr>
        <w:t xml:space="preserve"> Observation allocated to </w:t>
      </w:r>
      <w:r>
        <w:rPr>
          <w:i/>
          <w:color w:val="FF0000"/>
          <w:lang w:val="en-US"/>
        </w:rPr>
        <w:t>b</w:t>
      </w:r>
    </w:p>
    <w:p w14:paraId="4954AB4D" w14:textId="77777777" w:rsidR="001D6ADA" w:rsidRDefault="00000000">
      <w:pPr>
        <w:ind w:left="284"/>
        <w:rPr>
          <w:color w:val="FF0000"/>
        </w:rPr>
      </w:pPr>
      <w:r>
        <w:rPr>
          <w:color w:val="FF0000"/>
        </w:rPr>
        <w:t xml:space="preserve">                      Default: </w:t>
      </w:r>
      <w:r>
        <w:rPr>
          <w:i/>
          <w:color w:val="FF0000"/>
          <w:lang w:val="en-US"/>
        </w:rPr>
        <w:t>b</w:t>
      </w:r>
      <w:r>
        <w:rPr>
          <w:color w:val="FF0000"/>
          <w:lang w:val="en-US"/>
        </w:rPr>
        <w:t xml:space="preserve"> must be </w:t>
      </w:r>
      <w:r>
        <w:rPr>
          <w:color w:val="FF0000"/>
        </w:rPr>
        <w:t>specified</w:t>
      </w:r>
    </w:p>
    <w:p w14:paraId="503C8A3B" w14:textId="77777777" w:rsidR="001D6ADA" w:rsidRDefault="001D6ADA">
      <w:pPr>
        <w:rPr>
          <w:color w:val="FF0000"/>
          <w:lang w:val="en-US"/>
        </w:rPr>
      </w:pPr>
    </w:p>
    <w:p w14:paraId="3D8FCA6E" w14:textId="77777777" w:rsidR="001D6ADA" w:rsidRDefault="00000000">
      <w:pPr>
        <w:ind w:left="284"/>
        <w:rPr>
          <w:color w:val="FF0000"/>
        </w:rPr>
      </w:pPr>
      <w:r>
        <w:rPr>
          <w:i/>
          <w:color w:val="FF0000"/>
        </w:rPr>
        <w:t>c</w:t>
      </w:r>
      <w:r>
        <w:rPr>
          <w:color w:val="FF0000"/>
        </w:rPr>
        <w:t xml:space="preserve">                     Definition: </w:t>
      </w:r>
      <w:r>
        <w:rPr>
          <w:color w:val="FF0000"/>
          <w:lang w:val="en-US"/>
        </w:rPr>
        <w:t xml:space="preserve">Observation </w:t>
      </w:r>
      <w:r>
        <w:rPr>
          <w:color w:val="FF0000"/>
        </w:rPr>
        <w:t xml:space="preserve">allocated to </w:t>
      </w:r>
      <w:r>
        <w:rPr>
          <w:i/>
          <w:color w:val="FF0000"/>
        </w:rPr>
        <w:t>c</w:t>
      </w:r>
    </w:p>
    <w:p w14:paraId="5055C55C" w14:textId="77777777" w:rsidR="001D6ADA" w:rsidRDefault="00000000">
      <w:pPr>
        <w:ind w:left="284"/>
        <w:rPr>
          <w:color w:val="FF0000"/>
        </w:rPr>
      </w:pPr>
      <w:r>
        <w:rPr>
          <w:color w:val="FF0000"/>
        </w:rPr>
        <w:t xml:space="preserve">                      Type: Integer</w:t>
      </w:r>
    </w:p>
    <w:p w14:paraId="05814DBE" w14:textId="77777777" w:rsidR="001D6ADA" w:rsidRDefault="00000000">
      <w:pPr>
        <w:ind w:left="284"/>
        <w:rPr>
          <w:color w:val="FF0000"/>
        </w:rPr>
      </w:pPr>
      <w:r>
        <w:rPr>
          <w:color w:val="FF0000"/>
        </w:rPr>
        <w:t xml:space="preserve">                      Options:</w:t>
      </w:r>
    </w:p>
    <w:p w14:paraId="4C90140A"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-9 No observation is allocated to </w:t>
      </w:r>
      <w:r>
        <w:rPr>
          <w:i/>
          <w:color w:val="FF0000"/>
          <w:lang w:val="en-US"/>
        </w:rPr>
        <w:t>c</w:t>
      </w:r>
    </w:p>
    <w:p w14:paraId="4E5DAF4E"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w:t>
      </w:r>
      <w:proofErr w:type="gramStart"/>
      <w:r>
        <w:rPr>
          <w:color w:val="FF0000"/>
          <w:lang w:val="en-US"/>
        </w:rPr>
        <w:t>1:</w:t>
      </w:r>
      <w:r>
        <w:rPr>
          <w:i/>
          <w:color w:val="FF0000"/>
          <w:lang w:val="en-US"/>
        </w:rPr>
        <w:t>nobs</w:t>
      </w:r>
      <w:proofErr w:type="gramEnd"/>
      <w:r>
        <w:rPr>
          <w:color w:val="FF0000"/>
          <w:lang w:val="en-US"/>
        </w:rPr>
        <w:t xml:space="preserve"> Observation allocated to </w:t>
      </w:r>
      <w:r>
        <w:rPr>
          <w:i/>
          <w:color w:val="FF0000"/>
          <w:lang w:val="en-US"/>
        </w:rPr>
        <w:t>c</w:t>
      </w:r>
    </w:p>
    <w:p w14:paraId="7B1B1DD9" w14:textId="77777777" w:rsidR="001D6ADA" w:rsidRDefault="00000000">
      <w:pPr>
        <w:ind w:left="284"/>
        <w:rPr>
          <w:color w:val="FF0000"/>
        </w:rPr>
      </w:pPr>
      <w:r>
        <w:rPr>
          <w:color w:val="FF0000"/>
        </w:rPr>
        <w:t xml:space="preserve">                      Default: </w:t>
      </w:r>
      <w:r>
        <w:rPr>
          <w:i/>
          <w:color w:val="FF0000"/>
          <w:lang w:val="en-US"/>
        </w:rPr>
        <w:t>c</w:t>
      </w:r>
      <w:r>
        <w:rPr>
          <w:color w:val="FF0000"/>
          <w:lang w:val="en-US"/>
        </w:rPr>
        <w:t xml:space="preserve"> must be </w:t>
      </w:r>
      <w:r>
        <w:rPr>
          <w:color w:val="FF0000"/>
        </w:rPr>
        <w:t>specified</w:t>
      </w:r>
    </w:p>
    <w:p w14:paraId="5A54F7DB" w14:textId="77777777" w:rsidR="001D6ADA" w:rsidRDefault="001D6ADA">
      <w:pPr>
        <w:rPr>
          <w:color w:val="FF0000"/>
        </w:rPr>
      </w:pPr>
    </w:p>
    <w:p w14:paraId="08B5674D" w14:textId="77777777" w:rsidR="001D6ADA" w:rsidRDefault="00000000">
      <w:pPr>
        <w:ind w:left="284"/>
        <w:rPr>
          <w:color w:val="FF0000"/>
        </w:rPr>
      </w:pPr>
      <w:r>
        <w:rPr>
          <w:i/>
          <w:color w:val="FF0000"/>
        </w:rPr>
        <w:t>d</w:t>
      </w:r>
      <w:r>
        <w:rPr>
          <w:color w:val="FF0000"/>
        </w:rPr>
        <w:t xml:space="preserve">                     Definition: </w:t>
      </w:r>
      <w:r>
        <w:rPr>
          <w:color w:val="FF0000"/>
          <w:lang w:val="en-US"/>
        </w:rPr>
        <w:t xml:space="preserve">Observation </w:t>
      </w:r>
      <w:r>
        <w:rPr>
          <w:color w:val="FF0000"/>
        </w:rPr>
        <w:t xml:space="preserve">allocated to </w:t>
      </w:r>
      <w:r>
        <w:rPr>
          <w:i/>
          <w:color w:val="FF0000"/>
        </w:rPr>
        <w:t>d</w:t>
      </w:r>
    </w:p>
    <w:p w14:paraId="3248A72D" w14:textId="77777777" w:rsidR="001D6ADA" w:rsidRDefault="00000000">
      <w:pPr>
        <w:ind w:left="284"/>
        <w:rPr>
          <w:color w:val="FF0000"/>
        </w:rPr>
      </w:pPr>
      <w:r>
        <w:rPr>
          <w:color w:val="FF0000"/>
        </w:rPr>
        <w:t xml:space="preserve">                      Type: Integer</w:t>
      </w:r>
    </w:p>
    <w:p w14:paraId="284237A6" w14:textId="77777777" w:rsidR="001D6ADA" w:rsidRDefault="00000000">
      <w:pPr>
        <w:ind w:left="284"/>
        <w:rPr>
          <w:color w:val="FF0000"/>
        </w:rPr>
      </w:pPr>
      <w:r>
        <w:rPr>
          <w:color w:val="FF0000"/>
        </w:rPr>
        <w:t xml:space="preserve">                      Options:</w:t>
      </w:r>
    </w:p>
    <w:p w14:paraId="0F5DAE0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-9 No observation is allocated to </w:t>
      </w:r>
      <w:r>
        <w:rPr>
          <w:i/>
          <w:color w:val="FF0000"/>
          <w:lang w:val="en-US"/>
        </w:rPr>
        <w:t>d</w:t>
      </w:r>
    </w:p>
    <w:p w14:paraId="17EA0A6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w:t>
      </w:r>
      <w:proofErr w:type="gramStart"/>
      <w:r>
        <w:rPr>
          <w:color w:val="FF0000"/>
          <w:lang w:val="en-US"/>
        </w:rPr>
        <w:t>1:</w:t>
      </w:r>
      <w:r>
        <w:rPr>
          <w:i/>
          <w:color w:val="FF0000"/>
          <w:lang w:val="en-US"/>
        </w:rPr>
        <w:t>nobs</w:t>
      </w:r>
      <w:proofErr w:type="gramEnd"/>
      <w:r>
        <w:rPr>
          <w:color w:val="FF0000"/>
          <w:lang w:val="en-US"/>
        </w:rPr>
        <w:t xml:space="preserve"> Observation allocated to </w:t>
      </w:r>
      <w:r>
        <w:rPr>
          <w:i/>
          <w:color w:val="FF0000"/>
          <w:lang w:val="en-US"/>
        </w:rPr>
        <w:t>d</w:t>
      </w:r>
    </w:p>
    <w:p w14:paraId="089DCC51" w14:textId="77777777" w:rsidR="001D6ADA" w:rsidRDefault="00000000">
      <w:pPr>
        <w:ind w:left="284"/>
        <w:rPr>
          <w:color w:val="FF0000"/>
        </w:rPr>
      </w:pPr>
      <w:r>
        <w:rPr>
          <w:color w:val="FF0000"/>
        </w:rPr>
        <w:t xml:space="preserve">                      Default: </w:t>
      </w:r>
      <w:r>
        <w:rPr>
          <w:i/>
          <w:color w:val="FF0000"/>
          <w:lang w:val="en-US"/>
        </w:rPr>
        <w:t>d</w:t>
      </w:r>
      <w:r>
        <w:rPr>
          <w:color w:val="FF0000"/>
          <w:lang w:val="en-US"/>
        </w:rPr>
        <w:t xml:space="preserve"> must be </w:t>
      </w:r>
      <w:r>
        <w:rPr>
          <w:color w:val="FF0000"/>
        </w:rPr>
        <w:t>specified</w:t>
      </w:r>
    </w:p>
    <w:p w14:paraId="28B3EA10" w14:textId="77777777" w:rsidR="001D6ADA" w:rsidRDefault="001D6ADA">
      <w:pPr>
        <w:rPr>
          <w:color w:val="FF0000"/>
        </w:rPr>
      </w:pPr>
    </w:p>
    <w:p w14:paraId="192728DA" w14:textId="77777777" w:rsidR="001D6ADA" w:rsidRDefault="00000000">
      <w:pPr>
        <w:ind w:left="284"/>
        <w:rPr>
          <w:color w:val="FF0000"/>
        </w:rPr>
      </w:pPr>
      <w:r>
        <w:rPr>
          <w:i/>
          <w:color w:val="FF0000"/>
        </w:rPr>
        <w:t>e</w:t>
      </w:r>
      <w:r>
        <w:rPr>
          <w:color w:val="FF0000"/>
        </w:rPr>
        <w:t xml:space="preserve">                     Definition: </w:t>
      </w:r>
      <w:r>
        <w:rPr>
          <w:color w:val="FF0000"/>
          <w:lang w:val="en-US"/>
        </w:rPr>
        <w:t xml:space="preserve">Observation </w:t>
      </w:r>
      <w:r>
        <w:rPr>
          <w:color w:val="FF0000"/>
        </w:rPr>
        <w:t xml:space="preserve">allocated to </w:t>
      </w:r>
      <w:r>
        <w:rPr>
          <w:i/>
          <w:color w:val="FF0000"/>
        </w:rPr>
        <w:t>e</w:t>
      </w:r>
    </w:p>
    <w:p w14:paraId="0E570026" w14:textId="77777777" w:rsidR="001D6ADA" w:rsidRDefault="00000000">
      <w:pPr>
        <w:ind w:left="284"/>
        <w:rPr>
          <w:color w:val="FF0000"/>
        </w:rPr>
      </w:pPr>
      <w:r>
        <w:rPr>
          <w:color w:val="FF0000"/>
        </w:rPr>
        <w:t xml:space="preserve">                      Type: Integer</w:t>
      </w:r>
    </w:p>
    <w:p w14:paraId="3AAD7A30" w14:textId="77777777" w:rsidR="001D6ADA" w:rsidRDefault="00000000">
      <w:pPr>
        <w:ind w:left="284"/>
        <w:rPr>
          <w:color w:val="FF0000"/>
        </w:rPr>
      </w:pPr>
      <w:r>
        <w:rPr>
          <w:color w:val="FF0000"/>
        </w:rPr>
        <w:t xml:space="preserve">                      Options:</w:t>
      </w:r>
    </w:p>
    <w:p w14:paraId="2C3548B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-9 No observation is allocated to </w:t>
      </w:r>
      <w:r>
        <w:rPr>
          <w:i/>
          <w:color w:val="FF0000"/>
          <w:lang w:val="en-US"/>
        </w:rPr>
        <w:t>e</w:t>
      </w:r>
    </w:p>
    <w:p w14:paraId="1334A1E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color w:val="FF0000"/>
          <w:lang w:val="en-US"/>
        </w:rPr>
      </w:pPr>
      <w:r>
        <w:rPr>
          <w:color w:val="FF0000"/>
          <w:lang w:val="en-US"/>
        </w:rPr>
        <w:t xml:space="preserve">                         </w:t>
      </w:r>
      <w:proofErr w:type="gramStart"/>
      <w:r>
        <w:rPr>
          <w:color w:val="FF0000"/>
          <w:lang w:val="en-US"/>
        </w:rPr>
        <w:t>1:</w:t>
      </w:r>
      <w:r>
        <w:rPr>
          <w:i/>
          <w:color w:val="FF0000"/>
          <w:lang w:val="en-US"/>
        </w:rPr>
        <w:t>nobs</w:t>
      </w:r>
      <w:proofErr w:type="gramEnd"/>
      <w:r>
        <w:rPr>
          <w:color w:val="FF0000"/>
          <w:lang w:val="en-US"/>
        </w:rPr>
        <w:t xml:space="preserve"> Observation allocated to </w:t>
      </w:r>
      <w:r>
        <w:rPr>
          <w:i/>
          <w:color w:val="FF0000"/>
          <w:lang w:val="en-US"/>
        </w:rPr>
        <w:t>e</w:t>
      </w:r>
    </w:p>
    <w:p w14:paraId="6533DE94" w14:textId="77777777" w:rsidR="001D6ADA" w:rsidRDefault="00000000">
      <w:pPr>
        <w:ind w:left="284"/>
        <w:rPr>
          <w:color w:val="FF0000"/>
        </w:rPr>
      </w:pPr>
      <w:r>
        <w:rPr>
          <w:color w:val="FF0000"/>
        </w:rPr>
        <w:t xml:space="preserve">                      Default: </w:t>
      </w:r>
      <w:r>
        <w:rPr>
          <w:i/>
          <w:color w:val="FF0000"/>
          <w:lang w:val="en-US"/>
        </w:rPr>
        <w:t>e</w:t>
      </w:r>
      <w:r>
        <w:rPr>
          <w:color w:val="FF0000"/>
          <w:lang w:val="en-US"/>
        </w:rPr>
        <w:t xml:space="preserve"> must be </w:t>
      </w:r>
      <w:r>
        <w:rPr>
          <w:color w:val="FF0000"/>
        </w:rPr>
        <w:t>specified</w:t>
      </w:r>
    </w:p>
    <w:p w14:paraId="11EEAE6F" w14:textId="77777777" w:rsidR="001D6ADA" w:rsidRDefault="001D6ADA">
      <w:pPr>
        <w:rPr>
          <w:color w:val="FF0000"/>
          <w:highlight w:val="yellow"/>
        </w:rPr>
      </w:pPr>
    </w:p>
    <w:p w14:paraId="0CA68390" w14:textId="77777777" w:rsidR="001D6ADA" w:rsidRDefault="00000000">
      <w:pPr>
        <w:ind w:left="284"/>
        <w:rPr>
          <w:color w:val="FF0000"/>
        </w:rPr>
      </w:pPr>
      <w:r>
        <w:rPr>
          <w:color w:val="FF0000"/>
        </w:rPr>
        <w:t>**Additional information**</w:t>
      </w:r>
    </w:p>
    <w:p w14:paraId="6B11D75E" w14:textId="77777777" w:rsidR="001D6ADA" w:rsidRDefault="00000000">
      <w:pPr>
        <w:ind w:left="284"/>
        <w:rPr>
          <w:color w:val="FF0000"/>
        </w:rPr>
      </w:pPr>
      <w:r>
        <w:rPr>
          <w:color w:val="FF0000"/>
        </w:rPr>
        <w:t>1) Namelist &amp;</w:t>
      </w:r>
      <w:r>
        <w:rPr>
          <w:bCs/>
          <w:color w:val="FF0000"/>
        </w:rPr>
        <w:t>COMBINEDTRAITS</w:t>
      </w:r>
      <w:r>
        <w:rPr>
          <w:color w:val="FF0000"/>
        </w:rPr>
        <w:t xml:space="preserve"> is only read and used when </w:t>
      </w:r>
      <w:r>
        <w:rPr>
          <w:i/>
          <w:color w:val="FF0000"/>
        </w:rPr>
        <w:t>geneticModel</w:t>
      </w:r>
      <w:r>
        <w:rPr>
          <w:color w:val="FF0000"/>
        </w:rPr>
        <w:t xml:space="preserve"> ‘polygenic’ </w:t>
      </w:r>
    </w:p>
    <w:p w14:paraId="268029DC" w14:textId="77777777" w:rsidR="001D6ADA" w:rsidRDefault="00000000">
      <w:pPr>
        <w:ind w:left="284"/>
        <w:rPr>
          <w:color w:val="FF0000"/>
        </w:rPr>
      </w:pPr>
      <w:r>
        <w:rPr>
          <w:color w:val="FF0000"/>
        </w:rPr>
        <w:t xml:space="preserve">   or ‘genomic’ in namelist &amp;CONTROLPARAMETERS and </w:t>
      </w:r>
      <w:r>
        <w:rPr>
          <w:i/>
          <w:color w:val="FF0000"/>
        </w:rPr>
        <w:t>nCombinedTraits</w:t>
      </w:r>
      <w:r>
        <w:rPr>
          <w:color w:val="FF0000"/>
        </w:rPr>
        <w:t xml:space="preserve">&gt;0 in namelist  </w:t>
      </w:r>
    </w:p>
    <w:p w14:paraId="1DD2A861" w14:textId="77777777" w:rsidR="001D6ADA" w:rsidRDefault="00000000">
      <w:pPr>
        <w:ind w:left="284"/>
        <w:rPr>
          <w:color w:val="FF0000"/>
        </w:rPr>
      </w:pPr>
      <w:r>
        <w:rPr>
          <w:color w:val="FF0000"/>
        </w:rPr>
        <w:t xml:space="preserve">   &amp;POPULATIONPARAMETERS</w:t>
      </w:r>
    </w:p>
    <w:p w14:paraId="35924158" w14:textId="77777777" w:rsidR="001D6ADA" w:rsidRDefault="001D6ADA">
      <w:pPr>
        <w:rPr>
          <w:color w:val="FF0000"/>
        </w:rPr>
      </w:pPr>
    </w:p>
    <w:p w14:paraId="46E197F9" w14:textId="77777777" w:rsidR="001D6ADA" w:rsidRDefault="00000000">
      <w:pPr>
        <w:ind w:left="284"/>
        <w:rPr>
          <w:color w:val="FF0000"/>
        </w:rPr>
      </w:pPr>
      <w:r>
        <w:rPr>
          <w:color w:val="FF0000"/>
        </w:rPr>
        <w:t xml:space="preserve">2) An observation number can only be represented once in variable combinations, </w:t>
      </w:r>
      <w:r>
        <w:rPr>
          <w:i/>
          <w:color w:val="FF0000"/>
        </w:rPr>
        <w:t>obs</w:t>
      </w:r>
      <w:r>
        <w:rPr>
          <w:color w:val="FF0000"/>
        </w:rPr>
        <w:t xml:space="preserve">. </w:t>
      </w:r>
    </w:p>
    <w:p w14:paraId="578FFE7A" w14:textId="77777777" w:rsidR="001D6ADA" w:rsidRDefault="00000000">
      <w:pPr>
        <w:ind w:left="284"/>
        <w:rPr>
          <w:color w:val="FF0000"/>
        </w:rPr>
      </w:pPr>
      <w:r>
        <w:rPr>
          <w:color w:val="FF0000"/>
        </w:rPr>
        <w:t xml:space="preserve">   This implies that all observation numbers in the sequence </w:t>
      </w:r>
      <w:r>
        <w:rPr>
          <w:i/>
          <w:color w:val="FF0000"/>
        </w:rPr>
        <w:t>nobs</w:t>
      </w:r>
      <w:r>
        <w:rPr>
          <w:color w:val="FF0000"/>
        </w:rPr>
        <w:t xml:space="preserve">+1 … </w:t>
      </w:r>
    </w:p>
    <w:p w14:paraId="4A22720D" w14:textId="77777777" w:rsidR="001D6ADA" w:rsidRDefault="00000000">
      <w:pPr>
        <w:ind w:left="284"/>
        <w:rPr>
          <w:color w:val="FF0000"/>
        </w:rPr>
      </w:pPr>
      <w:r>
        <w:rPr>
          <w:color w:val="FF0000"/>
        </w:rPr>
        <w:t xml:space="preserve">   </w:t>
      </w:r>
      <w:r>
        <w:rPr>
          <w:i/>
          <w:color w:val="FF0000"/>
        </w:rPr>
        <w:t>nobs</w:t>
      </w:r>
      <w:r>
        <w:rPr>
          <w:color w:val="FF0000"/>
        </w:rPr>
        <w:t>+</w:t>
      </w:r>
      <w:r>
        <w:rPr>
          <w:i/>
          <w:color w:val="FF0000"/>
        </w:rPr>
        <w:t>nCombinedObs</w:t>
      </w:r>
      <w:r>
        <w:rPr>
          <w:color w:val="FF0000"/>
        </w:rPr>
        <w:t xml:space="preserve"> must be represented in combinations, </w:t>
      </w:r>
      <w:r>
        <w:rPr>
          <w:i/>
          <w:color w:val="FF0000"/>
        </w:rPr>
        <w:t>obs</w:t>
      </w:r>
      <w:r>
        <w:rPr>
          <w:color w:val="FF0000"/>
        </w:rPr>
        <w:t>.</w:t>
      </w:r>
    </w:p>
    <w:p w14:paraId="267E2D7F" w14:textId="77777777" w:rsidR="001D6ADA" w:rsidRDefault="001D6ADA">
      <w:pPr>
        <w:rPr>
          <w:color w:val="FF0000"/>
        </w:rPr>
      </w:pPr>
    </w:p>
    <w:p w14:paraId="51A433A2" w14:textId="77777777" w:rsidR="001D6ADA" w:rsidRDefault="00000000">
      <w:pPr>
        <w:ind w:left="284"/>
        <w:rPr>
          <w:color w:val="FF0000"/>
        </w:rPr>
      </w:pPr>
      <w:r>
        <w:rPr>
          <w:color w:val="FF0000"/>
        </w:rPr>
        <w:t xml:space="preserve">3) At least one of </w:t>
      </w:r>
      <w:r>
        <w:rPr>
          <w:i/>
          <w:color w:val="FF0000"/>
        </w:rPr>
        <w:t>a</w:t>
      </w:r>
      <w:r>
        <w:rPr>
          <w:color w:val="FF0000"/>
        </w:rPr>
        <w:t xml:space="preserve">, </w:t>
      </w:r>
      <w:r>
        <w:rPr>
          <w:i/>
          <w:color w:val="FF0000"/>
        </w:rPr>
        <w:t>b</w:t>
      </w:r>
      <w:r>
        <w:rPr>
          <w:color w:val="FF0000"/>
        </w:rPr>
        <w:t>,</w:t>
      </w:r>
      <w:r>
        <w:rPr>
          <w:i/>
          <w:color w:val="FF0000"/>
        </w:rPr>
        <w:t xml:space="preserve"> c</w:t>
      </w:r>
      <w:r>
        <w:rPr>
          <w:color w:val="FF0000"/>
        </w:rPr>
        <w:t>,</w:t>
      </w:r>
      <w:r>
        <w:rPr>
          <w:i/>
          <w:color w:val="FF0000"/>
        </w:rPr>
        <w:t xml:space="preserve"> d</w:t>
      </w:r>
      <w:r>
        <w:rPr>
          <w:color w:val="FF0000"/>
        </w:rPr>
        <w:t>, and</w:t>
      </w:r>
      <w:r>
        <w:rPr>
          <w:i/>
          <w:color w:val="FF0000"/>
        </w:rPr>
        <w:t xml:space="preserve"> e</w:t>
      </w:r>
      <w:r>
        <w:rPr>
          <w:color w:val="FF0000"/>
        </w:rPr>
        <w:t xml:space="preserve"> must be allocated an observation number </w:t>
      </w:r>
    </w:p>
    <w:p w14:paraId="235DA72B" w14:textId="77777777" w:rsidR="001D6ADA" w:rsidRDefault="00000000">
      <w:pPr>
        <w:ind w:left="284"/>
        <w:rPr>
          <w:color w:val="FF0000"/>
        </w:rPr>
      </w:pPr>
      <w:r>
        <w:rPr>
          <w:color w:val="FF0000"/>
        </w:rPr>
        <w:t xml:space="preserve">   (</w:t>
      </w:r>
      <w:proofErr w:type="gramStart"/>
      <w:r>
        <w:rPr>
          <w:color w:val="FF0000"/>
        </w:rPr>
        <w:t>1:</w:t>
      </w:r>
      <w:r>
        <w:rPr>
          <w:i/>
          <w:color w:val="FF0000"/>
        </w:rPr>
        <w:t>nobs</w:t>
      </w:r>
      <w:proofErr w:type="gramEnd"/>
      <w:r>
        <w:rPr>
          <w:color w:val="FF0000"/>
        </w:rPr>
        <w:t>)</w:t>
      </w:r>
      <w:r>
        <w:rPr>
          <w:i/>
          <w:color w:val="FF0000"/>
        </w:rPr>
        <w:t xml:space="preserve"> </w:t>
      </w:r>
      <w:r>
        <w:rPr>
          <w:color w:val="FF0000"/>
        </w:rPr>
        <w:t xml:space="preserve">for each combined observation. That is, all of </w:t>
      </w:r>
      <w:r>
        <w:rPr>
          <w:i/>
          <w:color w:val="FF0000"/>
        </w:rPr>
        <w:t>a</w:t>
      </w:r>
      <w:r>
        <w:rPr>
          <w:color w:val="FF0000"/>
        </w:rPr>
        <w:t xml:space="preserve">, </w:t>
      </w:r>
      <w:r>
        <w:rPr>
          <w:i/>
          <w:color w:val="FF0000"/>
        </w:rPr>
        <w:t>b</w:t>
      </w:r>
      <w:r>
        <w:rPr>
          <w:color w:val="FF0000"/>
        </w:rPr>
        <w:t>,</w:t>
      </w:r>
      <w:r>
        <w:rPr>
          <w:i/>
          <w:color w:val="FF0000"/>
        </w:rPr>
        <w:t xml:space="preserve"> c</w:t>
      </w:r>
      <w:r>
        <w:rPr>
          <w:color w:val="FF0000"/>
        </w:rPr>
        <w:t>,</w:t>
      </w:r>
      <w:r>
        <w:rPr>
          <w:i/>
          <w:color w:val="FF0000"/>
        </w:rPr>
        <w:t xml:space="preserve"> d</w:t>
      </w:r>
      <w:r>
        <w:rPr>
          <w:color w:val="FF0000"/>
        </w:rPr>
        <w:t xml:space="preserve">, </w:t>
      </w:r>
    </w:p>
    <w:p w14:paraId="5AE2E3E0" w14:textId="77777777" w:rsidR="001D6ADA" w:rsidRDefault="00000000">
      <w:pPr>
        <w:ind w:left="284"/>
        <w:rPr>
          <w:color w:val="FF0000"/>
        </w:rPr>
      </w:pPr>
      <w:r>
        <w:rPr>
          <w:color w:val="FF0000"/>
        </w:rPr>
        <w:lastRenderedPageBreak/>
        <w:t xml:space="preserve">   and</w:t>
      </w:r>
      <w:r>
        <w:rPr>
          <w:i/>
          <w:color w:val="FF0000"/>
        </w:rPr>
        <w:t xml:space="preserve"> e</w:t>
      </w:r>
      <w:r>
        <w:rPr>
          <w:color w:val="FF0000"/>
        </w:rPr>
        <w:t xml:space="preserve"> cannot be -9.</w:t>
      </w:r>
    </w:p>
    <w:p w14:paraId="4D4CFE9D" w14:textId="77777777" w:rsidR="001D6ADA" w:rsidRDefault="001D6ADA">
      <w:pPr>
        <w:rPr>
          <w:color w:val="FF0000"/>
        </w:rPr>
      </w:pPr>
    </w:p>
    <w:p w14:paraId="1DD098A4" w14:textId="77777777" w:rsidR="001D6ADA" w:rsidRDefault="00000000">
      <w:pPr>
        <w:ind w:left="284"/>
        <w:rPr>
          <w:color w:val="FF0000"/>
        </w:rPr>
      </w:pPr>
      <w:r>
        <w:rPr>
          <w:color w:val="FF0000"/>
        </w:rPr>
        <w:t>4)</w:t>
      </w:r>
      <w:proofErr w:type="gramStart"/>
      <w:r>
        <w:rPr>
          <w:color w:val="FF0000"/>
        </w:rPr>
        <w:t xml:space="preserve">   (</w:t>
      </w:r>
      <w:proofErr w:type="gramEnd"/>
      <w:r>
        <w:rPr>
          <w:color w:val="FF0000"/>
        </w:rPr>
        <w:t xml:space="preserve">i) If </w:t>
      </w:r>
      <w:r>
        <w:rPr>
          <w:i/>
          <w:color w:val="FF0000"/>
        </w:rPr>
        <w:t>a</w:t>
      </w:r>
      <w:r>
        <w:rPr>
          <w:color w:val="FF0000"/>
        </w:rPr>
        <w:t xml:space="preserve"> -9, </w:t>
      </w:r>
      <w:r>
        <w:rPr>
          <w:i/>
          <w:color w:val="FF0000"/>
        </w:rPr>
        <w:t xml:space="preserve">b </w:t>
      </w:r>
      <w:r>
        <w:rPr>
          <w:color w:val="FF0000"/>
        </w:rPr>
        <w:t xml:space="preserve">-9, and </w:t>
      </w:r>
      <w:r>
        <w:rPr>
          <w:i/>
          <w:color w:val="FF0000"/>
        </w:rPr>
        <w:t xml:space="preserve">c </w:t>
      </w:r>
      <w:r>
        <w:rPr>
          <w:color w:val="FF0000"/>
        </w:rPr>
        <w:t xml:space="preserve">-9, </w:t>
      </w:r>
      <w:r>
        <w:rPr>
          <w:i/>
          <w:color w:val="FF0000"/>
        </w:rPr>
        <w:t>a</w:t>
      </w:r>
      <w:r>
        <w:rPr>
          <w:color w:val="FF0000"/>
        </w:rPr>
        <w:t xml:space="preserve"> for each animal is set to 1.0, </w:t>
      </w:r>
      <w:r>
        <w:rPr>
          <w:i/>
          <w:color w:val="FF0000"/>
        </w:rPr>
        <w:t>b</w:t>
      </w:r>
      <w:r>
        <w:rPr>
          <w:color w:val="FF0000"/>
        </w:rPr>
        <w:t xml:space="preserve"> to 0.0, and </w:t>
      </w:r>
      <w:r>
        <w:rPr>
          <w:i/>
          <w:color w:val="FF0000"/>
        </w:rPr>
        <w:t>c</w:t>
      </w:r>
      <w:r>
        <w:rPr>
          <w:color w:val="FF0000"/>
        </w:rPr>
        <w:t xml:space="preserve"> </w:t>
      </w:r>
    </w:p>
    <w:p w14:paraId="667C899E" w14:textId="77777777" w:rsidR="001D6ADA" w:rsidRDefault="00000000">
      <w:pPr>
        <w:ind w:left="284"/>
        <w:rPr>
          <w:color w:val="FF0000"/>
        </w:rPr>
      </w:pPr>
      <w:r>
        <w:rPr>
          <w:color w:val="FF0000"/>
        </w:rPr>
        <w:t xml:space="preserve">         to 0.0.</w:t>
      </w:r>
    </w:p>
    <w:p w14:paraId="52B85B86" w14:textId="77777777" w:rsidR="001D6ADA" w:rsidRDefault="00000000">
      <w:pPr>
        <w:ind w:left="284"/>
        <w:rPr>
          <w:color w:val="FF0000"/>
        </w:rPr>
      </w:pPr>
      <w:r>
        <w:rPr>
          <w:color w:val="FF0000"/>
        </w:rPr>
        <w:t xml:space="preserve">    (ii) If </w:t>
      </w:r>
      <w:r>
        <w:rPr>
          <w:i/>
          <w:color w:val="FF0000"/>
        </w:rPr>
        <w:t>d</w:t>
      </w:r>
      <w:r>
        <w:rPr>
          <w:color w:val="FF0000"/>
        </w:rPr>
        <w:t xml:space="preserve"> -9, </w:t>
      </w:r>
      <w:r>
        <w:rPr>
          <w:i/>
          <w:color w:val="FF0000"/>
        </w:rPr>
        <w:t>d</w:t>
      </w:r>
      <w:r>
        <w:rPr>
          <w:color w:val="FF0000"/>
        </w:rPr>
        <w:t xml:space="preserve"> for each animal is set to 1.0.</w:t>
      </w:r>
    </w:p>
    <w:p w14:paraId="059BF774" w14:textId="77777777" w:rsidR="001D6ADA" w:rsidRDefault="00000000">
      <w:pPr>
        <w:ind w:left="284"/>
        <w:rPr>
          <w:color w:val="FF0000"/>
        </w:rPr>
      </w:pPr>
      <w:r>
        <w:rPr>
          <w:color w:val="FF0000"/>
        </w:rPr>
        <w:t xml:space="preserve">   (iii) If </w:t>
      </w:r>
      <w:r>
        <w:rPr>
          <w:i/>
          <w:color w:val="FF0000"/>
        </w:rPr>
        <w:t>e</w:t>
      </w:r>
      <w:r>
        <w:rPr>
          <w:color w:val="FF0000"/>
        </w:rPr>
        <w:t xml:space="preserve"> -9, </w:t>
      </w:r>
      <w:r>
        <w:rPr>
          <w:i/>
          <w:color w:val="FF0000"/>
        </w:rPr>
        <w:t>e</w:t>
      </w:r>
      <w:r>
        <w:rPr>
          <w:color w:val="FF0000"/>
        </w:rPr>
        <w:t xml:space="preserve"> for each animal is set to 1.0.</w:t>
      </w:r>
    </w:p>
    <w:p w14:paraId="4B70D377" w14:textId="77777777" w:rsidR="001D6ADA" w:rsidRDefault="001D6ADA">
      <w:pPr>
        <w:rPr>
          <w:color w:val="FF0000"/>
        </w:rPr>
      </w:pPr>
    </w:p>
    <w:p w14:paraId="426D4A28" w14:textId="77777777" w:rsidR="001D6ADA" w:rsidRDefault="00000000">
      <w:pPr>
        <w:ind w:left="284"/>
        <w:rPr>
          <w:strike/>
          <w:color w:val="FF0000"/>
        </w:rPr>
      </w:pPr>
      <w:r>
        <w:rPr>
          <w:color w:val="FF0000"/>
        </w:rPr>
        <w:t xml:space="preserve">5) </w:t>
      </w:r>
      <w:r>
        <w:rPr>
          <w:strike/>
          <w:color w:val="FF0000"/>
        </w:rPr>
        <w:t xml:space="preserve">All component observations (1 … </w:t>
      </w:r>
      <w:r>
        <w:rPr>
          <w:i/>
          <w:strike/>
          <w:color w:val="FF0000"/>
        </w:rPr>
        <w:t>nobs</w:t>
      </w:r>
      <w:r>
        <w:rPr>
          <w:strike/>
          <w:color w:val="FF0000"/>
        </w:rPr>
        <w:t xml:space="preserve">) that make up a combined observation must be </w:t>
      </w:r>
    </w:p>
    <w:p w14:paraId="75C2B6C5" w14:textId="77777777" w:rsidR="001D6ADA" w:rsidRDefault="00000000">
      <w:pPr>
        <w:ind w:left="284"/>
        <w:rPr>
          <w:color w:val="FF0000"/>
        </w:rPr>
      </w:pPr>
      <w:r>
        <w:rPr>
          <w:strike/>
          <w:color w:val="FF0000"/>
        </w:rPr>
        <w:t xml:space="preserve">   realised by an animal for the combined observation to be realised by the animal. </w:t>
      </w:r>
      <w:r>
        <w:rPr>
          <w:color w:val="FF0000"/>
          <w:highlight w:val="yellow"/>
        </w:rPr>
        <w:t>CHECK!!!!!!!!!</w:t>
      </w:r>
    </w:p>
    <w:p w14:paraId="49EAA664" w14:textId="77777777" w:rsidR="001D6ADA" w:rsidRDefault="001D6ADA">
      <w:pPr>
        <w:rPr>
          <w:color w:val="FF0000"/>
        </w:rPr>
      </w:pPr>
    </w:p>
    <w:p w14:paraId="49FE29DD" w14:textId="77777777" w:rsidR="001D6ADA" w:rsidRDefault="00000000">
      <w:pPr>
        <w:ind w:left="284"/>
        <w:rPr>
          <w:color w:val="FF0000"/>
        </w:rPr>
      </w:pPr>
      <w:r>
        <w:rPr>
          <w:color w:val="FF0000"/>
          <w:highlight w:val="yellow"/>
        </w:rPr>
        <w:t>6) DYD???</w:t>
      </w:r>
    </w:p>
    <w:p w14:paraId="3698CD77" w14:textId="77777777" w:rsidR="001D6ADA" w:rsidRDefault="001D6ADA">
      <w:pPr>
        <w:rPr>
          <w:color w:val="FF0000"/>
        </w:rPr>
      </w:pPr>
    </w:p>
    <w:p w14:paraId="1F0F2154" w14:textId="77777777" w:rsidR="001D6ADA" w:rsidRDefault="00000000">
      <w:pPr>
        <w:pStyle w:val="Overskrift2"/>
        <w:rPr>
          <w:rStyle w:val="Strk"/>
        </w:rPr>
      </w:pPr>
      <w:bookmarkStart w:id="128" w:name="_Toc109904152"/>
      <w:r>
        <w:rPr>
          <w:rStyle w:val="Strk"/>
        </w:rPr>
        <w:t>&amp;OBSERVATIONCONSTRAINTS</w:t>
      </w:r>
      <w:bookmarkEnd w:id="128"/>
    </w:p>
    <w:p w14:paraId="227E57DA" w14:textId="77777777" w:rsidR="001D6ADA" w:rsidRDefault="00000000">
      <w:pPr>
        <w:ind w:left="284"/>
      </w:pPr>
      <w:r>
        <w:t>constraints=</w:t>
      </w:r>
      <w:proofErr w:type="gramStart"/>
      <w:r>
        <w:rPr>
          <w:i/>
        </w:rPr>
        <w:t>a  b</w:t>
      </w:r>
      <w:proofErr w:type="gramEnd"/>
      <w:r>
        <w:rPr>
          <w:i/>
        </w:rPr>
        <w:t xml:space="preserve">  c  d  e</w:t>
      </w:r>
      <w:r>
        <w:t xml:space="preserve">  </w:t>
      </w:r>
      <w:r>
        <w:rPr>
          <w:i/>
        </w:rPr>
        <w:t>sign</w:t>
      </w:r>
      <w:r>
        <w:t xml:space="preserve">  </w:t>
      </w:r>
      <w:r>
        <w:rPr>
          <w:i/>
        </w:rPr>
        <w:t>y</w:t>
      </w:r>
      <w:r>
        <w:t xml:space="preserve">  /</w:t>
      </w:r>
    </w:p>
    <w:p w14:paraId="63FD12D8" w14:textId="77777777" w:rsidR="001D6ADA" w:rsidRDefault="001D6ADA"/>
    <w:p w14:paraId="7EC8E1B3" w14:textId="77777777" w:rsidR="001D6ADA" w:rsidRDefault="00000000">
      <w:pPr>
        <w:ind w:left="284"/>
      </w:pPr>
      <w:r>
        <w:t xml:space="preserve">NB! Number of lines in constraints must equal </w:t>
      </w:r>
      <w:r>
        <w:rPr>
          <w:i/>
        </w:rPr>
        <w:t>nObsConstraints</w:t>
      </w:r>
    </w:p>
    <w:p w14:paraId="7B878C2E" w14:textId="77777777" w:rsidR="001D6ADA" w:rsidRDefault="001D6ADA"/>
    <w:p w14:paraId="1A19C02B" w14:textId="77777777" w:rsidR="001D6ADA" w:rsidRDefault="00000000">
      <w:pPr>
        <w:ind w:left="284"/>
      </w:pPr>
      <w:r>
        <w:t>**Task**</w:t>
      </w:r>
    </w:p>
    <w:p w14:paraId="68EDE40C" w14:textId="77777777" w:rsidR="001D6ADA" w:rsidRDefault="00000000">
      <w:pPr>
        <w:ind w:left="284"/>
      </w:pPr>
      <w:r>
        <w:t xml:space="preserve">Input for imposing constraints on sampled observations, where a constraint is a restriction by which observations must comply. Each constraint is imposed on the </w:t>
      </w:r>
      <w:r>
        <w:rPr>
          <w:i/>
        </w:rPr>
        <w:t>j</w:t>
      </w:r>
      <w:r>
        <w:t>th animal as (</w:t>
      </w:r>
      <w:r>
        <w:rPr>
          <w:i/>
        </w:rPr>
        <w:t>a</w:t>
      </w:r>
      <w:r>
        <w:rPr>
          <w:i/>
          <w:vertAlign w:val="subscript"/>
        </w:rPr>
        <w:t>j</w:t>
      </w:r>
      <w:r>
        <w:t>+</w:t>
      </w:r>
      <w:r>
        <w:rPr>
          <w:i/>
        </w:rPr>
        <w:t>b</w:t>
      </w:r>
      <w:r>
        <w:rPr>
          <w:i/>
          <w:vertAlign w:val="subscript"/>
        </w:rPr>
        <w:t>j</w:t>
      </w:r>
      <w:r>
        <w:t>-</w:t>
      </w:r>
      <w:proofErr w:type="gramStart"/>
      <w:r>
        <w:rPr>
          <w:i/>
        </w:rPr>
        <w:t>c</w:t>
      </w:r>
      <w:r>
        <w:rPr>
          <w:i/>
          <w:vertAlign w:val="subscript"/>
        </w:rPr>
        <w:t>j</w:t>
      </w:r>
      <w:r>
        <w:t>)*</w:t>
      </w:r>
      <w:proofErr w:type="gramEnd"/>
      <w:r>
        <w:rPr>
          <w:i/>
        </w:rPr>
        <w:t>d</w:t>
      </w:r>
      <w:r>
        <w:rPr>
          <w:i/>
          <w:vertAlign w:val="subscript"/>
        </w:rPr>
        <w:t>j</w:t>
      </w:r>
      <w:r>
        <w:t>/</w:t>
      </w:r>
      <w:r>
        <w:rPr>
          <w:i/>
        </w:rPr>
        <w:t>e</w:t>
      </w:r>
      <w:r>
        <w:rPr>
          <w:i/>
          <w:vertAlign w:val="subscript"/>
        </w:rPr>
        <w:t>j</w:t>
      </w:r>
      <w:r>
        <w:t xml:space="preserve"> </w:t>
      </w:r>
      <w:r>
        <w:rPr>
          <w:i/>
        </w:rPr>
        <w:t>sign</w:t>
      </w:r>
      <w:r>
        <w:t xml:space="preserve"> </w:t>
      </w:r>
      <w:r>
        <w:rPr>
          <w:i/>
        </w:rPr>
        <w:t>y</w:t>
      </w:r>
      <w:r>
        <w:t xml:space="preserve">, where </w:t>
      </w:r>
      <w:r>
        <w:rPr>
          <w:i/>
        </w:rPr>
        <w:t>a</w:t>
      </w:r>
      <w:r>
        <w:rPr>
          <w:i/>
          <w:vertAlign w:val="subscript"/>
        </w:rPr>
        <w:t>j</w:t>
      </w:r>
      <w:r>
        <w:t xml:space="preserve">, </w:t>
      </w:r>
      <w:r>
        <w:rPr>
          <w:i/>
        </w:rPr>
        <w:t>b</w:t>
      </w:r>
      <w:r>
        <w:rPr>
          <w:i/>
          <w:vertAlign w:val="subscript"/>
        </w:rPr>
        <w:t>j</w:t>
      </w:r>
      <w:r>
        <w:t xml:space="preserve">, </w:t>
      </w:r>
      <w:r>
        <w:rPr>
          <w:i/>
        </w:rPr>
        <w:t>c</w:t>
      </w:r>
      <w:r>
        <w:rPr>
          <w:i/>
          <w:vertAlign w:val="subscript"/>
        </w:rPr>
        <w:t>j</w:t>
      </w:r>
      <w:r>
        <w:t xml:space="preserve">, </w:t>
      </w:r>
      <w:r>
        <w:rPr>
          <w:i/>
        </w:rPr>
        <w:t>d</w:t>
      </w:r>
      <w:r>
        <w:rPr>
          <w:i/>
          <w:vertAlign w:val="subscript"/>
        </w:rPr>
        <w:t>j</w:t>
      </w:r>
      <w:r>
        <w:t xml:space="preserve">, and </w:t>
      </w:r>
      <w:r>
        <w:rPr>
          <w:i/>
        </w:rPr>
        <w:t>e</w:t>
      </w:r>
      <w:r>
        <w:rPr>
          <w:i/>
          <w:vertAlign w:val="subscript"/>
        </w:rPr>
        <w:t>j</w:t>
      </w:r>
      <w:r>
        <w:t xml:space="preserve"> are phenotypic observations generated for animal </w:t>
      </w:r>
      <w:r>
        <w:rPr>
          <w:i/>
        </w:rPr>
        <w:t>j</w:t>
      </w:r>
      <w:r>
        <w:t xml:space="preserve">, the observation numbers allocated to </w:t>
      </w:r>
      <w:r>
        <w:rPr>
          <w:i/>
        </w:rPr>
        <w:t>a</w:t>
      </w:r>
      <w:r>
        <w:t xml:space="preserve">, </w:t>
      </w:r>
      <w:r>
        <w:rPr>
          <w:i/>
        </w:rPr>
        <w:t>b</w:t>
      </w:r>
      <w:r>
        <w:t>,</w:t>
      </w:r>
      <w:r>
        <w:rPr>
          <w:i/>
        </w:rPr>
        <w:t xml:space="preserve"> c</w:t>
      </w:r>
      <w:r>
        <w:t>,</w:t>
      </w:r>
      <w:r>
        <w:rPr>
          <w:i/>
        </w:rPr>
        <w:t xml:space="preserve"> d</w:t>
      </w:r>
      <w:r>
        <w:t>, and</w:t>
      </w:r>
      <w:r>
        <w:rPr>
          <w:i/>
        </w:rPr>
        <w:t xml:space="preserve"> e</w:t>
      </w:r>
      <w:r>
        <w:t xml:space="preserve"> can be 1 … </w:t>
      </w:r>
      <w:r>
        <w:rPr>
          <w:i/>
        </w:rPr>
        <w:t>nobs</w:t>
      </w:r>
      <w:r>
        <w:t>+</w:t>
      </w:r>
      <w:r>
        <w:rPr>
          <w:i/>
        </w:rPr>
        <w:t>nCombinedObs</w:t>
      </w:r>
      <w:r>
        <w:t>, and</w:t>
      </w:r>
      <w:r>
        <w:rPr>
          <w:i/>
        </w:rPr>
        <w:t xml:space="preserve"> sign</w:t>
      </w:r>
      <w:r>
        <w:t xml:space="preserve"> is &gt; or &lt;. When an observation(s) for animal </w:t>
      </w:r>
      <w:r>
        <w:rPr>
          <w:i/>
        </w:rPr>
        <w:t xml:space="preserve">j </w:t>
      </w:r>
      <w:r>
        <w:t>does not fulfil all constraints, all observations for that animal are resampled.</w:t>
      </w:r>
    </w:p>
    <w:p w14:paraId="09528391" w14:textId="77777777" w:rsidR="001D6ADA" w:rsidRDefault="001D6ADA"/>
    <w:p w14:paraId="3D8E1809" w14:textId="77777777" w:rsidR="001D6ADA" w:rsidRDefault="00000000">
      <w:pPr>
        <w:ind w:left="284"/>
      </w:pPr>
      <w:r>
        <w:t>**Properties of names**</w:t>
      </w:r>
    </w:p>
    <w:p w14:paraId="0F3CDA41" w14:textId="77777777" w:rsidR="001D6ADA" w:rsidRDefault="00000000">
      <w:pPr>
        <w:ind w:left="284"/>
      </w:pPr>
      <w:r>
        <w:rPr>
          <w:i/>
        </w:rPr>
        <w:t>a</w:t>
      </w:r>
      <w:r>
        <w:t xml:space="preserve">                     Definition: </w:t>
      </w:r>
      <w:r>
        <w:rPr>
          <w:lang w:val="en-US"/>
        </w:rPr>
        <w:t xml:space="preserve">Observation </w:t>
      </w:r>
      <w:r>
        <w:t xml:space="preserve">allocated to </w:t>
      </w:r>
      <w:r>
        <w:rPr>
          <w:i/>
        </w:rPr>
        <w:t>a</w:t>
      </w:r>
    </w:p>
    <w:p w14:paraId="2C8D9FF2" w14:textId="77777777" w:rsidR="001D6ADA" w:rsidRDefault="00000000">
      <w:pPr>
        <w:ind w:left="284"/>
      </w:pPr>
      <w:r>
        <w:t xml:space="preserve">                      Type: Integer</w:t>
      </w:r>
    </w:p>
    <w:p w14:paraId="503DC075" w14:textId="77777777" w:rsidR="001D6ADA" w:rsidRDefault="00000000">
      <w:pPr>
        <w:ind w:left="284"/>
      </w:pPr>
      <w:r>
        <w:t xml:space="preserve">                      Options:</w:t>
      </w:r>
    </w:p>
    <w:p w14:paraId="6C0D3586"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lang w:val="en-US"/>
        </w:rPr>
      </w:pPr>
      <w:r>
        <w:rPr>
          <w:lang w:val="en-US"/>
        </w:rPr>
        <w:t xml:space="preserve">                                          -9 No observation is allocated to </w:t>
      </w:r>
      <w:r>
        <w:rPr>
          <w:i/>
          <w:lang w:val="en-US"/>
        </w:rPr>
        <w:t>a</w:t>
      </w:r>
    </w:p>
    <w:p w14:paraId="51CB3A88"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pPr>
      <w:r>
        <w:rPr>
          <w:lang w:val="en-US"/>
        </w:rPr>
        <w:t xml:space="preserve">                         </w:t>
      </w:r>
      <w:proofErr w:type="gramStart"/>
      <w:r>
        <w:rPr>
          <w:lang w:val="en-US"/>
        </w:rPr>
        <w:t>1:</w:t>
      </w:r>
      <w:r>
        <w:rPr>
          <w:i/>
        </w:rPr>
        <w:t>nobs</w:t>
      </w:r>
      <w:proofErr w:type="gramEnd"/>
      <w:r>
        <w:t>+</w:t>
      </w:r>
      <w:r>
        <w:rPr>
          <w:i/>
        </w:rPr>
        <w:t>nCombinedObs</w:t>
      </w:r>
      <w:r>
        <w:rPr>
          <w:lang w:val="en-US"/>
        </w:rPr>
        <w:t xml:space="preserve"> Observation allocated to </w:t>
      </w:r>
      <w:r>
        <w:rPr>
          <w:i/>
          <w:lang w:val="en-US"/>
        </w:rPr>
        <w:t>a</w:t>
      </w:r>
    </w:p>
    <w:p w14:paraId="7C916020" w14:textId="77777777" w:rsidR="001D6ADA" w:rsidRDefault="00000000">
      <w:pPr>
        <w:ind w:left="284"/>
      </w:pPr>
      <w:r>
        <w:t xml:space="preserve">                      Default: </w:t>
      </w:r>
      <w:r>
        <w:rPr>
          <w:i/>
          <w:lang w:val="en-US"/>
        </w:rPr>
        <w:t>a</w:t>
      </w:r>
      <w:r>
        <w:rPr>
          <w:lang w:val="en-US"/>
        </w:rPr>
        <w:t xml:space="preserve"> must be </w:t>
      </w:r>
      <w:r>
        <w:t>specified</w:t>
      </w:r>
    </w:p>
    <w:p w14:paraId="70219AF7" w14:textId="77777777" w:rsidR="001D6ADA" w:rsidRDefault="001D6ADA"/>
    <w:p w14:paraId="5442F2EF" w14:textId="77777777" w:rsidR="001D6ADA" w:rsidRDefault="00000000">
      <w:pPr>
        <w:ind w:left="284"/>
      </w:pPr>
      <w:r>
        <w:rPr>
          <w:i/>
        </w:rPr>
        <w:t>b</w:t>
      </w:r>
      <w:r>
        <w:t xml:space="preserve">                     Definition: </w:t>
      </w:r>
      <w:r>
        <w:rPr>
          <w:lang w:val="en-US"/>
        </w:rPr>
        <w:t xml:space="preserve">Observation </w:t>
      </w:r>
      <w:r>
        <w:t xml:space="preserve">allocated to </w:t>
      </w:r>
      <w:r>
        <w:rPr>
          <w:i/>
        </w:rPr>
        <w:t>b</w:t>
      </w:r>
    </w:p>
    <w:p w14:paraId="276EA8BF" w14:textId="77777777" w:rsidR="001D6ADA" w:rsidRDefault="00000000">
      <w:pPr>
        <w:ind w:left="284"/>
      </w:pPr>
      <w:r>
        <w:t xml:space="preserve">                      Type: Integer</w:t>
      </w:r>
    </w:p>
    <w:p w14:paraId="5B4C6CC5" w14:textId="77777777" w:rsidR="001D6ADA" w:rsidRDefault="00000000">
      <w:pPr>
        <w:ind w:left="284"/>
      </w:pPr>
      <w:r>
        <w:t xml:space="preserve">                      Options:</w:t>
      </w:r>
    </w:p>
    <w:p w14:paraId="1DF5A30D"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lang w:val="en-US"/>
        </w:rPr>
      </w:pPr>
      <w:r>
        <w:rPr>
          <w:lang w:val="en-US"/>
        </w:rPr>
        <w:t xml:space="preserve">                                          -9 No observation is allocated to </w:t>
      </w:r>
      <w:r>
        <w:rPr>
          <w:i/>
          <w:lang w:val="en-US"/>
        </w:rPr>
        <w:t>b</w:t>
      </w:r>
    </w:p>
    <w:p w14:paraId="737CE94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pPr>
      <w:r>
        <w:rPr>
          <w:lang w:val="en-US"/>
        </w:rPr>
        <w:t xml:space="preserve">                         </w:t>
      </w:r>
      <w:proofErr w:type="gramStart"/>
      <w:r>
        <w:rPr>
          <w:lang w:val="en-US"/>
        </w:rPr>
        <w:t>1:</w:t>
      </w:r>
      <w:r>
        <w:rPr>
          <w:i/>
        </w:rPr>
        <w:t>nobs</w:t>
      </w:r>
      <w:proofErr w:type="gramEnd"/>
      <w:r>
        <w:t>+</w:t>
      </w:r>
      <w:r>
        <w:rPr>
          <w:i/>
        </w:rPr>
        <w:t>nCombinedObs</w:t>
      </w:r>
      <w:r>
        <w:rPr>
          <w:lang w:val="en-US"/>
        </w:rPr>
        <w:t xml:space="preserve"> Observation allocated to </w:t>
      </w:r>
      <w:r>
        <w:rPr>
          <w:i/>
          <w:lang w:val="en-US"/>
        </w:rPr>
        <w:t>b</w:t>
      </w:r>
    </w:p>
    <w:p w14:paraId="1A0D8A61" w14:textId="77777777" w:rsidR="001D6ADA" w:rsidRDefault="00000000">
      <w:pPr>
        <w:ind w:left="284"/>
      </w:pPr>
      <w:r>
        <w:t xml:space="preserve">                      Default: </w:t>
      </w:r>
      <w:r>
        <w:rPr>
          <w:i/>
          <w:lang w:val="en-US"/>
        </w:rPr>
        <w:t>b</w:t>
      </w:r>
      <w:r>
        <w:rPr>
          <w:lang w:val="en-US"/>
        </w:rPr>
        <w:t xml:space="preserve"> must be </w:t>
      </w:r>
      <w:r>
        <w:t>specified</w:t>
      </w:r>
    </w:p>
    <w:p w14:paraId="14827964" w14:textId="77777777" w:rsidR="001D6ADA" w:rsidRDefault="001D6ADA"/>
    <w:p w14:paraId="6C77B61C" w14:textId="77777777" w:rsidR="001D6ADA" w:rsidRDefault="00000000">
      <w:pPr>
        <w:ind w:left="284"/>
      </w:pPr>
      <w:r>
        <w:rPr>
          <w:i/>
        </w:rPr>
        <w:t>c</w:t>
      </w:r>
      <w:r>
        <w:t xml:space="preserve">                     Definition: </w:t>
      </w:r>
      <w:r>
        <w:rPr>
          <w:lang w:val="en-US"/>
        </w:rPr>
        <w:t xml:space="preserve">Observation </w:t>
      </w:r>
      <w:r>
        <w:t xml:space="preserve">allocated to </w:t>
      </w:r>
      <w:r>
        <w:rPr>
          <w:i/>
        </w:rPr>
        <w:t>c</w:t>
      </w:r>
    </w:p>
    <w:p w14:paraId="479246A2" w14:textId="77777777" w:rsidR="001D6ADA" w:rsidRDefault="00000000">
      <w:pPr>
        <w:ind w:left="284"/>
      </w:pPr>
      <w:r>
        <w:t xml:space="preserve">                      Type: Integer</w:t>
      </w:r>
    </w:p>
    <w:p w14:paraId="51AC956F" w14:textId="77777777" w:rsidR="001D6ADA" w:rsidRDefault="00000000">
      <w:pPr>
        <w:ind w:left="284"/>
      </w:pPr>
      <w:r>
        <w:t xml:space="preserve">                      Options:</w:t>
      </w:r>
    </w:p>
    <w:p w14:paraId="64EDA25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lang w:val="en-US"/>
        </w:rPr>
      </w:pPr>
      <w:r>
        <w:rPr>
          <w:lang w:val="en-US"/>
        </w:rPr>
        <w:t xml:space="preserve">                                          -9 No observation is allocated to </w:t>
      </w:r>
      <w:r>
        <w:rPr>
          <w:i/>
          <w:lang w:val="en-US"/>
        </w:rPr>
        <w:t>c</w:t>
      </w:r>
    </w:p>
    <w:p w14:paraId="0B797D0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pPr>
      <w:r>
        <w:rPr>
          <w:lang w:val="en-US"/>
        </w:rPr>
        <w:t xml:space="preserve">                         </w:t>
      </w:r>
      <w:proofErr w:type="gramStart"/>
      <w:r>
        <w:rPr>
          <w:lang w:val="en-US"/>
        </w:rPr>
        <w:t>1:</w:t>
      </w:r>
      <w:r>
        <w:rPr>
          <w:i/>
        </w:rPr>
        <w:t>nobs</w:t>
      </w:r>
      <w:proofErr w:type="gramEnd"/>
      <w:r>
        <w:t>+</w:t>
      </w:r>
      <w:r>
        <w:rPr>
          <w:i/>
        </w:rPr>
        <w:t>nCombinedObs</w:t>
      </w:r>
      <w:r>
        <w:rPr>
          <w:lang w:val="en-US"/>
        </w:rPr>
        <w:t xml:space="preserve"> Observation allocated to </w:t>
      </w:r>
      <w:r>
        <w:rPr>
          <w:i/>
          <w:lang w:val="en-US"/>
        </w:rPr>
        <w:t>c</w:t>
      </w:r>
    </w:p>
    <w:p w14:paraId="4EBD7F4E" w14:textId="77777777" w:rsidR="001D6ADA" w:rsidRDefault="00000000">
      <w:pPr>
        <w:ind w:left="284"/>
      </w:pPr>
      <w:r>
        <w:t xml:space="preserve">                      Default: </w:t>
      </w:r>
      <w:r>
        <w:rPr>
          <w:i/>
          <w:lang w:val="en-US"/>
        </w:rPr>
        <w:t>c</w:t>
      </w:r>
      <w:r>
        <w:rPr>
          <w:lang w:val="en-US"/>
        </w:rPr>
        <w:t xml:space="preserve"> must be </w:t>
      </w:r>
      <w:r>
        <w:t>specified</w:t>
      </w:r>
    </w:p>
    <w:p w14:paraId="56C9BB69" w14:textId="77777777" w:rsidR="001D6ADA" w:rsidRDefault="001D6ADA"/>
    <w:p w14:paraId="14279073" w14:textId="77777777" w:rsidR="001D6ADA" w:rsidRDefault="00000000">
      <w:pPr>
        <w:ind w:left="284"/>
      </w:pPr>
      <w:r>
        <w:rPr>
          <w:i/>
        </w:rPr>
        <w:t>d</w:t>
      </w:r>
      <w:r>
        <w:t xml:space="preserve">                     Definition: </w:t>
      </w:r>
      <w:r>
        <w:rPr>
          <w:lang w:val="en-US"/>
        </w:rPr>
        <w:t xml:space="preserve">Observation </w:t>
      </w:r>
      <w:r>
        <w:t xml:space="preserve">allocated to </w:t>
      </w:r>
      <w:r>
        <w:rPr>
          <w:i/>
        </w:rPr>
        <w:t>d</w:t>
      </w:r>
    </w:p>
    <w:p w14:paraId="4CDD556E" w14:textId="77777777" w:rsidR="001D6ADA" w:rsidRDefault="00000000">
      <w:pPr>
        <w:ind w:left="284"/>
      </w:pPr>
      <w:r>
        <w:t xml:space="preserve">                      Type: Integer</w:t>
      </w:r>
    </w:p>
    <w:p w14:paraId="62234C01" w14:textId="77777777" w:rsidR="001D6ADA" w:rsidRDefault="00000000">
      <w:pPr>
        <w:ind w:left="284"/>
      </w:pPr>
      <w:r>
        <w:t xml:space="preserve">                      Options:</w:t>
      </w:r>
    </w:p>
    <w:p w14:paraId="7F27A38B"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lang w:val="en-US"/>
        </w:rPr>
      </w:pPr>
      <w:r>
        <w:rPr>
          <w:lang w:val="en-US"/>
        </w:rPr>
        <w:t xml:space="preserve">                                          -9 No observation is allocated to </w:t>
      </w:r>
      <w:r>
        <w:rPr>
          <w:i/>
          <w:lang w:val="en-US"/>
        </w:rPr>
        <w:t>d</w:t>
      </w:r>
    </w:p>
    <w:p w14:paraId="2EB9FBE4"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pPr>
      <w:r>
        <w:rPr>
          <w:lang w:val="en-US"/>
        </w:rPr>
        <w:t xml:space="preserve">                         </w:t>
      </w:r>
      <w:proofErr w:type="gramStart"/>
      <w:r>
        <w:rPr>
          <w:lang w:val="en-US"/>
        </w:rPr>
        <w:t>1:</w:t>
      </w:r>
      <w:r>
        <w:rPr>
          <w:i/>
        </w:rPr>
        <w:t>nobs</w:t>
      </w:r>
      <w:proofErr w:type="gramEnd"/>
      <w:r>
        <w:t>+</w:t>
      </w:r>
      <w:r>
        <w:rPr>
          <w:i/>
        </w:rPr>
        <w:t>nCombinedObs</w:t>
      </w:r>
      <w:r>
        <w:rPr>
          <w:lang w:val="en-US"/>
        </w:rPr>
        <w:t xml:space="preserve"> Observation allocated to </w:t>
      </w:r>
      <w:r>
        <w:rPr>
          <w:i/>
          <w:lang w:val="en-US"/>
        </w:rPr>
        <w:t>d</w:t>
      </w:r>
    </w:p>
    <w:p w14:paraId="30011EFD" w14:textId="77777777" w:rsidR="001D6ADA" w:rsidRDefault="00000000">
      <w:pPr>
        <w:ind w:left="284"/>
      </w:pPr>
      <w:r>
        <w:t xml:space="preserve">                      Default: </w:t>
      </w:r>
      <w:r>
        <w:rPr>
          <w:i/>
          <w:lang w:val="en-US"/>
        </w:rPr>
        <w:t>d</w:t>
      </w:r>
      <w:r>
        <w:rPr>
          <w:lang w:val="en-US"/>
        </w:rPr>
        <w:t xml:space="preserve"> must be </w:t>
      </w:r>
      <w:r>
        <w:t>specified</w:t>
      </w:r>
    </w:p>
    <w:p w14:paraId="360E9C7D" w14:textId="77777777" w:rsidR="001D6ADA" w:rsidRDefault="001D6ADA"/>
    <w:p w14:paraId="6996334F" w14:textId="77777777" w:rsidR="001D6ADA" w:rsidRDefault="00000000">
      <w:pPr>
        <w:ind w:left="284"/>
      </w:pPr>
      <w:r>
        <w:rPr>
          <w:i/>
        </w:rPr>
        <w:t>e</w:t>
      </w:r>
      <w:r>
        <w:t xml:space="preserve">                     Definition: </w:t>
      </w:r>
      <w:r>
        <w:rPr>
          <w:lang w:val="en-US"/>
        </w:rPr>
        <w:t xml:space="preserve">Observation </w:t>
      </w:r>
      <w:r>
        <w:t xml:space="preserve">allocated to </w:t>
      </w:r>
      <w:r>
        <w:rPr>
          <w:i/>
        </w:rPr>
        <w:t>e</w:t>
      </w:r>
    </w:p>
    <w:p w14:paraId="423B5DFA" w14:textId="77777777" w:rsidR="001D6ADA" w:rsidRDefault="00000000">
      <w:pPr>
        <w:ind w:left="284"/>
      </w:pPr>
      <w:r>
        <w:t xml:space="preserve">                      Type: Integer</w:t>
      </w:r>
    </w:p>
    <w:p w14:paraId="7A911875" w14:textId="77777777" w:rsidR="001D6ADA" w:rsidRDefault="00000000">
      <w:pPr>
        <w:ind w:left="284"/>
      </w:pPr>
      <w:r>
        <w:t xml:space="preserve">                      Options:</w:t>
      </w:r>
    </w:p>
    <w:p w14:paraId="2B643C23"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lang w:val="en-US"/>
        </w:rPr>
      </w:pPr>
      <w:r>
        <w:rPr>
          <w:lang w:val="en-US"/>
        </w:rPr>
        <w:t xml:space="preserve">                                          -9 No observation is allocated to </w:t>
      </w:r>
      <w:r>
        <w:rPr>
          <w:i/>
          <w:lang w:val="en-US"/>
        </w:rPr>
        <w:t>e</w:t>
      </w:r>
    </w:p>
    <w:p w14:paraId="3F63D977"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pPr>
      <w:r>
        <w:rPr>
          <w:lang w:val="en-US"/>
        </w:rPr>
        <w:t xml:space="preserve">                         </w:t>
      </w:r>
      <w:proofErr w:type="gramStart"/>
      <w:r>
        <w:rPr>
          <w:lang w:val="en-US"/>
        </w:rPr>
        <w:t>1:</w:t>
      </w:r>
      <w:r>
        <w:rPr>
          <w:i/>
        </w:rPr>
        <w:t>nobs</w:t>
      </w:r>
      <w:proofErr w:type="gramEnd"/>
      <w:r>
        <w:t>+</w:t>
      </w:r>
      <w:r>
        <w:rPr>
          <w:i/>
        </w:rPr>
        <w:t>nCombinedObs</w:t>
      </w:r>
      <w:r>
        <w:rPr>
          <w:lang w:val="en-US"/>
        </w:rPr>
        <w:t xml:space="preserve"> Observation allocated to </w:t>
      </w:r>
      <w:r>
        <w:rPr>
          <w:i/>
          <w:lang w:val="en-US"/>
        </w:rPr>
        <w:t>e</w:t>
      </w:r>
    </w:p>
    <w:p w14:paraId="749A8065" w14:textId="77777777" w:rsidR="001D6ADA" w:rsidRDefault="00000000">
      <w:pPr>
        <w:ind w:left="284"/>
      </w:pPr>
      <w:r>
        <w:t xml:space="preserve">                      Default: </w:t>
      </w:r>
      <w:r>
        <w:rPr>
          <w:i/>
          <w:lang w:val="en-US"/>
        </w:rPr>
        <w:t>e</w:t>
      </w:r>
      <w:r>
        <w:rPr>
          <w:lang w:val="en-US"/>
        </w:rPr>
        <w:t xml:space="preserve"> must be </w:t>
      </w:r>
      <w:r>
        <w:t>specified</w:t>
      </w:r>
    </w:p>
    <w:p w14:paraId="663C9E8C" w14:textId="77777777" w:rsidR="001D6ADA" w:rsidRDefault="001D6ADA"/>
    <w:p w14:paraId="3E9B4471" w14:textId="77777777" w:rsidR="001D6ADA" w:rsidRDefault="00000000">
      <w:pPr>
        <w:ind w:left="284"/>
      </w:pPr>
      <w:r>
        <w:rPr>
          <w:i/>
        </w:rPr>
        <w:t>sign</w:t>
      </w:r>
      <w:r>
        <w:t xml:space="preserve">                  Definition: </w:t>
      </w:r>
      <w:r>
        <w:rPr>
          <w:lang w:val="en-US"/>
        </w:rPr>
        <w:t>Equation sign</w:t>
      </w:r>
    </w:p>
    <w:p w14:paraId="659D65E3" w14:textId="77777777" w:rsidR="001D6ADA" w:rsidRDefault="00000000">
      <w:pPr>
        <w:ind w:left="284"/>
      </w:pPr>
      <w:r>
        <w:t xml:space="preserve">                      Type: Character</w:t>
      </w:r>
    </w:p>
    <w:p w14:paraId="625A9034" w14:textId="77777777" w:rsidR="001D6ADA" w:rsidRDefault="00000000">
      <w:pPr>
        <w:ind w:left="284"/>
      </w:pPr>
      <w:r>
        <w:t xml:space="preserve">                      Options:</w:t>
      </w:r>
    </w:p>
    <w:p w14:paraId="475AF375"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rPr>
          <w:lang w:val="en-US"/>
        </w:rPr>
      </w:pPr>
      <w:r>
        <w:rPr>
          <w:lang w:val="en-US"/>
        </w:rPr>
        <w:t xml:space="preserve">                         &lt; Less than</w:t>
      </w:r>
    </w:p>
    <w:p w14:paraId="073A9DCF"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pPr>
      <w:r>
        <w:rPr>
          <w:lang w:val="en-US"/>
        </w:rPr>
        <w:t xml:space="preserve">                         &gt; Greater than</w:t>
      </w:r>
    </w:p>
    <w:p w14:paraId="6EC4BA8E" w14:textId="77777777" w:rsidR="001D6ADA" w:rsidRDefault="00000000">
      <w:pPr>
        <w:ind w:left="284"/>
      </w:pPr>
      <w:r>
        <w:t xml:space="preserve">                      Default: </w:t>
      </w:r>
      <w:r>
        <w:rPr>
          <w:i/>
          <w:lang w:val="en-US"/>
        </w:rPr>
        <w:t>sign</w:t>
      </w:r>
      <w:r>
        <w:rPr>
          <w:lang w:val="en-US"/>
        </w:rPr>
        <w:t xml:space="preserve"> must be </w:t>
      </w:r>
      <w:r>
        <w:t>specified</w:t>
      </w:r>
    </w:p>
    <w:p w14:paraId="0C35C7CF" w14:textId="77777777" w:rsidR="001D6ADA" w:rsidRDefault="001D6ADA"/>
    <w:p w14:paraId="063F0B2C" w14:textId="77777777" w:rsidR="001D6ADA" w:rsidRDefault="00000000">
      <w:pPr>
        <w:ind w:left="284"/>
      </w:pPr>
      <w:r>
        <w:rPr>
          <w:i/>
        </w:rPr>
        <w:t>y</w:t>
      </w:r>
      <w:r>
        <w:t xml:space="preserve">                     Definition: </w:t>
      </w:r>
      <w:r>
        <w:rPr>
          <w:lang w:val="en-US"/>
        </w:rPr>
        <w:t>Equation sign</w:t>
      </w:r>
    </w:p>
    <w:p w14:paraId="3B9C4896" w14:textId="77777777" w:rsidR="001D6ADA" w:rsidRDefault="00000000">
      <w:pPr>
        <w:ind w:left="284"/>
      </w:pPr>
      <w:r>
        <w:t xml:space="preserve">                      Type: Real</w:t>
      </w:r>
    </w:p>
    <w:p w14:paraId="759985C5" w14:textId="77777777" w:rsidR="001D6ADA" w:rsidRDefault="00000000">
      <w:pPr>
        <w:ind w:left="284"/>
      </w:pPr>
      <w:r>
        <w:t xml:space="preserve">                      Options: Any real number</w:t>
      </w:r>
    </w:p>
    <w:p w14:paraId="1DADCA42" w14:textId="77777777" w:rsidR="001D6ADA" w:rsidRDefault="00000000">
      <w:pPr>
        <w:ind w:left="284"/>
      </w:pPr>
      <w:r>
        <w:t xml:space="preserve">                      Default: </w:t>
      </w:r>
      <w:r>
        <w:rPr>
          <w:i/>
          <w:lang w:val="en-US"/>
        </w:rPr>
        <w:t>y</w:t>
      </w:r>
      <w:r>
        <w:rPr>
          <w:lang w:val="en-US"/>
        </w:rPr>
        <w:t xml:space="preserve"> must be </w:t>
      </w:r>
      <w:r>
        <w:t>specified</w:t>
      </w:r>
    </w:p>
    <w:p w14:paraId="2F350AD6" w14:textId="77777777" w:rsidR="001D6ADA" w:rsidRDefault="001D6ADA"/>
    <w:p w14:paraId="20ED8AD0" w14:textId="77777777" w:rsidR="001D6ADA" w:rsidRDefault="00000000">
      <w:pPr>
        <w:ind w:left="284"/>
      </w:pPr>
      <w:r>
        <w:t>**Additional information**</w:t>
      </w:r>
    </w:p>
    <w:p w14:paraId="53F30396" w14:textId="77777777" w:rsidR="001D6ADA" w:rsidRDefault="00000000">
      <w:pPr>
        <w:ind w:left="284"/>
      </w:pPr>
      <w:r>
        <w:t>1) Namelist &amp;</w:t>
      </w:r>
      <w:r>
        <w:rPr>
          <w:bCs/>
        </w:rPr>
        <w:t>OBSERVATIONCONSTRAINTS</w:t>
      </w:r>
      <w:r>
        <w:t xml:space="preserve"> is only read and used when </w:t>
      </w:r>
      <w:r>
        <w:rPr>
          <w:i/>
        </w:rPr>
        <w:t>nObsConstraints</w:t>
      </w:r>
      <w:r>
        <w:t xml:space="preserve">&gt;0 in </w:t>
      </w:r>
    </w:p>
    <w:p w14:paraId="2CDD69E9" w14:textId="77777777" w:rsidR="001D6ADA" w:rsidRDefault="00000000">
      <w:pPr>
        <w:ind w:left="284"/>
      </w:pPr>
      <w:r>
        <w:t xml:space="preserve">   namelist &amp;POPULATIONPARAMETERS</w:t>
      </w:r>
    </w:p>
    <w:p w14:paraId="4534D002" w14:textId="77777777" w:rsidR="001D6ADA" w:rsidRDefault="001D6ADA">
      <w:pPr>
        <w:ind w:left="284"/>
      </w:pPr>
    </w:p>
    <w:p w14:paraId="161CB7B1" w14:textId="77777777" w:rsidR="001D6ADA" w:rsidRDefault="00000000">
      <w:pPr>
        <w:ind w:left="284"/>
      </w:pPr>
      <w:r>
        <w:t xml:space="preserve">2) At least one of </w:t>
      </w:r>
      <w:r>
        <w:rPr>
          <w:i/>
        </w:rPr>
        <w:t>a</w:t>
      </w:r>
      <w:r>
        <w:t xml:space="preserve">, </w:t>
      </w:r>
      <w:r>
        <w:rPr>
          <w:i/>
        </w:rPr>
        <w:t>b</w:t>
      </w:r>
      <w:r>
        <w:t>,</w:t>
      </w:r>
      <w:r>
        <w:rPr>
          <w:i/>
        </w:rPr>
        <w:t xml:space="preserve"> c</w:t>
      </w:r>
      <w:r>
        <w:t>,</w:t>
      </w:r>
      <w:r>
        <w:rPr>
          <w:i/>
        </w:rPr>
        <w:t xml:space="preserve"> d</w:t>
      </w:r>
      <w:r>
        <w:t>, and</w:t>
      </w:r>
      <w:r>
        <w:rPr>
          <w:i/>
        </w:rPr>
        <w:t xml:space="preserve"> e</w:t>
      </w:r>
      <w:r>
        <w:t xml:space="preserve"> must be allocated an observation number </w:t>
      </w:r>
    </w:p>
    <w:p w14:paraId="66BFC868" w14:textId="77777777" w:rsidR="001D6ADA" w:rsidRDefault="00000000">
      <w:pPr>
        <w:ind w:left="284"/>
      </w:pPr>
      <w:r>
        <w:t xml:space="preserve">   (</w:t>
      </w:r>
      <w:proofErr w:type="gramStart"/>
      <w:r>
        <w:t>1:</w:t>
      </w:r>
      <w:r>
        <w:rPr>
          <w:i/>
        </w:rPr>
        <w:t>nobs</w:t>
      </w:r>
      <w:proofErr w:type="gramEnd"/>
      <w:r>
        <w:t>)</w:t>
      </w:r>
      <w:r>
        <w:rPr>
          <w:i/>
        </w:rPr>
        <w:t xml:space="preserve"> </w:t>
      </w:r>
      <w:r>
        <w:t xml:space="preserve">for each combined observation. That is, all of </w:t>
      </w:r>
      <w:r>
        <w:rPr>
          <w:i/>
        </w:rPr>
        <w:t>a</w:t>
      </w:r>
      <w:r>
        <w:t xml:space="preserve">, </w:t>
      </w:r>
      <w:r>
        <w:rPr>
          <w:i/>
        </w:rPr>
        <w:t>b</w:t>
      </w:r>
      <w:r>
        <w:t>,</w:t>
      </w:r>
      <w:r>
        <w:rPr>
          <w:i/>
        </w:rPr>
        <w:t xml:space="preserve"> c</w:t>
      </w:r>
      <w:r>
        <w:t>,</w:t>
      </w:r>
      <w:r>
        <w:rPr>
          <w:i/>
        </w:rPr>
        <w:t xml:space="preserve"> d</w:t>
      </w:r>
      <w:r>
        <w:t>, and</w:t>
      </w:r>
      <w:r>
        <w:rPr>
          <w:i/>
        </w:rPr>
        <w:t xml:space="preserve"> e</w:t>
      </w:r>
      <w:r>
        <w:t xml:space="preserve"> cannot </w:t>
      </w:r>
    </w:p>
    <w:p w14:paraId="66782614" w14:textId="77777777" w:rsidR="001D6ADA" w:rsidRDefault="00000000">
      <w:pPr>
        <w:ind w:left="284"/>
      </w:pPr>
      <w:r>
        <w:t xml:space="preserve">   be -9.</w:t>
      </w:r>
    </w:p>
    <w:p w14:paraId="2A59C77A" w14:textId="77777777" w:rsidR="001D6ADA" w:rsidRDefault="001D6ADA"/>
    <w:p w14:paraId="5146509C" w14:textId="77777777" w:rsidR="001D6ADA" w:rsidRDefault="00000000">
      <w:pPr>
        <w:ind w:left="284"/>
      </w:pPr>
      <w:r>
        <w:t>3)</w:t>
      </w:r>
      <w:proofErr w:type="gramStart"/>
      <w:r>
        <w:t xml:space="preserve">   (</w:t>
      </w:r>
      <w:proofErr w:type="gramEnd"/>
      <w:r>
        <w:t xml:space="preserve">i) If </w:t>
      </w:r>
      <w:r>
        <w:rPr>
          <w:i/>
        </w:rPr>
        <w:t>a</w:t>
      </w:r>
      <w:r>
        <w:t xml:space="preserve"> -9, </w:t>
      </w:r>
      <w:r>
        <w:rPr>
          <w:i/>
        </w:rPr>
        <w:t xml:space="preserve">b </w:t>
      </w:r>
      <w:r>
        <w:t xml:space="preserve">-9, and </w:t>
      </w:r>
      <w:r>
        <w:rPr>
          <w:i/>
        </w:rPr>
        <w:t xml:space="preserve">c </w:t>
      </w:r>
      <w:r>
        <w:t xml:space="preserve">-9, </w:t>
      </w:r>
      <w:r>
        <w:rPr>
          <w:i/>
        </w:rPr>
        <w:t>a</w:t>
      </w:r>
      <w:r>
        <w:t xml:space="preserve"> for each animal is set to 1.0, </w:t>
      </w:r>
      <w:r>
        <w:rPr>
          <w:i/>
        </w:rPr>
        <w:t>b</w:t>
      </w:r>
      <w:r>
        <w:t xml:space="preserve"> to 0.0, and </w:t>
      </w:r>
      <w:r>
        <w:rPr>
          <w:i/>
        </w:rPr>
        <w:t>c</w:t>
      </w:r>
      <w:r>
        <w:t xml:space="preserve"> </w:t>
      </w:r>
    </w:p>
    <w:p w14:paraId="118F60D8" w14:textId="77777777" w:rsidR="001D6ADA" w:rsidRDefault="00000000">
      <w:pPr>
        <w:ind w:left="284"/>
      </w:pPr>
      <w:r>
        <w:t xml:space="preserve">         to 0.0.</w:t>
      </w:r>
    </w:p>
    <w:p w14:paraId="4482EEB9" w14:textId="77777777" w:rsidR="001D6ADA" w:rsidRDefault="00000000">
      <w:pPr>
        <w:ind w:left="284"/>
      </w:pPr>
      <w:r>
        <w:t xml:space="preserve">    (ii) If </w:t>
      </w:r>
      <w:r>
        <w:rPr>
          <w:i/>
        </w:rPr>
        <w:t>d</w:t>
      </w:r>
      <w:r>
        <w:t xml:space="preserve"> -9, </w:t>
      </w:r>
      <w:r>
        <w:rPr>
          <w:i/>
        </w:rPr>
        <w:t>d</w:t>
      </w:r>
      <w:r>
        <w:t xml:space="preserve"> for each animal is set to 1.0.</w:t>
      </w:r>
    </w:p>
    <w:p w14:paraId="6E0D0825" w14:textId="77777777" w:rsidR="001D6ADA" w:rsidRDefault="00000000">
      <w:pPr>
        <w:ind w:left="284"/>
      </w:pPr>
      <w:r>
        <w:t xml:space="preserve">   (iii) If </w:t>
      </w:r>
      <w:r>
        <w:rPr>
          <w:i/>
        </w:rPr>
        <w:t>e</w:t>
      </w:r>
      <w:r>
        <w:t xml:space="preserve"> -9, </w:t>
      </w:r>
      <w:r>
        <w:rPr>
          <w:i/>
        </w:rPr>
        <w:t>e</w:t>
      </w:r>
      <w:r>
        <w:t xml:space="preserve"> for each animal is set to 1.0.</w:t>
      </w:r>
    </w:p>
    <w:p w14:paraId="04FE6496" w14:textId="77777777" w:rsidR="001D6ADA" w:rsidRDefault="001D6ADA"/>
    <w:p w14:paraId="2E658CC2" w14:textId="77777777" w:rsidR="001D6ADA" w:rsidRDefault="00000000">
      <w:pPr>
        <w:ind w:left="284"/>
      </w:pPr>
      <w:r>
        <w:t>4) When an observation(s) for an animal</w:t>
      </w:r>
      <w:r>
        <w:rPr>
          <w:i/>
        </w:rPr>
        <w:t xml:space="preserve"> </w:t>
      </w:r>
      <w:r>
        <w:t xml:space="preserve">does not fulfil all constraints, all </w:t>
      </w:r>
    </w:p>
    <w:p w14:paraId="08D5C625" w14:textId="77777777" w:rsidR="001D6ADA" w:rsidRDefault="00000000">
      <w:pPr>
        <w:ind w:left="284"/>
      </w:pPr>
      <w:r>
        <w:t xml:space="preserve">   observations for the animal are resampled by resampling the residual effects for </w:t>
      </w:r>
    </w:p>
    <w:p w14:paraId="0C1F40DA" w14:textId="77777777" w:rsidR="001D6ADA" w:rsidRDefault="00000000">
      <w:pPr>
        <w:ind w:left="284"/>
      </w:pPr>
      <w:r>
        <w:t xml:space="preserve">   all observations.</w:t>
      </w:r>
    </w:p>
    <w:p w14:paraId="2607A2A5" w14:textId="77777777" w:rsidR="001D6ADA" w:rsidRDefault="001D6ADA">
      <w:pPr>
        <w:ind w:left="284"/>
      </w:pPr>
    </w:p>
    <w:p w14:paraId="0DF7574E" w14:textId="77777777" w:rsidR="001D6ADA" w:rsidRDefault="00000000">
      <w:pPr>
        <w:ind w:left="284"/>
      </w:pPr>
      <w:r>
        <w:t xml:space="preserve">5) If the observation(s) does not fulfil all constraints after 100 rounds of </w:t>
      </w:r>
    </w:p>
    <w:p w14:paraId="64DD0A20" w14:textId="77777777" w:rsidR="001D6ADA" w:rsidRDefault="00000000">
      <w:pPr>
        <w:ind w:left="284"/>
      </w:pPr>
      <w:r>
        <w:t xml:space="preserve">   resampling, the program stops. This implies that the constraints are too strict.</w:t>
      </w:r>
    </w:p>
    <w:p w14:paraId="0EDA4FB6" w14:textId="77777777" w:rsidR="001D6ADA" w:rsidRDefault="001D6ADA"/>
    <w:p w14:paraId="6830A3AD" w14:textId="77777777" w:rsidR="001D6ADA" w:rsidRDefault="00000000">
      <w:pPr>
        <w:pStyle w:val="Overskrift2"/>
        <w:rPr>
          <w:rStyle w:val="Strk"/>
        </w:rPr>
      </w:pPr>
      <w:bookmarkStart w:id="129" w:name="_Toc109904153"/>
      <w:r>
        <w:rPr>
          <w:rStyle w:val="Strk"/>
        </w:rPr>
        <w:t>&amp;ECONOMICVALUES</w:t>
      </w:r>
      <w:bookmarkEnd w:id="129"/>
    </w:p>
    <w:p w14:paraId="2D040448" w14:textId="77777777" w:rsidR="001D6ADA" w:rsidRDefault="00000000">
      <w:pPr>
        <w:ind w:left="284"/>
        <w:rPr>
          <w:i/>
          <w:lang w:val="en-US"/>
        </w:rPr>
      </w:pPr>
      <w:r>
        <w:rPr>
          <w:lang w:val="en-US"/>
        </w:rPr>
        <w:t>economicValueTbv</w:t>
      </w:r>
      <w:r>
        <w:t>=</w:t>
      </w:r>
      <w:r>
        <w:rPr>
          <w:i/>
          <w:lang w:val="en-US"/>
        </w:rPr>
        <w:t>economicValueTbv</w:t>
      </w:r>
    </w:p>
    <w:p w14:paraId="0E250F3B" w14:textId="77777777" w:rsidR="001D6ADA" w:rsidRDefault="00000000">
      <w:pPr>
        <w:ind w:left="284"/>
        <w:rPr>
          <w:i/>
          <w:lang w:val="en-US"/>
        </w:rPr>
      </w:pPr>
      <w:r>
        <w:rPr>
          <w:lang w:val="en-US"/>
        </w:rPr>
        <w:t>nEconomicValuePbv</w:t>
      </w:r>
      <w:r>
        <w:rPr>
          <w:i/>
          <w:lang w:val="en-US"/>
        </w:rPr>
        <w:t>=nEconomicValuePbv</w:t>
      </w:r>
    </w:p>
    <w:p w14:paraId="3EC61271" w14:textId="77777777" w:rsidR="001D6ADA" w:rsidRDefault="00000000">
      <w:pPr>
        <w:ind w:left="284"/>
        <w:rPr>
          <w:i/>
          <w:lang w:val="en-US"/>
        </w:rPr>
      </w:pPr>
      <w:r>
        <w:rPr>
          <w:lang w:val="en-US"/>
        </w:rPr>
        <w:t>economicValuePbv</w:t>
      </w:r>
      <w:r>
        <w:t>=</w:t>
      </w:r>
      <w:proofErr w:type="gramStart"/>
      <w:r>
        <w:rPr>
          <w:i/>
          <w:lang w:val="en-US"/>
        </w:rPr>
        <w:t>stage</w:t>
      </w:r>
      <w:r>
        <w:rPr>
          <w:lang w:val="en-US"/>
        </w:rPr>
        <w:t xml:space="preserve">  </w:t>
      </w:r>
      <w:r>
        <w:rPr>
          <w:i/>
          <w:lang w:val="en-US"/>
        </w:rPr>
        <w:t>sex</w:t>
      </w:r>
      <w:proofErr w:type="gramEnd"/>
      <w:r>
        <w:rPr>
          <w:lang w:val="en-US"/>
        </w:rPr>
        <w:t xml:space="preserve">  </w:t>
      </w:r>
      <w:r>
        <w:rPr>
          <w:i/>
          <w:lang w:val="en-US"/>
        </w:rPr>
        <w:t>values</w:t>
      </w:r>
    </w:p>
    <w:p w14:paraId="4FBE41E1" w14:textId="77777777" w:rsidR="001D6ADA" w:rsidRDefault="00000000">
      <w:pPr>
        <w:ind w:left="284"/>
      </w:pPr>
      <w:r>
        <w:t>nEconomicValueEbv=</w:t>
      </w:r>
      <w:r>
        <w:rPr>
          <w:i/>
        </w:rPr>
        <w:t>nEconomicValueEbv</w:t>
      </w:r>
    </w:p>
    <w:p w14:paraId="50F243DB" w14:textId="77777777" w:rsidR="001D6ADA" w:rsidRDefault="00000000">
      <w:pPr>
        <w:ind w:left="284"/>
      </w:pPr>
      <w:r>
        <w:rPr>
          <w:lang w:val="en-US"/>
        </w:rPr>
        <w:t>economicValueEbv</w:t>
      </w:r>
      <w:r>
        <w:t>=</w:t>
      </w:r>
      <w:proofErr w:type="gramStart"/>
      <w:r>
        <w:rPr>
          <w:i/>
          <w:lang w:val="en-US"/>
        </w:rPr>
        <w:t>stage</w:t>
      </w:r>
      <w:r>
        <w:rPr>
          <w:lang w:val="en-US"/>
        </w:rPr>
        <w:t xml:space="preserve">  </w:t>
      </w:r>
      <w:r>
        <w:rPr>
          <w:i/>
          <w:lang w:val="en-US"/>
        </w:rPr>
        <w:t>sex</w:t>
      </w:r>
      <w:proofErr w:type="gramEnd"/>
      <w:r>
        <w:rPr>
          <w:lang w:val="en-US"/>
        </w:rPr>
        <w:t xml:space="preserve">  </w:t>
      </w:r>
      <w:r>
        <w:rPr>
          <w:i/>
          <w:lang w:val="en-US"/>
        </w:rPr>
        <w:t>values</w:t>
      </w:r>
      <w:r>
        <w:t xml:space="preserve">  /</w:t>
      </w:r>
    </w:p>
    <w:p w14:paraId="792210B5" w14:textId="77777777" w:rsidR="001D6ADA" w:rsidRDefault="001D6ADA"/>
    <w:p w14:paraId="2AE7DC07" w14:textId="77777777" w:rsidR="001D6ADA" w:rsidRDefault="00000000">
      <w:pPr>
        <w:ind w:left="284"/>
      </w:pPr>
      <w:r>
        <w:t xml:space="preserve">NB! Number of lines in </w:t>
      </w:r>
      <w:r>
        <w:rPr>
          <w:i/>
          <w:lang w:val="en-US"/>
        </w:rPr>
        <w:t>economicValuePbv</w:t>
      </w:r>
      <w:r>
        <w:rPr>
          <w:lang w:val="en-US"/>
        </w:rPr>
        <w:t xml:space="preserve"> and </w:t>
      </w:r>
      <w:r>
        <w:rPr>
          <w:i/>
          <w:lang w:val="en-US"/>
        </w:rPr>
        <w:t>economicValueEbv</w:t>
      </w:r>
      <w:r>
        <w:t xml:space="preserve"> must equal </w:t>
      </w:r>
      <w:r>
        <w:rPr>
          <w:i/>
          <w:lang w:val="en-US"/>
        </w:rPr>
        <w:t>nEconomicValuePbv</w:t>
      </w:r>
      <w:r>
        <w:t xml:space="preserve"> and </w:t>
      </w:r>
      <w:r>
        <w:rPr>
          <w:i/>
          <w:lang w:val="en-US"/>
        </w:rPr>
        <w:t>nEconomicValueEbv</w:t>
      </w:r>
    </w:p>
    <w:p w14:paraId="1BF0BE27" w14:textId="77777777" w:rsidR="001D6ADA" w:rsidRDefault="001D6ADA"/>
    <w:p w14:paraId="7DBBAE30" w14:textId="77777777" w:rsidR="001D6ADA" w:rsidRDefault="00000000">
      <w:pPr>
        <w:ind w:left="284"/>
      </w:pPr>
      <w:r>
        <w:t>**Task**</w:t>
      </w:r>
    </w:p>
    <w:p w14:paraId="24166758" w14:textId="77777777" w:rsidR="001D6ADA" w:rsidRDefault="00000000">
      <w:pPr>
        <w:ind w:left="284"/>
        <w:jc w:val="both"/>
      </w:pPr>
      <w:r>
        <w:t>Provide economic values</w:t>
      </w:r>
    </w:p>
    <w:p w14:paraId="0A8750D9" w14:textId="77777777" w:rsidR="001D6ADA" w:rsidRDefault="001D6ADA"/>
    <w:p w14:paraId="043538F4" w14:textId="77777777" w:rsidR="001D6ADA" w:rsidRDefault="00000000">
      <w:pPr>
        <w:ind w:left="284"/>
      </w:pPr>
      <w:r>
        <w:t>**Properties of names**</w:t>
      </w:r>
    </w:p>
    <w:p w14:paraId="08D68AE3" w14:textId="77777777" w:rsidR="001D6ADA" w:rsidRDefault="00000000">
      <w:pPr>
        <w:ind w:left="284"/>
        <w:rPr>
          <w:rFonts w:eastAsiaTheme="minorHAnsi"/>
          <w:lang w:val="en-US" w:eastAsia="en-US"/>
        </w:rPr>
      </w:pPr>
      <w:r>
        <w:rPr>
          <w:i/>
          <w:lang w:val="en-US"/>
        </w:rPr>
        <w:t>economicValueTbv</w:t>
      </w:r>
      <w:r>
        <w:rPr>
          <w:lang w:val="en-US"/>
        </w:rPr>
        <w:t xml:space="preserve"> </w:t>
      </w:r>
      <w:r>
        <w:t xml:space="preserve">     Definition: Vector of </w:t>
      </w:r>
      <w:r>
        <w:rPr>
          <w:i/>
        </w:rPr>
        <w:t>ntbv</w:t>
      </w:r>
      <w:r>
        <w:t xml:space="preserve"> e</w:t>
      </w:r>
      <w:r>
        <w:rPr>
          <w:rFonts w:eastAsiaTheme="minorHAnsi"/>
          <w:lang w:val="en-US" w:eastAsia="en-US"/>
        </w:rPr>
        <w:t xml:space="preserve">conomic values used to calculate </w:t>
      </w:r>
    </w:p>
    <w:p w14:paraId="299ADA51" w14:textId="77777777" w:rsidR="001D6ADA" w:rsidRDefault="00000000">
      <w:pPr>
        <w:ind w:left="284"/>
        <w:rPr>
          <w:rFonts w:eastAsiaTheme="minorHAnsi"/>
          <w:lang w:val="en-US" w:eastAsia="en-US"/>
        </w:rPr>
      </w:pPr>
      <w:r>
        <w:rPr>
          <w:rFonts w:eastAsiaTheme="minorHAnsi"/>
          <w:lang w:val="en-US" w:eastAsia="en-US"/>
        </w:rPr>
        <w:lastRenderedPageBreak/>
        <w:t xml:space="preserve">                                  true aggregate-breeding value. The aggregate-</w:t>
      </w:r>
    </w:p>
    <w:p w14:paraId="34B62394" w14:textId="77777777" w:rsidR="001D6ADA" w:rsidRDefault="00000000">
      <w:pPr>
        <w:ind w:left="284"/>
      </w:pPr>
      <w:r>
        <w:rPr>
          <w:rFonts w:eastAsiaTheme="minorHAnsi"/>
          <w:lang w:val="en-US" w:eastAsia="en-US"/>
        </w:rPr>
        <w:t xml:space="preserve">                                  breeding value</w:t>
      </w:r>
      <w:r>
        <w:t xml:space="preserve"> is calculated by weighting </w:t>
      </w:r>
      <w:r>
        <w:rPr>
          <w:i/>
        </w:rPr>
        <w:t>ntbv</w:t>
      </w:r>
      <w:r>
        <w:t xml:space="preserve"> </w:t>
      </w:r>
    </w:p>
    <w:p w14:paraId="4A7FA98D" w14:textId="77777777" w:rsidR="001D6ADA" w:rsidRDefault="00000000">
      <w:pPr>
        <w:ind w:left="284"/>
      </w:pPr>
      <w:r>
        <w:t xml:space="preserve">                                  true-breeding values by </w:t>
      </w:r>
      <w:r>
        <w:rPr>
          <w:i/>
          <w:lang w:val="en-US"/>
        </w:rPr>
        <w:t>economicValueTbv</w:t>
      </w:r>
      <w:r>
        <w:t>.</w:t>
      </w:r>
    </w:p>
    <w:p w14:paraId="1E985653" w14:textId="77777777" w:rsidR="001D6ADA" w:rsidRDefault="00000000">
      <w:pPr>
        <w:ind w:left="284"/>
      </w:pPr>
      <w:r>
        <w:t xml:space="preserve">                      Dimension: </w:t>
      </w:r>
      <w:r>
        <w:rPr>
          <w:i/>
        </w:rPr>
        <w:t>ntbv</w:t>
      </w:r>
    </w:p>
    <w:p w14:paraId="5534684C" w14:textId="77777777" w:rsidR="001D6ADA" w:rsidRDefault="00000000">
      <w:pPr>
        <w:ind w:left="284"/>
      </w:pPr>
      <w:r>
        <w:t xml:space="preserve">                      Type: Real</w:t>
      </w:r>
    </w:p>
    <w:p w14:paraId="569203A6" w14:textId="77777777" w:rsidR="001D6ADA" w:rsidRDefault="00000000">
      <w:pPr>
        <w:ind w:left="284"/>
      </w:pPr>
      <w:r>
        <w:t xml:space="preserve">                      Options: Any reals</w:t>
      </w:r>
    </w:p>
    <w:p w14:paraId="3AA2E18E" w14:textId="77777777" w:rsidR="001D6ADA" w:rsidRDefault="00000000">
      <w:pPr>
        <w:ind w:left="284"/>
      </w:pPr>
      <w:r>
        <w:t xml:space="preserve">                      Default: </w:t>
      </w:r>
      <w:r>
        <w:rPr>
          <w:i/>
          <w:lang w:val="en-US"/>
        </w:rPr>
        <w:t>economicValueTbv</w:t>
      </w:r>
      <w:r>
        <w:rPr>
          <w:lang w:val="en-US"/>
        </w:rPr>
        <w:t xml:space="preserve"> must be specified</w:t>
      </w:r>
    </w:p>
    <w:p w14:paraId="15B3CDCB" w14:textId="77777777" w:rsidR="001D6ADA" w:rsidRDefault="001D6ADA">
      <w:pPr>
        <w:rPr>
          <w:lang w:val="en-US"/>
        </w:rPr>
      </w:pPr>
    </w:p>
    <w:p w14:paraId="2DEAA9FB" w14:textId="77777777" w:rsidR="001D6ADA" w:rsidRDefault="00000000">
      <w:pPr>
        <w:ind w:left="284"/>
      </w:pPr>
      <w:r>
        <w:rPr>
          <w:i/>
          <w:lang w:val="en-US"/>
        </w:rPr>
        <w:t>nEconomicValuePbv</w:t>
      </w:r>
      <w:r>
        <w:rPr>
          <w:lang w:val="en-US"/>
        </w:rPr>
        <w:t xml:space="preserve">     </w:t>
      </w:r>
      <w:r>
        <w:t xml:space="preserve">Definition: Number of selection stages using pseudo-true </w:t>
      </w:r>
    </w:p>
    <w:p w14:paraId="1E87D5BB" w14:textId="77777777" w:rsidR="001D6ADA" w:rsidRDefault="00000000">
      <w:pPr>
        <w:ind w:left="284"/>
      </w:pPr>
      <w:r>
        <w:t xml:space="preserve">                                  aggregate-breeding values for which economic </w:t>
      </w:r>
    </w:p>
    <w:p w14:paraId="5C1F2EB7" w14:textId="77777777" w:rsidR="001D6ADA" w:rsidRDefault="00000000">
      <w:pPr>
        <w:ind w:left="284"/>
        <w:rPr>
          <w:lang w:val="en-US"/>
        </w:rPr>
      </w:pPr>
      <w:r>
        <w:t xml:space="preserve">                                  values are provided in </w:t>
      </w:r>
      <w:r>
        <w:rPr>
          <w:i/>
          <w:lang w:val="en-US"/>
        </w:rPr>
        <w:t>economicValuePbv</w:t>
      </w:r>
    </w:p>
    <w:p w14:paraId="334FFCC5" w14:textId="77777777" w:rsidR="001D6ADA" w:rsidRDefault="00000000">
      <w:pPr>
        <w:ind w:left="284"/>
      </w:pPr>
      <w:r>
        <w:t xml:space="preserve">                      Type: Integer</w:t>
      </w:r>
    </w:p>
    <w:p w14:paraId="1EA0E6B0" w14:textId="77777777" w:rsidR="001D6ADA" w:rsidRDefault="00000000">
      <w:pPr>
        <w:ind w:left="284"/>
      </w:pPr>
      <w:r>
        <w:t xml:space="preserve">                      Options:</w:t>
      </w:r>
    </w:p>
    <w:p w14:paraId="1DBEAE9A" w14:textId="77777777" w:rsidR="001D6ADA" w:rsidRDefault="00000000">
      <w:pPr>
        <w:ind w:left="284"/>
        <w:rPr>
          <w:lang w:val="en-US"/>
        </w:rPr>
      </w:pPr>
      <w:r>
        <w:t xml:space="preserve">                        -</w:t>
      </w:r>
      <w:proofErr w:type="gramStart"/>
      <w:r>
        <w:t>9  Economic</w:t>
      </w:r>
      <w:proofErr w:type="gramEnd"/>
      <w:r>
        <w:t xml:space="preserve"> values provided in </w:t>
      </w:r>
      <w:r>
        <w:rPr>
          <w:i/>
          <w:lang w:val="en-US"/>
        </w:rPr>
        <w:t>economicValueTbv</w:t>
      </w:r>
      <w:r>
        <w:rPr>
          <w:lang w:val="en-US"/>
        </w:rPr>
        <w:t xml:space="preserve"> applied to </w:t>
      </w:r>
    </w:p>
    <w:p w14:paraId="373D1A6B" w14:textId="77777777" w:rsidR="001D6ADA" w:rsidRDefault="00000000">
      <w:pPr>
        <w:ind w:left="284"/>
      </w:pPr>
      <w:r>
        <w:rPr>
          <w:lang w:val="en-US"/>
        </w:rPr>
        <w:t xml:space="preserve">                            all selection stages using </w:t>
      </w:r>
      <w:r>
        <w:t>pseudo-true aggregate-</w:t>
      </w:r>
    </w:p>
    <w:p w14:paraId="3E2B57DC" w14:textId="77777777" w:rsidR="001D6ADA" w:rsidRDefault="00000000">
      <w:pPr>
        <w:ind w:left="284"/>
        <w:rPr>
          <w:lang w:val="en-US"/>
        </w:rPr>
      </w:pPr>
      <w:r>
        <w:t xml:space="preserve">                            breeding values</w:t>
      </w:r>
      <w:r>
        <w:rPr>
          <w:lang w:val="en-US"/>
        </w:rPr>
        <w:t xml:space="preserve">. No information is provided in </w:t>
      </w:r>
    </w:p>
    <w:p w14:paraId="1FD6565C" w14:textId="77777777" w:rsidR="001D6ADA" w:rsidRDefault="00000000">
      <w:pPr>
        <w:ind w:left="284"/>
      </w:pPr>
      <w:r>
        <w:rPr>
          <w:lang w:val="en-US"/>
        </w:rPr>
        <w:t xml:space="preserve">                            </w:t>
      </w:r>
      <w:r>
        <w:rPr>
          <w:i/>
          <w:lang w:val="en-US"/>
        </w:rPr>
        <w:t>economicValuePbv</w:t>
      </w:r>
      <w:r>
        <w:rPr>
          <w:lang w:val="en-US"/>
        </w:rPr>
        <w:t>.</w:t>
      </w:r>
    </w:p>
    <w:p w14:paraId="7CBBCD2D" w14:textId="77777777" w:rsidR="001D6ADA" w:rsidRDefault="00000000">
      <w:pPr>
        <w:ind w:left="284"/>
        <w:rPr>
          <w:lang w:val="en-US"/>
        </w:rPr>
      </w:pPr>
      <w:r>
        <w:t xml:space="preserve">                         </w:t>
      </w:r>
      <w:proofErr w:type="gramStart"/>
      <w:r>
        <w:t>1  Provide</w:t>
      </w:r>
      <w:proofErr w:type="gramEnd"/>
      <w:r>
        <w:t xml:space="preserve"> one row of input in </w:t>
      </w:r>
      <w:r>
        <w:rPr>
          <w:i/>
          <w:lang w:val="en-US"/>
        </w:rPr>
        <w:t>economicValuePbv</w:t>
      </w:r>
      <w:r>
        <w:rPr>
          <w:lang w:val="en-US"/>
        </w:rPr>
        <w:t xml:space="preserve">. These </w:t>
      </w:r>
    </w:p>
    <w:p w14:paraId="4BBB3BAC" w14:textId="77777777" w:rsidR="001D6ADA" w:rsidRDefault="00000000">
      <w:pPr>
        <w:ind w:left="284"/>
        <w:rPr>
          <w:lang w:val="en-US"/>
        </w:rPr>
      </w:pPr>
      <w:r>
        <w:rPr>
          <w:lang w:val="en-US"/>
        </w:rPr>
        <w:t xml:space="preserve">                            economic values are used in </w:t>
      </w:r>
      <w:r>
        <w:t xml:space="preserve">all selection stages </w:t>
      </w:r>
      <w:r>
        <w:rPr>
          <w:lang w:val="en-US"/>
        </w:rPr>
        <w:t xml:space="preserve">where </w:t>
      </w:r>
    </w:p>
    <w:p w14:paraId="68ED06EE" w14:textId="77777777" w:rsidR="001D6ADA" w:rsidRDefault="00000000">
      <w:pPr>
        <w:ind w:left="284"/>
      </w:pPr>
      <w:r>
        <w:rPr>
          <w:lang w:val="en-US"/>
        </w:rPr>
        <w:t xml:space="preserve">                            </w:t>
      </w:r>
      <w:r>
        <w:t xml:space="preserve">estimated pseudo-true aggregate-breeding values are used </w:t>
      </w:r>
    </w:p>
    <w:p w14:paraId="682FC34E" w14:textId="77777777" w:rsidR="001D6ADA" w:rsidRDefault="00000000">
      <w:pPr>
        <w:ind w:left="284"/>
        <w:rPr>
          <w:lang w:val="en-US"/>
        </w:rPr>
      </w:pPr>
      <w:r>
        <w:t xml:space="preserve">                            as selection criterion. The row of e</w:t>
      </w:r>
      <w:r>
        <w:rPr>
          <w:i/>
          <w:lang w:val="en-US"/>
        </w:rPr>
        <w:t xml:space="preserve">conomicValuePbv </w:t>
      </w:r>
      <w:r>
        <w:rPr>
          <w:lang w:val="en-US"/>
        </w:rPr>
        <w:t xml:space="preserve">must </w:t>
      </w:r>
    </w:p>
    <w:p w14:paraId="0B64884B" w14:textId="77777777" w:rsidR="001D6ADA" w:rsidRDefault="00000000">
      <w:pPr>
        <w:ind w:left="284"/>
      </w:pPr>
      <w:r>
        <w:rPr>
          <w:lang w:val="en-US"/>
        </w:rPr>
        <w:t xml:space="preserve">                            be </w:t>
      </w:r>
      <w:r>
        <w:t xml:space="preserve">must have </w:t>
      </w:r>
      <w:r>
        <w:rPr>
          <w:i/>
        </w:rPr>
        <w:t>stage</w:t>
      </w:r>
      <w:r>
        <w:t xml:space="preserve"> -9 and </w:t>
      </w:r>
      <w:r>
        <w:rPr>
          <w:i/>
        </w:rPr>
        <w:t>sex</w:t>
      </w:r>
      <w:r>
        <w:t xml:space="preserve"> 0.</w:t>
      </w:r>
    </w:p>
    <w:p w14:paraId="2ACD4983" w14:textId="77777777" w:rsidR="001D6ADA" w:rsidRDefault="00000000">
      <w:pPr>
        <w:ind w:left="284"/>
      </w:pPr>
      <w:r>
        <w:t xml:space="preserve">                         1≤</w:t>
      </w:r>
      <w:r>
        <w:rPr>
          <w:i/>
          <w:lang w:val="en-US"/>
        </w:rPr>
        <w:t>nEconomicValuePbv</w:t>
      </w:r>
      <w:r>
        <w:t>≤</w:t>
      </w:r>
      <w:r>
        <w:rPr>
          <w:i/>
        </w:rPr>
        <w:t>selection_groups</w:t>
      </w:r>
    </w:p>
    <w:p w14:paraId="2089FD22" w14:textId="77777777" w:rsidR="001D6ADA" w:rsidRDefault="00000000">
      <w:pPr>
        <w:ind w:left="284"/>
      </w:pPr>
      <w:r>
        <w:t xml:space="preserve">                            Provide economic values for all stages and sexes of </w:t>
      </w:r>
    </w:p>
    <w:p w14:paraId="68C0D352" w14:textId="77777777" w:rsidR="001D6ADA" w:rsidRDefault="00000000">
      <w:pPr>
        <w:ind w:left="284"/>
      </w:pPr>
      <w:r>
        <w:t xml:space="preserve">                            </w:t>
      </w:r>
      <w:r>
        <w:rPr>
          <w:i/>
          <w:lang w:val="en-US"/>
        </w:rPr>
        <w:t>economicValuePbv</w:t>
      </w:r>
      <w:r>
        <w:rPr>
          <w:lang w:val="en-US"/>
        </w:rPr>
        <w:t xml:space="preserve"> where </w:t>
      </w:r>
      <w:r>
        <w:t>estimated pseudo-true aggregate-</w:t>
      </w:r>
    </w:p>
    <w:p w14:paraId="4877E60D" w14:textId="77777777" w:rsidR="001D6ADA" w:rsidRDefault="00000000">
      <w:pPr>
        <w:ind w:left="284"/>
      </w:pPr>
      <w:r>
        <w:t xml:space="preserve">                            breeding values are used as selection criterion. The </w:t>
      </w:r>
    </w:p>
    <w:p w14:paraId="3AC164D4" w14:textId="77777777" w:rsidR="001D6ADA" w:rsidRDefault="00000000">
      <w:pPr>
        <w:ind w:left="284"/>
      </w:pPr>
      <w:r>
        <w:t xml:space="preserve">                            number of rows provided must equal </w:t>
      </w:r>
      <w:r>
        <w:rPr>
          <w:i/>
          <w:lang w:val="en-US"/>
        </w:rPr>
        <w:t>nEconomicValuePbv</w:t>
      </w:r>
      <w:r>
        <w:rPr>
          <w:lang w:val="en-US"/>
        </w:rPr>
        <w:t>.</w:t>
      </w:r>
    </w:p>
    <w:p w14:paraId="2845E645" w14:textId="77777777" w:rsidR="001D6ADA" w:rsidRDefault="00000000">
      <w:pPr>
        <w:ind w:left="284"/>
      </w:pPr>
      <w:r>
        <w:t xml:space="preserve">                      Default: </w:t>
      </w:r>
      <w:r>
        <w:rPr>
          <w:lang w:val="en-US"/>
        </w:rPr>
        <w:t>-9</w:t>
      </w:r>
    </w:p>
    <w:p w14:paraId="1C9FA2F6" w14:textId="77777777" w:rsidR="001D6ADA" w:rsidRDefault="001D6ADA">
      <w:pPr>
        <w:rPr>
          <w:lang w:val="en-US"/>
        </w:rPr>
      </w:pPr>
    </w:p>
    <w:p w14:paraId="333B6C31" w14:textId="77777777" w:rsidR="001D6ADA" w:rsidRDefault="00000000">
      <w:pPr>
        <w:ind w:left="284"/>
        <w:rPr>
          <w:lang w:val="en-US"/>
        </w:rPr>
      </w:pPr>
      <w:r>
        <w:rPr>
          <w:lang w:val="en-US"/>
        </w:rPr>
        <w:t>economicValuePbv</w:t>
      </w:r>
      <w:r>
        <w:t>=</w:t>
      </w:r>
    </w:p>
    <w:p w14:paraId="09B26FD1" w14:textId="77777777" w:rsidR="001D6ADA" w:rsidRDefault="00000000">
      <w:pPr>
        <w:ind w:left="284"/>
      </w:pPr>
      <w:r>
        <w:rPr>
          <w:i/>
          <w:lang w:val="en-US"/>
        </w:rPr>
        <w:t>stage</w:t>
      </w:r>
      <w:r>
        <w:rPr>
          <w:lang w:val="en-US"/>
        </w:rPr>
        <w:t xml:space="preserve">                 </w:t>
      </w:r>
      <w:r>
        <w:t xml:space="preserve">Definition: Stage of selection. Must correspond with a </w:t>
      </w:r>
    </w:p>
    <w:p w14:paraId="1D785A80" w14:textId="77777777" w:rsidR="001D6ADA" w:rsidRDefault="00000000">
      <w:pPr>
        <w:ind w:left="284"/>
      </w:pPr>
      <w:r>
        <w:rPr>
          <w:lang w:val="en-US"/>
        </w:rPr>
        <w:t xml:space="preserve">                                  </w:t>
      </w:r>
      <w:r>
        <w:t>selection stage using pseudo-true aggregate-</w:t>
      </w:r>
    </w:p>
    <w:p w14:paraId="2D34B578" w14:textId="77777777" w:rsidR="001D6ADA" w:rsidRDefault="00000000">
      <w:pPr>
        <w:ind w:left="284"/>
        <w:rPr>
          <w:lang w:val="en-US"/>
        </w:rPr>
      </w:pPr>
      <w:r>
        <w:t xml:space="preserve">                                  breeding value (‘tbv’) as selection criterion</w:t>
      </w:r>
    </w:p>
    <w:p w14:paraId="5A2295AF" w14:textId="77777777" w:rsidR="001D6ADA" w:rsidRDefault="00000000">
      <w:pPr>
        <w:ind w:left="284"/>
      </w:pPr>
      <w:r>
        <w:t xml:space="preserve">                      Type: Integer</w:t>
      </w:r>
    </w:p>
    <w:p w14:paraId="7BD53349" w14:textId="77777777" w:rsidR="001D6ADA" w:rsidRDefault="00000000">
      <w:pPr>
        <w:ind w:left="284"/>
      </w:pPr>
      <w:r>
        <w:t xml:space="preserve">                      Options:</w:t>
      </w:r>
    </w:p>
    <w:p w14:paraId="3D1D7A1F" w14:textId="77777777" w:rsidR="001D6ADA" w:rsidRDefault="00000000">
      <w:pPr>
        <w:ind w:left="284"/>
      </w:pPr>
      <w:r>
        <w:t xml:space="preserve">                        -</w:t>
      </w:r>
      <w:proofErr w:type="gramStart"/>
      <w:r>
        <w:t>9  Economic</w:t>
      </w:r>
      <w:proofErr w:type="gramEnd"/>
      <w:r>
        <w:t xml:space="preserve"> values applied to all selection stages; only </w:t>
      </w:r>
    </w:p>
    <w:p w14:paraId="2EE2C1D1" w14:textId="77777777" w:rsidR="001D6ADA" w:rsidRDefault="00000000">
      <w:pPr>
        <w:ind w:left="284"/>
      </w:pPr>
      <w:r>
        <w:t xml:space="preserve">                            applies when </w:t>
      </w:r>
      <w:r>
        <w:rPr>
          <w:i/>
          <w:lang w:val="en-US"/>
        </w:rPr>
        <w:t>nEconomicValuePbv</w:t>
      </w:r>
      <w:r>
        <w:rPr>
          <w:lang w:val="en-US"/>
        </w:rPr>
        <w:t xml:space="preserve"> 1</w:t>
      </w:r>
    </w:p>
    <w:p w14:paraId="4C323E80" w14:textId="77777777" w:rsidR="001D6ADA" w:rsidRDefault="00000000">
      <w:pPr>
        <w:ind w:left="284"/>
      </w:pPr>
      <w:r>
        <w:t xml:space="preserve">                         1≤</w:t>
      </w:r>
      <w:r>
        <w:rPr>
          <w:i/>
        </w:rPr>
        <w:t>stage</w:t>
      </w:r>
      <w:r>
        <w:t>≤</w:t>
      </w:r>
      <w:r>
        <w:rPr>
          <w:i/>
        </w:rPr>
        <w:t>selection_groups</w:t>
      </w:r>
    </w:p>
    <w:p w14:paraId="3E948A98" w14:textId="77777777" w:rsidR="001D6ADA" w:rsidRDefault="00000000">
      <w:pPr>
        <w:ind w:left="284"/>
        <w:rPr>
          <w:lang w:val="en-US"/>
        </w:rPr>
      </w:pPr>
      <w:r>
        <w:t xml:space="preserve">                      Default: </w:t>
      </w:r>
      <w:r>
        <w:rPr>
          <w:i/>
          <w:lang w:val="en-US"/>
        </w:rPr>
        <w:t>stage</w:t>
      </w:r>
      <w:r>
        <w:rPr>
          <w:lang w:val="en-US"/>
        </w:rPr>
        <w:t xml:space="preserve"> must be </w:t>
      </w:r>
      <w:r>
        <w:t xml:space="preserve">specified when </w:t>
      </w:r>
      <w:r>
        <w:rPr>
          <w:lang w:val="en-US"/>
        </w:rPr>
        <w:t xml:space="preserve">economicValuePbv </w:t>
      </w:r>
    </w:p>
    <w:p w14:paraId="6395B7BE" w14:textId="77777777" w:rsidR="001D6ADA" w:rsidRDefault="00000000">
      <w:pPr>
        <w:ind w:left="284"/>
      </w:pPr>
      <w:r>
        <w:rPr>
          <w:lang w:val="en-US"/>
        </w:rPr>
        <w:t xml:space="preserve">                               provided</w:t>
      </w:r>
    </w:p>
    <w:p w14:paraId="01B6DBA7" w14:textId="77777777" w:rsidR="001D6ADA" w:rsidRDefault="001D6ADA">
      <w:pPr>
        <w:rPr>
          <w:highlight w:val="yellow"/>
        </w:rPr>
      </w:pPr>
    </w:p>
    <w:p w14:paraId="5F155129" w14:textId="77777777" w:rsidR="001D6ADA" w:rsidRDefault="00000000">
      <w:pPr>
        <w:ind w:left="284"/>
      </w:pPr>
      <w:r>
        <w:rPr>
          <w:i/>
        </w:rPr>
        <w:t>sex</w:t>
      </w:r>
      <w:r>
        <w:t xml:space="preserve">                   Definition: Sex of selection candidates</w:t>
      </w:r>
    </w:p>
    <w:p w14:paraId="4FD77447" w14:textId="77777777" w:rsidR="001D6ADA" w:rsidRDefault="00000000">
      <w:pPr>
        <w:ind w:left="284"/>
      </w:pPr>
      <w:r>
        <w:t xml:space="preserve">                      Type: Integer</w:t>
      </w:r>
    </w:p>
    <w:p w14:paraId="1794A53B" w14:textId="77777777" w:rsidR="001D6ADA" w:rsidRDefault="00000000">
      <w:pPr>
        <w:ind w:left="284"/>
      </w:pPr>
      <w:r>
        <w:t xml:space="preserve">                      Options:</w:t>
      </w:r>
    </w:p>
    <w:p w14:paraId="3C938F51" w14:textId="77777777" w:rsidR="001D6ADA" w:rsidRDefault="00000000">
      <w:pPr>
        <w:ind w:left="284"/>
      </w:pPr>
      <w:r>
        <w:t xml:space="preserve">                         0 Sex ignored, economic values applied to both sexes</w:t>
      </w:r>
    </w:p>
    <w:p w14:paraId="03EDE9D3" w14:textId="77777777" w:rsidR="001D6ADA" w:rsidRDefault="00000000">
      <w:pPr>
        <w:ind w:left="284"/>
      </w:pPr>
      <w:r>
        <w:t xml:space="preserve">                         1 Males</w:t>
      </w:r>
    </w:p>
    <w:p w14:paraId="592FFD7F" w14:textId="77777777" w:rsidR="001D6ADA" w:rsidRDefault="00000000">
      <w:pPr>
        <w:ind w:left="284"/>
      </w:pPr>
      <w:r>
        <w:t xml:space="preserve">                         2 Females</w:t>
      </w:r>
    </w:p>
    <w:p w14:paraId="211CD3AB" w14:textId="77777777" w:rsidR="001D6ADA" w:rsidRDefault="00000000">
      <w:pPr>
        <w:ind w:left="284"/>
        <w:rPr>
          <w:lang w:val="en-US"/>
        </w:rPr>
      </w:pPr>
      <w:r>
        <w:t xml:space="preserve">                      Default: </w:t>
      </w:r>
      <w:r>
        <w:rPr>
          <w:i/>
        </w:rPr>
        <w:t>sex</w:t>
      </w:r>
      <w:r>
        <w:t xml:space="preserve"> must be specified when </w:t>
      </w:r>
      <w:r>
        <w:rPr>
          <w:lang w:val="en-US"/>
        </w:rPr>
        <w:t xml:space="preserve">economicValuePbv </w:t>
      </w:r>
    </w:p>
    <w:p w14:paraId="69F11B7D" w14:textId="77777777" w:rsidR="001D6ADA" w:rsidRDefault="00000000">
      <w:pPr>
        <w:ind w:left="284"/>
      </w:pPr>
      <w:r>
        <w:rPr>
          <w:lang w:val="en-US"/>
        </w:rPr>
        <w:t xml:space="preserve">                               provided</w:t>
      </w:r>
    </w:p>
    <w:p w14:paraId="61B8787A" w14:textId="77777777" w:rsidR="001D6ADA" w:rsidRDefault="001D6ADA">
      <w:pPr>
        <w:rPr>
          <w:highlight w:val="yellow"/>
        </w:rPr>
      </w:pPr>
    </w:p>
    <w:p w14:paraId="7CF2DA00" w14:textId="77777777" w:rsidR="001D6ADA" w:rsidRDefault="00000000">
      <w:pPr>
        <w:ind w:left="284"/>
        <w:rPr>
          <w:rFonts w:eastAsiaTheme="minorHAnsi"/>
          <w:lang w:val="en-US" w:eastAsia="en-US"/>
        </w:rPr>
      </w:pPr>
      <w:r>
        <w:rPr>
          <w:i/>
          <w:lang w:val="en-US"/>
        </w:rPr>
        <w:t>values</w:t>
      </w:r>
      <w:r>
        <w:t xml:space="preserve">                Definition: Vector of </w:t>
      </w:r>
      <w:r>
        <w:rPr>
          <w:i/>
        </w:rPr>
        <w:t>ntbv</w:t>
      </w:r>
      <w:r>
        <w:t xml:space="preserve"> e</w:t>
      </w:r>
      <w:r>
        <w:rPr>
          <w:rFonts w:eastAsiaTheme="minorHAnsi"/>
          <w:lang w:val="en-US" w:eastAsia="en-US"/>
        </w:rPr>
        <w:t xml:space="preserve">conomic values used to calculate </w:t>
      </w:r>
    </w:p>
    <w:p w14:paraId="0BA2319B" w14:textId="77777777" w:rsidR="001D6ADA" w:rsidRDefault="00000000">
      <w:pPr>
        <w:ind w:left="284"/>
      </w:pPr>
      <w:r>
        <w:rPr>
          <w:rFonts w:eastAsiaTheme="minorHAnsi"/>
          <w:lang w:val="en-US" w:eastAsia="en-US"/>
        </w:rPr>
        <w:t xml:space="preserve">                                  </w:t>
      </w:r>
      <w:r>
        <w:t>pseudo-true</w:t>
      </w:r>
      <w:r>
        <w:rPr>
          <w:rFonts w:eastAsiaTheme="minorHAnsi"/>
          <w:lang w:val="en-US" w:eastAsia="en-US"/>
        </w:rPr>
        <w:t xml:space="preserve"> aggregate-breeding value. The </w:t>
      </w:r>
      <w:r>
        <w:t>pseudo-</w:t>
      </w:r>
    </w:p>
    <w:p w14:paraId="6855C7AB" w14:textId="77777777" w:rsidR="001D6ADA" w:rsidRDefault="00000000">
      <w:pPr>
        <w:ind w:left="284"/>
      </w:pPr>
      <w:r>
        <w:t xml:space="preserve">                                  true</w:t>
      </w:r>
      <w:r>
        <w:rPr>
          <w:rFonts w:eastAsiaTheme="minorHAnsi"/>
          <w:lang w:val="en-US" w:eastAsia="en-US"/>
        </w:rPr>
        <w:t xml:space="preserve"> aggregate-breeding value</w:t>
      </w:r>
      <w:r>
        <w:t xml:space="preserve"> is calculated by </w:t>
      </w:r>
    </w:p>
    <w:p w14:paraId="3DD9EC73" w14:textId="77777777" w:rsidR="001D6ADA" w:rsidRDefault="00000000">
      <w:pPr>
        <w:ind w:left="284"/>
      </w:pPr>
      <w:r>
        <w:t xml:space="preserve">                                  weighting </w:t>
      </w:r>
      <w:r>
        <w:rPr>
          <w:i/>
        </w:rPr>
        <w:t>ntbv</w:t>
      </w:r>
      <w:r>
        <w:t xml:space="preserve"> true-breeding values by </w:t>
      </w:r>
      <w:r>
        <w:rPr>
          <w:i/>
        </w:rPr>
        <w:t>v</w:t>
      </w:r>
      <w:r>
        <w:rPr>
          <w:i/>
          <w:lang w:val="en-US"/>
        </w:rPr>
        <w:t>alues</w:t>
      </w:r>
      <w:r>
        <w:t>.</w:t>
      </w:r>
    </w:p>
    <w:p w14:paraId="6C50BEE2" w14:textId="77777777" w:rsidR="001D6ADA" w:rsidRDefault="00000000">
      <w:pPr>
        <w:ind w:left="284"/>
      </w:pPr>
      <w:r>
        <w:t xml:space="preserve">                      Dimension: </w:t>
      </w:r>
      <w:r>
        <w:rPr>
          <w:i/>
        </w:rPr>
        <w:t>ntbv</w:t>
      </w:r>
    </w:p>
    <w:p w14:paraId="70B7CC66" w14:textId="77777777" w:rsidR="001D6ADA" w:rsidRDefault="00000000">
      <w:pPr>
        <w:ind w:left="284"/>
      </w:pPr>
      <w:r>
        <w:t xml:space="preserve">                      Type: Real</w:t>
      </w:r>
    </w:p>
    <w:p w14:paraId="56295F43" w14:textId="77777777" w:rsidR="001D6ADA" w:rsidRDefault="00000000">
      <w:pPr>
        <w:ind w:left="284"/>
      </w:pPr>
      <w:r>
        <w:t xml:space="preserve">                      Options: Any reals</w:t>
      </w:r>
    </w:p>
    <w:p w14:paraId="0C387113" w14:textId="77777777" w:rsidR="001D6ADA" w:rsidRDefault="00000000">
      <w:pPr>
        <w:ind w:left="284"/>
        <w:rPr>
          <w:lang w:val="en-US"/>
        </w:rPr>
      </w:pPr>
      <w:r>
        <w:lastRenderedPageBreak/>
        <w:t xml:space="preserve">                      Default: </w:t>
      </w:r>
      <w:r>
        <w:rPr>
          <w:i/>
          <w:lang w:val="en-US"/>
        </w:rPr>
        <w:t>values</w:t>
      </w:r>
      <w:r>
        <w:rPr>
          <w:lang w:val="en-US"/>
        </w:rPr>
        <w:t xml:space="preserve"> must be </w:t>
      </w:r>
      <w:r>
        <w:t xml:space="preserve">specified when </w:t>
      </w:r>
      <w:r>
        <w:rPr>
          <w:lang w:val="en-US"/>
        </w:rPr>
        <w:t xml:space="preserve">economicValuePbv </w:t>
      </w:r>
    </w:p>
    <w:p w14:paraId="6C56904F" w14:textId="77777777" w:rsidR="001D6ADA" w:rsidRDefault="00000000">
      <w:pPr>
        <w:ind w:left="284"/>
      </w:pPr>
      <w:r>
        <w:rPr>
          <w:lang w:val="en-US"/>
        </w:rPr>
        <w:t xml:space="preserve">                               provided</w:t>
      </w:r>
    </w:p>
    <w:p w14:paraId="4FEB1F8F" w14:textId="77777777" w:rsidR="001D6ADA" w:rsidRDefault="001D6ADA">
      <w:pPr>
        <w:rPr>
          <w:lang w:val="en-US"/>
        </w:rPr>
      </w:pPr>
    </w:p>
    <w:p w14:paraId="0A268A58" w14:textId="77777777" w:rsidR="001D6ADA" w:rsidRDefault="00000000">
      <w:pPr>
        <w:ind w:left="284"/>
      </w:pPr>
      <w:r>
        <w:rPr>
          <w:i/>
          <w:lang w:val="en-US"/>
        </w:rPr>
        <w:t>nEconomicValueEbv</w:t>
      </w:r>
      <w:r>
        <w:rPr>
          <w:lang w:val="en-US"/>
        </w:rPr>
        <w:t xml:space="preserve">     </w:t>
      </w:r>
      <w:r>
        <w:t xml:space="preserve">Definition: Number of selection stages using estimated </w:t>
      </w:r>
    </w:p>
    <w:p w14:paraId="0395F9D6" w14:textId="77777777" w:rsidR="001D6ADA" w:rsidRDefault="00000000">
      <w:pPr>
        <w:ind w:left="284"/>
      </w:pPr>
      <w:r>
        <w:rPr>
          <w:lang w:val="en-US"/>
        </w:rPr>
        <w:t xml:space="preserve">                                  </w:t>
      </w:r>
      <w:r>
        <w:t xml:space="preserve">aggregate-breeding values for which economic </w:t>
      </w:r>
    </w:p>
    <w:p w14:paraId="2B9E2C22" w14:textId="77777777" w:rsidR="001D6ADA" w:rsidRDefault="00000000">
      <w:pPr>
        <w:ind w:left="284"/>
        <w:rPr>
          <w:lang w:val="en-US"/>
        </w:rPr>
      </w:pPr>
      <w:r>
        <w:t xml:space="preserve">                                  values are provided in </w:t>
      </w:r>
      <w:r>
        <w:rPr>
          <w:i/>
          <w:lang w:val="en-US"/>
        </w:rPr>
        <w:t>economicValueEbv</w:t>
      </w:r>
    </w:p>
    <w:p w14:paraId="6E0FE054" w14:textId="77777777" w:rsidR="001D6ADA" w:rsidRDefault="00000000">
      <w:pPr>
        <w:ind w:left="284"/>
      </w:pPr>
      <w:r>
        <w:t xml:space="preserve">                      Type: Integer</w:t>
      </w:r>
    </w:p>
    <w:p w14:paraId="721DD765" w14:textId="77777777" w:rsidR="001D6ADA" w:rsidRDefault="00000000">
      <w:pPr>
        <w:ind w:left="284"/>
      </w:pPr>
      <w:r>
        <w:t xml:space="preserve">                      Options:</w:t>
      </w:r>
    </w:p>
    <w:p w14:paraId="7DDD38A5" w14:textId="77777777" w:rsidR="001D6ADA" w:rsidRDefault="00000000">
      <w:pPr>
        <w:ind w:left="284"/>
        <w:rPr>
          <w:lang w:val="en-US"/>
        </w:rPr>
      </w:pPr>
      <w:r>
        <w:t xml:space="preserve">                        -</w:t>
      </w:r>
      <w:proofErr w:type="gramStart"/>
      <w:r>
        <w:t>9  Economic</w:t>
      </w:r>
      <w:proofErr w:type="gramEnd"/>
      <w:r>
        <w:t xml:space="preserve"> values provided in </w:t>
      </w:r>
      <w:r>
        <w:rPr>
          <w:i/>
          <w:lang w:val="en-US"/>
        </w:rPr>
        <w:t>economicValueTbv</w:t>
      </w:r>
      <w:r>
        <w:rPr>
          <w:lang w:val="en-US"/>
        </w:rPr>
        <w:t xml:space="preserve"> applied to </w:t>
      </w:r>
    </w:p>
    <w:p w14:paraId="2AD314FE" w14:textId="77777777" w:rsidR="001D6ADA" w:rsidRDefault="00000000">
      <w:pPr>
        <w:ind w:left="284"/>
      </w:pPr>
      <w:r>
        <w:rPr>
          <w:lang w:val="en-US"/>
        </w:rPr>
        <w:t xml:space="preserve">                            all selection stages using estimated </w:t>
      </w:r>
      <w:r>
        <w:t xml:space="preserve">aggregate-breeding </w:t>
      </w:r>
    </w:p>
    <w:p w14:paraId="7ED92245" w14:textId="77777777" w:rsidR="001D6ADA" w:rsidRDefault="00000000">
      <w:pPr>
        <w:ind w:left="284"/>
        <w:rPr>
          <w:lang w:val="en-US"/>
        </w:rPr>
      </w:pPr>
      <w:r>
        <w:t xml:space="preserve">                            </w:t>
      </w:r>
      <w:r>
        <w:rPr>
          <w:lang w:val="en-US"/>
        </w:rPr>
        <w:t xml:space="preserve">values. </w:t>
      </w:r>
      <w:r>
        <w:rPr>
          <w:i/>
          <w:lang w:val="en-US"/>
        </w:rPr>
        <w:t>nebv</w:t>
      </w:r>
      <w:r>
        <w:rPr>
          <w:lang w:val="en-US"/>
        </w:rPr>
        <w:t xml:space="preserve"> must equal </w:t>
      </w:r>
      <w:r>
        <w:rPr>
          <w:i/>
          <w:lang w:val="en-US"/>
        </w:rPr>
        <w:t>ntbv</w:t>
      </w:r>
      <w:r>
        <w:rPr>
          <w:lang w:val="en-US"/>
        </w:rPr>
        <w:t xml:space="preserve"> and no information is </w:t>
      </w:r>
    </w:p>
    <w:p w14:paraId="6B04B4A3" w14:textId="77777777" w:rsidR="001D6ADA" w:rsidRDefault="00000000">
      <w:pPr>
        <w:ind w:left="284"/>
      </w:pPr>
      <w:r>
        <w:rPr>
          <w:lang w:val="en-US"/>
        </w:rPr>
        <w:t xml:space="preserve">                            provided in </w:t>
      </w:r>
      <w:r>
        <w:rPr>
          <w:i/>
          <w:lang w:val="en-US"/>
        </w:rPr>
        <w:t>economicValueEbv</w:t>
      </w:r>
      <w:r>
        <w:rPr>
          <w:lang w:val="en-US"/>
        </w:rPr>
        <w:t>.</w:t>
      </w:r>
    </w:p>
    <w:p w14:paraId="2E92CFEC" w14:textId="77777777" w:rsidR="001D6ADA" w:rsidRDefault="00000000">
      <w:pPr>
        <w:ind w:left="284"/>
        <w:rPr>
          <w:lang w:val="en-US"/>
        </w:rPr>
      </w:pPr>
      <w:r>
        <w:t xml:space="preserve">                         </w:t>
      </w:r>
      <w:proofErr w:type="gramStart"/>
      <w:r>
        <w:t>1  Provide</w:t>
      </w:r>
      <w:proofErr w:type="gramEnd"/>
      <w:r>
        <w:t xml:space="preserve"> one row of input in </w:t>
      </w:r>
      <w:r>
        <w:rPr>
          <w:i/>
          <w:lang w:val="en-US"/>
        </w:rPr>
        <w:t>economicValueEbv</w:t>
      </w:r>
      <w:r>
        <w:rPr>
          <w:lang w:val="en-US"/>
        </w:rPr>
        <w:t xml:space="preserve">. These </w:t>
      </w:r>
    </w:p>
    <w:p w14:paraId="513F4A34" w14:textId="77777777" w:rsidR="001D6ADA" w:rsidRDefault="00000000">
      <w:pPr>
        <w:ind w:left="284"/>
        <w:rPr>
          <w:lang w:val="en-US"/>
        </w:rPr>
      </w:pPr>
      <w:r>
        <w:rPr>
          <w:lang w:val="en-US"/>
        </w:rPr>
        <w:t xml:space="preserve">                            economic values are used in </w:t>
      </w:r>
      <w:r>
        <w:t xml:space="preserve">all selection stages </w:t>
      </w:r>
      <w:r>
        <w:rPr>
          <w:lang w:val="en-US"/>
        </w:rPr>
        <w:t xml:space="preserve">where </w:t>
      </w:r>
    </w:p>
    <w:p w14:paraId="040E92F2" w14:textId="77777777" w:rsidR="001D6ADA" w:rsidRDefault="00000000">
      <w:pPr>
        <w:ind w:left="284"/>
      </w:pPr>
      <w:r>
        <w:rPr>
          <w:lang w:val="en-US"/>
        </w:rPr>
        <w:t xml:space="preserve">                            </w:t>
      </w:r>
      <w:r>
        <w:t xml:space="preserve">estimated aggregate-breeding values are used as </w:t>
      </w:r>
    </w:p>
    <w:p w14:paraId="3E281087" w14:textId="77777777" w:rsidR="001D6ADA" w:rsidRDefault="00000000">
      <w:pPr>
        <w:ind w:left="284"/>
        <w:rPr>
          <w:lang w:val="en-US"/>
        </w:rPr>
      </w:pPr>
      <w:r>
        <w:t xml:space="preserve">                            selection criterion. The row of e</w:t>
      </w:r>
      <w:r>
        <w:rPr>
          <w:i/>
          <w:lang w:val="en-US"/>
        </w:rPr>
        <w:t xml:space="preserve">conomicValueEbv </w:t>
      </w:r>
      <w:r>
        <w:rPr>
          <w:lang w:val="en-US"/>
        </w:rPr>
        <w:t xml:space="preserve">must be </w:t>
      </w:r>
    </w:p>
    <w:p w14:paraId="220ED0E1" w14:textId="77777777" w:rsidR="001D6ADA" w:rsidRDefault="00000000">
      <w:pPr>
        <w:ind w:left="284"/>
      </w:pPr>
      <w:r>
        <w:rPr>
          <w:lang w:val="en-US"/>
        </w:rPr>
        <w:t xml:space="preserve">                            </w:t>
      </w:r>
      <w:r>
        <w:t xml:space="preserve">must have </w:t>
      </w:r>
      <w:r>
        <w:rPr>
          <w:i/>
        </w:rPr>
        <w:t>stage</w:t>
      </w:r>
      <w:r>
        <w:t xml:space="preserve"> -9 and </w:t>
      </w:r>
      <w:r>
        <w:rPr>
          <w:i/>
        </w:rPr>
        <w:t>sex</w:t>
      </w:r>
      <w:r>
        <w:t xml:space="preserve"> 0.</w:t>
      </w:r>
    </w:p>
    <w:p w14:paraId="2D70064E" w14:textId="77777777" w:rsidR="001D6ADA" w:rsidRDefault="00000000">
      <w:pPr>
        <w:ind w:left="284"/>
      </w:pPr>
      <w:r>
        <w:t xml:space="preserve">                         1≤</w:t>
      </w:r>
      <w:r>
        <w:rPr>
          <w:i/>
          <w:lang w:val="en-US"/>
        </w:rPr>
        <w:t>nEconomicValueEbv</w:t>
      </w:r>
      <w:r>
        <w:t>≤</w:t>
      </w:r>
      <w:r>
        <w:rPr>
          <w:i/>
        </w:rPr>
        <w:t>selection_groups</w:t>
      </w:r>
      <w:r>
        <w:t xml:space="preserve"> </w:t>
      </w:r>
    </w:p>
    <w:p w14:paraId="3DAEAB83" w14:textId="77777777" w:rsidR="001D6ADA" w:rsidRDefault="00000000">
      <w:pPr>
        <w:ind w:left="284"/>
        <w:rPr>
          <w:i/>
        </w:rPr>
      </w:pPr>
      <w:r>
        <w:t xml:space="preserve">                            Provide economic values for all stages and sexes of </w:t>
      </w:r>
    </w:p>
    <w:p w14:paraId="70F69DDF" w14:textId="77777777" w:rsidR="001D6ADA" w:rsidRDefault="00000000">
      <w:pPr>
        <w:ind w:left="284"/>
      </w:pPr>
      <w:r>
        <w:t xml:space="preserve">                            </w:t>
      </w:r>
      <w:r>
        <w:rPr>
          <w:i/>
          <w:lang w:val="en-US"/>
        </w:rPr>
        <w:t>economicValueEbv</w:t>
      </w:r>
      <w:r>
        <w:rPr>
          <w:lang w:val="en-US"/>
        </w:rPr>
        <w:t xml:space="preserve"> where </w:t>
      </w:r>
      <w:r>
        <w:t xml:space="preserve">estimated aggregate-breeding </w:t>
      </w:r>
    </w:p>
    <w:p w14:paraId="401379AF" w14:textId="77777777" w:rsidR="001D6ADA" w:rsidRDefault="00000000">
      <w:pPr>
        <w:ind w:left="284"/>
      </w:pPr>
      <w:r>
        <w:rPr>
          <w:lang w:val="en-US"/>
        </w:rPr>
        <w:t xml:space="preserve">                            </w:t>
      </w:r>
      <w:r>
        <w:t xml:space="preserve">values are used as selection criterion. The number of </w:t>
      </w:r>
    </w:p>
    <w:p w14:paraId="46300A36" w14:textId="77777777" w:rsidR="001D6ADA" w:rsidRDefault="00000000">
      <w:pPr>
        <w:ind w:left="284"/>
      </w:pPr>
      <w:r>
        <w:t xml:space="preserve">                            rows provided must equal </w:t>
      </w:r>
      <w:r>
        <w:rPr>
          <w:i/>
          <w:lang w:val="en-US"/>
        </w:rPr>
        <w:t>nEconomicValueEbv</w:t>
      </w:r>
      <w:r>
        <w:rPr>
          <w:lang w:val="en-US"/>
        </w:rPr>
        <w:t>.</w:t>
      </w:r>
    </w:p>
    <w:p w14:paraId="3C049914" w14:textId="77777777" w:rsidR="001D6ADA" w:rsidRDefault="00000000">
      <w:pPr>
        <w:ind w:left="284"/>
      </w:pPr>
      <w:r>
        <w:t xml:space="preserve">                      Default: </w:t>
      </w:r>
      <w:r>
        <w:rPr>
          <w:lang w:val="en-US"/>
        </w:rPr>
        <w:t>-9</w:t>
      </w:r>
    </w:p>
    <w:p w14:paraId="1771577B" w14:textId="77777777" w:rsidR="001D6ADA" w:rsidRDefault="001D6ADA">
      <w:pPr>
        <w:rPr>
          <w:lang w:val="en-US"/>
        </w:rPr>
      </w:pPr>
    </w:p>
    <w:p w14:paraId="7235BA89" w14:textId="77777777" w:rsidR="001D6ADA" w:rsidRDefault="00000000">
      <w:pPr>
        <w:ind w:left="284"/>
        <w:rPr>
          <w:lang w:val="en-US"/>
        </w:rPr>
      </w:pPr>
      <w:r>
        <w:rPr>
          <w:lang w:val="en-US"/>
        </w:rPr>
        <w:t>economicValueEbv</w:t>
      </w:r>
      <w:r>
        <w:t>=</w:t>
      </w:r>
    </w:p>
    <w:p w14:paraId="12420419" w14:textId="77777777" w:rsidR="001D6ADA" w:rsidRDefault="00000000">
      <w:pPr>
        <w:ind w:left="284"/>
      </w:pPr>
      <w:r>
        <w:rPr>
          <w:i/>
          <w:lang w:val="en-US"/>
        </w:rPr>
        <w:t>stage</w:t>
      </w:r>
      <w:r>
        <w:rPr>
          <w:lang w:val="en-US"/>
        </w:rPr>
        <w:t xml:space="preserve">                 </w:t>
      </w:r>
      <w:r>
        <w:t xml:space="preserve">Definition: Stage of selection. Must correspond with a </w:t>
      </w:r>
    </w:p>
    <w:p w14:paraId="09A3DCF8" w14:textId="77777777" w:rsidR="001D6ADA" w:rsidRDefault="00000000">
      <w:pPr>
        <w:ind w:left="284"/>
      </w:pPr>
      <w:r>
        <w:rPr>
          <w:lang w:val="en-US"/>
        </w:rPr>
        <w:t xml:space="preserve">                                  </w:t>
      </w:r>
      <w:r>
        <w:t xml:space="preserve">selection stage using estimated aggregate-breeding </w:t>
      </w:r>
    </w:p>
    <w:p w14:paraId="6E60DE2C" w14:textId="77777777" w:rsidR="001D6ADA" w:rsidRDefault="00000000">
      <w:pPr>
        <w:ind w:left="284"/>
        <w:rPr>
          <w:lang w:val="en-US"/>
        </w:rPr>
      </w:pPr>
      <w:r>
        <w:t xml:space="preserve">                                  value as selection criterion</w:t>
      </w:r>
    </w:p>
    <w:p w14:paraId="15383426" w14:textId="77777777" w:rsidR="001D6ADA" w:rsidRDefault="00000000">
      <w:pPr>
        <w:ind w:left="284"/>
      </w:pPr>
      <w:r>
        <w:t xml:space="preserve">                      Type: Integer</w:t>
      </w:r>
    </w:p>
    <w:p w14:paraId="28355A84" w14:textId="77777777" w:rsidR="001D6ADA" w:rsidRDefault="00000000">
      <w:pPr>
        <w:ind w:left="284"/>
      </w:pPr>
      <w:r>
        <w:t xml:space="preserve">                      Options:</w:t>
      </w:r>
    </w:p>
    <w:p w14:paraId="21DE4316" w14:textId="77777777" w:rsidR="001D6ADA" w:rsidRDefault="00000000">
      <w:pPr>
        <w:ind w:left="284"/>
      </w:pPr>
      <w:r>
        <w:t xml:space="preserve">                        -</w:t>
      </w:r>
      <w:proofErr w:type="gramStart"/>
      <w:r>
        <w:t>9  Economic</w:t>
      </w:r>
      <w:proofErr w:type="gramEnd"/>
      <w:r>
        <w:t xml:space="preserve"> values applied to all selection stages; only </w:t>
      </w:r>
    </w:p>
    <w:p w14:paraId="66C06141" w14:textId="77777777" w:rsidR="001D6ADA" w:rsidRDefault="00000000">
      <w:pPr>
        <w:ind w:left="284"/>
      </w:pPr>
      <w:r>
        <w:t xml:space="preserve">                            applies when </w:t>
      </w:r>
      <w:r>
        <w:rPr>
          <w:i/>
          <w:lang w:val="en-US"/>
        </w:rPr>
        <w:t>nEconomicValueEbv</w:t>
      </w:r>
      <w:r>
        <w:rPr>
          <w:lang w:val="en-US"/>
        </w:rPr>
        <w:t xml:space="preserve"> 1</w:t>
      </w:r>
    </w:p>
    <w:p w14:paraId="7D5FF8A4" w14:textId="77777777" w:rsidR="001D6ADA" w:rsidRDefault="00000000">
      <w:pPr>
        <w:ind w:left="284"/>
      </w:pPr>
      <w:r>
        <w:t xml:space="preserve">                         1≤</w:t>
      </w:r>
      <w:r>
        <w:rPr>
          <w:i/>
        </w:rPr>
        <w:t>stage</w:t>
      </w:r>
      <w:r>
        <w:t>≤</w:t>
      </w:r>
      <w:r>
        <w:rPr>
          <w:i/>
        </w:rPr>
        <w:t>selection_groups</w:t>
      </w:r>
    </w:p>
    <w:p w14:paraId="65D29959" w14:textId="77777777" w:rsidR="001D6ADA" w:rsidRDefault="00000000">
      <w:pPr>
        <w:ind w:left="284"/>
        <w:rPr>
          <w:lang w:val="en-US"/>
        </w:rPr>
      </w:pPr>
      <w:r>
        <w:t xml:space="preserve">                      Default: </w:t>
      </w:r>
      <w:r>
        <w:rPr>
          <w:i/>
          <w:lang w:val="en-US"/>
        </w:rPr>
        <w:t>stage</w:t>
      </w:r>
      <w:r>
        <w:rPr>
          <w:lang w:val="en-US"/>
        </w:rPr>
        <w:t xml:space="preserve"> must be </w:t>
      </w:r>
      <w:r>
        <w:t xml:space="preserve">specified when </w:t>
      </w:r>
      <w:r>
        <w:rPr>
          <w:i/>
          <w:lang w:val="en-US"/>
        </w:rPr>
        <w:t>nEconomicValueEbv</w:t>
      </w:r>
      <w:r>
        <w:rPr>
          <w:lang w:val="en-US"/>
        </w:rPr>
        <w:t xml:space="preserve"> </w:t>
      </w:r>
    </w:p>
    <w:p w14:paraId="5B51C937" w14:textId="77777777" w:rsidR="001D6ADA" w:rsidRDefault="00000000">
      <w:pPr>
        <w:ind w:left="284"/>
      </w:pPr>
      <w:r>
        <w:rPr>
          <w:lang w:val="en-US"/>
        </w:rPr>
        <w:t xml:space="preserve">                               provided</w:t>
      </w:r>
    </w:p>
    <w:p w14:paraId="6BA133AC" w14:textId="77777777" w:rsidR="001D6ADA" w:rsidRDefault="001D6ADA"/>
    <w:p w14:paraId="22482E85" w14:textId="77777777" w:rsidR="001D6ADA" w:rsidRDefault="00000000">
      <w:pPr>
        <w:ind w:left="284"/>
      </w:pPr>
      <w:r>
        <w:rPr>
          <w:i/>
        </w:rPr>
        <w:t>sex</w:t>
      </w:r>
      <w:r>
        <w:t xml:space="preserve">                   Definition: Sex of selection candidates</w:t>
      </w:r>
    </w:p>
    <w:p w14:paraId="462D607C" w14:textId="77777777" w:rsidR="001D6ADA" w:rsidRDefault="00000000">
      <w:pPr>
        <w:ind w:left="284"/>
      </w:pPr>
      <w:r>
        <w:t xml:space="preserve">                      Type: Integer</w:t>
      </w:r>
    </w:p>
    <w:p w14:paraId="55DB496A" w14:textId="77777777" w:rsidR="001D6ADA" w:rsidRDefault="00000000">
      <w:pPr>
        <w:ind w:left="284"/>
      </w:pPr>
      <w:r>
        <w:t xml:space="preserve">                      Options:</w:t>
      </w:r>
    </w:p>
    <w:p w14:paraId="589C5594" w14:textId="77777777" w:rsidR="001D6ADA" w:rsidRDefault="00000000">
      <w:pPr>
        <w:ind w:left="284"/>
      </w:pPr>
      <w:r>
        <w:t xml:space="preserve">                         0 Sex ignored, economic values applied to both sexes</w:t>
      </w:r>
    </w:p>
    <w:p w14:paraId="008BE217" w14:textId="77777777" w:rsidR="001D6ADA" w:rsidRDefault="00000000">
      <w:pPr>
        <w:ind w:left="284"/>
      </w:pPr>
      <w:r>
        <w:t xml:space="preserve">                         1 Males</w:t>
      </w:r>
    </w:p>
    <w:p w14:paraId="116D3F3C" w14:textId="77777777" w:rsidR="001D6ADA" w:rsidRDefault="00000000">
      <w:pPr>
        <w:ind w:left="284"/>
      </w:pPr>
      <w:r>
        <w:t xml:space="preserve">                         2 Females</w:t>
      </w:r>
    </w:p>
    <w:p w14:paraId="271FA117" w14:textId="77777777" w:rsidR="001D6ADA" w:rsidRDefault="00000000">
      <w:pPr>
        <w:ind w:left="284"/>
        <w:rPr>
          <w:lang w:val="en-US"/>
        </w:rPr>
      </w:pPr>
      <w:r>
        <w:t xml:space="preserve">                      Default: </w:t>
      </w:r>
      <w:r>
        <w:rPr>
          <w:i/>
        </w:rPr>
        <w:t>sex</w:t>
      </w:r>
      <w:r>
        <w:t xml:space="preserve"> must be specified when </w:t>
      </w:r>
      <w:r>
        <w:rPr>
          <w:i/>
          <w:lang w:val="en-US"/>
        </w:rPr>
        <w:t>nEconomicValueEbv</w:t>
      </w:r>
      <w:r>
        <w:rPr>
          <w:lang w:val="en-US"/>
        </w:rPr>
        <w:t xml:space="preserve"> </w:t>
      </w:r>
    </w:p>
    <w:p w14:paraId="0373A87E" w14:textId="77777777" w:rsidR="001D6ADA" w:rsidRDefault="00000000">
      <w:pPr>
        <w:ind w:left="284"/>
      </w:pPr>
      <w:r>
        <w:rPr>
          <w:lang w:val="en-US"/>
        </w:rPr>
        <w:t xml:space="preserve">                               provided</w:t>
      </w:r>
    </w:p>
    <w:p w14:paraId="07139D4A" w14:textId="77777777" w:rsidR="001D6ADA" w:rsidRDefault="001D6ADA"/>
    <w:p w14:paraId="1685E1DC" w14:textId="77777777" w:rsidR="001D6ADA" w:rsidRDefault="00000000">
      <w:pPr>
        <w:ind w:left="284"/>
        <w:rPr>
          <w:rFonts w:eastAsiaTheme="minorHAnsi"/>
          <w:lang w:val="en-US" w:eastAsia="en-US"/>
        </w:rPr>
      </w:pPr>
      <w:r>
        <w:rPr>
          <w:i/>
          <w:lang w:val="en-US"/>
        </w:rPr>
        <w:t>values</w:t>
      </w:r>
      <w:r>
        <w:t xml:space="preserve">                Definition: Vector of </w:t>
      </w:r>
      <w:r>
        <w:rPr>
          <w:i/>
        </w:rPr>
        <w:t>nebv</w:t>
      </w:r>
      <w:r>
        <w:t xml:space="preserve"> e</w:t>
      </w:r>
      <w:r>
        <w:rPr>
          <w:rFonts w:eastAsiaTheme="minorHAnsi"/>
          <w:lang w:val="en-US" w:eastAsia="en-US"/>
        </w:rPr>
        <w:t xml:space="preserve">conomic values used to calculate </w:t>
      </w:r>
    </w:p>
    <w:p w14:paraId="29367912" w14:textId="77777777" w:rsidR="001D6ADA" w:rsidRDefault="00000000">
      <w:pPr>
        <w:ind w:left="284"/>
        <w:rPr>
          <w:rFonts w:eastAsiaTheme="minorHAnsi"/>
          <w:lang w:val="en-US" w:eastAsia="en-US"/>
        </w:rPr>
      </w:pPr>
      <w:r>
        <w:rPr>
          <w:rFonts w:eastAsiaTheme="minorHAnsi"/>
          <w:lang w:val="en-US" w:eastAsia="en-US"/>
        </w:rPr>
        <w:t xml:space="preserve">                                  estimated aggregate-breeding value. The estimated</w:t>
      </w:r>
    </w:p>
    <w:p w14:paraId="29CF75F4" w14:textId="77777777" w:rsidR="001D6ADA" w:rsidRDefault="00000000">
      <w:pPr>
        <w:ind w:left="284"/>
      </w:pPr>
      <w:r>
        <w:rPr>
          <w:rFonts w:eastAsiaTheme="minorHAnsi"/>
          <w:lang w:val="en-US" w:eastAsia="en-US"/>
        </w:rPr>
        <w:t xml:space="preserve">                                  aggregate-breeding value</w:t>
      </w:r>
      <w:r>
        <w:t xml:space="preserve"> is calculated by </w:t>
      </w:r>
    </w:p>
    <w:p w14:paraId="16ECDBA3" w14:textId="77777777" w:rsidR="001D6ADA" w:rsidRDefault="00000000">
      <w:pPr>
        <w:ind w:left="284"/>
      </w:pPr>
      <w:r>
        <w:t xml:space="preserve">                                  weighting </w:t>
      </w:r>
      <w:r>
        <w:rPr>
          <w:i/>
        </w:rPr>
        <w:t>nebv</w:t>
      </w:r>
      <w:r>
        <w:t xml:space="preserve"> selection criteria by </w:t>
      </w:r>
      <w:r>
        <w:rPr>
          <w:i/>
        </w:rPr>
        <w:t>v</w:t>
      </w:r>
      <w:r>
        <w:rPr>
          <w:i/>
          <w:lang w:val="en-US"/>
        </w:rPr>
        <w:t>alues</w:t>
      </w:r>
      <w:r>
        <w:t>.</w:t>
      </w:r>
    </w:p>
    <w:p w14:paraId="17B2AAB6" w14:textId="77777777" w:rsidR="001D6ADA" w:rsidRDefault="00000000">
      <w:pPr>
        <w:ind w:left="284"/>
      </w:pPr>
      <w:r>
        <w:t xml:space="preserve">                      Dimension: </w:t>
      </w:r>
      <w:r>
        <w:rPr>
          <w:i/>
        </w:rPr>
        <w:t>nebv</w:t>
      </w:r>
    </w:p>
    <w:p w14:paraId="3C4BC393" w14:textId="77777777" w:rsidR="001D6ADA" w:rsidRDefault="00000000">
      <w:pPr>
        <w:ind w:left="284"/>
      </w:pPr>
      <w:r>
        <w:t xml:space="preserve">                      Type: Real</w:t>
      </w:r>
    </w:p>
    <w:p w14:paraId="419AAA1E" w14:textId="77777777" w:rsidR="001D6ADA" w:rsidRDefault="00000000">
      <w:pPr>
        <w:ind w:left="284"/>
      </w:pPr>
      <w:r>
        <w:t xml:space="preserve">                      Options: Any reals</w:t>
      </w:r>
    </w:p>
    <w:p w14:paraId="657D1C9C" w14:textId="77777777" w:rsidR="001D6ADA" w:rsidRDefault="00000000">
      <w:pPr>
        <w:ind w:left="284"/>
        <w:rPr>
          <w:lang w:val="en-US"/>
        </w:rPr>
      </w:pPr>
      <w:r>
        <w:t xml:space="preserve">                      Default: </w:t>
      </w:r>
      <w:r>
        <w:rPr>
          <w:i/>
          <w:lang w:val="en-US"/>
        </w:rPr>
        <w:t>values</w:t>
      </w:r>
      <w:r>
        <w:rPr>
          <w:lang w:val="en-US"/>
        </w:rPr>
        <w:t xml:space="preserve"> must be </w:t>
      </w:r>
      <w:r>
        <w:t xml:space="preserve">specified when </w:t>
      </w:r>
      <w:r>
        <w:rPr>
          <w:i/>
          <w:lang w:val="en-US"/>
        </w:rPr>
        <w:t>nEconomicValueEbv</w:t>
      </w:r>
      <w:r>
        <w:rPr>
          <w:lang w:val="en-US"/>
        </w:rPr>
        <w:t xml:space="preserve"> </w:t>
      </w:r>
    </w:p>
    <w:p w14:paraId="0BBF731A" w14:textId="77777777" w:rsidR="001D6ADA" w:rsidRDefault="00000000">
      <w:pPr>
        <w:ind w:left="284"/>
      </w:pPr>
      <w:r>
        <w:rPr>
          <w:lang w:val="en-US"/>
        </w:rPr>
        <w:t xml:space="preserve">                               provided</w:t>
      </w:r>
    </w:p>
    <w:p w14:paraId="4AAF6B89" w14:textId="77777777" w:rsidR="001D6ADA" w:rsidRDefault="001D6ADA">
      <w:pPr>
        <w:rPr>
          <w:lang w:val="en-US"/>
        </w:rPr>
      </w:pPr>
    </w:p>
    <w:p w14:paraId="46BD3E5C" w14:textId="77777777" w:rsidR="001D6ADA" w:rsidRDefault="00000000">
      <w:pPr>
        <w:ind w:left="284"/>
      </w:pPr>
      <w:r>
        <w:t>**Additional information**</w:t>
      </w:r>
    </w:p>
    <w:p w14:paraId="650E3639" w14:textId="77777777" w:rsidR="001D6ADA" w:rsidRDefault="00000000">
      <w:pPr>
        <w:ind w:left="284"/>
      </w:pPr>
      <w:r>
        <w:t>1) Namelist &amp;</w:t>
      </w:r>
      <w:r>
        <w:rPr>
          <w:bCs/>
        </w:rPr>
        <w:t>ECONOMICVALUES</w:t>
      </w:r>
      <w:r>
        <w:t xml:space="preserve"> is always read and variable </w:t>
      </w:r>
      <w:r>
        <w:rPr>
          <w:i/>
          <w:lang w:val="en-US"/>
        </w:rPr>
        <w:t>economicValueTbv</w:t>
      </w:r>
      <w:r>
        <w:t xml:space="preserve"> is always </w:t>
      </w:r>
    </w:p>
    <w:p w14:paraId="6D430AA3" w14:textId="77777777" w:rsidR="001D6ADA" w:rsidRDefault="00000000">
      <w:pPr>
        <w:ind w:left="284"/>
      </w:pPr>
      <w:r>
        <w:lastRenderedPageBreak/>
        <w:t xml:space="preserve">   used. Variables </w:t>
      </w:r>
      <w:r>
        <w:rPr>
          <w:i/>
          <w:lang w:val="en-US"/>
        </w:rPr>
        <w:t>economicValuePbv</w:t>
      </w:r>
      <w:r>
        <w:t xml:space="preserve"> and </w:t>
      </w:r>
      <w:r>
        <w:rPr>
          <w:i/>
          <w:lang w:val="en-US"/>
        </w:rPr>
        <w:t>economicValueEbv</w:t>
      </w:r>
      <w:r>
        <w:t xml:space="preserve"> are only used when there </w:t>
      </w:r>
    </w:p>
    <w:p w14:paraId="3FFBF890" w14:textId="77777777" w:rsidR="001D6ADA" w:rsidRDefault="00000000">
      <w:pPr>
        <w:ind w:left="284"/>
      </w:pPr>
      <w:r>
        <w:t xml:space="preserve">   are selection stage(s) using pseudo-true and estimated aggregate-breeding values </w:t>
      </w:r>
    </w:p>
    <w:p w14:paraId="407B9523" w14:textId="77777777" w:rsidR="001D6ADA" w:rsidRDefault="00000000">
      <w:pPr>
        <w:ind w:left="284"/>
      </w:pPr>
      <w:r>
        <w:t xml:space="preserve">   as selection criterion.</w:t>
      </w:r>
    </w:p>
    <w:p w14:paraId="60153DF9" w14:textId="77777777" w:rsidR="001D6ADA" w:rsidRDefault="001D6ADA">
      <w:pPr>
        <w:ind w:left="284"/>
      </w:pPr>
    </w:p>
    <w:p w14:paraId="29F766A1" w14:textId="77777777" w:rsidR="001D6ADA" w:rsidRDefault="00000000">
      <w:pPr>
        <w:ind w:left="284"/>
        <w:rPr>
          <w:lang w:val="en-US"/>
        </w:rPr>
      </w:pPr>
      <w:r>
        <w:t xml:space="preserve">2) Economic values can be allocated to </w:t>
      </w:r>
      <w:r>
        <w:rPr>
          <w:i/>
          <w:lang w:val="en-US"/>
        </w:rPr>
        <w:t>economicValuePbv</w:t>
      </w:r>
      <w:r>
        <w:t xml:space="preserve"> and </w:t>
      </w:r>
      <w:r>
        <w:rPr>
          <w:i/>
          <w:lang w:val="en-US"/>
        </w:rPr>
        <w:t>economicValueEbv</w:t>
      </w:r>
      <w:r>
        <w:rPr>
          <w:lang w:val="en-US"/>
        </w:rPr>
        <w:t xml:space="preserve"> in </w:t>
      </w:r>
    </w:p>
    <w:p w14:paraId="1328FAEB" w14:textId="77777777" w:rsidR="001D6ADA" w:rsidRDefault="00000000">
      <w:pPr>
        <w:ind w:left="284"/>
        <w:rPr>
          <w:lang w:val="en-US"/>
        </w:rPr>
      </w:pPr>
      <w:r>
        <w:rPr>
          <w:lang w:val="en-US"/>
        </w:rPr>
        <w:t xml:space="preserve">   three ways:</w:t>
      </w:r>
    </w:p>
    <w:p w14:paraId="262EC757" w14:textId="77777777" w:rsidR="001D6ADA" w:rsidRDefault="001D6ADA">
      <w:pPr>
        <w:ind w:left="284"/>
        <w:rPr>
          <w:lang w:val="en-US"/>
        </w:rPr>
      </w:pPr>
    </w:p>
    <w:p w14:paraId="6BA21065" w14:textId="77777777" w:rsidR="001D6ADA" w:rsidRDefault="00000000">
      <w:pPr>
        <w:ind w:left="284"/>
      </w:pPr>
      <w:r>
        <w:rPr>
          <w:lang w:val="en-US"/>
        </w:rPr>
        <w:t xml:space="preserve">   (i) No input provided for </w:t>
      </w:r>
      <w:r>
        <w:rPr>
          <w:i/>
          <w:lang w:val="en-US"/>
        </w:rPr>
        <w:t>economicValuePbv</w:t>
      </w:r>
      <w:r>
        <w:t xml:space="preserve"> and </w:t>
      </w:r>
      <w:r>
        <w:rPr>
          <w:i/>
          <w:lang w:val="en-US"/>
        </w:rPr>
        <w:t>economicValueEbv</w:t>
      </w:r>
      <w:r>
        <w:rPr>
          <w:lang w:val="en-US"/>
        </w:rPr>
        <w:t>. T</w:t>
      </w:r>
      <w:r>
        <w:t xml:space="preserve">he economic </w:t>
      </w:r>
    </w:p>
    <w:p w14:paraId="435BF0F2" w14:textId="77777777" w:rsidR="001D6ADA" w:rsidRDefault="00000000">
      <w:pPr>
        <w:ind w:left="284"/>
      </w:pPr>
      <w:r>
        <w:t xml:space="preserve">       values provided in </w:t>
      </w:r>
      <w:r>
        <w:rPr>
          <w:i/>
          <w:lang w:val="en-US"/>
        </w:rPr>
        <w:t>economicValueTbv</w:t>
      </w:r>
      <w:r>
        <w:t xml:space="preserve"> are allocated to all selection stages of </w:t>
      </w:r>
    </w:p>
    <w:p w14:paraId="3937504D" w14:textId="77777777" w:rsidR="001D6ADA" w:rsidRDefault="00000000">
      <w:pPr>
        <w:ind w:left="284"/>
      </w:pPr>
      <w:r>
        <w:t xml:space="preserve">       </w:t>
      </w:r>
      <w:r>
        <w:rPr>
          <w:i/>
          <w:lang w:val="en-US"/>
        </w:rPr>
        <w:t>economicValuePbv</w:t>
      </w:r>
      <w:r>
        <w:t xml:space="preserve"> and </w:t>
      </w:r>
      <w:r>
        <w:rPr>
          <w:i/>
          <w:lang w:val="en-US"/>
        </w:rPr>
        <w:t>economicValueEbv</w:t>
      </w:r>
      <w:r>
        <w:rPr>
          <w:lang w:val="en-US"/>
        </w:rPr>
        <w:t xml:space="preserve"> where </w:t>
      </w:r>
      <w:r>
        <w:t xml:space="preserve">pseudo-true and estimated </w:t>
      </w:r>
    </w:p>
    <w:p w14:paraId="1A107264" w14:textId="77777777" w:rsidR="001D6ADA" w:rsidRDefault="00000000">
      <w:pPr>
        <w:ind w:left="284"/>
        <w:rPr>
          <w:i/>
          <w:lang w:val="en-US"/>
        </w:rPr>
      </w:pPr>
      <w:r>
        <w:t xml:space="preserve">       aggregate-breeding values are used as selection criterion. </w:t>
      </w:r>
      <w:r>
        <w:rPr>
          <w:i/>
          <w:lang w:val="en-US"/>
        </w:rPr>
        <w:t xml:space="preserve">nEconomicValuePbv </w:t>
      </w:r>
    </w:p>
    <w:p w14:paraId="040126B2" w14:textId="77777777" w:rsidR="001D6ADA" w:rsidRDefault="00000000">
      <w:pPr>
        <w:ind w:left="284"/>
      </w:pPr>
      <w:r>
        <w:rPr>
          <w:lang w:val="en-US"/>
        </w:rPr>
        <w:t xml:space="preserve">       and </w:t>
      </w:r>
      <w:r>
        <w:rPr>
          <w:i/>
          <w:lang w:val="en-US"/>
        </w:rPr>
        <w:t xml:space="preserve">nEconomicValueEbv </w:t>
      </w:r>
      <w:r>
        <w:rPr>
          <w:lang w:val="en-US"/>
        </w:rPr>
        <w:t xml:space="preserve">must be -9, the default value. </w:t>
      </w:r>
      <w:r>
        <w:t>Using this option for</w:t>
      </w:r>
    </w:p>
    <w:p w14:paraId="3B362F44" w14:textId="77777777" w:rsidR="001D6ADA" w:rsidRDefault="00000000">
      <w:pPr>
        <w:ind w:left="284"/>
        <w:rPr>
          <w:lang w:val="en-US"/>
        </w:rPr>
      </w:pPr>
      <w:r>
        <w:t xml:space="preserve">       </w:t>
      </w:r>
      <w:r>
        <w:rPr>
          <w:i/>
          <w:lang w:val="en-US"/>
        </w:rPr>
        <w:t>economicValueEbv</w:t>
      </w:r>
      <w:r>
        <w:rPr>
          <w:lang w:val="en-US"/>
        </w:rPr>
        <w:t xml:space="preserve"> requires </w:t>
      </w:r>
      <w:r>
        <w:rPr>
          <w:i/>
          <w:lang w:val="en-US"/>
        </w:rPr>
        <w:t>ntbv</w:t>
      </w:r>
      <w:r>
        <w:rPr>
          <w:lang w:val="en-US"/>
        </w:rPr>
        <w:t xml:space="preserve"> equal to </w:t>
      </w:r>
      <w:r>
        <w:rPr>
          <w:i/>
          <w:lang w:val="en-US"/>
        </w:rPr>
        <w:t>nebv</w:t>
      </w:r>
      <w:r>
        <w:rPr>
          <w:lang w:val="en-US"/>
        </w:rPr>
        <w:t>.</w:t>
      </w:r>
    </w:p>
    <w:p w14:paraId="28C00AD0" w14:textId="77777777" w:rsidR="001D6ADA" w:rsidRDefault="001D6ADA">
      <w:pPr>
        <w:ind w:left="284"/>
      </w:pPr>
    </w:p>
    <w:p w14:paraId="6A6B8F7F" w14:textId="77777777" w:rsidR="001D6ADA" w:rsidRDefault="00000000">
      <w:pPr>
        <w:ind w:left="284"/>
      </w:pPr>
      <w:r>
        <w:t xml:space="preserve">  (ii) Provide one row of input that is allocated to all selection stages of </w:t>
      </w:r>
    </w:p>
    <w:p w14:paraId="3B6CF558" w14:textId="77777777" w:rsidR="001D6ADA" w:rsidRDefault="00000000">
      <w:pPr>
        <w:ind w:left="284"/>
      </w:pPr>
      <w:r>
        <w:t xml:space="preserve">       </w:t>
      </w:r>
      <w:r>
        <w:rPr>
          <w:i/>
          <w:lang w:val="en-US"/>
        </w:rPr>
        <w:t>economicValuePbv</w:t>
      </w:r>
      <w:r>
        <w:t xml:space="preserve"> and </w:t>
      </w:r>
      <w:r>
        <w:rPr>
          <w:i/>
          <w:lang w:val="en-US"/>
        </w:rPr>
        <w:t>economicValueEbv</w:t>
      </w:r>
      <w:r>
        <w:rPr>
          <w:lang w:val="en-US"/>
        </w:rPr>
        <w:t xml:space="preserve">, where </w:t>
      </w:r>
      <w:r>
        <w:t xml:space="preserve">pseudo-true and estimated </w:t>
      </w:r>
    </w:p>
    <w:p w14:paraId="5E0D149F" w14:textId="77777777" w:rsidR="001D6ADA" w:rsidRDefault="00000000">
      <w:pPr>
        <w:ind w:left="284"/>
      </w:pPr>
      <w:r>
        <w:t xml:space="preserve">       aggregate-breeding values are used as selection criterion. </w:t>
      </w:r>
      <w:r>
        <w:rPr>
          <w:i/>
          <w:lang w:val="en-US"/>
        </w:rPr>
        <w:t xml:space="preserve">nEconomicValuePbv </w:t>
      </w:r>
    </w:p>
    <w:p w14:paraId="36DD07EE" w14:textId="77777777" w:rsidR="001D6ADA" w:rsidRDefault="00000000">
      <w:pPr>
        <w:ind w:left="284"/>
      </w:pPr>
      <w:r>
        <w:t xml:space="preserve">       </w:t>
      </w:r>
      <w:r>
        <w:rPr>
          <w:lang w:val="en-US"/>
        </w:rPr>
        <w:t xml:space="preserve">and </w:t>
      </w:r>
      <w:r>
        <w:rPr>
          <w:i/>
          <w:lang w:val="en-US"/>
        </w:rPr>
        <w:t xml:space="preserve">nEconomicValueEbv </w:t>
      </w:r>
      <w:r>
        <w:rPr>
          <w:lang w:val="en-US"/>
        </w:rPr>
        <w:t xml:space="preserve">must be 1, and single </w:t>
      </w:r>
      <w:r>
        <w:t xml:space="preserve">row in </w:t>
      </w:r>
      <w:r>
        <w:rPr>
          <w:i/>
          <w:lang w:val="en-US"/>
        </w:rPr>
        <w:t>economicValuePbv</w:t>
      </w:r>
      <w:r>
        <w:t xml:space="preserve"> and </w:t>
      </w:r>
    </w:p>
    <w:p w14:paraId="58860C14" w14:textId="77777777" w:rsidR="001D6ADA" w:rsidRDefault="00000000">
      <w:pPr>
        <w:ind w:left="284"/>
      </w:pPr>
      <w:r>
        <w:t xml:space="preserve">       </w:t>
      </w:r>
      <w:r>
        <w:rPr>
          <w:i/>
          <w:lang w:val="en-US"/>
        </w:rPr>
        <w:t>economicValueEbv</w:t>
      </w:r>
      <w:r>
        <w:t xml:space="preserve"> must have </w:t>
      </w:r>
      <w:r>
        <w:rPr>
          <w:i/>
        </w:rPr>
        <w:t>stage</w:t>
      </w:r>
      <w:r>
        <w:t xml:space="preserve"> -9 and </w:t>
      </w:r>
      <w:r>
        <w:rPr>
          <w:i/>
        </w:rPr>
        <w:t>sex</w:t>
      </w:r>
      <w:r>
        <w:t xml:space="preserve"> 0.</w:t>
      </w:r>
    </w:p>
    <w:p w14:paraId="298A3435" w14:textId="77777777" w:rsidR="001D6ADA" w:rsidRDefault="001D6ADA">
      <w:pPr>
        <w:ind w:left="284"/>
      </w:pPr>
    </w:p>
    <w:p w14:paraId="3601A009" w14:textId="77777777" w:rsidR="001D6ADA" w:rsidRDefault="00000000">
      <w:pPr>
        <w:ind w:left="284"/>
      </w:pPr>
      <w:r>
        <w:t xml:space="preserve"> (iii) Provide economic values for all stages and sexes of </w:t>
      </w:r>
      <w:r>
        <w:rPr>
          <w:i/>
          <w:lang w:val="en-US"/>
        </w:rPr>
        <w:t>economicValuePbv</w:t>
      </w:r>
      <w:r>
        <w:t xml:space="preserve"> and </w:t>
      </w:r>
    </w:p>
    <w:p w14:paraId="77653762" w14:textId="77777777" w:rsidR="001D6ADA" w:rsidRDefault="00000000">
      <w:pPr>
        <w:ind w:left="284"/>
      </w:pPr>
      <w:r>
        <w:t xml:space="preserve">       </w:t>
      </w:r>
      <w:r>
        <w:rPr>
          <w:i/>
          <w:lang w:val="en-US"/>
        </w:rPr>
        <w:t>economicValueEbv</w:t>
      </w:r>
      <w:r>
        <w:rPr>
          <w:lang w:val="en-US"/>
        </w:rPr>
        <w:t xml:space="preserve"> where </w:t>
      </w:r>
      <w:r>
        <w:t xml:space="preserve">pseudo-true and estimated aggregate-breeding values </w:t>
      </w:r>
    </w:p>
    <w:p w14:paraId="010A9AB3" w14:textId="77777777" w:rsidR="001D6ADA" w:rsidRDefault="00000000">
      <w:pPr>
        <w:ind w:left="284"/>
      </w:pPr>
      <w:r>
        <w:t xml:space="preserve">       are used as selection criterion. The number of rows provided must equal </w:t>
      </w:r>
    </w:p>
    <w:p w14:paraId="0EDD6E51" w14:textId="77777777" w:rsidR="001D6ADA" w:rsidRDefault="00000000">
      <w:pPr>
        <w:ind w:left="284"/>
      </w:pPr>
      <w:r>
        <w:t xml:space="preserve">       </w:t>
      </w:r>
      <w:r>
        <w:rPr>
          <w:i/>
          <w:lang w:val="en-US"/>
        </w:rPr>
        <w:t xml:space="preserve">nEconomicValuePbv </w:t>
      </w:r>
      <w:r>
        <w:rPr>
          <w:lang w:val="en-US"/>
        </w:rPr>
        <w:t xml:space="preserve">and </w:t>
      </w:r>
      <w:r>
        <w:rPr>
          <w:i/>
          <w:lang w:val="en-US"/>
        </w:rPr>
        <w:t>nEconomicValueEbv</w:t>
      </w:r>
      <w:r>
        <w:rPr>
          <w:lang w:val="en-US"/>
        </w:rPr>
        <w:t>.</w:t>
      </w:r>
      <w:r>
        <w:t xml:space="preserve"> When economic values for all stages </w:t>
      </w:r>
    </w:p>
    <w:p w14:paraId="5FDDD01F" w14:textId="77777777" w:rsidR="001D6ADA" w:rsidRDefault="00000000">
      <w:pPr>
        <w:ind w:left="284"/>
      </w:pPr>
      <w:r>
        <w:t xml:space="preserve">       and sexes </w:t>
      </w:r>
      <w:r>
        <w:rPr>
          <w:lang w:val="en-US"/>
        </w:rPr>
        <w:t>are provided</w:t>
      </w:r>
      <w:r>
        <w:t xml:space="preserve"> in </w:t>
      </w:r>
      <w:r>
        <w:rPr>
          <w:i/>
          <w:lang w:val="en-US"/>
        </w:rPr>
        <w:t>economicValuePbv</w:t>
      </w:r>
      <w:r>
        <w:t xml:space="preserve"> and </w:t>
      </w:r>
      <w:r>
        <w:rPr>
          <w:i/>
          <w:lang w:val="en-US"/>
        </w:rPr>
        <w:t>economicValueEbv</w:t>
      </w:r>
      <w:r>
        <w:rPr>
          <w:lang w:val="en-US"/>
        </w:rPr>
        <w:t xml:space="preserve">, </w:t>
      </w:r>
      <w:r>
        <w:rPr>
          <w:i/>
        </w:rPr>
        <w:t>sex</w:t>
      </w:r>
      <w:r>
        <w:t xml:space="preserve"> can be:</w:t>
      </w:r>
    </w:p>
    <w:p w14:paraId="5B863187" w14:textId="77777777" w:rsidR="001D6ADA" w:rsidRDefault="001D6ADA">
      <w:pPr>
        <w:ind w:left="284"/>
      </w:pPr>
    </w:p>
    <w:p w14:paraId="4626FEBB" w14:textId="77777777" w:rsidR="001D6ADA" w:rsidRDefault="00000000">
      <w:pPr>
        <w:ind w:left="284"/>
      </w:pPr>
      <w:r>
        <w:t xml:space="preserve">       0, 1, or 2 for </w:t>
      </w:r>
      <w:r>
        <w:rPr>
          <w:i/>
        </w:rPr>
        <w:t>sex_code</w:t>
      </w:r>
      <w:r>
        <w:t xml:space="preserve"> 0, 7, or 9 (family selection), where </w:t>
      </w:r>
      <w:r>
        <w:rPr>
          <w:i/>
        </w:rPr>
        <w:t>sex_code</w:t>
      </w:r>
      <w:r>
        <w:t xml:space="preserve"> is </w:t>
      </w:r>
    </w:p>
    <w:p w14:paraId="61071AFB" w14:textId="77777777" w:rsidR="001D6ADA" w:rsidRDefault="00000000">
      <w:pPr>
        <w:ind w:left="284"/>
      </w:pPr>
      <w:r>
        <w:t xml:space="preserve">       provided in namelist &amp;SELECTION, variable </w:t>
      </w:r>
      <w:r>
        <w:rPr>
          <w:i/>
        </w:rPr>
        <w:t>selection_groups</w:t>
      </w:r>
      <w:r>
        <w:t xml:space="preserve"> When </w:t>
      </w:r>
      <w:r>
        <w:rPr>
          <w:i/>
        </w:rPr>
        <w:t>sex</w:t>
      </w:r>
      <w:r>
        <w:t xml:space="preserve"> 0, no </w:t>
      </w:r>
    </w:p>
    <w:p w14:paraId="68A30139" w14:textId="77777777" w:rsidR="001D6ADA" w:rsidRDefault="00000000">
      <w:pPr>
        <w:ind w:left="284"/>
      </w:pPr>
      <w:r>
        <w:t xml:space="preserve">       other rows of </w:t>
      </w:r>
      <w:r>
        <w:rPr>
          <w:i/>
          <w:lang w:val="en-US"/>
        </w:rPr>
        <w:t>economicValuePbv</w:t>
      </w:r>
      <w:r>
        <w:rPr>
          <w:lang w:val="en-US"/>
        </w:rPr>
        <w:t xml:space="preserve"> or </w:t>
      </w:r>
      <w:r>
        <w:rPr>
          <w:i/>
          <w:lang w:val="en-US"/>
        </w:rPr>
        <w:t>economicValueEbv</w:t>
      </w:r>
      <w:r>
        <w:rPr>
          <w:lang w:val="en-US"/>
        </w:rPr>
        <w:t xml:space="preserve"> can have this </w:t>
      </w:r>
      <w:r>
        <w:rPr>
          <w:i/>
          <w:lang w:val="en-US"/>
        </w:rPr>
        <w:t>stage</w:t>
      </w:r>
      <w:r>
        <w:t xml:space="preserve">. When </w:t>
      </w:r>
    </w:p>
    <w:p w14:paraId="5072D314" w14:textId="77777777" w:rsidR="001D6ADA" w:rsidRDefault="00000000">
      <w:pPr>
        <w:ind w:left="284"/>
      </w:pPr>
      <w:r>
        <w:t xml:space="preserve">       sex 1, there must be another row with same </w:t>
      </w:r>
      <w:r>
        <w:rPr>
          <w:i/>
        </w:rPr>
        <w:t>stage</w:t>
      </w:r>
      <w:r>
        <w:t xml:space="preserve"> and </w:t>
      </w:r>
      <w:r>
        <w:rPr>
          <w:i/>
        </w:rPr>
        <w:t>sex</w:t>
      </w:r>
      <w:r>
        <w:t xml:space="preserve"> 2. When </w:t>
      </w:r>
      <w:r>
        <w:rPr>
          <w:i/>
        </w:rPr>
        <w:t>sex</w:t>
      </w:r>
      <w:r>
        <w:t xml:space="preserve"> 2, there </w:t>
      </w:r>
    </w:p>
    <w:p w14:paraId="60188B44" w14:textId="77777777" w:rsidR="001D6ADA" w:rsidRDefault="00000000">
      <w:pPr>
        <w:ind w:left="284"/>
      </w:pPr>
      <w:r>
        <w:t xml:space="preserve">       must be another row with same </w:t>
      </w:r>
      <w:r>
        <w:rPr>
          <w:i/>
        </w:rPr>
        <w:t>stage</w:t>
      </w:r>
      <w:r>
        <w:t xml:space="preserve"> and </w:t>
      </w:r>
      <w:r>
        <w:rPr>
          <w:i/>
        </w:rPr>
        <w:t>sex</w:t>
      </w:r>
      <w:r>
        <w:t xml:space="preserve"> 1.</w:t>
      </w:r>
    </w:p>
    <w:p w14:paraId="28A3AA36" w14:textId="77777777" w:rsidR="001D6ADA" w:rsidRDefault="001D6ADA">
      <w:pPr>
        <w:ind w:left="284"/>
      </w:pPr>
    </w:p>
    <w:p w14:paraId="29C5B2C9" w14:textId="77777777" w:rsidR="001D6ADA" w:rsidRDefault="00000000">
      <w:pPr>
        <w:ind w:left="284"/>
        <w:rPr>
          <w:lang w:val="en-US"/>
        </w:rPr>
      </w:pPr>
      <w:r>
        <w:t xml:space="preserve">       1 for </w:t>
      </w:r>
      <w:r>
        <w:rPr>
          <w:i/>
        </w:rPr>
        <w:t>sex_code</w:t>
      </w:r>
      <w:r>
        <w:t xml:space="preserve"> 1, 3, or 5. No other rows of </w:t>
      </w:r>
      <w:r>
        <w:rPr>
          <w:i/>
          <w:lang w:val="en-US"/>
        </w:rPr>
        <w:t>economicValuePbv</w:t>
      </w:r>
      <w:r>
        <w:rPr>
          <w:lang w:val="en-US"/>
        </w:rPr>
        <w:t xml:space="preserve"> or </w:t>
      </w:r>
    </w:p>
    <w:p w14:paraId="20688258" w14:textId="77777777" w:rsidR="001D6ADA" w:rsidRDefault="00000000">
      <w:pPr>
        <w:ind w:left="284"/>
      </w:pPr>
      <w:r>
        <w:rPr>
          <w:lang w:val="en-US"/>
        </w:rPr>
        <w:t xml:space="preserve">       </w:t>
      </w:r>
      <w:r>
        <w:rPr>
          <w:i/>
          <w:lang w:val="en-US"/>
        </w:rPr>
        <w:t>economicValueEbv</w:t>
      </w:r>
      <w:r>
        <w:rPr>
          <w:lang w:val="en-US"/>
        </w:rPr>
        <w:t xml:space="preserve"> can have this </w:t>
      </w:r>
      <w:r>
        <w:rPr>
          <w:i/>
          <w:lang w:val="en-US"/>
        </w:rPr>
        <w:t>stage</w:t>
      </w:r>
      <w:r>
        <w:t>.</w:t>
      </w:r>
    </w:p>
    <w:p w14:paraId="645D1BB8" w14:textId="77777777" w:rsidR="001D6ADA" w:rsidRDefault="001D6ADA">
      <w:pPr>
        <w:ind w:left="284"/>
      </w:pPr>
    </w:p>
    <w:p w14:paraId="62FD530F" w14:textId="77777777" w:rsidR="001D6ADA" w:rsidRDefault="00000000">
      <w:pPr>
        <w:ind w:left="284"/>
        <w:rPr>
          <w:lang w:val="en-US"/>
        </w:rPr>
      </w:pPr>
      <w:r>
        <w:t xml:space="preserve">       2 for </w:t>
      </w:r>
      <w:r>
        <w:rPr>
          <w:i/>
        </w:rPr>
        <w:t>sex_code</w:t>
      </w:r>
      <w:r>
        <w:t xml:space="preserve"> 2, 4, or 6. No other rows of </w:t>
      </w:r>
      <w:r>
        <w:rPr>
          <w:i/>
          <w:lang w:val="en-US"/>
        </w:rPr>
        <w:t>economicValuePbv</w:t>
      </w:r>
      <w:r>
        <w:rPr>
          <w:lang w:val="en-US"/>
        </w:rPr>
        <w:t xml:space="preserve"> or </w:t>
      </w:r>
    </w:p>
    <w:p w14:paraId="2B6851E6" w14:textId="77777777" w:rsidR="001D6ADA" w:rsidRDefault="00000000">
      <w:pPr>
        <w:ind w:left="284"/>
      </w:pPr>
      <w:r>
        <w:rPr>
          <w:lang w:val="en-US"/>
        </w:rPr>
        <w:t xml:space="preserve">       </w:t>
      </w:r>
      <w:r>
        <w:rPr>
          <w:i/>
          <w:lang w:val="en-US"/>
        </w:rPr>
        <w:t>economicValueEbv</w:t>
      </w:r>
      <w:r>
        <w:rPr>
          <w:lang w:val="en-US"/>
        </w:rPr>
        <w:t xml:space="preserve"> can have this </w:t>
      </w:r>
      <w:r>
        <w:rPr>
          <w:i/>
          <w:lang w:val="en-US"/>
        </w:rPr>
        <w:t>stage</w:t>
      </w:r>
      <w:r>
        <w:t>.</w:t>
      </w:r>
    </w:p>
    <w:p w14:paraId="5C1AAA29" w14:textId="77777777" w:rsidR="001D6ADA" w:rsidRDefault="001D6ADA">
      <w:pPr>
        <w:ind w:left="284"/>
      </w:pPr>
    </w:p>
    <w:p w14:paraId="05FEDD49" w14:textId="77777777" w:rsidR="001D6ADA" w:rsidRDefault="00000000">
      <w:pPr>
        <w:ind w:left="284"/>
      </w:pPr>
      <w:r>
        <w:t xml:space="preserve">3) Selection stages using pseudo-true aggregate-breeding value as selection </w:t>
      </w:r>
    </w:p>
    <w:p w14:paraId="1D7BECB3" w14:textId="77777777" w:rsidR="001D6ADA" w:rsidRDefault="00000000">
      <w:pPr>
        <w:ind w:left="284"/>
      </w:pPr>
      <w:r>
        <w:t xml:space="preserve">   </w:t>
      </w:r>
      <w:proofErr w:type="gramStart"/>
      <w:r>
        <w:t>criterion</w:t>
      </w:r>
      <w:proofErr w:type="gramEnd"/>
      <w:r>
        <w:t xml:space="preserve"> are stages of namelist &amp;SELECTION, variable </w:t>
      </w:r>
      <w:r>
        <w:rPr>
          <w:i/>
        </w:rPr>
        <w:t>selection_groups</w:t>
      </w:r>
      <w:r>
        <w:t xml:space="preserve"> with (i) </w:t>
      </w:r>
    </w:p>
    <w:p w14:paraId="363444D4" w14:textId="77777777" w:rsidR="001D6ADA" w:rsidRDefault="00000000">
      <w:pPr>
        <w:ind w:left="284"/>
      </w:pPr>
      <w:r>
        <w:t xml:space="preserve">   </w:t>
      </w:r>
      <w:r>
        <w:rPr>
          <w:i/>
        </w:rPr>
        <w:t>sex_code</w:t>
      </w:r>
      <w:r>
        <w:t xml:space="preserve"> 0:6 and 9 and </w:t>
      </w:r>
      <w:r>
        <w:rPr>
          <w:i/>
        </w:rPr>
        <w:t>selection_criterion</w:t>
      </w:r>
      <w:r>
        <w:t xml:space="preserve"> ‘tbv’, and (ii) </w:t>
      </w:r>
      <w:r>
        <w:rPr>
          <w:i/>
        </w:rPr>
        <w:t>sex_code</w:t>
      </w:r>
      <w:r>
        <w:t xml:space="preserve"> 7 and </w:t>
      </w:r>
    </w:p>
    <w:p w14:paraId="0E413C88" w14:textId="77777777" w:rsidR="001D6ADA" w:rsidRDefault="00000000">
      <w:pPr>
        <w:ind w:left="284"/>
      </w:pPr>
      <w:r>
        <w:t xml:space="preserve">   </w:t>
      </w:r>
      <w:r>
        <w:rPr>
          <w:i/>
        </w:rPr>
        <w:t>MaleSelCrit</w:t>
      </w:r>
      <w:r>
        <w:rPr>
          <w:lang w:val="en-US"/>
        </w:rPr>
        <w:t xml:space="preserve"> or </w:t>
      </w:r>
      <w:r>
        <w:rPr>
          <w:i/>
        </w:rPr>
        <w:t>FemaleSelCrit</w:t>
      </w:r>
      <w:r>
        <w:rPr>
          <w:lang w:val="en-US"/>
        </w:rPr>
        <w:t xml:space="preserve"> </w:t>
      </w:r>
      <w:r>
        <w:t>‘</w:t>
      </w:r>
      <w:r>
        <w:rPr>
          <w:lang w:val="en-US"/>
        </w:rPr>
        <w:t xml:space="preserve">tbv’ </w:t>
      </w:r>
      <w:r>
        <w:t xml:space="preserve">in corresponding EVA-selection stage of </w:t>
      </w:r>
    </w:p>
    <w:p w14:paraId="77BBD3C4" w14:textId="77777777" w:rsidR="001D6ADA" w:rsidRDefault="00000000">
      <w:pPr>
        <w:ind w:left="284"/>
      </w:pPr>
      <w:r>
        <w:t xml:space="preserve">   namelist &amp;EVA, variable </w:t>
      </w:r>
      <w:r>
        <w:rPr>
          <w:i/>
        </w:rPr>
        <w:t>EvaSelection</w:t>
      </w:r>
      <w:r>
        <w:t>. Selection stages using estimated aggregate-</w:t>
      </w:r>
    </w:p>
    <w:p w14:paraId="7BB80667" w14:textId="77777777" w:rsidR="001D6ADA" w:rsidRDefault="00000000">
      <w:pPr>
        <w:ind w:left="284"/>
      </w:pPr>
      <w:r>
        <w:t xml:space="preserve">   breeding value as selection criterion are stages with </w:t>
      </w:r>
      <w:r>
        <w:rPr>
          <w:i/>
        </w:rPr>
        <w:t>selection_criterion</w:t>
      </w:r>
      <w:r>
        <w:t xml:space="preserve">, </w:t>
      </w:r>
    </w:p>
    <w:p w14:paraId="5DDA9587" w14:textId="77777777" w:rsidR="001D6ADA" w:rsidRDefault="00000000">
      <w:pPr>
        <w:ind w:left="284"/>
      </w:pPr>
      <w:r>
        <w:t xml:space="preserve">   </w:t>
      </w:r>
      <w:r>
        <w:rPr>
          <w:i/>
        </w:rPr>
        <w:t>MaleSelCrit</w:t>
      </w:r>
      <w:r>
        <w:t>,</w:t>
      </w:r>
      <w:r>
        <w:rPr>
          <w:lang w:val="en-US"/>
        </w:rPr>
        <w:t xml:space="preserve"> or </w:t>
      </w:r>
      <w:r>
        <w:rPr>
          <w:i/>
        </w:rPr>
        <w:t>FemaleSelCrit</w:t>
      </w:r>
      <w:r>
        <w:t xml:space="preserve"> ‘polyblup’, ‘genomicblup’, ‘ibdblup’, ‘gas’, or </w:t>
      </w:r>
    </w:p>
    <w:p w14:paraId="25A73C7A" w14:textId="77777777" w:rsidR="001D6ADA" w:rsidRDefault="00000000">
      <w:pPr>
        <w:ind w:left="284"/>
      </w:pPr>
      <w:r>
        <w:t xml:space="preserve">   ‘bayesp’.</w:t>
      </w:r>
    </w:p>
    <w:p w14:paraId="1BC7E565" w14:textId="77777777" w:rsidR="001D6ADA" w:rsidRDefault="001D6ADA"/>
    <w:p w14:paraId="5EB81BB2" w14:textId="77777777" w:rsidR="001D6ADA" w:rsidRDefault="00000000">
      <w:pPr>
        <w:pStyle w:val="Overskrift2"/>
        <w:rPr>
          <w:rStyle w:val="Strk"/>
        </w:rPr>
      </w:pPr>
      <w:bookmarkStart w:id="130" w:name="_Toc161715164"/>
      <w:bookmarkStart w:id="131" w:name="_Toc172077964"/>
      <w:bookmarkStart w:id="132" w:name="_Toc187214863"/>
      <w:bookmarkStart w:id="133" w:name="_Toc187214943"/>
      <w:bookmarkStart w:id="134" w:name="_Toc194464980"/>
      <w:bookmarkStart w:id="135" w:name="_Toc109904154"/>
      <w:r>
        <w:rPr>
          <w:rStyle w:val="Strk"/>
        </w:rPr>
        <w:t>&amp;</w:t>
      </w:r>
      <w:bookmarkEnd w:id="130"/>
      <w:bookmarkEnd w:id="131"/>
      <w:bookmarkEnd w:id="132"/>
      <w:bookmarkEnd w:id="133"/>
      <w:bookmarkEnd w:id="134"/>
      <w:r>
        <w:rPr>
          <w:rStyle w:val="Strk"/>
        </w:rPr>
        <w:t>OBSERVATIONS</w:t>
      </w:r>
      <w:bookmarkEnd w:id="135"/>
    </w:p>
    <w:p w14:paraId="580B6ADB" w14:textId="77777777" w:rsidR="001D6ADA" w:rsidRDefault="00000000">
      <w:r>
        <w:t xml:space="preserve">  nMaleObs=</w:t>
      </w:r>
      <w:r>
        <w:rPr>
          <w:i/>
        </w:rPr>
        <w:t>nMaleObs</w:t>
      </w:r>
    </w:p>
    <w:p w14:paraId="490F42AD" w14:textId="77777777" w:rsidR="001D6ADA" w:rsidRDefault="00000000">
      <w:r>
        <w:t xml:space="preserve">  nFemaleObs=</w:t>
      </w:r>
      <w:r>
        <w:rPr>
          <w:i/>
        </w:rPr>
        <w:t>nFemaleObs</w:t>
      </w:r>
    </w:p>
    <w:p w14:paraId="697DCEFF" w14:textId="77777777" w:rsidR="001D6ADA" w:rsidRDefault="00000000">
      <w:r>
        <w:t xml:space="preserve">  nGroupObs=</w:t>
      </w:r>
      <w:r>
        <w:rPr>
          <w:i/>
        </w:rPr>
        <w:t>nGroupObs</w:t>
      </w:r>
    </w:p>
    <w:p w14:paraId="1A7AF8E9" w14:textId="77777777" w:rsidR="001D6ADA" w:rsidRDefault="00000000">
      <w:pPr>
        <w:rPr>
          <w:i/>
        </w:rPr>
      </w:pPr>
      <w:r>
        <w:t xml:space="preserve">  nDydObs=</w:t>
      </w:r>
      <w:r>
        <w:rPr>
          <w:i/>
        </w:rPr>
        <w:t>nDydObs</w:t>
      </w:r>
    </w:p>
    <w:p w14:paraId="7AABC82D" w14:textId="77777777" w:rsidR="001D6ADA" w:rsidRDefault="00000000">
      <w:r>
        <w:t xml:space="preserve">  nCategoricalObs=</w:t>
      </w:r>
      <w:r>
        <w:rPr>
          <w:i/>
        </w:rPr>
        <w:t>nCategoricalObs</w:t>
      </w:r>
    </w:p>
    <w:p w14:paraId="2B2B55C5" w14:textId="77777777" w:rsidR="001D6ADA" w:rsidRDefault="00000000">
      <w:r>
        <w:t xml:space="preserve">  nPseudoCategoricalObs=</w:t>
      </w:r>
      <w:r>
        <w:rPr>
          <w:i/>
        </w:rPr>
        <w:t>nPseudoCategoricalObs</w:t>
      </w:r>
    </w:p>
    <w:p w14:paraId="38861DF0" w14:textId="77777777" w:rsidR="001D6ADA" w:rsidRDefault="001D6ADA"/>
    <w:p w14:paraId="0C3762F2" w14:textId="77777777" w:rsidR="001D6ADA" w:rsidRDefault="00000000">
      <w:r>
        <w:lastRenderedPageBreak/>
        <w:t xml:space="preserve">  MaleObservations=</w:t>
      </w:r>
    </w:p>
    <w:p w14:paraId="43DBA0D3" w14:textId="77777777" w:rsidR="001D6ADA" w:rsidRDefault="00000000">
      <w:pPr>
        <w:rPr>
          <w:i/>
        </w:rPr>
      </w:pPr>
      <w:r>
        <w:t xml:space="preserve">  </w:t>
      </w:r>
      <w:proofErr w:type="gramStart"/>
      <w:r>
        <w:rPr>
          <w:i/>
        </w:rPr>
        <w:t>obs  RealisedSelectionStage</w:t>
      </w:r>
      <w:proofErr w:type="gramEnd"/>
      <w:r>
        <w:rPr>
          <w:i/>
        </w:rPr>
        <w:t xml:space="preserve"> FirstPop LastPop FirstHerd LastHerd alive age selection  </w:t>
      </w:r>
    </w:p>
    <w:p w14:paraId="5BB5A05C" w14:textId="77777777" w:rsidR="001D6ADA" w:rsidRDefault="00000000">
      <w:r>
        <w:rPr>
          <w:i/>
        </w:rPr>
        <w:t xml:space="preserve">  </w:t>
      </w:r>
      <w:proofErr w:type="gramStart"/>
      <w:r>
        <w:rPr>
          <w:i/>
        </w:rPr>
        <w:t>CullingUnselected  CullingOldAge</w:t>
      </w:r>
      <w:proofErr w:type="gramEnd"/>
      <w:r>
        <w:rPr>
          <w:i/>
        </w:rPr>
        <w:t xml:space="preserve">  CullingInvoluntary</w:t>
      </w:r>
    </w:p>
    <w:p w14:paraId="61D5BDDD" w14:textId="77777777" w:rsidR="001D6ADA" w:rsidRDefault="001D6ADA"/>
    <w:p w14:paraId="5FE1BC52" w14:textId="77777777" w:rsidR="001D6ADA" w:rsidRDefault="00000000">
      <w:r>
        <w:t xml:space="preserve">  FemaleObservations=</w:t>
      </w:r>
    </w:p>
    <w:p w14:paraId="72028B59" w14:textId="77777777" w:rsidR="001D6ADA" w:rsidRDefault="00000000">
      <w:r>
        <w:t xml:space="preserve">  </w:t>
      </w:r>
      <w:proofErr w:type="gramStart"/>
      <w:r>
        <w:rPr>
          <w:i/>
        </w:rPr>
        <w:t>obs  RealisedSelectionStage</w:t>
      </w:r>
      <w:proofErr w:type="gramEnd"/>
      <w:r>
        <w:rPr>
          <w:i/>
        </w:rPr>
        <w:t xml:space="preserve">  FirstPop LastPop FirstHerd  LastHerd  alive  age  selection  CullingUnselected  CullingOldAge  CullingInvoluntary  parity  parityTime</w:t>
      </w:r>
    </w:p>
    <w:p w14:paraId="66A8D54F" w14:textId="77777777" w:rsidR="001D6ADA" w:rsidRDefault="001D6ADA"/>
    <w:p w14:paraId="760C1AD4" w14:textId="77777777" w:rsidR="001D6ADA" w:rsidRDefault="00000000">
      <w:pPr>
        <w:rPr>
          <w:color w:val="00B050"/>
        </w:rPr>
      </w:pPr>
      <w:r>
        <w:rPr>
          <w:color w:val="00B050"/>
        </w:rPr>
        <w:t xml:space="preserve">  progenyObservations=</w:t>
      </w:r>
    </w:p>
    <w:p w14:paraId="496E1CC5" w14:textId="77777777" w:rsidR="001D6ADA" w:rsidRDefault="00000000">
      <w:pPr>
        <w:rPr>
          <w:i/>
          <w:iCs/>
          <w:color w:val="00B050"/>
        </w:rPr>
      </w:pPr>
      <w:r>
        <w:rPr>
          <w:i/>
          <w:iCs/>
          <w:color w:val="00B050"/>
        </w:rPr>
        <w:t xml:space="preserve">  </w:t>
      </w:r>
      <w:proofErr w:type="gramStart"/>
      <w:r>
        <w:rPr>
          <w:i/>
          <w:iCs/>
          <w:color w:val="00B050"/>
        </w:rPr>
        <w:t>obs  realisedSelectionStage</w:t>
      </w:r>
      <w:proofErr w:type="gramEnd"/>
      <w:r>
        <w:rPr>
          <w:i/>
          <w:iCs/>
          <w:color w:val="00B050"/>
        </w:rPr>
        <w:t xml:space="preserve">  sex  </w:t>
      </w:r>
      <w:r>
        <w:rPr>
          <w:i/>
        </w:rPr>
        <w:t xml:space="preserve">FirstPop LastPop </w:t>
      </w:r>
      <w:r>
        <w:rPr>
          <w:i/>
          <w:iCs/>
          <w:color w:val="00B050"/>
        </w:rPr>
        <w:t xml:space="preserve">firstHerd  lastHerd  alive  age  </w:t>
      </w:r>
    </w:p>
    <w:p w14:paraId="20527ED2" w14:textId="77777777" w:rsidR="001D6ADA" w:rsidRDefault="00000000">
      <w:pPr>
        <w:rPr>
          <w:i/>
          <w:iCs/>
          <w:color w:val="00B050"/>
        </w:rPr>
      </w:pPr>
      <w:r>
        <w:rPr>
          <w:i/>
          <w:iCs/>
          <w:color w:val="00B050"/>
        </w:rPr>
        <w:t xml:space="preserve">  </w:t>
      </w:r>
      <w:proofErr w:type="gramStart"/>
      <w:r>
        <w:rPr>
          <w:i/>
          <w:iCs/>
          <w:color w:val="00B050"/>
        </w:rPr>
        <w:t>progenyObs  progenySex</w:t>
      </w:r>
      <w:proofErr w:type="gramEnd"/>
      <w:r>
        <w:rPr>
          <w:i/>
          <w:iCs/>
          <w:color w:val="00B050"/>
        </w:rPr>
        <w:t xml:space="preserve"> progenyFirstPop  progenyLastPop  progenyFirstHerd  progenyLastHerd  progenyAlive  progenyAgeAtObs progenyObsStatus  a b obsType mateLitter</w:t>
      </w:r>
    </w:p>
    <w:p w14:paraId="17D7FC2F" w14:textId="77777777" w:rsidR="001D6ADA" w:rsidRDefault="00000000">
      <w:pPr>
        <w:rPr>
          <w:i/>
          <w:iCs/>
          <w:sz w:val="14"/>
          <w:szCs w:val="14"/>
        </w:rPr>
      </w:pPr>
      <w:r>
        <w:rPr>
          <w:i/>
          <w:iCs/>
          <w:sz w:val="14"/>
          <w:szCs w:val="14"/>
        </w:rPr>
        <w:t>[“</w:t>
      </w:r>
      <w:proofErr w:type="gramStart"/>
      <w:r>
        <w:rPr>
          <w:i/>
          <w:iCs/>
          <w:color w:val="00B050"/>
          <w:sz w:val="14"/>
          <w:szCs w:val="14"/>
        </w:rPr>
        <w:t>obs  realisedSelectionStage</w:t>
      </w:r>
      <w:proofErr w:type="gramEnd"/>
      <w:r>
        <w:rPr>
          <w:i/>
          <w:iCs/>
          <w:color w:val="00B050"/>
          <w:sz w:val="14"/>
          <w:szCs w:val="14"/>
        </w:rPr>
        <w:t xml:space="preserve">  sex  </w:t>
      </w:r>
      <w:r>
        <w:rPr>
          <w:i/>
          <w:iCs/>
          <w:color w:val="00B050"/>
          <w:sz w:val="16"/>
          <w:szCs w:val="16"/>
        </w:rPr>
        <w:t xml:space="preserve">firstHerd  lastHerd  alive  age” refers to sire or dam for which progeny obs is realised; progenyObs  progenySex  …  </w:t>
      </w:r>
      <w:proofErr w:type="gramStart"/>
      <w:r>
        <w:rPr>
          <w:i/>
          <w:iCs/>
          <w:color w:val="00B050"/>
          <w:sz w:val="16"/>
          <w:szCs w:val="16"/>
        </w:rPr>
        <w:t>realised  obsType</w:t>
      </w:r>
      <w:proofErr w:type="gramEnd"/>
      <w:r>
        <w:rPr>
          <w:i/>
          <w:iCs/>
          <w:color w:val="00B050"/>
          <w:sz w:val="16"/>
          <w:szCs w:val="16"/>
        </w:rPr>
        <w:t xml:space="preserve"> refers to progeny of sire or dam</w:t>
      </w:r>
      <w:r>
        <w:rPr>
          <w:i/>
          <w:iCs/>
          <w:sz w:val="14"/>
          <w:szCs w:val="14"/>
        </w:rPr>
        <w:t>]</w:t>
      </w:r>
    </w:p>
    <w:p w14:paraId="53F24BE6" w14:textId="77777777" w:rsidR="001D6ADA" w:rsidRDefault="001D6ADA"/>
    <w:p w14:paraId="11569292" w14:textId="77777777" w:rsidR="001D6ADA" w:rsidRDefault="00000000">
      <w:r>
        <w:t xml:space="preserve">  groupObservations=</w:t>
      </w:r>
    </w:p>
    <w:p w14:paraId="4141A09D" w14:textId="77777777" w:rsidR="001D6ADA" w:rsidRDefault="00000000">
      <w:r>
        <w:t xml:space="preserve">  </w:t>
      </w:r>
      <w:proofErr w:type="gramStart"/>
      <w:r>
        <w:rPr>
          <w:i/>
        </w:rPr>
        <w:t>obs  realisedSelectionStage</w:t>
      </w:r>
      <w:proofErr w:type="gramEnd"/>
      <w:r>
        <w:rPr>
          <w:i/>
        </w:rPr>
        <w:t xml:space="preserve"> FirstPop LastPop firstHerd lastHerd alive age obsType</w:t>
      </w:r>
    </w:p>
    <w:p w14:paraId="0DBB7C02" w14:textId="77777777" w:rsidR="001D6ADA" w:rsidRDefault="001D6ADA"/>
    <w:p w14:paraId="6C910B73" w14:textId="77777777" w:rsidR="001D6ADA" w:rsidRDefault="00000000">
      <w:r>
        <w:t xml:space="preserve">  DydObservations=</w:t>
      </w:r>
    </w:p>
    <w:p w14:paraId="137139DC" w14:textId="77777777" w:rsidR="001D6ADA" w:rsidRDefault="00000000">
      <w:pPr>
        <w:rPr>
          <w:i/>
        </w:rPr>
      </w:pPr>
      <w:r>
        <w:t xml:space="preserve">  </w:t>
      </w:r>
      <w:proofErr w:type="gramStart"/>
      <w:r>
        <w:rPr>
          <w:i/>
        </w:rPr>
        <w:t>obs  RealisedSelectionStage</w:t>
      </w:r>
      <w:proofErr w:type="gramEnd"/>
      <w:r>
        <w:rPr>
          <w:i/>
        </w:rPr>
        <w:t xml:space="preserve">  nOffspring  TimeLag  AgeMates</w:t>
      </w:r>
    </w:p>
    <w:p w14:paraId="79C562CB" w14:textId="77777777" w:rsidR="001D6ADA" w:rsidRDefault="001D6ADA"/>
    <w:p w14:paraId="246BF697" w14:textId="77777777" w:rsidR="001D6ADA" w:rsidRDefault="00000000">
      <w:pPr>
        <w:rPr>
          <w:i/>
        </w:rPr>
      </w:pPr>
      <w:r>
        <w:t xml:space="preserve">  categoricalObservations=</w:t>
      </w:r>
      <w:r>
        <w:rPr>
          <w:i/>
        </w:rPr>
        <w:t>categoricalObservations</w:t>
      </w:r>
    </w:p>
    <w:p w14:paraId="5CDFC79C" w14:textId="77777777" w:rsidR="001D6ADA" w:rsidRDefault="001D6ADA"/>
    <w:p w14:paraId="0FF993D3" w14:textId="77777777" w:rsidR="001D6ADA" w:rsidRDefault="00000000">
      <w:r>
        <w:t xml:space="preserve">  </w:t>
      </w:r>
      <w:r>
        <w:rPr>
          <w:color w:val="FF0000"/>
        </w:rPr>
        <w:t>pseudoCategoricalObservations=</w:t>
      </w:r>
      <w:proofErr w:type="gramStart"/>
      <w:r>
        <w:rPr>
          <w:i/>
          <w:color w:val="FF0000"/>
        </w:rPr>
        <w:t>pseudoCategoricalObservations</w:t>
      </w:r>
      <w:r>
        <w:t xml:space="preserve">  /</w:t>
      </w:r>
      <w:proofErr w:type="gramEnd"/>
    </w:p>
    <w:p w14:paraId="74A8CB8F" w14:textId="77777777" w:rsidR="001D6ADA" w:rsidRDefault="001D6ADA"/>
    <w:p w14:paraId="0A9618D9" w14:textId="77777777" w:rsidR="001D6ADA" w:rsidRDefault="00000000">
      <w:r>
        <w:t xml:space="preserve">  NB! Number of observations for MaleObservations, FemaleObservations, </w:t>
      </w:r>
    </w:p>
    <w:p w14:paraId="3B4405E3" w14:textId="77777777" w:rsidR="001D6ADA" w:rsidRDefault="00000000">
      <w:r>
        <w:t xml:space="preserve">      groupObservations, DydObservations, categoricalObservations, and</w:t>
      </w:r>
    </w:p>
    <w:p w14:paraId="3BA2B320" w14:textId="77777777" w:rsidR="001D6ADA" w:rsidRDefault="00000000">
      <w:r>
        <w:t xml:space="preserve">      pseudoCategoricalObservations must equal </w:t>
      </w:r>
      <w:r>
        <w:rPr>
          <w:i/>
        </w:rPr>
        <w:t>nMaleObs</w:t>
      </w:r>
      <w:r>
        <w:t xml:space="preserve">, </w:t>
      </w:r>
      <w:r>
        <w:rPr>
          <w:i/>
        </w:rPr>
        <w:t>nFemaleObs</w:t>
      </w:r>
      <w:r>
        <w:t xml:space="preserve">, </w:t>
      </w:r>
      <w:r>
        <w:rPr>
          <w:i/>
        </w:rPr>
        <w:t>nGroupObs</w:t>
      </w:r>
      <w:r>
        <w:t xml:space="preserve">, </w:t>
      </w:r>
    </w:p>
    <w:p w14:paraId="6BBEAE69" w14:textId="77777777" w:rsidR="001D6ADA" w:rsidRDefault="00000000">
      <w:r>
        <w:t xml:space="preserve">      </w:t>
      </w:r>
      <w:r>
        <w:rPr>
          <w:i/>
        </w:rPr>
        <w:t>nDydObs</w:t>
      </w:r>
      <w:r>
        <w:t xml:space="preserve">, </w:t>
      </w:r>
      <w:r>
        <w:rPr>
          <w:i/>
        </w:rPr>
        <w:t>nCategoricalObs</w:t>
      </w:r>
      <w:r>
        <w:t xml:space="preserve">, and </w:t>
      </w:r>
      <w:r>
        <w:rPr>
          <w:i/>
        </w:rPr>
        <w:t>nPseudoCategoricalObs</w:t>
      </w:r>
    </w:p>
    <w:p w14:paraId="0D35DF8B" w14:textId="77777777" w:rsidR="001D6ADA" w:rsidRDefault="001D6ADA"/>
    <w:p w14:paraId="66CD9276" w14:textId="77777777" w:rsidR="001D6ADA" w:rsidRDefault="00000000">
      <w:r>
        <w:t xml:space="preserve">      When </w:t>
      </w:r>
      <w:r>
        <w:rPr>
          <w:i/>
        </w:rPr>
        <w:t>nMaleObs</w:t>
      </w:r>
      <w:r>
        <w:t xml:space="preserve">, </w:t>
      </w:r>
      <w:r>
        <w:rPr>
          <w:i/>
        </w:rPr>
        <w:t>nFemaleObs</w:t>
      </w:r>
      <w:r>
        <w:t xml:space="preserve">, </w:t>
      </w:r>
      <w:r>
        <w:rPr>
          <w:i/>
        </w:rPr>
        <w:t>nGroupObs</w:t>
      </w:r>
      <w:r>
        <w:t xml:space="preserve">, </w:t>
      </w:r>
      <w:r>
        <w:rPr>
          <w:i/>
        </w:rPr>
        <w:t>nDydObs</w:t>
      </w:r>
      <w:r>
        <w:t xml:space="preserve">, </w:t>
      </w:r>
      <w:r>
        <w:rPr>
          <w:i/>
        </w:rPr>
        <w:t>nCategoricalObs</w:t>
      </w:r>
      <w:r>
        <w:t xml:space="preserve">, and/or </w:t>
      </w:r>
    </w:p>
    <w:p w14:paraId="7778B731" w14:textId="77777777" w:rsidR="001D6ADA" w:rsidRDefault="00000000">
      <w:r>
        <w:t xml:space="preserve">      </w:t>
      </w:r>
      <w:r>
        <w:rPr>
          <w:i/>
        </w:rPr>
        <w:t>nPseudoCategoricalObs</w:t>
      </w:r>
      <w:r>
        <w:t xml:space="preserve"> are 0, MaleObservations, FemaleObservations, </w:t>
      </w:r>
    </w:p>
    <w:p w14:paraId="6D18DC71" w14:textId="77777777" w:rsidR="001D6ADA" w:rsidRDefault="00000000">
      <w:r>
        <w:t xml:space="preserve">      groupObservations, DydObservations, categoricalObservations, and/or</w:t>
      </w:r>
    </w:p>
    <w:p w14:paraId="6DCDCED0" w14:textId="77777777" w:rsidR="001D6ADA" w:rsidRDefault="00000000">
      <w:r>
        <w:t xml:space="preserve">      pseudoCategoricalObservations are not required</w:t>
      </w:r>
    </w:p>
    <w:p w14:paraId="0B83F3D5" w14:textId="77777777" w:rsidR="001D6ADA" w:rsidRDefault="001D6ADA"/>
    <w:p w14:paraId="602DE601" w14:textId="77777777" w:rsidR="001D6ADA" w:rsidRDefault="00000000">
      <w:r>
        <w:t xml:space="preserve">if bisexualspecies=yes: observations need to </w:t>
      </w:r>
      <w:proofErr w:type="gramStart"/>
      <w:r>
        <w:t>specified</w:t>
      </w:r>
      <w:proofErr w:type="gramEnd"/>
      <w:r>
        <w:t xml:space="preserve"> in both MaleObservations &amp; FemaleObservations</w:t>
      </w:r>
    </w:p>
    <w:p w14:paraId="5BDD93F8" w14:textId="77777777" w:rsidR="001D6ADA" w:rsidRDefault="001D6ADA"/>
    <w:p w14:paraId="5E82889A" w14:textId="77777777" w:rsidR="001D6ADA" w:rsidRDefault="00000000">
      <w:r>
        <w:t xml:space="preserve">  **Task**</w:t>
      </w:r>
    </w:p>
    <w:p w14:paraId="50BF7148" w14:textId="77777777" w:rsidR="001D6ADA" w:rsidRDefault="00000000">
      <w:r>
        <w:t xml:space="preserve">  Input for realising observations</w:t>
      </w:r>
    </w:p>
    <w:p w14:paraId="5B69C23A" w14:textId="77777777" w:rsidR="001D6ADA" w:rsidRDefault="001D6ADA"/>
    <w:p w14:paraId="034D1A91" w14:textId="77777777" w:rsidR="001D6ADA" w:rsidRDefault="00000000">
      <w:r>
        <w:t xml:space="preserve">  **Properties of names**</w:t>
      </w:r>
    </w:p>
    <w:p w14:paraId="4000EAF1" w14:textId="77777777" w:rsidR="001D6ADA" w:rsidRDefault="00000000">
      <w:r>
        <w:t xml:space="preserve">  </w:t>
      </w:r>
      <w:r>
        <w:rPr>
          <w:i/>
        </w:rPr>
        <w:t>nMaleObs</w:t>
      </w:r>
      <w:r>
        <w:t xml:space="preserve">              Definition: Number of observations recorded for males</w:t>
      </w:r>
    </w:p>
    <w:p w14:paraId="7E41F737" w14:textId="77777777" w:rsidR="001D6ADA" w:rsidRDefault="00000000">
      <w:pPr>
        <w:rPr>
          <w:lang w:val="da-DK"/>
        </w:rPr>
      </w:pPr>
      <w:r>
        <w:t xml:space="preserve">                        </w:t>
      </w:r>
      <w:r>
        <w:rPr>
          <w:lang w:val="da-DK"/>
        </w:rPr>
        <w:t>Type: Integer</w:t>
      </w:r>
    </w:p>
    <w:p w14:paraId="43B5FDC1" w14:textId="77777777" w:rsidR="001D6ADA" w:rsidRDefault="00000000">
      <w:pPr>
        <w:rPr>
          <w:lang w:val="da-DK"/>
        </w:rPr>
      </w:pPr>
      <w:r>
        <w:rPr>
          <w:lang w:val="da-DK"/>
        </w:rPr>
        <w:t xml:space="preserve">                        Options: </w:t>
      </w:r>
      <w:r>
        <w:rPr>
          <w:i/>
          <w:lang w:val="da-DK"/>
        </w:rPr>
        <w:t>nMaleObs</w:t>
      </w:r>
      <w:r>
        <w:rPr>
          <w:lang w:val="da-DK"/>
        </w:rPr>
        <w:t>≥0</w:t>
      </w:r>
    </w:p>
    <w:p w14:paraId="37D4A9DC" w14:textId="77777777" w:rsidR="001D6ADA" w:rsidRDefault="00000000">
      <w:pPr>
        <w:rPr>
          <w:lang w:val="da-DK"/>
        </w:rPr>
      </w:pPr>
      <w:r>
        <w:rPr>
          <w:lang w:val="da-DK"/>
        </w:rPr>
        <w:t xml:space="preserve">                        Default: 0</w:t>
      </w:r>
    </w:p>
    <w:p w14:paraId="7485211B" w14:textId="77777777" w:rsidR="001D6ADA" w:rsidRDefault="001D6ADA">
      <w:pPr>
        <w:rPr>
          <w:lang w:val="da-DK"/>
        </w:rPr>
      </w:pPr>
    </w:p>
    <w:p w14:paraId="3253EDE3" w14:textId="77777777" w:rsidR="001D6ADA" w:rsidRDefault="00000000">
      <w:pPr>
        <w:rPr>
          <w:highlight w:val="yellow"/>
        </w:rPr>
      </w:pPr>
      <w:r>
        <w:rPr>
          <w:lang w:val="da-DK"/>
        </w:rPr>
        <w:t xml:space="preserve">  </w:t>
      </w:r>
      <w:r>
        <w:rPr>
          <w:i/>
        </w:rPr>
        <w:t>nFemaleObs</w:t>
      </w:r>
      <w:r>
        <w:t xml:space="preserve">            Definition: Number of observations recorded for females</w:t>
      </w:r>
    </w:p>
    <w:p w14:paraId="58D9F8A7" w14:textId="77777777" w:rsidR="001D6ADA" w:rsidRDefault="00000000">
      <w:r>
        <w:t xml:space="preserve">                        Type: Integer</w:t>
      </w:r>
    </w:p>
    <w:p w14:paraId="3D24FAAE" w14:textId="77777777" w:rsidR="001D6ADA" w:rsidRDefault="00000000">
      <w:r>
        <w:t xml:space="preserve">                        Options: </w:t>
      </w:r>
      <w:r>
        <w:rPr>
          <w:i/>
        </w:rPr>
        <w:t>nFemaleObs</w:t>
      </w:r>
      <w:r>
        <w:t>≥0</w:t>
      </w:r>
    </w:p>
    <w:p w14:paraId="4EB1C126" w14:textId="77777777" w:rsidR="001D6ADA" w:rsidRDefault="00000000">
      <w:r>
        <w:t xml:space="preserve">                        Default: 0</w:t>
      </w:r>
    </w:p>
    <w:p w14:paraId="144BA3C7" w14:textId="77777777" w:rsidR="001D6ADA" w:rsidRDefault="001D6ADA"/>
    <w:p w14:paraId="34D6BC05" w14:textId="77777777" w:rsidR="001D6ADA" w:rsidRDefault="00000000">
      <w:r>
        <w:t xml:space="preserve">  </w:t>
      </w:r>
      <w:r>
        <w:rPr>
          <w:i/>
        </w:rPr>
        <w:t>nGroupObs</w:t>
      </w:r>
      <w:r>
        <w:t xml:space="preserve">             Definition: Number of observations recorded on groups</w:t>
      </w:r>
    </w:p>
    <w:p w14:paraId="2CF7E488" w14:textId="77777777" w:rsidR="001D6ADA" w:rsidRDefault="00000000">
      <w:pPr>
        <w:rPr>
          <w:lang w:val="en-US"/>
        </w:rPr>
      </w:pPr>
      <w:r>
        <w:t xml:space="preserve">                        </w:t>
      </w:r>
      <w:r>
        <w:rPr>
          <w:lang w:val="en-US"/>
        </w:rPr>
        <w:t>Type: Integer</w:t>
      </w:r>
    </w:p>
    <w:p w14:paraId="3D0711A5" w14:textId="77777777" w:rsidR="001D6ADA" w:rsidRDefault="00000000">
      <w:pPr>
        <w:rPr>
          <w:lang w:val="en-US"/>
        </w:rPr>
      </w:pPr>
      <w:r>
        <w:rPr>
          <w:lang w:val="en-US"/>
        </w:rPr>
        <w:t xml:space="preserve">                        Options: </w:t>
      </w:r>
      <w:r>
        <w:rPr>
          <w:i/>
          <w:lang w:val="en-US"/>
        </w:rPr>
        <w:t>nGroupObs</w:t>
      </w:r>
      <w:r>
        <w:rPr>
          <w:lang w:val="en-US"/>
        </w:rPr>
        <w:t>≥0</w:t>
      </w:r>
    </w:p>
    <w:p w14:paraId="533CB16B" w14:textId="77777777" w:rsidR="001D6ADA" w:rsidRDefault="00000000">
      <w:pPr>
        <w:rPr>
          <w:lang w:val="en-US"/>
        </w:rPr>
      </w:pPr>
      <w:r>
        <w:rPr>
          <w:lang w:val="en-US"/>
        </w:rPr>
        <w:t xml:space="preserve">                        Default: 0</w:t>
      </w:r>
    </w:p>
    <w:p w14:paraId="5A6F44D7" w14:textId="77777777" w:rsidR="001D6ADA" w:rsidRDefault="001D6ADA"/>
    <w:p w14:paraId="79B0C651" w14:textId="77777777" w:rsidR="001D6ADA" w:rsidRDefault="00000000">
      <w:r>
        <w:lastRenderedPageBreak/>
        <w:t xml:space="preserve">  </w:t>
      </w:r>
      <w:r>
        <w:rPr>
          <w:i/>
        </w:rPr>
        <w:t>nDydObs</w:t>
      </w:r>
      <w:r>
        <w:t xml:space="preserve">               Definition: Number of DYD observations for males</w:t>
      </w:r>
    </w:p>
    <w:p w14:paraId="0DB505F1" w14:textId="77777777" w:rsidR="001D6ADA" w:rsidRDefault="00000000">
      <w:pPr>
        <w:rPr>
          <w:lang w:val="da-DK"/>
        </w:rPr>
      </w:pPr>
      <w:r>
        <w:t xml:space="preserve">                        </w:t>
      </w:r>
      <w:r>
        <w:rPr>
          <w:lang w:val="da-DK"/>
        </w:rPr>
        <w:t>Type: Integer</w:t>
      </w:r>
    </w:p>
    <w:p w14:paraId="74B1B368" w14:textId="77777777" w:rsidR="001D6ADA" w:rsidRDefault="00000000">
      <w:pPr>
        <w:rPr>
          <w:lang w:val="da-DK"/>
        </w:rPr>
      </w:pPr>
      <w:r>
        <w:rPr>
          <w:lang w:val="da-DK"/>
        </w:rPr>
        <w:t xml:space="preserve">                        Options: </w:t>
      </w:r>
      <w:r>
        <w:rPr>
          <w:i/>
          <w:lang w:val="da-DK"/>
        </w:rPr>
        <w:t>nDydObs</w:t>
      </w:r>
      <w:r>
        <w:rPr>
          <w:lang w:val="da-DK"/>
        </w:rPr>
        <w:t>≥0</w:t>
      </w:r>
    </w:p>
    <w:p w14:paraId="603C9A36" w14:textId="77777777" w:rsidR="001D6ADA" w:rsidRDefault="00000000">
      <w:pPr>
        <w:rPr>
          <w:lang w:val="da-DK"/>
        </w:rPr>
      </w:pPr>
      <w:r>
        <w:rPr>
          <w:lang w:val="da-DK"/>
        </w:rPr>
        <w:t xml:space="preserve">                        Default: 0</w:t>
      </w:r>
    </w:p>
    <w:p w14:paraId="0FF4E628" w14:textId="77777777" w:rsidR="001D6ADA" w:rsidRDefault="001D6ADA">
      <w:pPr>
        <w:rPr>
          <w:lang w:val="da-DK"/>
        </w:rPr>
      </w:pPr>
    </w:p>
    <w:p w14:paraId="412E4C85" w14:textId="77777777" w:rsidR="001D6ADA" w:rsidRDefault="00000000">
      <w:r>
        <w:rPr>
          <w:lang w:val="da-DK"/>
        </w:rPr>
        <w:t xml:space="preserve">  </w:t>
      </w:r>
      <w:r>
        <w:rPr>
          <w:i/>
        </w:rPr>
        <w:t>nCategoricalObs</w:t>
      </w:r>
      <w:r>
        <w:t xml:space="preserve">       Definition: Number of categorical observations</w:t>
      </w:r>
    </w:p>
    <w:p w14:paraId="283A68CE" w14:textId="77777777" w:rsidR="001D6ADA" w:rsidRDefault="00000000">
      <w:r>
        <w:t xml:space="preserve">                        Type: Integer</w:t>
      </w:r>
    </w:p>
    <w:p w14:paraId="63D35C2F" w14:textId="77777777" w:rsidR="001D6ADA" w:rsidRDefault="00000000">
      <w:r>
        <w:t xml:space="preserve">                        Options: 0≤</w:t>
      </w:r>
      <w:r>
        <w:rPr>
          <w:i/>
        </w:rPr>
        <w:t>nCategoricalObs</w:t>
      </w:r>
      <w:r>
        <w:t>≤</w:t>
      </w:r>
      <w:r>
        <w:rPr>
          <w:i/>
        </w:rPr>
        <w:t>nobs</w:t>
      </w:r>
    </w:p>
    <w:p w14:paraId="3E845D80" w14:textId="77777777" w:rsidR="001D6ADA" w:rsidRDefault="00000000">
      <w:r>
        <w:t xml:space="preserve">                        Default: 0</w:t>
      </w:r>
    </w:p>
    <w:p w14:paraId="7703DCF3" w14:textId="77777777" w:rsidR="001D6ADA" w:rsidRDefault="001D6ADA"/>
    <w:p w14:paraId="6A40543B" w14:textId="77777777" w:rsidR="001D6ADA" w:rsidRDefault="00000000">
      <w:r>
        <w:rPr>
          <w:lang w:val="en-US"/>
        </w:rPr>
        <w:t xml:space="preserve">  </w:t>
      </w:r>
      <w:r>
        <w:rPr>
          <w:i/>
        </w:rPr>
        <w:t>nPseudoCategoricalObs</w:t>
      </w:r>
      <w:r>
        <w:t xml:space="preserve"> Definition: Number of pseudo-categorical observations</w:t>
      </w:r>
    </w:p>
    <w:p w14:paraId="40EC424F" w14:textId="77777777" w:rsidR="001D6ADA" w:rsidRDefault="00000000">
      <w:r>
        <w:t xml:space="preserve">                        Type: Integer</w:t>
      </w:r>
    </w:p>
    <w:p w14:paraId="42B8B999" w14:textId="77777777" w:rsidR="001D6ADA" w:rsidRDefault="00000000">
      <w:r>
        <w:t xml:space="preserve">                        Options: 0≤</w:t>
      </w:r>
      <w:r>
        <w:rPr>
          <w:i/>
        </w:rPr>
        <w:t>nPseudoCategoricalObs</w:t>
      </w:r>
      <w:r>
        <w:t>≤</w:t>
      </w:r>
      <w:r>
        <w:rPr>
          <w:i/>
        </w:rPr>
        <w:t>nobs</w:t>
      </w:r>
    </w:p>
    <w:p w14:paraId="43B507CF" w14:textId="77777777" w:rsidR="001D6ADA" w:rsidRDefault="00000000">
      <w:r>
        <w:t xml:space="preserve">                        Default: 0</w:t>
      </w:r>
    </w:p>
    <w:p w14:paraId="12F97940" w14:textId="77777777" w:rsidR="001D6ADA" w:rsidRDefault="001D6ADA"/>
    <w:p w14:paraId="07AD590E" w14:textId="77777777" w:rsidR="001D6ADA" w:rsidRDefault="00000000">
      <w:r>
        <w:t xml:space="preserve">  </w:t>
      </w:r>
      <w:r>
        <w:rPr>
          <w:i/>
        </w:rPr>
        <w:t>obs</w:t>
      </w:r>
      <w:r>
        <w:t xml:space="preserve">                   Definition: Observation number</w:t>
      </w:r>
    </w:p>
    <w:p w14:paraId="203E2888" w14:textId="77777777" w:rsidR="001D6ADA" w:rsidRDefault="00000000">
      <w:r>
        <w:t xml:space="preserve">                        Type: Integer</w:t>
      </w:r>
    </w:p>
    <w:p w14:paraId="0BA5B6F6" w14:textId="77777777" w:rsidR="001D6ADA" w:rsidRDefault="00000000">
      <w:r>
        <w:t xml:space="preserve">                        Options: 1≤</w:t>
      </w:r>
      <w:r>
        <w:rPr>
          <w:i/>
        </w:rPr>
        <w:t>obs</w:t>
      </w:r>
      <w:r>
        <w:t>≤</w:t>
      </w:r>
      <w:r>
        <w:rPr>
          <w:i/>
        </w:rPr>
        <w:t>nobs</w:t>
      </w:r>
      <w:r>
        <w:rPr>
          <w:color w:val="FF0000"/>
        </w:rPr>
        <w:t>+</w:t>
      </w:r>
      <w:r>
        <w:rPr>
          <w:i/>
          <w:color w:val="FF0000"/>
        </w:rPr>
        <w:t>nCombinedObs</w:t>
      </w:r>
    </w:p>
    <w:p w14:paraId="6F68AEC4" w14:textId="77777777" w:rsidR="001D6ADA" w:rsidRDefault="00000000">
      <w:r>
        <w:t xml:space="preserve">                        Default: </w:t>
      </w:r>
      <w:r>
        <w:rPr>
          <w:i/>
        </w:rPr>
        <w:t>obs</w:t>
      </w:r>
      <w:r>
        <w:t xml:space="preserve"> must be specified</w:t>
      </w:r>
    </w:p>
    <w:p w14:paraId="1E058646" w14:textId="77777777" w:rsidR="001D6ADA" w:rsidRDefault="001D6ADA"/>
    <w:p w14:paraId="54FCE2A7" w14:textId="77777777" w:rsidR="001D6ADA" w:rsidRDefault="00000000">
      <w:r>
        <w:t xml:space="preserve">  </w:t>
      </w:r>
      <w:proofErr w:type="gramStart"/>
      <w:r>
        <w:rPr>
          <w:i/>
        </w:rPr>
        <w:t>RealisedSelectionStage</w:t>
      </w:r>
      <w:r>
        <w:t xml:space="preserve">  Definition</w:t>
      </w:r>
      <w:proofErr w:type="gramEnd"/>
      <w:r>
        <w:t>: Specifiy when an observation is realised</w:t>
      </w:r>
    </w:p>
    <w:p w14:paraId="048FF57E" w14:textId="77777777" w:rsidR="001D6ADA" w:rsidRDefault="00000000">
      <w:r>
        <w:t xml:space="preserve">                          Type: Integer</w:t>
      </w:r>
    </w:p>
    <w:p w14:paraId="21C98791" w14:textId="77777777" w:rsidR="001D6ADA" w:rsidRDefault="00000000">
      <w:r>
        <w:t xml:space="preserve">                          Options:</w:t>
      </w:r>
    </w:p>
    <w:p w14:paraId="4B628045" w14:textId="77777777" w:rsidR="001D6ADA" w:rsidRDefault="00000000">
      <w:r>
        <w:t xml:space="preserve">                            1≤RealisedSelectionStage≤selection_groups</w:t>
      </w:r>
    </w:p>
    <w:p w14:paraId="1CDFB28E" w14:textId="77777777" w:rsidR="001D6ADA" w:rsidRDefault="00000000">
      <w:r>
        <w:t xml:space="preserve">                                Selection stage at which an observation is realised</w:t>
      </w:r>
    </w:p>
    <w:p w14:paraId="4CD1C31C" w14:textId="77777777" w:rsidR="001D6ADA" w:rsidRDefault="00000000">
      <w:r>
        <w:t xml:space="preserve">                            -</w:t>
      </w:r>
      <w:proofErr w:type="gramStart"/>
      <w:r>
        <w:t>9  Observation</w:t>
      </w:r>
      <w:proofErr w:type="gramEnd"/>
      <w:r>
        <w:t xml:space="preserve"> is realised at the start of each time step</w:t>
      </w:r>
    </w:p>
    <w:p w14:paraId="2636D4A0" w14:textId="77777777" w:rsidR="001D6ADA" w:rsidRDefault="00000000">
      <w:r>
        <w:t xml:space="preserve">                                </w:t>
      </w:r>
      <w:r>
        <w:rPr>
          <w:color w:val="FF0000"/>
        </w:rPr>
        <w:t>or as a maternal trait</w:t>
      </w:r>
      <w:r>
        <w:t>. This is not an option for DYD.</w:t>
      </w:r>
    </w:p>
    <w:p w14:paraId="2087D498" w14:textId="77777777" w:rsidR="001D6ADA" w:rsidRDefault="00000000">
      <w:r>
        <w:t xml:space="preserve">                          Default: </w:t>
      </w:r>
      <w:r>
        <w:rPr>
          <w:i/>
        </w:rPr>
        <w:t>RealisedSelectionStage</w:t>
      </w:r>
      <w:r>
        <w:t xml:space="preserve"> must be specified</w:t>
      </w:r>
    </w:p>
    <w:p w14:paraId="15F3963A" w14:textId="77777777" w:rsidR="001D6ADA" w:rsidRDefault="001D6ADA"/>
    <w:p w14:paraId="3CD6DBBA" w14:textId="77777777" w:rsidR="001D6ADA" w:rsidRDefault="00000000">
      <w:pPr>
        <w:rPr>
          <w:color w:val="FF0000"/>
        </w:rPr>
      </w:pPr>
      <w:r>
        <w:rPr>
          <w:color w:val="FF0000"/>
        </w:rPr>
        <w:t xml:space="preserve">Maternal traits can only be realised as maternal traits; they cannot be realised at the start of each time step and via selection. Maternal traits are defined by specifying </w:t>
      </w:r>
      <w:r>
        <w:rPr>
          <w:i/>
          <w:color w:val="FF0000"/>
        </w:rPr>
        <w:t>parity</w:t>
      </w:r>
      <w:r>
        <w:rPr>
          <w:color w:val="FF0000"/>
        </w:rPr>
        <w:t xml:space="preserve"> and </w:t>
      </w:r>
      <w:r>
        <w:rPr>
          <w:i/>
          <w:color w:val="FF0000"/>
        </w:rPr>
        <w:t>parityTime</w:t>
      </w:r>
      <w:r>
        <w:rPr>
          <w:color w:val="FF0000"/>
        </w:rPr>
        <w:t xml:space="preserve"> (i.e., not equal to -9).</w:t>
      </w:r>
    </w:p>
    <w:p w14:paraId="19B8524D" w14:textId="77777777" w:rsidR="001D6ADA" w:rsidRDefault="001D6ADA">
      <w:pPr>
        <w:rPr>
          <w:color w:val="FF0000"/>
        </w:rPr>
      </w:pPr>
    </w:p>
    <w:p w14:paraId="4F3A24BF" w14:textId="77777777" w:rsidR="001D6ADA" w:rsidRDefault="00000000">
      <w:pPr>
        <w:rPr>
          <w:color w:val="FF0000"/>
        </w:rPr>
      </w:pPr>
      <w:r>
        <w:rPr>
          <w:color w:val="FF0000"/>
        </w:rPr>
        <w:t xml:space="preserve">At moment, can only handle one record of the </w:t>
      </w:r>
      <w:r>
        <w:rPr>
          <w:i/>
          <w:color w:val="FF0000"/>
        </w:rPr>
        <w:t>i</w:t>
      </w:r>
      <w:r>
        <w:rPr>
          <w:color w:val="FF0000"/>
        </w:rPr>
        <w:t>th maternal observation per female per parity. This suits livestock, where female mated to one male. Not so with fish, where each female could be mated with several males and, thereby, have several repeated records of the same maternal observation within parities.</w:t>
      </w:r>
    </w:p>
    <w:p w14:paraId="04A085E3" w14:textId="77777777" w:rsidR="001D6ADA" w:rsidRDefault="001D6ADA"/>
    <w:p w14:paraId="1D3D086B" w14:textId="77777777" w:rsidR="001D6ADA" w:rsidRDefault="00000000">
      <w:r>
        <w:t xml:space="preserve">  </w:t>
      </w:r>
      <w:r>
        <w:rPr>
          <w:i/>
        </w:rPr>
        <w:t>FirstPop</w:t>
      </w:r>
      <w:r>
        <w:t xml:space="preserve">             Definition: First pop within which animals are </w:t>
      </w:r>
    </w:p>
    <w:p w14:paraId="4978B821" w14:textId="77777777" w:rsidR="001D6ADA" w:rsidRDefault="00000000">
      <w:r>
        <w:t xml:space="preserve">                                    candidates to have observation </w:t>
      </w:r>
      <w:r>
        <w:rPr>
          <w:i/>
        </w:rPr>
        <w:t>obs</w:t>
      </w:r>
      <w:r>
        <w:t xml:space="preserve"> realised</w:t>
      </w:r>
    </w:p>
    <w:p w14:paraId="373C99DD" w14:textId="77777777" w:rsidR="001D6ADA" w:rsidRDefault="00000000">
      <w:r>
        <w:t xml:space="preserve">                        Type: Integer</w:t>
      </w:r>
    </w:p>
    <w:p w14:paraId="2AE77EE4" w14:textId="77777777" w:rsidR="001D6ADA" w:rsidRDefault="00000000">
      <w:r>
        <w:t xml:space="preserve">                        Options:</w:t>
      </w:r>
    </w:p>
    <w:p w14:paraId="0DFBAEDF" w14:textId="77777777" w:rsidR="001D6ADA" w:rsidRDefault="00000000">
      <w:r>
        <w:t xml:space="preserve">                          1≤</w:t>
      </w:r>
      <w:r>
        <w:rPr>
          <w:i/>
        </w:rPr>
        <w:t>First</w:t>
      </w:r>
      <w:r>
        <w:t>pop ≤</w:t>
      </w:r>
      <w:r>
        <w:rPr>
          <w:i/>
        </w:rPr>
        <w:t>n</w:t>
      </w:r>
      <w:r>
        <w:t>pop First pop number</w:t>
      </w:r>
    </w:p>
    <w:p w14:paraId="0B7063C7" w14:textId="77777777" w:rsidR="001D6ADA" w:rsidRDefault="00000000">
      <w:r>
        <w:t xml:space="preserve">                                         -9 pop not considered</w:t>
      </w:r>
    </w:p>
    <w:p w14:paraId="71B076B2" w14:textId="77777777" w:rsidR="001D6ADA" w:rsidRDefault="00000000">
      <w:r>
        <w:t xml:space="preserve">                        Default: </w:t>
      </w:r>
      <w:r>
        <w:rPr>
          <w:i/>
        </w:rPr>
        <w:t>FirstHerd</w:t>
      </w:r>
      <w:r>
        <w:t xml:space="preserve"> must be specified</w:t>
      </w:r>
    </w:p>
    <w:p w14:paraId="19C68DB7" w14:textId="77777777" w:rsidR="001D6ADA" w:rsidRDefault="001D6ADA"/>
    <w:p w14:paraId="7137737A" w14:textId="77777777" w:rsidR="001D6ADA" w:rsidRDefault="00000000">
      <w:r>
        <w:t xml:space="preserve">  </w:t>
      </w:r>
      <w:r>
        <w:rPr>
          <w:i/>
        </w:rPr>
        <w:t>LastPop</w:t>
      </w:r>
      <w:r>
        <w:t xml:space="preserve">              Definition: Last pop within which animals are </w:t>
      </w:r>
    </w:p>
    <w:p w14:paraId="775612E4" w14:textId="77777777" w:rsidR="001D6ADA" w:rsidRDefault="00000000">
      <w:r>
        <w:t xml:space="preserve">                                    candidates to have observation </w:t>
      </w:r>
      <w:r>
        <w:rPr>
          <w:i/>
        </w:rPr>
        <w:t>obs</w:t>
      </w:r>
      <w:r>
        <w:t xml:space="preserve"> realised</w:t>
      </w:r>
    </w:p>
    <w:p w14:paraId="3C1FB388" w14:textId="77777777" w:rsidR="001D6ADA" w:rsidRDefault="00000000">
      <w:r>
        <w:t xml:space="preserve">                        Type: Integer</w:t>
      </w:r>
    </w:p>
    <w:p w14:paraId="2737483E" w14:textId="77777777" w:rsidR="001D6ADA" w:rsidRDefault="00000000">
      <w:r>
        <w:t xml:space="preserve">                        Options:</w:t>
      </w:r>
    </w:p>
    <w:p w14:paraId="0EDB3237" w14:textId="77777777" w:rsidR="001D6ADA" w:rsidRDefault="00000000">
      <w:r>
        <w:t xml:space="preserve">                           1≤</w:t>
      </w:r>
      <w:r>
        <w:rPr>
          <w:i/>
        </w:rPr>
        <w:t xml:space="preserve"> LastPop</w:t>
      </w:r>
      <w:r>
        <w:t xml:space="preserve"> ≤</w:t>
      </w:r>
      <w:r>
        <w:rPr>
          <w:i/>
        </w:rPr>
        <w:t>n</w:t>
      </w:r>
      <w:r>
        <w:t>pop Last pop number</w:t>
      </w:r>
    </w:p>
    <w:p w14:paraId="0A222A98" w14:textId="77777777" w:rsidR="001D6ADA" w:rsidRDefault="00000000">
      <w:r>
        <w:t xml:space="preserve">                                         -9 pop not considered</w:t>
      </w:r>
    </w:p>
    <w:p w14:paraId="5BC8CF0D" w14:textId="77777777" w:rsidR="001D6ADA" w:rsidRDefault="00000000">
      <w:r>
        <w:t xml:space="preserve">                        Default: </w:t>
      </w:r>
      <w:r>
        <w:rPr>
          <w:i/>
        </w:rPr>
        <w:t>LastPop</w:t>
      </w:r>
      <w:r>
        <w:t xml:space="preserve"> must be specified</w:t>
      </w:r>
    </w:p>
    <w:p w14:paraId="41BC0AA7" w14:textId="77777777" w:rsidR="001D6ADA" w:rsidRDefault="001D6ADA"/>
    <w:p w14:paraId="65F175D8" w14:textId="77777777" w:rsidR="001D6ADA" w:rsidRDefault="00000000">
      <w:r>
        <w:t xml:space="preserve">  </w:t>
      </w:r>
      <w:r>
        <w:rPr>
          <w:i/>
        </w:rPr>
        <w:t>FirstHerd</w:t>
      </w:r>
      <w:r>
        <w:t xml:space="preserve">             Definition: First herd within which animals are </w:t>
      </w:r>
    </w:p>
    <w:p w14:paraId="7B42BCC0" w14:textId="77777777" w:rsidR="001D6ADA" w:rsidRDefault="00000000">
      <w:r>
        <w:t xml:space="preserve">                                    candidates to have observation </w:t>
      </w:r>
      <w:r>
        <w:rPr>
          <w:i/>
        </w:rPr>
        <w:t>obs</w:t>
      </w:r>
      <w:r>
        <w:t xml:space="preserve"> realised</w:t>
      </w:r>
    </w:p>
    <w:p w14:paraId="4A50176C" w14:textId="77777777" w:rsidR="001D6ADA" w:rsidRDefault="00000000">
      <w:r>
        <w:t xml:space="preserve">                        Type: Integer</w:t>
      </w:r>
    </w:p>
    <w:p w14:paraId="7D9F65DE" w14:textId="77777777" w:rsidR="001D6ADA" w:rsidRDefault="00000000">
      <w:r>
        <w:lastRenderedPageBreak/>
        <w:t xml:space="preserve">                        Options:</w:t>
      </w:r>
    </w:p>
    <w:p w14:paraId="6713FB78" w14:textId="77777777" w:rsidR="001D6ADA" w:rsidRDefault="00000000">
      <w:r>
        <w:t xml:space="preserve">                          1≤</w:t>
      </w:r>
      <w:r>
        <w:rPr>
          <w:i/>
        </w:rPr>
        <w:t>FirstHerd</w:t>
      </w:r>
      <w:r>
        <w:t>≤</w:t>
      </w:r>
      <w:r>
        <w:rPr>
          <w:i/>
        </w:rPr>
        <w:t>nherd</w:t>
      </w:r>
      <w:r>
        <w:t xml:space="preserve"> First herd number</w:t>
      </w:r>
    </w:p>
    <w:p w14:paraId="04A31452" w14:textId="77777777" w:rsidR="001D6ADA" w:rsidRDefault="00000000">
      <w:r>
        <w:t xml:space="preserve">                                         -9 Herd not considered</w:t>
      </w:r>
    </w:p>
    <w:p w14:paraId="7F4F4C93" w14:textId="77777777" w:rsidR="001D6ADA" w:rsidRDefault="00000000">
      <w:r>
        <w:t xml:space="preserve">                        Default: </w:t>
      </w:r>
      <w:r>
        <w:rPr>
          <w:i/>
        </w:rPr>
        <w:t>FirstHerd</w:t>
      </w:r>
      <w:r>
        <w:t xml:space="preserve"> must be specified</w:t>
      </w:r>
    </w:p>
    <w:p w14:paraId="2039ABD9" w14:textId="77777777" w:rsidR="001D6ADA" w:rsidRDefault="001D6ADA"/>
    <w:p w14:paraId="5F8274D4" w14:textId="77777777" w:rsidR="001D6ADA" w:rsidRDefault="00000000">
      <w:r>
        <w:t xml:space="preserve">  </w:t>
      </w:r>
      <w:r>
        <w:rPr>
          <w:i/>
        </w:rPr>
        <w:t>LastHerd</w:t>
      </w:r>
      <w:r>
        <w:t xml:space="preserve">              Definition: Last herd within which animals are </w:t>
      </w:r>
    </w:p>
    <w:p w14:paraId="2AC8D06B" w14:textId="77777777" w:rsidR="001D6ADA" w:rsidRDefault="00000000">
      <w:r>
        <w:t xml:space="preserve">                                    candidates to have observation </w:t>
      </w:r>
      <w:r>
        <w:rPr>
          <w:i/>
        </w:rPr>
        <w:t>obs</w:t>
      </w:r>
      <w:r>
        <w:t xml:space="preserve"> realised</w:t>
      </w:r>
    </w:p>
    <w:p w14:paraId="74F065D2" w14:textId="77777777" w:rsidR="001D6ADA" w:rsidRDefault="00000000">
      <w:r>
        <w:t xml:space="preserve">                        Type: Integer</w:t>
      </w:r>
    </w:p>
    <w:p w14:paraId="457F1808" w14:textId="77777777" w:rsidR="001D6ADA" w:rsidRDefault="00000000">
      <w:r>
        <w:t xml:space="preserve">                        Options:</w:t>
      </w:r>
    </w:p>
    <w:p w14:paraId="37C9D6BB" w14:textId="77777777" w:rsidR="001D6ADA" w:rsidRDefault="00000000">
      <w:r>
        <w:t xml:space="preserve">                           1≤</w:t>
      </w:r>
      <w:r>
        <w:rPr>
          <w:i/>
        </w:rPr>
        <w:t>LastHerd</w:t>
      </w:r>
      <w:r>
        <w:t>≤</w:t>
      </w:r>
      <w:r>
        <w:rPr>
          <w:i/>
        </w:rPr>
        <w:t>nherd</w:t>
      </w:r>
      <w:r>
        <w:t xml:space="preserve"> Last herd number</w:t>
      </w:r>
    </w:p>
    <w:p w14:paraId="553F8605" w14:textId="77777777" w:rsidR="001D6ADA" w:rsidRDefault="00000000">
      <w:r>
        <w:t xml:space="preserve">                                         -9 Herd not considered</w:t>
      </w:r>
    </w:p>
    <w:p w14:paraId="01054F9A" w14:textId="77777777" w:rsidR="001D6ADA" w:rsidRDefault="00000000">
      <w:r>
        <w:t xml:space="preserve">                        Default: </w:t>
      </w:r>
      <w:r>
        <w:rPr>
          <w:i/>
        </w:rPr>
        <w:t>LastHerd</w:t>
      </w:r>
      <w:r>
        <w:t xml:space="preserve"> must be specified</w:t>
      </w:r>
    </w:p>
    <w:p w14:paraId="43CB7BFF" w14:textId="77777777" w:rsidR="001D6ADA" w:rsidRDefault="001D6ADA"/>
    <w:p w14:paraId="7060B030" w14:textId="77777777" w:rsidR="001D6ADA" w:rsidRDefault="00000000">
      <w:r>
        <w:t xml:space="preserve">  </w:t>
      </w:r>
      <w:r>
        <w:rPr>
          <w:i/>
        </w:rPr>
        <w:t>alive</w:t>
      </w:r>
      <w:r>
        <w:t xml:space="preserve">                 Definition: Live status of candidates to have </w:t>
      </w:r>
    </w:p>
    <w:p w14:paraId="485422D7" w14:textId="77777777" w:rsidR="001D6ADA" w:rsidRDefault="00000000">
      <w:r>
        <w:t xml:space="preserve">                                    observation </w:t>
      </w:r>
      <w:r>
        <w:rPr>
          <w:i/>
        </w:rPr>
        <w:t>obs</w:t>
      </w:r>
      <w:r>
        <w:t xml:space="preserve"> realised</w:t>
      </w:r>
    </w:p>
    <w:p w14:paraId="5EC96041" w14:textId="77777777" w:rsidR="001D6ADA" w:rsidRDefault="00000000">
      <w:r>
        <w:t xml:space="preserve">                        Type: Integer</w:t>
      </w:r>
    </w:p>
    <w:p w14:paraId="6E7E88C2" w14:textId="77777777" w:rsidR="001D6ADA" w:rsidRDefault="00000000">
      <w:r>
        <w:t xml:space="preserve">                        Options:</w:t>
      </w:r>
    </w:p>
    <w:p w14:paraId="075170F1" w14:textId="77777777" w:rsidR="001D6ADA" w:rsidRDefault="00000000">
      <w:r>
        <w:t xml:space="preserve">                            1 Animal needs to be alive</w:t>
      </w:r>
    </w:p>
    <w:p w14:paraId="5A6687C5" w14:textId="77777777" w:rsidR="001D6ADA" w:rsidRDefault="00000000">
      <w:r>
        <w:t xml:space="preserve">                           -9 Live status not considered</w:t>
      </w:r>
    </w:p>
    <w:p w14:paraId="2A736F94" w14:textId="77777777" w:rsidR="001D6ADA" w:rsidRDefault="00000000">
      <w:r>
        <w:t xml:space="preserve">                        Default: </w:t>
      </w:r>
      <w:r>
        <w:rPr>
          <w:i/>
        </w:rPr>
        <w:t>alive</w:t>
      </w:r>
      <w:r>
        <w:t xml:space="preserve"> must be specified</w:t>
      </w:r>
    </w:p>
    <w:p w14:paraId="298C4088" w14:textId="77777777" w:rsidR="001D6ADA" w:rsidRDefault="001D6ADA"/>
    <w:p w14:paraId="04946AFD" w14:textId="77777777" w:rsidR="001D6ADA" w:rsidRDefault="00000000">
      <w:r>
        <w:t xml:space="preserve">  </w:t>
      </w:r>
      <w:r>
        <w:rPr>
          <w:i/>
        </w:rPr>
        <w:t>age</w:t>
      </w:r>
      <w:r>
        <w:t xml:space="preserve">                   Definition: Age which animals are candidates to have </w:t>
      </w:r>
    </w:p>
    <w:p w14:paraId="4CD92D9F" w14:textId="77777777" w:rsidR="001D6ADA" w:rsidRDefault="00000000">
      <w:r>
        <w:t xml:space="preserve">                                    observation </w:t>
      </w:r>
      <w:r>
        <w:rPr>
          <w:i/>
        </w:rPr>
        <w:t>obs</w:t>
      </w:r>
      <w:r>
        <w:t xml:space="preserve"> realised</w:t>
      </w:r>
    </w:p>
    <w:p w14:paraId="42B81211" w14:textId="77777777" w:rsidR="001D6ADA" w:rsidRDefault="00000000">
      <w:r>
        <w:t xml:space="preserve">                        Type: Integer</w:t>
      </w:r>
    </w:p>
    <w:p w14:paraId="2A99DFD5" w14:textId="77777777" w:rsidR="001D6ADA" w:rsidRDefault="00000000">
      <w:r>
        <w:t xml:space="preserve">                        Options:</w:t>
      </w:r>
    </w:p>
    <w:p w14:paraId="6C2CB70F" w14:textId="77777777" w:rsidR="001D6ADA" w:rsidRDefault="00000000">
      <w:r>
        <w:t xml:space="preserve">                           Males</w:t>
      </w:r>
    </w:p>
    <w:p w14:paraId="0A779BA3" w14:textId="77777777" w:rsidR="001D6ADA" w:rsidRDefault="00000000">
      <w:r>
        <w:t xml:space="preserve">                             </w:t>
      </w:r>
      <w:r>
        <w:rPr>
          <w:i/>
        </w:rPr>
        <w:t>age</w:t>
      </w:r>
      <w:r>
        <w:t xml:space="preserve">≥1 when </w:t>
      </w:r>
      <w:r>
        <w:rPr>
          <w:i/>
        </w:rPr>
        <w:t>gestation_length</w:t>
      </w:r>
      <w:r>
        <w:t xml:space="preserve"> 0, </w:t>
      </w:r>
      <w:r>
        <w:rPr>
          <w:i/>
        </w:rPr>
        <w:t>alive</w:t>
      </w:r>
      <w:r>
        <w:t xml:space="preserve"> -9</w:t>
      </w:r>
    </w:p>
    <w:p w14:paraId="299A5FF5" w14:textId="77777777" w:rsidR="001D6ADA" w:rsidRDefault="00000000">
      <w:r>
        <w:t xml:space="preserve">                             </w:t>
      </w:r>
      <w:r>
        <w:rPr>
          <w:i/>
        </w:rPr>
        <w:t>age</w:t>
      </w:r>
      <w:r>
        <w:t xml:space="preserve">≥0 when </w:t>
      </w:r>
      <w:r>
        <w:rPr>
          <w:i/>
        </w:rPr>
        <w:t>gestation_length</w:t>
      </w:r>
      <w:r>
        <w:t xml:space="preserve">&gt;0, </w:t>
      </w:r>
      <w:r>
        <w:rPr>
          <w:i/>
        </w:rPr>
        <w:t>alive</w:t>
      </w:r>
      <w:r>
        <w:t xml:space="preserve"> -9</w:t>
      </w:r>
    </w:p>
    <w:p w14:paraId="22600622" w14:textId="77777777" w:rsidR="001D6ADA" w:rsidRDefault="00000000">
      <w:r>
        <w:t xml:space="preserve">                             1≤</w:t>
      </w:r>
      <w:r>
        <w:rPr>
          <w:i/>
        </w:rPr>
        <w:t>age</w:t>
      </w:r>
      <w:r>
        <w:t>&lt;</w:t>
      </w:r>
      <w:r>
        <w:rPr>
          <w:i/>
        </w:rPr>
        <w:t>OldAgeMales</w:t>
      </w:r>
      <w:r>
        <w:t xml:space="preserve"> when </w:t>
      </w:r>
      <w:r>
        <w:rPr>
          <w:i/>
        </w:rPr>
        <w:t>gestation_length</w:t>
      </w:r>
      <w:r>
        <w:t xml:space="preserve"> 0, </w:t>
      </w:r>
      <w:r>
        <w:rPr>
          <w:i/>
        </w:rPr>
        <w:t>alive</w:t>
      </w:r>
      <w:r>
        <w:t xml:space="preserve"> 1</w:t>
      </w:r>
    </w:p>
    <w:p w14:paraId="58D80ECE" w14:textId="77777777" w:rsidR="001D6ADA" w:rsidRDefault="00000000">
      <w:r>
        <w:t xml:space="preserve">                             0≤</w:t>
      </w:r>
      <w:r>
        <w:rPr>
          <w:i/>
        </w:rPr>
        <w:t>age</w:t>
      </w:r>
      <w:r>
        <w:t>&lt;</w:t>
      </w:r>
      <w:r>
        <w:rPr>
          <w:i/>
        </w:rPr>
        <w:t>OldAgeMales</w:t>
      </w:r>
      <w:r>
        <w:t xml:space="preserve"> when </w:t>
      </w:r>
      <w:r>
        <w:rPr>
          <w:i/>
        </w:rPr>
        <w:t>gestation_length</w:t>
      </w:r>
      <w:r>
        <w:t xml:space="preserve">&gt;0, </w:t>
      </w:r>
      <w:r>
        <w:rPr>
          <w:i/>
        </w:rPr>
        <w:t>alive</w:t>
      </w:r>
      <w:r>
        <w:t xml:space="preserve"> 1</w:t>
      </w:r>
    </w:p>
    <w:p w14:paraId="73BCE779" w14:textId="77777777" w:rsidR="001D6ADA" w:rsidRDefault="00000000">
      <w:r>
        <w:t xml:space="preserve">                           Females</w:t>
      </w:r>
    </w:p>
    <w:p w14:paraId="310909B7" w14:textId="77777777" w:rsidR="001D6ADA" w:rsidRDefault="00000000">
      <w:r>
        <w:t xml:space="preserve">                             </w:t>
      </w:r>
      <w:r>
        <w:rPr>
          <w:i/>
        </w:rPr>
        <w:t>age</w:t>
      </w:r>
      <w:r>
        <w:t xml:space="preserve">≥1 when </w:t>
      </w:r>
      <w:r>
        <w:rPr>
          <w:i/>
        </w:rPr>
        <w:t>gestation_length</w:t>
      </w:r>
      <w:r>
        <w:t xml:space="preserve"> 0, </w:t>
      </w:r>
      <w:r>
        <w:rPr>
          <w:i/>
        </w:rPr>
        <w:t>alive</w:t>
      </w:r>
      <w:r>
        <w:t xml:space="preserve"> -9</w:t>
      </w:r>
    </w:p>
    <w:p w14:paraId="42C67597" w14:textId="77777777" w:rsidR="001D6ADA" w:rsidRDefault="00000000">
      <w:r>
        <w:t xml:space="preserve">                             </w:t>
      </w:r>
      <w:r>
        <w:rPr>
          <w:i/>
        </w:rPr>
        <w:t>age</w:t>
      </w:r>
      <w:r>
        <w:t xml:space="preserve">≥0 when </w:t>
      </w:r>
      <w:r>
        <w:rPr>
          <w:i/>
        </w:rPr>
        <w:t>gestation_length</w:t>
      </w:r>
      <w:r>
        <w:t xml:space="preserve">&gt;0, </w:t>
      </w:r>
      <w:r>
        <w:rPr>
          <w:i/>
        </w:rPr>
        <w:t>alive</w:t>
      </w:r>
      <w:r>
        <w:t xml:space="preserve"> -9</w:t>
      </w:r>
    </w:p>
    <w:p w14:paraId="5299FFF7" w14:textId="77777777" w:rsidR="001D6ADA" w:rsidRDefault="00000000">
      <w:r>
        <w:t xml:space="preserve">                             1≤</w:t>
      </w:r>
      <w:r>
        <w:rPr>
          <w:i/>
        </w:rPr>
        <w:t>age</w:t>
      </w:r>
      <w:r>
        <w:t>&lt;</w:t>
      </w:r>
      <w:r>
        <w:rPr>
          <w:i/>
        </w:rPr>
        <w:t>OldAgeFemales</w:t>
      </w:r>
      <w:r>
        <w:t xml:space="preserve"> when </w:t>
      </w:r>
      <w:r>
        <w:rPr>
          <w:i/>
        </w:rPr>
        <w:t>gestation_length</w:t>
      </w:r>
      <w:r>
        <w:t xml:space="preserve"> 0, </w:t>
      </w:r>
      <w:r>
        <w:rPr>
          <w:i/>
        </w:rPr>
        <w:t>alive</w:t>
      </w:r>
      <w:r>
        <w:t xml:space="preserve"> 1</w:t>
      </w:r>
    </w:p>
    <w:p w14:paraId="78FD85F6" w14:textId="77777777" w:rsidR="001D6ADA" w:rsidRDefault="00000000">
      <w:r>
        <w:t xml:space="preserve">                             0≤</w:t>
      </w:r>
      <w:r>
        <w:rPr>
          <w:i/>
        </w:rPr>
        <w:t>age</w:t>
      </w:r>
      <w:r>
        <w:t>&lt;</w:t>
      </w:r>
      <w:r>
        <w:rPr>
          <w:i/>
        </w:rPr>
        <w:t>OldAgeFemales</w:t>
      </w:r>
      <w:r>
        <w:t xml:space="preserve"> when </w:t>
      </w:r>
      <w:r>
        <w:rPr>
          <w:i/>
        </w:rPr>
        <w:t>gestation_length</w:t>
      </w:r>
      <w:r>
        <w:t xml:space="preserve">&gt;0, </w:t>
      </w:r>
      <w:r>
        <w:rPr>
          <w:i/>
        </w:rPr>
        <w:t>alive</w:t>
      </w:r>
      <w:r>
        <w:t xml:space="preserve"> 1</w:t>
      </w:r>
    </w:p>
    <w:p w14:paraId="31092967" w14:textId="77777777" w:rsidR="001D6ADA" w:rsidRDefault="001D6ADA"/>
    <w:p w14:paraId="478611C9" w14:textId="77777777" w:rsidR="001D6ADA" w:rsidRDefault="00000000">
      <w:pPr>
        <w:rPr>
          <w:color w:val="FF0000"/>
        </w:rPr>
      </w:pPr>
      <w:r>
        <w:rPr>
          <w:color w:val="FF0000"/>
        </w:rPr>
        <w:t>GROUPOBS</w:t>
      </w:r>
    </w:p>
    <w:p w14:paraId="7D651CCA" w14:textId="77777777" w:rsidR="001D6ADA" w:rsidRDefault="001D6ADA"/>
    <w:p w14:paraId="2B0E6A3E" w14:textId="77777777" w:rsidR="001D6ADA" w:rsidRDefault="00000000">
      <w:r>
        <w:t xml:space="preserve">                           -9 Age not considered</w:t>
      </w:r>
    </w:p>
    <w:p w14:paraId="630EA5E9" w14:textId="77777777" w:rsidR="001D6ADA" w:rsidRDefault="00000000">
      <w:r>
        <w:t xml:space="preserve">                        Default: </w:t>
      </w:r>
      <w:r>
        <w:rPr>
          <w:i/>
        </w:rPr>
        <w:t>age</w:t>
      </w:r>
      <w:r>
        <w:t xml:space="preserve"> must be specified</w:t>
      </w:r>
    </w:p>
    <w:p w14:paraId="43FFD03C" w14:textId="77777777" w:rsidR="001D6ADA" w:rsidRDefault="001D6ADA"/>
    <w:p w14:paraId="47E4598D" w14:textId="77777777" w:rsidR="001D6ADA" w:rsidRDefault="00000000">
      <w:r>
        <w:t xml:space="preserve">  </w:t>
      </w:r>
      <w:r>
        <w:rPr>
          <w:i/>
        </w:rPr>
        <w:t>selection</w:t>
      </w:r>
      <w:r>
        <w:t xml:space="preserve">             Definition: Age at which an animal needs to be selected</w:t>
      </w:r>
    </w:p>
    <w:p w14:paraId="1E4C4234" w14:textId="77777777" w:rsidR="001D6ADA" w:rsidRDefault="00000000">
      <w:r>
        <w:t xml:space="preserve">                                    to reproduce for observation </w:t>
      </w:r>
      <w:r>
        <w:rPr>
          <w:i/>
        </w:rPr>
        <w:t>obs</w:t>
      </w:r>
      <w:r>
        <w:t xml:space="preserve"> to be</w:t>
      </w:r>
    </w:p>
    <w:p w14:paraId="6E947F68" w14:textId="77777777" w:rsidR="001D6ADA" w:rsidRDefault="00000000">
      <w:r>
        <w:t xml:space="preserve">                                    realised </w:t>
      </w:r>
      <w:r>
        <w:rPr>
          <w:strike/>
          <w:color w:val="FF0000"/>
        </w:rPr>
        <w:t xml:space="preserve">at age </w:t>
      </w:r>
      <w:r>
        <w:rPr>
          <w:i/>
          <w:strike/>
          <w:color w:val="FF0000"/>
        </w:rPr>
        <w:t>age</w:t>
      </w:r>
      <w:r>
        <w:t>. Animals must produce</w:t>
      </w:r>
    </w:p>
    <w:p w14:paraId="51E8B3AA" w14:textId="77777777" w:rsidR="001D6ADA" w:rsidRDefault="00000000">
      <w:r>
        <w:t xml:space="preserve">                                    offspring for observation </w:t>
      </w:r>
      <w:r>
        <w:rPr>
          <w:i/>
        </w:rPr>
        <w:t>obs</w:t>
      </w:r>
      <w:r>
        <w:t xml:space="preserve"> to be realised.</w:t>
      </w:r>
    </w:p>
    <w:p w14:paraId="67415666" w14:textId="77777777" w:rsidR="001D6ADA" w:rsidRDefault="00000000">
      <w:r>
        <w:t xml:space="preserve">                        Type: Integer</w:t>
      </w:r>
    </w:p>
    <w:p w14:paraId="509C787F" w14:textId="77777777" w:rsidR="001D6ADA" w:rsidRDefault="00000000">
      <w:r>
        <w:t xml:space="preserve">                        Options:</w:t>
      </w:r>
    </w:p>
    <w:p w14:paraId="1DC77A21" w14:textId="77777777" w:rsidR="001D6ADA" w:rsidRDefault="00000000">
      <w:r>
        <w:t xml:space="preserve">                           Males</w:t>
      </w:r>
    </w:p>
    <w:p w14:paraId="08A4FD3D" w14:textId="77777777" w:rsidR="001D6ADA" w:rsidRDefault="00000000">
      <w:r>
        <w:t xml:space="preserve">                             </w:t>
      </w:r>
      <w:r>
        <w:rPr>
          <w:i/>
        </w:rPr>
        <w:t>selection</w:t>
      </w:r>
      <w:r>
        <w:t xml:space="preserve">≥1 when </w:t>
      </w:r>
      <w:r>
        <w:rPr>
          <w:i/>
        </w:rPr>
        <w:t>gestation_length</w:t>
      </w:r>
      <w:r>
        <w:t xml:space="preserve"> 0, </w:t>
      </w:r>
      <w:r>
        <w:rPr>
          <w:i/>
        </w:rPr>
        <w:t>alive</w:t>
      </w:r>
      <w:r>
        <w:t xml:space="preserve"> -9</w:t>
      </w:r>
    </w:p>
    <w:p w14:paraId="3C93B7F2" w14:textId="77777777" w:rsidR="001D6ADA" w:rsidRDefault="00000000">
      <w:r>
        <w:t xml:space="preserve">                             </w:t>
      </w:r>
      <w:r>
        <w:rPr>
          <w:i/>
        </w:rPr>
        <w:t>selection</w:t>
      </w:r>
      <w:r>
        <w:t xml:space="preserve">≥0 when </w:t>
      </w:r>
      <w:r>
        <w:rPr>
          <w:i/>
        </w:rPr>
        <w:t>gestation_length</w:t>
      </w:r>
      <w:r>
        <w:t xml:space="preserve">&gt;0, </w:t>
      </w:r>
      <w:r>
        <w:rPr>
          <w:i/>
        </w:rPr>
        <w:t>alive</w:t>
      </w:r>
      <w:r>
        <w:t xml:space="preserve"> -9</w:t>
      </w:r>
    </w:p>
    <w:p w14:paraId="0A048DE4" w14:textId="77777777" w:rsidR="001D6ADA" w:rsidRDefault="00000000">
      <w:r>
        <w:t xml:space="preserve">                             1≤</w:t>
      </w:r>
      <w:r>
        <w:rPr>
          <w:i/>
        </w:rPr>
        <w:t>selection</w:t>
      </w:r>
      <w:r>
        <w:t>&lt;</w:t>
      </w:r>
      <w:r>
        <w:rPr>
          <w:i/>
        </w:rPr>
        <w:t>OldAgeMales</w:t>
      </w:r>
      <w:r>
        <w:t xml:space="preserve"> when </w:t>
      </w:r>
      <w:r>
        <w:rPr>
          <w:i/>
        </w:rPr>
        <w:t>gestation_length</w:t>
      </w:r>
      <w:r>
        <w:t xml:space="preserve"> 0, </w:t>
      </w:r>
      <w:r>
        <w:rPr>
          <w:i/>
        </w:rPr>
        <w:t>alive</w:t>
      </w:r>
      <w:r>
        <w:t xml:space="preserve"> 1</w:t>
      </w:r>
    </w:p>
    <w:p w14:paraId="6BC42889" w14:textId="77777777" w:rsidR="001D6ADA" w:rsidRDefault="00000000">
      <w:r>
        <w:t xml:space="preserve">                             0≤</w:t>
      </w:r>
      <w:r>
        <w:rPr>
          <w:i/>
        </w:rPr>
        <w:t>selection</w:t>
      </w:r>
      <w:r>
        <w:t>&lt;</w:t>
      </w:r>
      <w:r>
        <w:rPr>
          <w:i/>
        </w:rPr>
        <w:t>OldAgeMales</w:t>
      </w:r>
      <w:r>
        <w:t xml:space="preserve"> when </w:t>
      </w:r>
      <w:r>
        <w:rPr>
          <w:i/>
        </w:rPr>
        <w:t>gestation_length</w:t>
      </w:r>
      <w:r>
        <w:t xml:space="preserve">&gt;0, </w:t>
      </w:r>
      <w:r>
        <w:rPr>
          <w:i/>
        </w:rPr>
        <w:t>alive</w:t>
      </w:r>
      <w:r>
        <w:t xml:space="preserve"> 1</w:t>
      </w:r>
    </w:p>
    <w:p w14:paraId="5F53FF43" w14:textId="77777777" w:rsidR="001D6ADA" w:rsidRDefault="00000000">
      <w:r>
        <w:t xml:space="preserve">                           Females</w:t>
      </w:r>
    </w:p>
    <w:p w14:paraId="347491F8" w14:textId="77777777" w:rsidR="001D6ADA" w:rsidRDefault="00000000">
      <w:r>
        <w:t xml:space="preserve">                             </w:t>
      </w:r>
      <w:r>
        <w:rPr>
          <w:i/>
        </w:rPr>
        <w:t>selection</w:t>
      </w:r>
      <w:r>
        <w:t xml:space="preserve">≥1 when </w:t>
      </w:r>
      <w:r>
        <w:rPr>
          <w:i/>
        </w:rPr>
        <w:t>gestation_length</w:t>
      </w:r>
      <w:r>
        <w:t xml:space="preserve"> 0, </w:t>
      </w:r>
      <w:r>
        <w:rPr>
          <w:i/>
        </w:rPr>
        <w:t>alive</w:t>
      </w:r>
      <w:r>
        <w:t xml:space="preserve"> -9</w:t>
      </w:r>
    </w:p>
    <w:p w14:paraId="7710AEC2" w14:textId="77777777" w:rsidR="001D6ADA" w:rsidRDefault="00000000">
      <w:r>
        <w:t xml:space="preserve">                             </w:t>
      </w:r>
      <w:r>
        <w:rPr>
          <w:i/>
        </w:rPr>
        <w:t>selection</w:t>
      </w:r>
      <w:r>
        <w:t xml:space="preserve">≥0 when </w:t>
      </w:r>
      <w:r>
        <w:rPr>
          <w:i/>
        </w:rPr>
        <w:t>gestation_length</w:t>
      </w:r>
      <w:r>
        <w:t xml:space="preserve">&gt;0, </w:t>
      </w:r>
      <w:r>
        <w:rPr>
          <w:i/>
        </w:rPr>
        <w:t>alive</w:t>
      </w:r>
      <w:r>
        <w:t xml:space="preserve"> -9</w:t>
      </w:r>
    </w:p>
    <w:p w14:paraId="560D363F" w14:textId="77777777" w:rsidR="001D6ADA" w:rsidRDefault="00000000">
      <w:r>
        <w:t xml:space="preserve">                             1≤</w:t>
      </w:r>
      <w:r>
        <w:rPr>
          <w:i/>
        </w:rPr>
        <w:t>selection</w:t>
      </w:r>
      <w:r>
        <w:t>&lt;</w:t>
      </w:r>
      <w:r>
        <w:rPr>
          <w:i/>
        </w:rPr>
        <w:t>OldAgeFemales</w:t>
      </w:r>
      <w:r>
        <w:t xml:space="preserve"> when </w:t>
      </w:r>
      <w:r>
        <w:rPr>
          <w:i/>
        </w:rPr>
        <w:t>gestation_length</w:t>
      </w:r>
      <w:r>
        <w:t xml:space="preserve"> 0</w:t>
      </w:r>
    </w:p>
    <w:p w14:paraId="53E6ECC5" w14:textId="77777777" w:rsidR="001D6ADA" w:rsidRDefault="00000000">
      <w:r>
        <w:t xml:space="preserve">                             0≤</w:t>
      </w:r>
      <w:r>
        <w:rPr>
          <w:i/>
        </w:rPr>
        <w:t>selection</w:t>
      </w:r>
      <w:r>
        <w:t>&lt;</w:t>
      </w:r>
      <w:r>
        <w:rPr>
          <w:i/>
        </w:rPr>
        <w:t>OldAgeFemales</w:t>
      </w:r>
      <w:r>
        <w:t xml:space="preserve"> when </w:t>
      </w:r>
      <w:r>
        <w:rPr>
          <w:i/>
        </w:rPr>
        <w:t>gestation_length</w:t>
      </w:r>
      <w:r>
        <w:t>&gt;0</w:t>
      </w:r>
    </w:p>
    <w:p w14:paraId="5D163242" w14:textId="77777777" w:rsidR="001D6ADA" w:rsidRDefault="00000000">
      <w:r>
        <w:lastRenderedPageBreak/>
        <w:t xml:space="preserve">                           -1 Observation </w:t>
      </w:r>
      <w:r>
        <w:rPr>
          <w:i/>
        </w:rPr>
        <w:t>obs</w:t>
      </w:r>
      <w:r>
        <w:t xml:space="preserve"> </w:t>
      </w:r>
      <w:r>
        <w:rPr>
          <w:color w:val="FF0000"/>
        </w:rPr>
        <w:t>available to be</w:t>
      </w:r>
      <w:r>
        <w:t xml:space="preserve"> realised after selected </w:t>
      </w:r>
    </w:p>
    <w:p w14:paraId="3792EF02" w14:textId="77777777" w:rsidR="001D6ADA" w:rsidRDefault="00000000">
      <w:r>
        <w:t xml:space="preserve">                              to reproduce </w:t>
      </w:r>
      <w:r>
        <w:rPr>
          <w:color w:val="FF0000"/>
        </w:rPr>
        <w:t>for first time</w:t>
      </w:r>
      <w:r>
        <w:t xml:space="preserve"> regardless of selection age</w:t>
      </w:r>
    </w:p>
    <w:p w14:paraId="1AE8022F" w14:textId="77777777" w:rsidR="001D6ADA" w:rsidRDefault="00000000">
      <w:r>
        <w:t xml:space="preserve">                           -9 Selection not considered</w:t>
      </w:r>
    </w:p>
    <w:p w14:paraId="51A89279" w14:textId="77777777" w:rsidR="001D6ADA" w:rsidRDefault="00000000">
      <w:r>
        <w:t xml:space="preserve">                        Default: </w:t>
      </w:r>
      <w:r>
        <w:rPr>
          <w:i/>
        </w:rPr>
        <w:t>selection</w:t>
      </w:r>
      <w:r>
        <w:t xml:space="preserve"> must be specified</w:t>
      </w:r>
    </w:p>
    <w:p w14:paraId="4B081E26" w14:textId="77777777" w:rsidR="001D6ADA" w:rsidRDefault="001D6ADA"/>
    <w:p w14:paraId="11796AC1" w14:textId="77777777" w:rsidR="001D6ADA" w:rsidRDefault="00000000">
      <w:pPr>
        <w:rPr>
          <w:color w:val="FF0000"/>
        </w:rPr>
      </w:pPr>
      <w:r>
        <w:rPr>
          <w:i/>
          <w:color w:val="FF0000"/>
        </w:rPr>
        <w:t>obs</w:t>
      </w:r>
      <w:r>
        <w:rPr>
          <w:color w:val="FF0000"/>
        </w:rPr>
        <w:t xml:space="preserve"> is realised in the time step following selection. For example, selected at time step </w:t>
      </w:r>
      <w:r>
        <w:rPr>
          <w:i/>
          <w:color w:val="FF0000"/>
        </w:rPr>
        <w:t>t</w:t>
      </w:r>
      <w:r>
        <w:rPr>
          <w:color w:val="FF0000"/>
        </w:rPr>
        <w:t xml:space="preserve">, </w:t>
      </w:r>
      <w:r>
        <w:rPr>
          <w:i/>
          <w:color w:val="FF0000"/>
        </w:rPr>
        <w:t>obs</w:t>
      </w:r>
      <w:r>
        <w:rPr>
          <w:color w:val="FF0000"/>
        </w:rPr>
        <w:t xml:space="preserve"> realised at time </w:t>
      </w:r>
      <w:r>
        <w:rPr>
          <w:i/>
          <w:color w:val="FF0000"/>
        </w:rPr>
        <w:t>t</w:t>
      </w:r>
      <w:r>
        <w:rPr>
          <w:color w:val="FF0000"/>
        </w:rPr>
        <w:t xml:space="preserve">+1, after culling, but before updateReproductiveCycles and selection. A direct consequence of this is that when </w:t>
      </w:r>
      <w:r>
        <w:rPr>
          <w:i/>
          <w:color w:val="FF0000"/>
        </w:rPr>
        <w:t>selection</w:t>
      </w:r>
      <w:r>
        <w:rPr>
          <w:color w:val="FF0000"/>
        </w:rPr>
        <w:t xml:space="preserve"> used with </w:t>
      </w:r>
      <w:r>
        <w:rPr>
          <w:i/>
          <w:color w:val="FF0000"/>
        </w:rPr>
        <w:t>age</w:t>
      </w:r>
      <w:r>
        <w:rPr>
          <w:color w:val="FF0000"/>
        </w:rPr>
        <w:t xml:space="preserve"> (</w:t>
      </w:r>
      <w:r>
        <w:rPr>
          <w:i/>
          <w:color w:val="FF0000"/>
        </w:rPr>
        <w:t>age</w:t>
      </w:r>
      <w:r>
        <w:rPr>
          <w:color w:val="FF0000"/>
        </w:rPr>
        <w:t xml:space="preserve">≠-9) and </w:t>
      </w:r>
      <w:r>
        <w:rPr>
          <w:i/>
          <w:color w:val="FF0000"/>
        </w:rPr>
        <w:t>selection</w:t>
      </w:r>
      <w:r>
        <w:rPr>
          <w:color w:val="FF0000"/>
        </w:rPr>
        <w:t xml:space="preserve">≥0, </w:t>
      </w:r>
      <w:r>
        <w:rPr>
          <w:i/>
          <w:color w:val="FF0000"/>
        </w:rPr>
        <w:t>selection</w:t>
      </w:r>
      <w:r>
        <w:rPr>
          <w:color w:val="FF0000"/>
        </w:rPr>
        <w:t xml:space="preserve"> must be less than </w:t>
      </w:r>
      <w:r>
        <w:rPr>
          <w:i/>
          <w:color w:val="FF0000"/>
        </w:rPr>
        <w:t>age</w:t>
      </w:r>
      <w:r>
        <w:rPr>
          <w:color w:val="FF0000"/>
        </w:rPr>
        <w:t xml:space="preserve">; </w:t>
      </w:r>
      <w:r>
        <w:rPr>
          <w:i/>
          <w:color w:val="FF0000"/>
        </w:rPr>
        <w:t>age</w:t>
      </w:r>
      <w:r>
        <w:rPr>
          <w:color w:val="FF0000"/>
        </w:rPr>
        <w:t>&gt;</w:t>
      </w:r>
      <w:r>
        <w:rPr>
          <w:i/>
          <w:color w:val="FF0000"/>
        </w:rPr>
        <w:t>selection</w:t>
      </w:r>
      <w:r>
        <w:rPr>
          <w:color w:val="FF0000"/>
        </w:rPr>
        <w:t xml:space="preserve">. This is because the animals are one time step older than </w:t>
      </w:r>
      <w:r>
        <w:rPr>
          <w:i/>
          <w:color w:val="FF0000"/>
        </w:rPr>
        <w:t>selection</w:t>
      </w:r>
      <w:r>
        <w:rPr>
          <w:color w:val="FF0000"/>
        </w:rPr>
        <w:t xml:space="preserve"> when observation is realised.</w:t>
      </w:r>
    </w:p>
    <w:p w14:paraId="7A012482" w14:textId="77777777" w:rsidR="001D6ADA" w:rsidRDefault="00000000">
      <w:pPr>
        <w:rPr>
          <w:color w:val="FF0000"/>
        </w:rPr>
      </w:pPr>
      <w:r>
        <w:rPr>
          <w:color w:val="FF0000"/>
        </w:rPr>
        <w:t xml:space="preserve">With -1, “available to be” and “for first time” as depends on </w:t>
      </w:r>
      <w:r>
        <w:rPr>
          <w:i/>
          <w:color w:val="FF0000"/>
        </w:rPr>
        <w:t>age</w:t>
      </w:r>
      <w:r>
        <w:rPr>
          <w:color w:val="FF0000"/>
        </w:rPr>
        <w:t xml:space="preserve">; </w:t>
      </w:r>
      <w:r>
        <w:rPr>
          <w:i/>
          <w:color w:val="FF0000"/>
        </w:rPr>
        <w:t>selection</w:t>
      </w:r>
      <w:r>
        <w:rPr>
          <w:color w:val="FF0000"/>
        </w:rPr>
        <w:t xml:space="preserve"> -1 can be used with </w:t>
      </w:r>
      <w:r>
        <w:rPr>
          <w:i/>
          <w:color w:val="FF0000"/>
        </w:rPr>
        <w:t>age</w:t>
      </w:r>
      <w:r>
        <w:rPr>
          <w:color w:val="FF0000"/>
        </w:rPr>
        <w:t>.</w:t>
      </w:r>
    </w:p>
    <w:p w14:paraId="18E28A7C" w14:textId="77777777" w:rsidR="001D6ADA" w:rsidRDefault="00000000">
      <w:pPr>
        <w:rPr>
          <w:color w:val="FF0000"/>
        </w:rPr>
      </w:pPr>
      <w:r>
        <w:rPr>
          <w:i/>
          <w:color w:val="FF0000"/>
        </w:rPr>
        <w:t>selection</w:t>
      </w:r>
      <w:r>
        <w:rPr>
          <w:color w:val="FF0000"/>
        </w:rPr>
        <w:t xml:space="preserve"> can be used with </w:t>
      </w:r>
      <w:r>
        <w:rPr>
          <w:i/>
          <w:color w:val="FF0000"/>
        </w:rPr>
        <w:t>FirstHerd, LastHerd, alive, and age</w:t>
      </w:r>
    </w:p>
    <w:p w14:paraId="45E7893E" w14:textId="77777777" w:rsidR="001D6ADA" w:rsidRDefault="001D6ADA"/>
    <w:p w14:paraId="5E88F354" w14:textId="77777777" w:rsidR="001D6ADA" w:rsidRDefault="00000000">
      <w:r>
        <w:t xml:space="preserve">  </w:t>
      </w:r>
      <w:r>
        <w:rPr>
          <w:i/>
        </w:rPr>
        <w:t>CullingUnselected</w:t>
      </w:r>
      <w:r>
        <w:t xml:space="preserve">     Definition: Age at which an animal needs to be culled</w:t>
      </w:r>
    </w:p>
    <w:p w14:paraId="46EBB542" w14:textId="77777777" w:rsidR="001D6ADA" w:rsidRDefault="00000000">
      <w:r>
        <w:t xml:space="preserve">                                    because it was not selected to have observation</w:t>
      </w:r>
    </w:p>
    <w:p w14:paraId="5B95735A" w14:textId="77777777" w:rsidR="001D6ADA" w:rsidRDefault="00000000">
      <w:r>
        <w:t xml:space="preserve">                                    </w:t>
      </w:r>
      <w:r>
        <w:rPr>
          <w:i/>
        </w:rPr>
        <w:t>obs</w:t>
      </w:r>
      <w:r>
        <w:t xml:space="preserve"> realised</w:t>
      </w:r>
    </w:p>
    <w:p w14:paraId="0F771D63" w14:textId="77777777" w:rsidR="001D6ADA" w:rsidRDefault="00000000">
      <w:r>
        <w:t xml:space="preserve">                        Type: Integer</w:t>
      </w:r>
    </w:p>
    <w:p w14:paraId="67AF22B3" w14:textId="77777777" w:rsidR="001D6ADA" w:rsidRDefault="00000000">
      <w:r>
        <w:t xml:space="preserve">                        Options:</w:t>
      </w:r>
    </w:p>
    <w:p w14:paraId="44D30EA9" w14:textId="77777777" w:rsidR="001D6ADA" w:rsidRDefault="00000000">
      <w:r>
        <w:t xml:space="preserve">                     Males</w:t>
      </w:r>
    </w:p>
    <w:p w14:paraId="6FE636DE" w14:textId="77777777" w:rsidR="001D6ADA" w:rsidRDefault="00000000">
      <w:r>
        <w:t xml:space="preserve">                       1≤</w:t>
      </w:r>
      <w:r>
        <w:rPr>
          <w:i/>
        </w:rPr>
        <w:t>CullingUnselected</w:t>
      </w:r>
      <w:r>
        <w:t>&lt;</w:t>
      </w:r>
      <w:r>
        <w:rPr>
          <w:i/>
        </w:rPr>
        <w:t>OldAgeMales</w:t>
      </w:r>
      <w:r>
        <w:t xml:space="preserve"> when </w:t>
      </w:r>
      <w:r>
        <w:rPr>
          <w:i/>
        </w:rPr>
        <w:t>gestation_length</w:t>
      </w:r>
      <w:r>
        <w:t xml:space="preserve"> 0</w:t>
      </w:r>
    </w:p>
    <w:p w14:paraId="6DD3DBCE" w14:textId="77777777" w:rsidR="001D6ADA" w:rsidRDefault="00000000">
      <w:r>
        <w:t xml:space="preserve">                       0≤</w:t>
      </w:r>
      <w:r>
        <w:rPr>
          <w:i/>
        </w:rPr>
        <w:t>CullingUnselected</w:t>
      </w:r>
      <w:r>
        <w:t>&lt;</w:t>
      </w:r>
      <w:r>
        <w:rPr>
          <w:i/>
        </w:rPr>
        <w:t>OldAgeMales</w:t>
      </w:r>
      <w:r>
        <w:t xml:space="preserve"> when </w:t>
      </w:r>
      <w:r>
        <w:rPr>
          <w:i/>
        </w:rPr>
        <w:t>gestation_length</w:t>
      </w:r>
      <w:r>
        <w:t>&gt;0</w:t>
      </w:r>
    </w:p>
    <w:p w14:paraId="73A46319" w14:textId="77777777" w:rsidR="001D6ADA" w:rsidRDefault="00000000">
      <w:r>
        <w:t xml:space="preserve">                     Females</w:t>
      </w:r>
    </w:p>
    <w:p w14:paraId="047A9A44" w14:textId="77777777" w:rsidR="001D6ADA" w:rsidRDefault="00000000">
      <w:r>
        <w:t xml:space="preserve">                       1≤</w:t>
      </w:r>
      <w:r>
        <w:rPr>
          <w:i/>
        </w:rPr>
        <w:t>CullingUnselected</w:t>
      </w:r>
      <w:r>
        <w:t>&lt;</w:t>
      </w:r>
      <w:r>
        <w:rPr>
          <w:i/>
        </w:rPr>
        <w:t>OldAgeFemales</w:t>
      </w:r>
      <w:r>
        <w:t xml:space="preserve"> when </w:t>
      </w:r>
      <w:r>
        <w:rPr>
          <w:i/>
        </w:rPr>
        <w:t>gestation_length</w:t>
      </w:r>
      <w:r>
        <w:t xml:space="preserve"> 0</w:t>
      </w:r>
    </w:p>
    <w:p w14:paraId="6E7CD0A2" w14:textId="77777777" w:rsidR="001D6ADA" w:rsidRDefault="00000000">
      <w:r>
        <w:t xml:space="preserve">                       0≤</w:t>
      </w:r>
      <w:r>
        <w:rPr>
          <w:i/>
        </w:rPr>
        <w:t>CullingUnselected</w:t>
      </w:r>
      <w:r>
        <w:t>&lt;</w:t>
      </w:r>
      <w:r>
        <w:rPr>
          <w:i/>
        </w:rPr>
        <w:t>OldAgeFemales</w:t>
      </w:r>
      <w:r>
        <w:t xml:space="preserve"> when </w:t>
      </w:r>
      <w:r>
        <w:rPr>
          <w:i/>
        </w:rPr>
        <w:t>gestation_length</w:t>
      </w:r>
      <w:r>
        <w:t>&gt;0</w:t>
      </w:r>
    </w:p>
    <w:p w14:paraId="455CBDF4" w14:textId="77777777" w:rsidR="001D6ADA" w:rsidRDefault="00000000">
      <w:r>
        <w:t xml:space="preserve">                     -1 Observation </w:t>
      </w:r>
      <w:r>
        <w:rPr>
          <w:i/>
        </w:rPr>
        <w:t>obs</w:t>
      </w:r>
      <w:r>
        <w:t xml:space="preserve"> realised after culling regardless of culling</w:t>
      </w:r>
    </w:p>
    <w:p w14:paraId="11F01116" w14:textId="77777777" w:rsidR="001D6ADA" w:rsidRDefault="00000000">
      <w:r>
        <w:t xml:space="preserve">                        age</w:t>
      </w:r>
    </w:p>
    <w:p w14:paraId="41CC2B7E" w14:textId="77777777" w:rsidR="001D6ADA" w:rsidRDefault="00000000">
      <w:r>
        <w:t xml:space="preserve">                     -9 Culling age not considered</w:t>
      </w:r>
    </w:p>
    <w:p w14:paraId="50AD6AF2" w14:textId="77777777" w:rsidR="001D6ADA" w:rsidRDefault="00000000">
      <w:r>
        <w:t xml:space="preserve">                        Default: </w:t>
      </w:r>
      <w:r>
        <w:rPr>
          <w:i/>
        </w:rPr>
        <w:t>CullingUnselected</w:t>
      </w:r>
      <w:r>
        <w:t xml:space="preserve"> must be specified</w:t>
      </w:r>
    </w:p>
    <w:p w14:paraId="27ECAE84" w14:textId="77777777" w:rsidR="001D6ADA" w:rsidRDefault="001D6ADA"/>
    <w:p w14:paraId="3DEFC74F" w14:textId="77777777" w:rsidR="001D6ADA" w:rsidRDefault="00000000">
      <w:pPr>
        <w:rPr>
          <w:color w:val="FF0000"/>
        </w:rPr>
      </w:pPr>
      <w:r>
        <w:rPr>
          <w:color w:val="FF0000"/>
        </w:rPr>
        <w:t xml:space="preserve">If </w:t>
      </w:r>
      <w:r>
        <w:rPr>
          <w:i/>
          <w:color w:val="FF0000"/>
        </w:rPr>
        <w:t>CullingUnselected</w:t>
      </w:r>
      <w:r>
        <w:rPr>
          <w:color w:val="FF0000"/>
        </w:rPr>
        <w:t xml:space="preserve">≠-9, </w:t>
      </w:r>
      <w:r>
        <w:rPr>
          <w:i/>
          <w:color w:val="FF0000"/>
        </w:rPr>
        <w:t>alive</w:t>
      </w:r>
      <w:r>
        <w:rPr>
          <w:color w:val="FF0000"/>
        </w:rPr>
        <w:t xml:space="preserve"> and </w:t>
      </w:r>
      <w:r>
        <w:rPr>
          <w:i/>
          <w:color w:val="FF0000"/>
        </w:rPr>
        <w:t>age</w:t>
      </w:r>
      <w:r>
        <w:rPr>
          <w:color w:val="FF0000"/>
        </w:rPr>
        <w:t xml:space="preserve"> must be -9</w:t>
      </w:r>
    </w:p>
    <w:p w14:paraId="32BDF4DF" w14:textId="77777777" w:rsidR="001D6ADA" w:rsidRDefault="00000000">
      <w:pPr>
        <w:rPr>
          <w:color w:val="FF0000"/>
        </w:rPr>
      </w:pPr>
      <w:r>
        <w:rPr>
          <w:i/>
          <w:color w:val="FF0000"/>
        </w:rPr>
        <w:t>CullingUnselected</w:t>
      </w:r>
      <w:r>
        <w:rPr>
          <w:color w:val="FF0000"/>
        </w:rPr>
        <w:t>&lt;</w:t>
      </w:r>
      <w:r>
        <w:rPr>
          <w:i/>
          <w:color w:val="FF0000"/>
        </w:rPr>
        <w:t>OldAgeMales</w:t>
      </w:r>
      <w:r>
        <w:rPr>
          <w:color w:val="FF0000"/>
        </w:rPr>
        <w:t xml:space="preserve"> and </w:t>
      </w:r>
      <w:r>
        <w:rPr>
          <w:i/>
          <w:color w:val="FF0000"/>
        </w:rPr>
        <w:t>OldAgeFemales</w:t>
      </w:r>
      <w:r>
        <w:rPr>
          <w:color w:val="FF0000"/>
        </w:rPr>
        <w:t xml:space="preserve"> because animals must be alive to be culled and declared dead</w:t>
      </w:r>
    </w:p>
    <w:p w14:paraId="3C67DA51" w14:textId="77777777" w:rsidR="001D6ADA" w:rsidRDefault="00000000">
      <w:pPr>
        <w:rPr>
          <w:color w:val="FF0000"/>
        </w:rPr>
      </w:pPr>
      <w:r>
        <w:rPr>
          <w:i/>
          <w:color w:val="FF0000"/>
        </w:rPr>
        <w:t>obs</w:t>
      </w:r>
      <w:r>
        <w:rPr>
          <w:color w:val="FF0000"/>
        </w:rPr>
        <w:t xml:space="preserve"> is realised in the time step following selection. For example, animal culled for not being selected at time step </w:t>
      </w:r>
      <w:r>
        <w:rPr>
          <w:i/>
          <w:color w:val="FF0000"/>
        </w:rPr>
        <w:t>t</w:t>
      </w:r>
      <w:r>
        <w:rPr>
          <w:color w:val="FF0000"/>
        </w:rPr>
        <w:t xml:space="preserve">; age at time </w:t>
      </w:r>
      <w:r>
        <w:rPr>
          <w:i/>
          <w:color w:val="FF0000"/>
        </w:rPr>
        <w:t>t</w:t>
      </w:r>
      <w:r>
        <w:rPr>
          <w:color w:val="FF0000"/>
        </w:rPr>
        <w:t xml:space="preserve"> becomes the animal’s culling age. </w:t>
      </w:r>
      <w:r>
        <w:rPr>
          <w:i/>
          <w:color w:val="FF0000"/>
        </w:rPr>
        <w:t>obs</w:t>
      </w:r>
      <w:r>
        <w:rPr>
          <w:color w:val="FF0000"/>
        </w:rPr>
        <w:t xml:space="preserve"> for animal realised at time </w:t>
      </w:r>
      <w:r>
        <w:rPr>
          <w:i/>
          <w:color w:val="FF0000"/>
        </w:rPr>
        <w:t>t</w:t>
      </w:r>
      <w:r>
        <w:rPr>
          <w:color w:val="FF0000"/>
        </w:rPr>
        <w:t xml:space="preserve">+1, after culling, but before updateReproductiveCycles and selection, when </w:t>
      </w:r>
      <w:r>
        <w:rPr>
          <w:i/>
          <w:color w:val="FF0000"/>
        </w:rPr>
        <w:t>CullingUnselected</w:t>
      </w:r>
      <w:r>
        <w:rPr>
          <w:color w:val="FF0000"/>
        </w:rPr>
        <w:t xml:space="preserve"> aligned with age at time </w:t>
      </w:r>
      <w:r>
        <w:rPr>
          <w:i/>
          <w:color w:val="FF0000"/>
        </w:rPr>
        <w:t>t</w:t>
      </w:r>
      <w:r>
        <w:rPr>
          <w:color w:val="FF0000"/>
        </w:rPr>
        <w:t>.</w:t>
      </w:r>
    </w:p>
    <w:p w14:paraId="772F1DF4" w14:textId="77777777" w:rsidR="001D6ADA" w:rsidRDefault="00000000">
      <w:pPr>
        <w:rPr>
          <w:color w:val="FF0000"/>
        </w:rPr>
      </w:pPr>
      <w:r>
        <w:rPr>
          <w:i/>
          <w:color w:val="FF0000"/>
        </w:rPr>
        <w:t>CullingUnselected</w:t>
      </w:r>
      <w:r>
        <w:rPr>
          <w:color w:val="FF0000"/>
        </w:rPr>
        <w:t xml:space="preserve"> can be used with </w:t>
      </w:r>
      <w:r>
        <w:rPr>
          <w:i/>
          <w:color w:val="FF0000"/>
        </w:rPr>
        <w:t>FirstHerd and LastHerd</w:t>
      </w:r>
    </w:p>
    <w:p w14:paraId="659D133F" w14:textId="77777777" w:rsidR="001D6ADA" w:rsidRDefault="001D6ADA"/>
    <w:p w14:paraId="55F85098" w14:textId="77777777" w:rsidR="001D6ADA" w:rsidRDefault="00000000">
      <w:r>
        <w:t xml:space="preserve">  </w:t>
      </w:r>
      <w:r>
        <w:rPr>
          <w:i/>
        </w:rPr>
        <w:t>CullingOldAge</w:t>
      </w:r>
      <w:r>
        <w:t xml:space="preserve">         Definition: Animal has observation </w:t>
      </w:r>
      <w:r>
        <w:rPr>
          <w:i/>
        </w:rPr>
        <w:t>obs</w:t>
      </w:r>
      <w:r>
        <w:t xml:space="preserve"> realised when culled</w:t>
      </w:r>
    </w:p>
    <w:p w14:paraId="3238C8F6" w14:textId="77777777" w:rsidR="001D6ADA" w:rsidRDefault="00000000">
      <w:r>
        <w:t xml:space="preserve">                                    for old age</w:t>
      </w:r>
    </w:p>
    <w:p w14:paraId="478254DE" w14:textId="77777777" w:rsidR="001D6ADA" w:rsidRDefault="00000000">
      <w:r>
        <w:t xml:space="preserve">                        Type: Integer</w:t>
      </w:r>
    </w:p>
    <w:p w14:paraId="6DFE97C5" w14:textId="77777777" w:rsidR="001D6ADA" w:rsidRDefault="00000000">
      <w:r>
        <w:t xml:space="preserve">                        Options:</w:t>
      </w:r>
    </w:p>
    <w:p w14:paraId="5B115993" w14:textId="77777777" w:rsidR="001D6ADA" w:rsidRDefault="00000000">
      <w:pPr>
        <w:rPr>
          <w:color w:val="FF0000"/>
        </w:rPr>
      </w:pPr>
      <w:r>
        <w:t xml:space="preserve">                          -1 Observation realised after culled for old age </w:t>
      </w:r>
      <w:r>
        <w:rPr>
          <w:color w:val="FF0000"/>
        </w:rPr>
        <w:t xml:space="preserve">regardless </w:t>
      </w:r>
    </w:p>
    <w:p w14:paraId="43A643BB" w14:textId="77777777" w:rsidR="001D6ADA" w:rsidRDefault="00000000">
      <w:r>
        <w:rPr>
          <w:color w:val="FF0000"/>
        </w:rPr>
        <w:t xml:space="preserve">                             of culling age</w:t>
      </w:r>
    </w:p>
    <w:p w14:paraId="5C8122EA" w14:textId="77777777" w:rsidR="001D6ADA" w:rsidRDefault="00000000">
      <w:r>
        <w:t xml:space="preserve">                          -9 Culling not considered</w:t>
      </w:r>
    </w:p>
    <w:p w14:paraId="61255DDF" w14:textId="77777777" w:rsidR="001D6ADA" w:rsidRDefault="00000000">
      <w:r>
        <w:t xml:space="preserve">                        Default: </w:t>
      </w:r>
      <w:r>
        <w:rPr>
          <w:i/>
        </w:rPr>
        <w:t>CullingOldAge</w:t>
      </w:r>
      <w:r>
        <w:t xml:space="preserve"> must be specified</w:t>
      </w:r>
    </w:p>
    <w:p w14:paraId="718F1F4E" w14:textId="77777777" w:rsidR="001D6ADA" w:rsidRDefault="001D6ADA"/>
    <w:p w14:paraId="1AB0F7BD" w14:textId="77777777" w:rsidR="001D6ADA" w:rsidRDefault="00000000">
      <w:pPr>
        <w:rPr>
          <w:color w:val="FF0000"/>
        </w:rPr>
      </w:pPr>
      <w:r>
        <w:rPr>
          <w:color w:val="FF0000"/>
        </w:rPr>
        <w:t xml:space="preserve">If </w:t>
      </w:r>
      <w:r>
        <w:rPr>
          <w:i/>
          <w:color w:val="FF0000"/>
        </w:rPr>
        <w:t>CullingOldAge</w:t>
      </w:r>
      <w:r>
        <w:rPr>
          <w:color w:val="FF0000"/>
        </w:rPr>
        <w:t xml:space="preserve">≠-9, </w:t>
      </w:r>
      <w:r>
        <w:rPr>
          <w:i/>
          <w:color w:val="FF0000"/>
        </w:rPr>
        <w:t>alive</w:t>
      </w:r>
      <w:r>
        <w:rPr>
          <w:color w:val="FF0000"/>
        </w:rPr>
        <w:t xml:space="preserve"> and </w:t>
      </w:r>
      <w:r>
        <w:rPr>
          <w:i/>
          <w:color w:val="FF0000"/>
        </w:rPr>
        <w:t>age</w:t>
      </w:r>
      <w:r>
        <w:rPr>
          <w:color w:val="FF0000"/>
        </w:rPr>
        <w:t xml:space="preserve"> must be -9</w:t>
      </w:r>
    </w:p>
    <w:p w14:paraId="121CBFA4" w14:textId="77777777" w:rsidR="001D6ADA" w:rsidRDefault="00000000">
      <w:pPr>
        <w:rPr>
          <w:color w:val="FF0000"/>
        </w:rPr>
      </w:pPr>
      <w:r>
        <w:rPr>
          <w:color w:val="FF0000"/>
        </w:rPr>
        <w:t xml:space="preserve">With </w:t>
      </w:r>
      <w:r>
        <w:rPr>
          <w:i/>
          <w:color w:val="FF0000"/>
        </w:rPr>
        <w:t>CullingOldAge</w:t>
      </w:r>
      <w:r>
        <w:rPr>
          <w:color w:val="FF0000"/>
        </w:rPr>
        <w:t xml:space="preserve"> -1, “regardless of culling age” required because females in gestation or daysOpen cannot be culled for old age; they are culled for old age at a later age.</w:t>
      </w:r>
    </w:p>
    <w:p w14:paraId="73F0AFF8" w14:textId="77777777" w:rsidR="001D6ADA" w:rsidRDefault="00000000">
      <w:pPr>
        <w:rPr>
          <w:color w:val="FF0000"/>
        </w:rPr>
      </w:pPr>
      <w:r>
        <w:rPr>
          <w:i/>
          <w:color w:val="FF0000"/>
        </w:rPr>
        <w:t>obs</w:t>
      </w:r>
      <w:r>
        <w:rPr>
          <w:color w:val="FF0000"/>
        </w:rPr>
        <w:t xml:space="preserve"> is realised in the same time step as culled; realised following culling for old age in time step </w:t>
      </w:r>
      <w:r>
        <w:rPr>
          <w:i/>
          <w:color w:val="FF0000"/>
        </w:rPr>
        <w:t>t</w:t>
      </w:r>
      <w:r>
        <w:rPr>
          <w:color w:val="FF0000"/>
        </w:rPr>
        <w:t>.</w:t>
      </w:r>
    </w:p>
    <w:p w14:paraId="739BC28A" w14:textId="77777777" w:rsidR="001D6ADA" w:rsidRDefault="00000000">
      <w:pPr>
        <w:rPr>
          <w:color w:val="FF0000"/>
        </w:rPr>
      </w:pPr>
      <w:r>
        <w:rPr>
          <w:i/>
          <w:color w:val="FF0000"/>
        </w:rPr>
        <w:t>CullingOldAge</w:t>
      </w:r>
      <w:r>
        <w:rPr>
          <w:color w:val="FF0000"/>
        </w:rPr>
        <w:t xml:space="preserve"> can be used with </w:t>
      </w:r>
      <w:r>
        <w:rPr>
          <w:i/>
          <w:color w:val="FF0000"/>
        </w:rPr>
        <w:t>FirstHerd and LastHerd</w:t>
      </w:r>
    </w:p>
    <w:p w14:paraId="3983154E" w14:textId="77777777" w:rsidR="001D6ADA" w:rsidRDefault="001D6ADA">
      <w:pPr>
        <w:rPr>
          <w:color w:val="FF0000"/>
        </w:rPr>
      </w:pPr>
    </w:p>
    <w:p w14:paraId="74D51DD6" w14:textId="77777777" w:rsidR="001D6ADA" w:rsidRDefault="00000000">
      <w:r>
        <w:t xml:space="preserve">  </w:t>
      </w:r>
      <w:r>
        <w:rPr>
          <w:i/>
        </w:rPr>
        <w:t>CullingInvoluntary</w:t>
      </w:r>
      <w:r>
        <w:t xml:space="preserve">    Definition: Age at which an animal needs to be culled</w:t>
      </w:r>
    </w:p>
    <w:p w14:paraId="2EE6860A" w14:textId="77777777" w:rsidR="001D6ADA" w:rsidRDefault="00000000">
      <w:r>
        <w:lastRenderedPageBreak/>
        <w:t xml:space="preserve">                                    involuntarily to have observation</w:t>
      </w:r>
      <w:r>
        <w:rPr>
          <w:i/>
        </w:rPr>
        <w:t xml:space="preserve"> obs</w:t>
      </w:r>
      <w:r>
        <w:t xml:space="preserve"> realised</w:t>
      </w:r>
    </w:p>
    <w:p w14:paraId="5CB10BAB" w14:textId="77777777" w:rsidR="001D6ADA" w:rsidRDefault="00000000">
      <w:r>
        <w:t xml:space="preserve">                        Type: Integer</w:t>
      </w:r>
    </w:p>
    <w:p w14:paraId="0F197764" w14:textId="77777777" w:rsidR="001D6ADA" w:rsidRDefault="00000000">
      <w:r>
        <w:t xml:space="preserve">                        Options:</w:t>
      </w:r>
    </w:p>
    <w:p w14:paraId="5F05E9C1" w14:textId="77777777" w:rsidR="001D6ADA" w:rsidRDefault="00000000">
      <w:r>
        <w:t xml:space="preserve">                    Males</w:t>
      </w:r>
    </w:p>
    <w:p w14:paraId="00E57453" w14:textId="77777777" w:rsidR="001D6ADA" w:rsidRDefault="00000000">
      <w:r>
        <w:t xml:space="preserve">                      1≤</w:t>
      </w:r>
      <w:r>
        <w:rPr>
          <w:i/>
        </w:rPr>
        <w:t>CullingInvoluntary</w:t>
      </w:r>
      <w:r>
        <w:t>&lt;</w:t>
      </w:r>
      <w:r>
        <w:rPr>
          <w:i/>
        </w:rPr>
        <w:t>OldAgeMales</w:t>
      </w:r>
      <w:r>
        <w:t xml:space="preserve"> when </w:t>
      </w:r>
      <w:r>
        <w:rPr>
          <w:i/>
        </w:rPr>
        <w:t>gestation_length</w:t>
      </w:r>
      <w:r>
        <w:t xml:space="preserve"> 0</w:t>
      </w:r>
    </w:p>
    <w:p w14:paraId="7DAC3425" w14:textId="77777777" w:rsidR="001D6ADA" w:rsidRDefault="00000000">
      <w:r>
        <w:t xml:space="preserve">                      0≤</w:t>
      </w:r>
      <w:r>
        <w:rPr>
          <w:i/>
        </w:rPr>
        <w:t>CullingInvoluntary</w:t>
      </w:r>
      <w:r>
        <w:t>&lt;</w:t>
      </w:r>
      <w:r>
        <w:rPr>
          <w:i/>
        </w:rPr>
        <w:t>OldAgeMales</w:t>
      </w:r>
      <w:r>
        <w:t xml:space="preserve"> when </w:t>
      </w:r>
      <w:r>
        <w:rPr>
          <w:i/>
        </w:rPr>
        <w:t>gestation_length</w:t>
      </w:r>
      <w:r>
        <w:t>&gt;0</w:t>
      </w:r>
    </w:p>
    <w:p w14:paraId="52595EC9" w14:textId="77777777" w:rsidR="001D6ADA" w:rsidRDefault="00000000">
      <w:r>
        <w:t xml:space="preserve">                    Females</w:t>
      </w:r>
    </w:p>
    <w:p w14:paraId="49962740" w14:textId="77777777" w:rsidR="001D6ADA" w:rsidRDefault="00000000">
      <w:r>
        <w:t xml:space="preserve">                      1≤</w:t>
      </w:r>
      <w:r>
        <w:rPr>
          <w:i/>
        </w:rPr>
        <w:t>CullingInvoluntary</w:t>
      </w:r>
      <w:r>
        <w:t xml:space="preserve">&lt;OldAgeFemales when </w:t>
      </w:r>
      <w:r>
        <w:rPr>
          <w:i/>
        </w:rPr>
        <w:t>gestation_length</w:t>
      </w:r>
      <w:r>
        <w:t xml:space="preserve"> 0</w:t>
      </w:r>
    </w:p>
    <w:p w14:paraId="206CA11D" w14:textId="77777777" w:rsidR="001D6ADA" w:rsidRDefault="00000000">
      <w:r>
        <w:t xml:space="preserve">                      0≤</w:t>
      </w:r>
      <w:r>
        <w:rPr>
          <w:i/>
        </w:rPr>
        <w:t>CullingInvoluntary</w:t>
      </w:r>
      <w:r>
        <w:t xml:space="preserve">&lt;OldAgeFemales when </w:t>
      </w:r>
      <w:r>
        <w:rPr>
          <w:i/>
        </w:rPr>
        <w:t>gestation_length</w:t>
      </w:r>
      <w:r>
        <w:t>&gt;0</w:t>
      </w:r>
    </w:p>
    <w:p w14:paraId="026D875E" w14:textId="77777777" w:rsidR="001D6ADA" w:rsidRDefault="00000000">
      <w:r>
        <w:t xml:space="preserve">                    -1 Observation </w:t>
      </w:r>
      <w:r>
        <w:rPr>
          <w:i/>
        </w:rPr>
        <w:t>obs</w:t>
      </w:r>
      <w:r>
        <w:t xml:space="preserve"> realised after culled involuntarily</w:t>
      </w:r>
    </w:p>
    <w:p w14:paraId="3EEECC9B" w14:textId="77777777" w:rsidR="001D6ADA" w:rsidRDefault="00000000">
      <w:r>
        <w:t xml:space="preserve">                       regardless of culling age</w:t>
      </w:r>
    </w:p>
    <w:p w14:paraId="6A2C3DA3" w14:textId="77777777" w:rsidR="001D6ADA" w:rsidRDefault="00000000">
      <w:r>
        <w:t xml:space="preserve">                    -9 Culling not considered</w:t>
      </w:r>
    </w:p>
    <w:p w14:paraId="3E457334" w14:textId="77777777" w:rsidR="001D6ADA" w:rsidRDefault="00000000">
      <w:r>
        <w:t xml:space="preserve">                        Default: </w:t>
      </w:r>
      <w:r>
        <w:rPr>
          <w:i/>
        </w:rPr>
        <w:t>CullingInvoluntary</w:t>
      </w:r>
      <w:r>
        <w:t xml:space="preserve"> must be specified</w:t>
      </w:r>
    </w:p>
    <w:p w14:paraId="09615554" w14:textId="77777777" w:rsidR="001D6ADA" w:rsidRDefault="001D6ADA"/>
    <w:p w14:paraId="76133D45" w14:textId="77777777" w:rsidR="001D6ADA" w:rsidRDefault="00000000">
      <w:r>
        <w:rPr>
          <w:color w:val="FF0000"/>
        </w:rPr>
        <w:t xml:space="preserve">If </w:t>
      </w:r>
      <w:r>
        <w:rPr>
          <w:i/>
          <w:color w:val="FF0000"/>
        </w:rPr>
        <w:t>CullingInvoluntary</w:t>
      </w:r>
      <w:r>
        <w:rPr>
          <w:color w:val="FF0000"/>
        </w:rPr>
        <w:t xml:space="preserve">≠-9, </w:t>
      </w:r>
      <w:r>
        <w:rPr>
          <w:i/>
          <w:color w:val="FF0000"/>
        </w:rPr>
        <w:t>alive</w:t>
      </w:r>
      <w:r>
        <w:rPr>
          <w:color w:val="FF0000"/>
        </w:rPr>
        <w:t xml:space="preserve"> and </w:t>
      </w:r>
      <w:r>
        <w:rPr>
          <w:i/>
          <w:color w:val="FF0000"/>
        </w:rPr>
        <w:t>age</w:t>
      </w:r>
      <w:r>
        <w:rPr>
          <w:color w:val="FF0000"/>
        </w:rPr>
        <w:t xml:space="preserve"> must be -9</w:t>
      </w:r>
    </w:p>
    <w:p w14:paraId="5B228463" w14:textId="77777777" w:rsidR="001D6ADA" w:rsidRDefault="00000000">
      <w:pPr>
        <w:rPr>
          <w:color w:val="FF0000"/>
        </w:rPr>
      </w:pPr>
      <w:r>
        <w:rPr>
          <w:i/>
          <w:color w:val="FF0000"/>
        </w:rPr>
        <w:t>obs</w:t>
      </w:r>
      <w:r>
        <w:rPr>
          <w:color w:val="FF0000"/>
        </w:rPr>
        <w:t xml:space="preserve"> is realised in the same time step as culled; realised following culling involuntarily in time step </w:t>
      </w:r>
      <w:r>
        <w:rPr>
          <w:i/>
          <w:color w:val="FF0000"/>
        </w:rPr>
        <w:t>t</w:t>
      </w:r>
    </w:p>
    <w:p w14:paraId="563DC1C6" w14:textId="77777777" w:rsidR="001D6ADA" w:rsidRDefault="00000000">
      <w:pPr>
        <w:rPr>
          <w:color w:val="FF0000"/>
        </w:rPr>
      </w:pPr>
      <w:r>
        <w:rPr>
          <w:i/>
          <w:color w:val="FF0000"/>
        </w:rPr>
        <w:t>CullingInvoluntary</w:t>
      </w:r>
      <w:r>
        <w:rPr>
          <w:color w:val="FF0000"/>
        </w:rPr>
        <w:t xml:space="preserve"> &lt;</w:t>
      </w:r>
      <w:r>
        <w:rPr>
          <w:i/>
          <w:color w:val="FF0000"/>
        </w:rPr>
        <w:t>OldAgeMales</w:t>
      </w:r>
      <w:r>
        <w:rPr>
          <w:color w:val="FF0000"/>
        </w:rPr>
        <w:t xml:space="preserve"> and </w:t>
      </w:r>
      <w:r>
        <w:rPr>
          <w:i/>
          <w:color w:val="FF0000"/>
        </w:rPr>
        <w:t>OldAgeFemales</w:t>
      </w:r>
      <w:r>
        <w:rPr>
          <w:color w:val="FF0000"/>
        </w:rPr>
        <w:t xml:space="preserve"> because animals must be alive to be culled and declared dead</w:t>
      </w:r>
    </w:p>
    <w:p w14:paraId="1A3FB3C8" w14:textId="77777777" w:rsidR="001D6ADA" w:rsidRDefault="00000000">
      <w:pPr>
        <w:rPr>
          <w:color w:val="FF0000"/>
        </w:rPr>
      </w:pPr>
      <w:r>
        <w:rPr>
          <w:i/>
          <w:color w:val="FF0000"/>
        </w:rPr>
        <w:t>CullingInvoluntary</w:t>
      </w:r>
      <w:r>
        <w:rPr>
          <w:color w:val="FF0000"/>
        </w:rPr>
        <w:t xml:space="preserve"> can be used with </w:t>
      </w:r>
      <w:r>
        <w:rPr>
          <w:i/>
          <w:color w:val="FF0000"/>
        </w:rPr>
        <w:t>FirstHerd and LastHerd</w:t>
      </w:r>
    </w:p>
    <w:p w14:paraId="18E0B3E2" w14:textId="77777777" w:rsidR="001D6ADA" w:rsidRDefault="001D6ADA"/>
    <w:p w14:paraId="7F61AFBA" w14:textId="77777777" w:rsidR="001D6ADA" w:rsidRDefault="00000000">
      <w:r>
        <w:t xml:space="preserve">  </w:t>
      </w:r>
      <w:r>
        <w:rPr>
          <w:i/>
        </w:rPr>
        <w:t>parity</w:t>
      </w:r>
      <w:r>
        <w:t xml:space="preserve">                Definition: Parity during which an observation is realised </w:t>
      </w:r>
    </w:p>
    <w:p w14:paraId="619F6F79" w14:textId="77777777" w:rsidR="001D6ADA" w:rsidRDefault="00000000">
      <w:r>
        <w:t xml:space="preserve">                                    for females that have been selected to reproduce</w:t>
      </w:r>
    </w:p>
    <w:p w14:paraId="3C846D5E" w14:textId="77777777" w:rsidR="001D6ADA" w:rsidRDefault="00000000">
      <w:r>
        <w:t xml:space="preserve">                        Type: Integer</w:t>
      </w:r>
    </w:p>
    <w:p w14:paraId="3F648504" w14:textId="77777777" w:rsidR="001D6ADA" w:rsidRDefault="00000000">
      <w:r>
        <w:t xml:space="preserve">                        Options:</w:t>
      </w:r>
    </w:p>
    <w:p w14:paraId="0E4FCA71" w14:textId="77777777" w:rsidR="001D6ADA" w:rsidRDefault="00000000">
      <w:r>
        <w:t xml:space="preserve">                       1≤</w:t>
      </w:r>
      <w:r>
        <w:rPr>
          <w:i/>
        </w:rPr>
        <w:t>parity</w:t>
      </w:r>
      <w:r>
        <w:t xml:space="preserve">≤1+MaxAge-MinAge when </w:t>
      </w:r>
      <w:r>
        <w:rPr>
          <w:i/>
        </w:rPr>
        <w:t>gestation_length</w:t>
      </w:r>
      <w:r>
        <w:t xml:space="preserve"> 0, where </w:t>
      </w:r>
    </w:p>
    <w:p w14:paraId="2615F851" w14:textId="77777777" w:rsidR="001D6ADA" w:rsidRDefault="00000000">
      <w:r>
        <w:t xml:space="preserve">                            MaxAge and MinAge are the maximum and minimum</w:t>
      </w:r>
    </w:p>
    <w:p w14:paraId="33E3F5CC" w14:textId="77777777" w:rsidR="001D6ADA" w:rsidRDefault="00000000">
      <w:r>
        <w:t xml:space="preserve">                            reproductive ages for living females, derived from input </w:t>
      </w:r>
    </w:p>
    <w:p w14:paraId="4B5959B1" w14:textId="77777777" w:rsidR="001D6ADA" w:rsidRDefault="00000000">
      <w:r>
        <w:t xml:space="preserve">                            provided in namelist selection, variable </w:t>
      </w:r>
    </w:p>
    <w:p w14:paraId="3DD2B930" w14:textId="77777777" w:rsidR="001D6ADA" w:rsidRDefault="00000000">
      <w:r>
        <w:t xml:space="preserve">                            </w:t>
      </w:r>
      <w:r>
        <w:rPr>
          <w:i/>
        </w:rPr>
        <w:t>selection_scheme</w:t>
      </w:r>
    </w:p>
    <w:p w14:paraId="581730C4" w14:textId="77777777" w:rsidR="001D6ADA" w:rsidRDefault="00000000">
      <w:r>
        <w:t xml:space="preserve">                       1≤</w:t>
      </w:r>
      <w:r>
        <w:rPr>
          <w:i/>
        </w:rPr>
        <w:t>parity</w:t>
      </w:r>
      <w:r>
        <w:t>≤1+</w:t>
      </w:r>
      <w:r>
        <w:rPr>
          <w:highlight w:val="yellow"/>
        </w:rPr>
        <w:t>floor</w:t>
      </w:r>
      <w:r>
        <w:t>((</w:t>
      </w:r>
      <w:r>
        <w:rPr>
          <w:i/>
        </w:rPr>
        <w:t>MaxAge</w:t>
      </w:r>
      <w:r>
        <w:t>-</w:t>
      </w:r>
      <w:r>
        <w:rPr>
          <w:i/>
        </w:rPr>
        <w:t>MinAge</w:t>
      </w:r>
      <w:r>
        <w:t>)/(</w:t>
      </w:r>
      <w:r>
        <w:rPr>
          <w:i/>
        </w:rPr>
        <w:t>gestation_length</w:t>
      </w:r>
      <w:r>
        <w:t>+</w:t>
      </w:r>
      <w:r>
        <w:rPr>
          <w:i/>
        </w:rPr>
        <w:t>daysOpen</w:t>
      </w:r>
      <w:r>
        <w:t>))</w:t>
      </w:r>
    </w:p>
    <w:p w14:paraId="0CB6B03D" w14:textId="77777777" w:rsidR="001D6ADA" w:rsidRDefault="00000000">
      <w:r>
        <w:t xml:space="preserve">                            when </w:t>
      </w:r>
      <w:r>
        <w:rPr>
          <w:i/>
        </w:rPr>
        <w:t>gestation_length</w:t>
      </w:r>
      <w:r>
        <w:t>&gt;0</w:t>
      </w:r>
    </w:p>
    <w:p w14:paraId="5793D040" w14:textId="77777777" w:rsidR="001D6ADA" w:rsidRDefault="00000000">
      <w:r>
        <w:t xml:space="preserve">                      -9 Parity not considered</w:t>
      </w:r>
    </w:p>
    <w:p w14:paraId="5CA91B03" w14:textId="77777777" w:rsidR="001D6ADA" w:rsidRDefault="00000000">
      <w:r>
        <w:t xml:space="preserve">                        Default: </w:t>
      </w:r>
      <w:r>
        <w:rPr>
          <w:i/>
        </w:rPr>
        <w:t>parity</w:t>
      </w:r>
      <w:r>
        <w:t xml:space="preserve"> must be specified</w:t>
      </w:r>
    </w:p>
    <w:p w14:paraId="5E7E3447" w14:textId="77777777" w:rsidR="001D6ADA" w:rsidRDefault="001D6ADA"/>
    <w:p w14:paraId="2AA8811A" w14:textId="77777777" w:rsidR="001D6ADA" w:rsidRDefault="00000000">
      <w:pPr>
        <w:rPr>
          <w:color w:val="FF0000"/>
        </w:rPr>
      </w:pPr>
      <w:r>
        <w:rPr>
          <w:color w:val="FF0000"/>
        </w:rPr>
        <w:t xml:space="preserve">Females must be alive; </w:t>
      </w:r>
      <w:r>
        <w:rPr>
          <w:i/>
          <w:color w:val="FF0000"/>
        </w:rPr>
        <w:t>alive</w:t>
      </w:r>
      <w:r>
        <w:rPr>
          <w:color w:val="FF0000"/>
        </w:rPr>
        <w:t xml:space="preserve"> must be 1. </w:t>
      </w:r>
      <w:r>
        <w:rPr>
          <w:color w:val="FF0000"/>
          <w:highlight w:val="yellow"/>
        </w:rPr>
        <w:t>Maternal traits are not released for females that are culled after selection for mating and before maternal traits are realised.</w:t>
      </w:r>
    </w:p>
    <w:p w14:paraId="1D6D9F35" w14:textId="77777777" w:rsidR="001D6ADA" w:rsidRDefault="00000000">
      <w:pPr>
        <w:rPr>
          <w:color w:val="FF0000"/>
        </w:rPr>
      </w:pPr>
      <w:r>
        <w:rPr>
          <w:color w:val="FF0000"/>
        </w:rPr>
        <w:t xml:space="preserve">Repeated observation numbers must have the same </w:t>
      </w:r>
      <w:r>
        <w:rPr>
          <w:i/>
          <w:color w:val="FF0000"/>
        </w:rPr>
        <w:t>parity</w:t>
      </w:r>
    </w:p>
    <w:p w14:paraId="11818927" w14:textId="77777777" w:rsidR="001D6ADA" w:rsidRDefault="00000000">
      <w:pPr>
        <w:rPr>
          <w:color w:val="FF0000"/>
        </w:rPr>
      </w:pPr>
      <w:r>
        <w:rPr>
          <w:color w:val="FF0000"/>
        </w:rPr>
        <w:t xml:space="preserve">Observations with </w:t>
      </w:r>
      <w:r>
        <w:rPr>
          <w:i/>
          <w:color w:val="FF0000"/>
        </w:rPr>
        <w:t>parity</w:t>
      </w:r>
      <w:r>
        <w:rPr>
          <w:color w:val="FF0000"/>
        </w:rPr>
        <w:t xml:space="preserve">≠-9, cannot be provided in </w:t>
      </w:r>
      <w:r>
        <w:rPr>
          <w:i/>
          <w:color w:val="FF0000"/>
        </w:rPr>
        <w:t>MaleObservations</w:t>
      </w:r>
      <w:r>
        <w:rPr>
          <w:color w:val="FF0000"/>
        </w:rPr>
        <w:t xml:space="preserve"> and </w:t>
      </w:r>
      <w:r>
        <w:rPr>
          <w:i/>
          <w:color w:val="FF0000"/>
        </w:rPr>
        <w:t>DydObservations</w:t>
      </w:r>
    </w:p>
    <w:p w14:paraId="317748ED" w14:textId="77777777" w:rsidR="001D6ADA" w:rsidRDefault="00000000">
      <w:pPr>
        <w:rPr>
          <w:color w:val="FF0000"/>
        </w:rPr>
      </w:pPr>
      <w:r>
        <w:rPr>
          <w:i/>
          <w:color w:val="FF0000"/>
        </w:rPr>
        <w:t>parity</w:t>
      </w:r>
      <w:r>
        <w:rPr>
          <w:color w:val="FF0000"/>
        </w:rPr>
        <w:t xml:space="preserve"> can be used with </w:t>
      </w:r>
      <w:r>
        <w:rPr>
          <w:i/>
          <w:color w:val="FF0000"/>
        </w:rPr>
        <w:t>FirstHerd</w:t>
      </w:r>
      <w:r>
        <w:rPr>
          <w:color w:val="FF0000"/>
        </w:rPr>
        <w:t xml:space="preserve">, </w:t>
      </w:r>
      <w:r>
        <w:rPr>
          <w:i/>
          <w:color w:val="FF0000"/>
        </w:rPr>
        <w:t>LastHerd</w:t>
      </w:r>
      <w:r>
        <w:rPr>
          <w:color w:val="FF0000"/>
        </w:rPr>
        <w:t xml:space="preserve">, </w:t>
      </w:r>
      <w:r>
        <w:rPr>
          <w:i/>
          <w:color w:val="FF0000"/>
        </w:rPr>
        <w:t>age</w:t>
      </w:r>
      <w:r>
        <w:rPr>
          <w:color w:val="FF0000"/>
        </w:rPr>
        <w:t xml:space="preserve">, and </w:t>
      </w:r>
      <w:r>
        <w:rPr>
          <w:i/>
          <w:color w:val="FF0000"/>
        </w:rPr>
        <w:t>parityTime</w:t>
      </w:r>
    </w:p>
    <w:p w14:paraId="483588EF" w14:textId="77777777" w:rsidR="001D6ADA" w:rsidRDefault="00000000">
      <w:pPr>
        <w:rPr>
          <w:color w:val="FF0000"/>
        </w:rPr>
      </w:pPr>
      <w:r>
        <w:rPr>
          <w:color w:val="FF0000"/>
        </w:rPr>
        <w:t xml:space="preserve">Mate effects can only be specified for maternal observations; rows of </w:t>
      </w:r>
      <w:r>
        <w:rPr>
          <w:i/>
          <w:color w:val="FF0000"/>
        </w:rPr>
        <w:t>ZMateGenetic</w:t>
      </w:r>
      <w:r>
        <w:rPr>
          <w:color w:val="FF0000"/>
        </w:rPr>
        <w:t xml:space="preserve"> and </w:t>
      </w:r>
      <w:r>
        <w:rPr>
          <w:i/>
          <w:color w:val="FF0000"/>
        </w:rPr>
        <w:t>WMateError</w:t>
      </w:r>
      <w:r>
        <w:rPr>
          <w:color w:val="FF0000"/>
        </w:rPr>
        <w:t xml:space="preserve"> that are associated with maternal observations.</w:t>
      </w:r>
    </w:p>
    <w:p w14:paraId="48D314B0" w14:textId="77777777" w:rsidR="001D6ADA" w:rsidRDefault="001D6ADA"/>
    <w:p w14:paraId="64CD71F0" w14:textId="77777777" w:rsidR="001D6ADA" w:rsidRDefault="00000000">
      <w:r>
        <w:t xml:space="preserve">  </w:t>
      </w:r>
      <w:r>
        <w:rPr>
          <w:i/>
        </w:rPr>
        <w:t>parityTime</w:t>
      </w:r>
      <w:r>
        <w:t xml:space="preserve">            Definition: Time of parity at which an observation is</w:t>
      </w:r>
    </w:p>
    <w:p w14:paraId="3898E166" w14:textId="77777777" w:rsidR="001D6ADA" w:rsidRDefault="00000000">
      <w:r>
        <w:t xml:space="preserve">                                    realised for females that have been selected to</w:t>
      </w:r>
    </w:p>
    <w:p w14:paraId="5C0BDE65" w14:textId="77777777" w:rsidR="001D6ADA" w:rsidRDefault="00000000">
      <w:r>
        <w:t xml:space="preserve">                                    reproduce. Parity time is the period from mating</w:t>
      </w:r>
    </w:p>
    <w:p w14:paraId="4E5FA873" w14:textId="77777777" w:rsidR="001D6ADA" w:rsidRDefault="00000000">
      <w:r>
        <w:t xml:space="preserve">                                    that includes gestation and days open.</w:t>
      </w:r>
    </w:p>
    <w:p w14:paraId="46CE22DC" w14:textId="77777777" w:rsidR="001D6ADA" w:rsidRDefault="00000000">
      <w:r>
        <w:t xml:space="preserve">                        Type: Integer</w:t>
      </w:r>
    </w:p>
    <w:p w14:paraId="6D1C3F04" w14:textId="77777777" w:rsidR="001D6ADA" w:rsidRDefault="00000000">
      <w:r>
        <w:t xml:space="preserve">                        Options:</w:t>
      </w:r>
    </w:p>
    <w:p w14:paraId="6FAA6846" w14:textId="77777777" w:rsidR="001D6ADA" w:rsidRDefault="00000000">
      <w:r>
        <w:t xml:space="preserve">                            0 when </w:t>
      </w:r>
      <w:r>
        <w:rPr>
          <w:i/>
        </w:rPr>
        <w:t>gestation_length</w:t>
      </w:r>
      <w:r>
        <w:t>+</w:t>
      </w:r>
      <w:r>
        <w:rPr>
          <w:i/>
        </w:rPr>
        <w:t>daysOpen</w:t>
      </w:r>
      <w:r>
        <w:t>=0</w:t>
      </w:r>
    </w:p>
    <w:p w14:paraId="776F2DF4" w14:textId="77777777" w:rsidR="001D6ADA" w:rsidRDefault="00000000">
      <w:r>
        <w:t xml:space="preserve">                            0≤</w:t>
      </w:r>
      <w:r>
        <w:rPr>
          <w:i/>
        </w:rPr>
        <w:t>parityTime</w:t>
      </w:r>
      <w:r>
        <w:t>&lt;</w:t>
      </w:r>
      <w:r>
        <w:rPr>
          <w:i/>
        </w:rPr>
        <w:t>gestation_length</w:t>
      </w:r>
      <w:r>
        <w:t>+</w:t>
      </w:r>
      <w:r>
        <w:rPr>
          <w:i/>
        </w:rPr>
        <w:t>daysOpen</w:t>
      </w:r>
      <w:r>
        <w:t xml:space="preserve"> when </w:t>
      </w:r>
    </w:p>
    <w:p w14:paraId="7F42D276" w14:textId="77777777" w:rsidR="001D6ADA" w:rsidRDefault="00000000">
      <w:r>
        <w:t xml:space="preserve">                                 </w:t>
      </w:r>
      <w:r>
        <w:rPr>
          <w:i/>
        </w:rPr>
        <w:t>gestation_length</w:t>
      </w:r>
      <w:r>
        <w:t>+</w:t>
      </w:r>
      <w:r>
        <w:rPr>
          <w:i/>
        </w:rPr>
        <w:t>daysOpen</w:t>
      </w:r>
      <w:r>
        <w:t>&gt;0</w:t>
      </w:r>
    </w:p>
    <w:p w14:paraId="4190FD91" w14:textId="77777777" w:rsidR="001D6ADA" w:rsidRDefault="00000000">
      <w:r>
        <w:t xml:space="preserve">                           -9 </w:t>
      </w:r>
      <w:r>
        <w:rPr>
          <w:i/>
        </w:rPr>
        <w:t>ParityTime</w:t>
      </w:r>
      <w:r>
        <w:t xml:space="preserve"> not considered</w:t>
      </w:r>
    </w:p>
    <w:p w14:paraId="725C7186" w14:textId="77777777" w:rsidR="001D6ADA" w:rsidRDefault="00000000">
      <w:r>
        <w:t xml:space="preserve">                        Default: </w:t>
      </w:r>
      <w:r>
        <w:rPr>
          <w:i/>
        </w:rPr>
        <w:t>parityTime</w:t>
      </w:r>
      <w:r>
        <w:t xml:space="preserve"> must be specified</w:t>
      </w:r>
    </w:p>
    <w:p w14:paraId="5F7C1751" w14:textId="77777777" w:rsidR="001D6ADA" w:rsidRDefault="001D6ADA"/>
    <w:p w14:paraId="36975F29" w14:textId="77777777" w:rsidR="001D6ADA" w:rsidRDefault="00000000">
      <w:pPr>
        <w:rPr>
          <w:color w:val="FF0000"/>
        </w:rPr>
      </w:pPr>
      <w:r>
        <w:rPr>
          <w:i/>
          <w:color w:val="FF0000"/>
        </w:rPr>
        <w:t>parityTime</w:t>
      </w:r>
      <w:r>
        <w:rPr>
          <w:color w:val="FF0000"/>
        </w:rPr>
        <w:t xml:space="preserve"> can be used with </w:t>
      </w:r>
      <w:r>
        <w:rPr>
          <w:i/>
          <w:color w:val="FF0000"/>
        </w:rPr>
        <w:t>parity</w:t>
      </w:r>
      <w:r>
        <w:rPr>
          <w:color w:val="FF0000"/>
        </w:rPr>
        <w:t>;</w:t>
      </w:r>
      <w:r>
        <w:rPr>
          <w:i/>
          <w:color w:val="FF0000"/>
        </w:rPr>
        <w:t xml:space="preserve"> parityTime</w:t>
      </w:r>
      <w:r>
        <w:rPr>
          <w:color w:val="FF0000"/>
        </w:rPr>
        <w:t>≠-9 when parity -9</w:t>
      </w:r>
    </w:p>
    <w:p w14:paraId="682A6E7A" w14:textId="77777777" w:rsidR="001D6ADA" w:rsidRDefault="001D6ADA">
      <w:pPr>
        <w:rPr>
          <w:color w:val="FF0000"/>
        </w:rPr>
      </w:pPr>
    </w:p>
    <w:p w14:paraId="3EDD1C35" w14:textId="77777777" w:rsidR="001D6ADA" w:rsidRDefault="00000000">
      <w:r>
        <w:lastRenderedPageBreak/>
        <w:t xml:space="preserve">  </w:t>
      </w:r>
      <w:r>
        <w:rPr>
          <w:i/>
        </w:rPr>
        <w:t>obsType</w:t>
      </w:r>
      <w:r>
        <w:t xml:space="preserve">               Definition: Observation type; individual or group observations</w:t>
      </w:r>
    </w:p>
    <w:p w14:paraId="438FE795" w14:textId="77777777" w:rsidR="001D6ADA" w:rsidRDefault="00000000">
      <w:r>
        <w:t xml:space="preserve">                        Type: Integer</w:t>
      </w:r>
    </w:p>
    <w:p w14:paraId="02B4202A" w14:textId="77777777" w:rsidR="001D6ADA" w:rsidRDefault="00000000">
      <w:r>
        <w:t xml:space="preserve">                        Options:</w:t>
      </w:r>
    </w:p>
    <w:p w14:paraId="5342A759" w14:textId="77777777" w:rsidR="001D6ADA" w:rsidRDefault="00000000">
      <w:r>
        <w:t xml:space="preserve">                           1 Individual observations; animals in selected groups have</w:t>
      </w:r>
    </w:p>
    <w:p w14:paraId="3F1AF519" w14:textId="77777777" w:rsidR="001D6ADA" w:rsidRDefault="00000000">
      <w:r>
        <w:t xml:space="preserve">                             individual observations realised</w:t>
      </w:r>
    </w:p>
    <w:p w14:paraId="0839A2EB" w14:textId="77777777" w:rsidR="001D6ADA" w:rsidRDefault="00000000">
      <w:r>
        <w:t xml:space="preserve">                           2 Group observations; selected groups have group </w:t>
      </w:r>
    </w:p>
    <w:p w14:paraId="262BB4E4" w14:textId="77777777" w:rsidR="001D6ADA" w:rsidRDefault="00000000">
      <w:r>
        <w:t xml:space="preserve">                             observations realised</w:t>
      </w:r>
    </w:p>
    <w:p w14:paraId="75C7460C" w14:textId="77777777" w:rsidR="001D6ADA" w:rsidRDefault="00000000">
      <w:r>
        <w:t xml:space="preserve">                        Default: </w:t>
      </w:r>
      <w:r>
        <w:rPr>
          <w:i/>
        </w:rPr>
        <w:t>obsType</w:t>
      </w:r>
      <w:r>
        <w:t xml:space="preserve"> must be specified</w:t>
      </w:r>
    </w:p>
    <w:p w14:paraId="78D7358A" w14:textId="77777777" w:rsidR="001D6ADA" w:rsidRDefault="001D6ADA"/>
    <w:p w14:paraId="732DE0A5" w14:textId="77777777" w:rsidR="001D6ADA" w:rsidRDefault="00000000">
      <w:r>
        <w:t xml:space="preserve">  </w:t>
      </w:r>
      <w:r>
        <w:rPr>
          <w:i/>
        </w:rPr>
        <w:t>nOffspring</w:t>
      </w:r>
      <w:r>
        <w:t xml:space="preserve">            Definition: Number of offspring in progeny group</w:t>
      </w:r>
    </w:p>
    <w:p w14:paraId="42102156" w14:textId="77777777" w:rsidR="001D6ADA" w:rsidRDefault="00000000">
      <w:r>
        <w:t xml:space="preserve">                        Type: Integer</w:t>
      </w:r>
    </w:p>
    <w:p w14:paraId="7FDBC2C5" w14:textId="77777777" w:rsidR="001D6ADA" w:rsidRDefault="00000000">
      <w:r>
        <w:t xml:space="preserve">                        Options: ≥1</w:t>
      </w:r>
    </w:p>
    <w:p w14:paraId="2CCBFA4D" w14:textId="77777777" w:rsidR="001D6ADA" w:rsidRDefault="00000000">
      <w:r>
        <w:t xml:space="preserve">                        Default: </w:t>
      </w:r>
      <w:r>
        <w:rPr>
          <w:i/>
        </w:rPr>
        <w:t>noffspring</w:t>
      </w:r>
      <w:r>
        <w:t xml:space="preserve"> must be specified</w:t>
      </w:r>
    </w:p>
    <w:p w14:paraId="284E23D5" w14:textId="77777777" w:rsidR="001D6ADA" w:rsidRDefault="001D6ADA"/>
    <w:p w14:paraId="58C15D45" w14:textId="77777777" w:rsidR="001D6ADA" w:rsidRDefault="00000000">
      <w:r>
        <w:t xml:space="preserve">  </w:t>
      </w:r>
      <w:r>
        <w:rPr>
          <w:i/>
        </w:rPr>
        <w:t>TimeLag</w:t>
      </w:r>
      <w:r>
        <w:t xml:space="preserve">               Definition: Time lag (in time steps) from selection </w:t>
      </w:r>
    </w:p>
    <w:p w14:paraId="0D24176E" w14:textId="77777777" w:rsidR="001D6ADA" w:rsidRDefault="00000000">
      <w:r>
        <w:t xml:space="preserve">                                    until the DYD is realised</w:t>
      </w:r>
    </w:p>
    <w:p w14:paraId="3CA39800" w14:textId="77777777" w:rsidR="001D6ADA" w:rsidRDefault="00000000">
      <w:r>
        <w:t xml:space="preserve">                        Type: Integer</w:t>
      </w:r>
    </w:p>
    <w:p w14:paraId="6B0B04F3" w14:textId="77777777" w:rsidR="001D6ADA" w:rsidRDefault="00000000">
      <w:r>
        <w:t xml:space="preserve">                        Options: 0≤</w:t>
      </w:r>
      <w:r>
        <w:rPr>
          <w:i/>
        </w:rPr>
        <w:t>TimeLag</w:t>
      </w:r>
      <w:r>
        <w:t>≤</w:t>
      </w:r>
      <w:r>
        <w:rPr>
          <w:i/>
        </w:rPr>
        <w:t>ntime</w:t>
      </w:r>
    </w:p>
    <w:p w14:paraId="20C9CD06" w14:textId="77777777" w:rsidR="001D6ADA" w:rsidRDefault="00000000">
      <w:r>
        <w:t xml:space="preserve">                        Default: </w:t>
      </w:r>
      <w:r>
        <w:rPr>
          <w:i/>
        </w:rPr>
        <w:t>TimeLag</w:t>
      </w:r>
      <w:r>
        <w:t xml:space="preserve"> must be specified</w:t>
      </w:r>
    </w:p>
    <w:p w14:paraId="78CB24A3" w14:textId="77777777" w:rsidR="001D6ADA" w:rsidRDefault="001D6ADA"/>
    <w:p w14:paraId="244969AB" w14:textId="77777777" w:rsidR="001D6ADA" w:rsidRDefault="00000000">
      <w:r>
        <w:t xml:space="preserve">  </w:t>
      </w:r>
      <w:r>
        <w:rPr>
          <w:i/>
        </w:rPr>
        <w:t>AgeMates</w:t>
      </w:r>
      <w:r>
        <w:t xml:space="preserve">              Definition: Age of mates when offspring are born. </w:t>
      </w:r>
    </w:p>
    <w:p w14:paraId="2F6780B1" w14:textId="77777777" w:rsidR="001D6ADA" w:rsidRDefault="00000000">
      <w:r>
        <w:t xml:space="preserve">                        Type: Integer</w:t>
      </w:r>
    </w:p>
    <w:p w14:paraId="30C0C94A" w14:textId="77777777" w:rsidR="001D6ADA" w:rsidRDefault="00000000">
      <w:r>
        <w:t xml:space="preserve">                        Options: 1≤</w:t>
      </w:r>
      <w:r>
        <w:rPr>
          <w:i/>
        </w:rPr>
        <w:t>AgeMates</w:t>
      </w:r>
      <w:r>
        <w:t>≤</w:t>
      </w:r>
      <w:r>
        <w:rPr>
          <w:i/>
        </w:rPr>
        <w:t>ntime</w:t>
      </w:r>
      <w:r>
        <w:t xml:space="preserve">, where 1 means that mates </w:t>
      </w:r>
    </w:p>
    <w:p w14:paraId="6EF6DE31" w14:textId="77777777" w:rsidR="001D6ADA" w:rsidRDefault="00000000">
      <w:r>
        <w:t xml:space="preserve">                                 are one time step older than offspring.</w:t>
      </w:r>
    </w:p>
    <w:p w14:paraId="0FB6F47E" w14:textId="77777777" w:rsidR="001D6ADA" w:rsidRDefault="00000000">
      <w:r>
        <w:t xml:space="preserve">                        Default: </w:t>
      </w:r>
      <w:r>
        <w:rPr>
          <w:i/>
        </w:rPr>
        <w:t>AgeMates</w:t>
      </w:r>
      <w:r>
        <w:t xml:space="preserve"> must be specified</w:t>
      </w:r>
    </w:p>
    <w:p w14:paraId="78CE2E75" w14:textId="77777777" w:rsidR="001D6ADA" w:rsidRDefault="001D6ADA"/>
    <w:p w14:paraId="18D9308C" w14:textId="77777777" w:rsidR="001D6ADA" w:rsidRDefault="00000000">
      <w:pPr>
        <w:rPr>
          <w:strike/>
          <w:color w:val="FF0000"/>
        </w:rPr>
      </w:pPr>
      <w:r>
        <w:rPr>
          <w:strike/>
          <w:color w:val="FF0000"/>
        </w:rPr>
        <w:t xml:space="preserve">  </w:t>
      </w:r>
      <w:r>
        <w:rPr>
          <w:i/>
          <w:strike/>
          <w:color w:val="FF0000"/>
        </w:rPr>
        <w:t>ObservationTypes</w:t>
      </w:r>
      <w:r>
        <w:rPr>
          <w:strike/>
          <w:color w:val="FF0000"/>
        </w:rPr>
        <w:t xml:space="preserve">      Definition: Age of mates when offspring are born. </w:t>
      </w:r>
    </w:p>
    <w:p w14:paraId="5F283004" w14:textId="77777777" w:rsidR="001D6ADA" w:rsidRDefault="00000000">
      <w:pPr>
        <w:rPr>
          <w:strike/>
          <w:color w:val="FF0000"/>
        </w:rPr>
      </w:pPr>
      <w:r>
        <w:rPr>
          <w:strike/>
          <w:color w:val="FF0000"/>
        </w:rPr>
        <w:t xml:space="preserve">                        Type: Character</w:t>
      </w:r>
    </w:p>
    <w:p w14:paraId="23C6FC65" w14:textId="77777777" w:rsidR="001D6ADA" w:rsidRDefault="00000000">
      <w:pPr>
        <w:rPr>
          <w:strike/>
          <w:color w:val="FF0000"/>
        </w:rPr>
      </w:pPr>
      <w:r>
        <w:rPr>
          <w:strike/>
          <w:color w:val="FF0000"/>
        </w:rPr>
        <w:t xml:space="preserve">                        Options:</w:t>
      </w:r>
    </w:p>
    <w:p w14:paraId="23CD7A99" w14:textId="77777777" w:rsidR="001D6ADA" w:rsidRDefault="00000000">
      <w:pPr>
        <w:rPr>
          <w:strike/>
          <w:color w:val="FF0000"/>
        </w:rPr>
      </w:pPr>
      <w:r>
        <w:rPr>
          <w:strike/>
          <w:color w:val="FF0000"/>
        </w:rPr>
        <w:t xml:space="preserve">                           normal      </w:t>
      </w:r>
      <w:proofErr w:type="gramStart"/>
      <w:r>
        <w:rPr>
          <w:strike/>
          <w:color w:val="FF0000"/>
        </w:rPr>
        <w:t>Normally-distributed</w:t>
      </w:r>
      <w:proofErr w:type="gramEnd"/>
      <w:r>
        <w:rPr>
          <w:strike/>
          <w:color w:val="FF0000"/>
        </w:rPr>
        <w:t xml:space="preserve"> trait</w:t>
      </w:r>
    </w:p>
    <w:p w14:paraId="1CE4F323" w14:textId="77777777" w:rsidR="001D6ADA" w:rsidRDefault="00000000">
      <w:pPr>
        <w:rPr>
          <w:strike/>
          <w:color w:val="FF0000"/>
        </w:rPr>
      </w:pPr>
      <w:r>
        <w:rPr>
          <w:strike/>
          <w:color w:val="FF0000"/>
        </w:rPr>
        <w:t xml:space="preserve">                           categorical Categorical trait</w:t>
      </w:r>
    </w:p>
    <w:p w14:paraId="165037FF" w14:textId="77777777" w:rsidR="001D6ADA" w:rsidRDefault="00000000">
      <w:pPr>
        <w:rPr>
          <w:strike/>
          <w:color w:val="FF0000"/>
        </w:rPr>
      </w:pPr>
      <w:r>
        <w:rPr>
          <w:strike/>
          <w:color w:val="FF0000"/>
        </w:rPr>
        <w:t xml:space="preserve">                        Default: normal</w:t>
      </w:r>
    </w:p>
    <w:p w14:paraId="1E80E08B" w14:textId="77777777" w:rsidR="001D6ADA" w:rsidRDefault="001D6ADA"/>
    <w:p w14:paraId="51330318" w14:textId="77777777" w:rsidR="001D6ADA" w:rsidRDefault="00000000">
      <w:r>
        <w:t xml:space="preserve">  </w:t>
      </w:r>
      <w:proofErr w:type="gramStart"/>
      <w:r>
        <w:rPr>
          <w:i/>
        </w:rPr>
        <w:t>categoricalObservations</w:t>
      </w:r>
      <w:r>
        <w:t xml:space="preserve">  Definition</w:t>
      </w:r>
      <w:proofErr w:type="gramEnd"/>
      <w:r>
        <w:t>: List of categorical observations</w:t>
      </w:r>
    </w:p>
    <w:p w14:paraId="2D0A9E50" w14:textId="77777777" w:rsidR="001D6ADA" w:rsidRDefault="00000000">
      <w:r>
        <w:t xml:space="preserve">                           Type: Integer</w:t>
      </w:r>
    </w:p>
    <w:p w14:paraId="0B6840CD" w14:textId="77777777" w:rsidR="001D6ADA" w:rsidRDefault="00000000">
      <w:r>
        <w:t xml:space="preserve">                           Options: 1≤</w:t>
      </w:r>
      <w:r>
        <w:rPr>
          <w:i/>
        </w:rPr>
        <w:t>categoricalObservations</w:t>
      </w:r>
      <w:r>
        <w:t>≤</w:t>
      </w:r>
      <w:r>
        <w:rPr>
          <w:i/>
        </w:rPr>
        <w:t>nobs</w:t>
      </w:r>
    </w:p>
    <w:p w14:paraId="398AB4DE" w14:textId="77777777" w:rsidR="001D6ADA" w:rsidRDefault="00000000">
      <w:r>
        <w:t xml:space="preserve">                           Default: categoricalObservations must be specified</w:t>
      </w:r>
    </w:p>
    <w:p w14:paraId="19496B90" w14:textId="77777777" w:rsidR="001D6ADA" w:rsidRDefault="001D6ADA"/>
    <w:p w14:paraId="30B02EA8" w14:textId="77777777" w:rsidR="001D6ADA" w:rsidRDefault="00000000">
      <w:pPr>
        <w:rPr>
          <w:i/>
        </w:rPr>
      </w:pPr>
      <w:r>
        <w:t xml:space="preserve">  </w:t>
      </w:r>
      <w:r>
        <w:rPr>
          <w:i/>
        </w:rPr>
        <w:t>pseudoCategoricalObservations</w:t>
      </w:r>
    </w:p>
    <w:p w14:paraId="71FAB779" w14:textId="77777777" w:rsidR="001D6ADA" w:rsidRDefault="00000000">
      <w:r>
        <w:t xml:space="preserve">                           Definition: List of pseudo-categorical observations</w:t>
      </w:r>
    </w:p>
    <w:p w14:paraId="3A5D91FF" w14:textId="77777777" w:rsidR="001D6ADA" w:rsidRDefault="00000000">
      <w:r>
        <w:t xml:space="preserve">                           Type: Integer</w:t>
      </w:r>
    </w:p>
    <w:p w14:paraId="32B6B2FD" w14:textId="77777777" w:rsidR="001D6ADA" w:rsidRDefault="00000000">
      <w:r>
        <w:t xml:space="preserve">                           Options: 1≤</w:t>
      </w:r>
      <w:r>
        <w:rPr>
          <w:i/>
        </w:rPr>
        <w:t>pseudoCategoricalObservations</w:t>
      </w:r>
      <w:r>
        <w:t>≤</w:t>
      </w:r>
      <w:r>
        <w:rPr>
          <w:i/>
        </w:rPr>
        <w:t>nobs</w:t>
      </w:r>
    </w:p>
    <w:p w14:paraId="25FD551A" w14:textId="77777777" w:rsidR="001D6ADA" w:rsidRDefault="00000000">
      <w:r>
        <w:t xml:space="preserve">                           Default: </w:t>
      </w:r>
      <w:r>
        <w:rPr>
          <w:i/>
        </w:rPr>
        <w:t>pseudoCategoricalObservations</w:t>
      </w:r>
      <w:r>
        <w:t xml:space="preserve"> must be specified</w:t>
      </w:r>
    </w:p>
    <w:p w14:paraId="02B67AF9" w14:textId="77777777" w:rsidR="001D6ADA" w:rsidRDefault="001D6ADA"/>
    <w:p w14:paraId="2D986299" w14:textId="77777777" w:rsidR="001D6ADA" w:rsidRDefault="00000000">
      <w:pPr>
        <w:rPr>
          <w:color w:val="FF0000"/>
        </w:rPr>
      </w:pPr>
      <w:r>
        <w:rPr>
          <w:color w:val="FF0000"/>
        </w:rPr>
        <w:t>obs in categoricalObservations cannot be in pseudoCategoricalObservations</w:t>
      </w:r>
    </w:p>
    <w:p w14:paraId="4A0B4DA4" w14:textId="77777777" w:rsidR="001D6ADA" w:rsidRDefault="001D6ADA"/>
    <w:p w14:paraId="2EAE770D" w14:textId="77777777" w:rsidR="001D6ADA" w:rsidRDefault="00000000">
      <w:r>
        <w:t xml:space="preserve">  **Relation to subsequent namelists**</w:t>
      </w:r>
    </w:p>
    <w:p w14:paraId="761A0BD4" w14:textId="77777777" w:rsidR="001D6ADA" w:rsidRDefault="00000000">
      <w:r>
        <w:t xml:space="preserve">  &amp;CATEGORICALS</w:t>
      </w:r>
    </w:p>
    <w:p w14:paraId="6044C99C" w14:textId="77777777" w:rsidR="001D6ADA" w:rsidRDefault="00000000">
      <w:r>
        <w:t xml:space="preserve">  Namelist </w:t>
      </w:r>
      <w:r>
        <w:rPr>
          <w:bCs/>
        </w:rPr>
        <w:t>&amp;CATEGORICALS</w:t>
      </w:r>
      <w:r>
        <w:t xml:space="preserve"> is required when </w:t>
      </w:r>
      <w:r>
        <w:rPr>
          <w:i/>
        </w:rPr>
        <w:t>nCategoricalObs</w:t>
      </w:r>
      <w:r>
        <w:t xml:space="preserve">&gt;0 in namelist </w:t>
      </w:r>
    </w:p>
    <w:p w14:paraId="49F760C7" w14:textId="77777777" w:rsidR="001D6ADA" w:rsidRDefault="00000000">
      <w:r>
        <w:t xml:space="preserve">  &amp;OBSERVATIONS</w:t>
      </w:r>
    </w:p>
    <w:p w14:paraId="32489CD8" w14:textId="77777777" w:rsidR="001D6ADA" w:rsidRDefault="001D6ADA">
      <w:pPr>
        <w:rPr>
          <w:highlight w:val="yellow"/>
        </w:rPr>
      </w:pPr>
    </w:p>
    <w:p w14:paraId="26B5C930" w14:textId="77777777" w:rsidR="001D6ADA" w:rsidRDefault="00000000">
      <w:r>
        <w:t xml:space="preserve">  **Additional information**</w:t>
      </w:r>
    </w:p>
    <w:p w14:paraId="26F3EB30" w14:textId="77777777" w:rsidR="001D6ADA" w:rsidRDefault="00000000">
      <w:r>
        <w:t xml:space="preserve">  1) At least one observation must be realised. That is, at least one observation in </w:t>
      </w:r>
    </w:p>
    <w:p w14:paraId="7692657A" w14:textId="77777777" w:rsidR="001D6ADA" w:rsidRDefault="00000000">
      <w:r>
        <w:rPr>
          <w:i/>
        </w:rPr>
        <w:t xml:space="preserve">     nMaleObs</w:t>
      </w:r>
      <w:r>
        <w:t xml:space="preserve">, </w:t>
      </w:r>
      <w:r>
        <w:rPr>
          <w:i/>
        </w:rPr>
        <w:t>nFemaleObs</w:t>
      </w:r>
      <w:r>
        <w:t xml:space="preserve">, </w:t>
      </w:r>
      <w:r>
        <w:rPr>
          <w:i/>
        </w:rPr>
        <w:t>nGroupObs</w:t>
      </w:r>
      <w:r>
        <w:t xml:space="preserve">, and/or </w:t>
      </w:r>
      <w:r>
        <w:rPr>
          <w:i/>
        </w:rPr>
        <w:t>nDydObs</w:t>
      </w:r>
      <w:r>
        <w:t xml:space="preserve"> must be greater than zero. Not all </w:t>
      </w:r>
    </w:p>
    <w:p w14:paraId="694BFFBD" w14:textId="77777777" w:rsidR="001D6ADA" w:rsidRDefault="00000000">
      <w:r>
        <w:t xml:space="preserve">     observations need to be realised.</w:t>
      </w:r>
    </w:p>
    <w:p w14:paraId="239EF0C5" w14:textId="77777777" w:rsidR="001D6ADA" w:rsidRDefault="001D6ADA"/>
    <w:p w14:paraId="238779C1" w14:textId="77777777" w:rsidR="001D6ADA" w:rsidRDefault="00000000">
      <w:r>
        <w:t xml:space="preserve">  2) Male observations in MaleObservations can be realised in two ways. First, at </w:t>
      </w:r>
    </w:p>
    <w:p w14:paraId="1F569FD5" w14:textId="77777777" w:rsidR="001D6ADA" w:rsidRDefault="00000000">
      <w:r>
        <w:lastRenderedPageBreak/>
        <w:t xml:space="preserve">     the start of each time step (</w:t>
      </w:r>
      <w:r>
        <w:rPr>
          <w:i/>
        </w:rPr>
        <w:t>RealisedSelectionStage</w:t>
      </w:r>
      <w:r>
        <w:t xml:space="preserve"> -9 in namelist </w:t>
      </w:r>
    </w:p>
    <w:p w14:paraId="593E6321" w14:textId="77777777" w:rsidR="001D6ADA" w:rsidRDefault="00000000">
      <w:r>
        <w:t xml:space="preserve">     &amp;</w:t>
      </w:r>
      <w:r>
        <w:rPr>
          <w:bCs/>
        </w:rPr>
        <w:t xml:space="preserve">OBSERVATIONS, variable </w:t>
      </w:r>
      <w:r>
        <w:rPr>
          <w:bCs/>
          <w:i/>
        </w:rPr>
        <w:t>M</w:t>
      </w:r>
      <w:r>
        <w:rPr>
          <w:i/>
        </w:rPr>
        <w:t>aleObservations</w:t>
      </w:r>
      <w:r>
        <w:t>). Second, via selection (</w:t>
      </w:r>
      <w:r>
        <w:rPr>
          <w:i/>
        </w:rPr>
        <w:t>destiny_sel</w:t>
      </w:r>
      <w:r>
        <w:t xml:space="preserve"> 8 </w:t>
      </w:r>
    </w:p>
    <w:p w14:paraId="496DBE08" w14:textId="77777777" w:rsidR="001D6ADA" w:rsidRDefault="00000000">
      <w:r>
        <w:t xml:space="preserve">     in namelist SELECTION, variable </w:t>
      </w:r>
      <w:r>
        <w:rPr>
          <w:i/>
        </w:rPr>
        <w:t>selection_scheme</w:t>
      </w:r>
      <w:r>
        <w:t xml:space="preserve"> or </w:t>
      </w:r>
      <w:r>
        <w:rPr>
          <w:i/>
        </w:rPr>
        <w:t>MaleDestinySel</w:t>
      </w:r>
      <w:r>
        <w:t xml:space="preserve"> 8 in </w:t>
      </w:r>
    </w:p>
    <w:p w14:paraId="122018F8" w14:textId="77777777" w:rsidR="001D6ADA" w:rsidRDefault="00000000">
      <w:r>
        <w:t xml:space="preserve">     namelist EVA, variable </w:t>
      </w:r>
      <w:r>
        <w:rPr>
          <w:i/>
        </w:rPr>
        <w:t>EvaSelection</w:t>
      </w:r>
      <w:r>
        <w:t>).</w:t>
      </w:r>
    </w:p>
    <w:p w14:paraId="746A9052" w14:textId="77777777" w:rsidR="001D6ADA" w:rsidRDefault="001D6ADA">
      <w:pPr>
        <w:rPr>
          <w:highlight w:val="yellow"/>
        </w:rPr>
      </w:pPr>
    </w:p>
    <w:p w14:paraId="372F9CC4" w14:textId="77777777" w:rsidR="001D6ADA" w:rsidRDefault="00000000">
      <w:r>
        <w:t xml:space="preserve">  3) Female observations in FemaleObservations can be realised in three ways. First, </w:t>
      </w:r>
    </w:p>
    <w:p w14:paraId="389DD229" w14:textId="77777777" w:rsidR="001D6ADA" w:rsidRDefault="00000000">
      <w:r>
        <w:t xml:space="preserve">     at the start of each time step (</w:t>
      </w:r>
      <w:r>
        <w:rPr>
          <w:i/>
        </w:rPr>
        <w:t>RealisedSelectionStage</w:t>
      </w:r>
      <w:r>
        <w:t xml:space="preserve"> -9 in namelist </w:t>
      </w:r>
    </w:p>
    <w:p w14:paraId="19944943" w14:textId="77777777" w:rsidR="001D6ADA" w:rsidRDefault="00000000">
      <w:r>
        <w:t xml:space="preserve">     &amp;</w:t>
      </w:r>
      <w:r>
        <w:rPr>
          <w:bCs/>
        </w:rPr>
        <w:t xml:space="preserve">OBSERVATIONS, variable </w:t>
      </w:r>
      <w:r>
        <w:rPr>
          <w:bCs/>
          <w:i/>
        </w:rPr>
        <w:t>Fem</w:t>
      </w:r>
      <w:r>
        <w:rPr>
          <w:i/>
        </w:rPr>
        <w:t>aleObservations</w:t>
      </w:r>
      <w:r>
        <w:t>). Second, via selection (</w:t>
      </w:r>
      <w:r>
        <w:rPr>
          <w:i/>
        </w:rPr>
        <w:t>destiny_sel</w:t>
      </w:r>
      <w:r>
        <w:t xml:space="preserve"> </w:t>
      </w:r>
    </w:p>
    <w:p w14:paraId="68CB4510" w14:textId="77777777" w:rsidR="001D6ADA" w:rsidRDefault="00000000">
      <w:r>
        <w:t xml:space="preserve">     8 in namelist SELECTION, variable </w:t>
      </w:r>
      <w:r>
        <w:rPr>
          <w:i/>
        </w:rPr>
        <w:t>selection_scheme</w:t>
      </w:r>
      <w:r>
        <w:t xml:space="preserve"> or </w:t>
      </w:r>
      <w:r>
        <w:rPr>
          <w:i/>
        </w:rPr>
        <w:t>FemaleDestinySel</w:t>
      </w:r>
      <w:r>
        <w:t xml:space="preserve"> 8 in </w:t>
      </w:r>
    </w:p>
    <w:p w14:paraId="592559B7" w14:textId="77777777" w:rsidR="001D6ADA" w:rsidRDefault="00000000">
      <w:r>
        <w:t xml:space="preserve">     namelist EVA, variable </w:t>
      </w:r>
      <w:r>
        <w:rPr>
          <w:i/>
        </w:rPr>
        <w:t>EvaSelection</w:t>
      </w:r>
      <w:r>
        <w:t xml:space="preserve">). Third, maternal traits for females in </w:t>
      </w:r>
    </w:p>
    <w:p w14:paraId="08EFB8B2" w14:textId="77777777" w:rsidR="001D6ADA" w:rsidRDefault="00000000">
      <w:r>
        <w:t xml:space="preserve">     gestation or days open. Maternal traits are realised after offspring are </w:t>
      </w:r>
    </w:p>
    <w:p w14:paraId="6F8D37C3" w14:textId="77777777" w:rsidR="001D6ADA" w:rsidRDefault="00000000">
      <w:r>
        <w:t xml:space="preserve">     sampled</w:t>
      </w:r>
      <w:r>
        <w:rPr>
          <w:color w:val="FF0000"/>
        </w:rPr>
        <w:t>/born</w:t>
      </w:r>
      <w:r>
        <w:t xml:space="preserve">. Females in gestation or days open that fulfil the criteria specified </w:t>
      </w:r>
    </w:p>
    <w:p w14:paraId="17A12F66" w14:textId="77777777" w:rsidR="001D6ADA" w:rsidRDefault="00000000">
      <w:r>
        <w:t xml:space="preserve">     in </w:t>
      </w:r>
      <w:r>
        <w:rPr>
          <w:i/>
        </w:rPr>
        <w:t>FemaleObservations</w:t>
      </w:r>
      <w:r>
        <w:t xml:space="preserve">, including </w:t>
      </w:r>
      <w:r>
        <w:rPr>
          <w:i/>
        </w:rPr>
        <w:t>parity</w:t>
      </w:r>
      <w:r>
        <w:t xml:space="preserve"> and </w:t>
      </w:r>
      <w:r>
        <w:rPr>
          <w:i/>
        </w:rPr>
        <w:t>parityTime</w:t>
      </w:r>
      <w:r>
        <w:t>, have traits realised.</w:t>
      </w:r>
    </w:p>
    <w:p w14:paraId="1DA423C3" w14:textId="77777777" w:rsidR="001D6ADA" w:rsidRDefault="001D6ADA"/>
    <w:p w14:paraId="3CFCC329" w14:textId="77777777" w:rsidR="001D6ADA" w:rsidRDefault="00000000">
      <w:pPr>
        <w:rPr>
          <w:color w:val="FF0000"/>
        </w:rPr>
      </w:pPr>
      <w:r>
        <w:rPr>
          <w:color w:val="FF0000"/>
        </w:rPr>
        <w:t xml:space="preserve">Note: Maternal traits can only be realised as maternal traits; they cannot be realised at the start of each time step and via selection. Maternal traits are defined as having having </w:t>
      </w:r>
      <w:r>
        <w:rPr>
          <w:i/>
          <w:color w:val="FF0000"/>
        </w:rPr>
        <w:t>parity</w:t>
      </w:r>
      <w:r>
        <w:rPr>
          <w:color w:val="FF0000"/>
        </w:rPr>
        <w:t xml:space="preserve"> and </w:t>
      </w:r>
      <w:r>
        <w:rPr>
          <w:i/>
          <w:color w:val="FF0000"/>
        </w:rPr>
        <w:t>parityTime</w:t>
      </w:r>
      <w:r>
        <w:rPr>
          <w:color w:val="FF0000"/>
        </w:rPr>
        <w:t xml:space="preserve"> specified (i.e., not equal to -9).</w:t>
      </w:r>
    </w:p>
    <w:p w14:paraId="47D7D522" w14:textId="77777777" w:rsidR="001D6ADA" w:rsidRDefault="001D6ADA"/>
    <w:p w14:paraId="3E186001" w14:textId="77777777" w:rsidR="001D6ADA" w:rsidRDefault="00000000">
      <w:r>
        <w:t xml:space="preserve">  4) When RealisedSelectionStage≥1, FirstHerd, LastHerd, alive, age, selection, </w:t>
      </w:r>
    </w:p>
    <w:p w14:paraId="4827DA5C" w14:textId="77777777" w:rsidR="001D6ADA" w:rsidRDefault="00000000">
      <w:r>
        <w:t xml:space="preserve">     CullingUnselected, CullingOldAge, CullingInvoluntary, parity, and parityTime </w:t>
      </w:r>
    </w:p>
    <w:p w14:paraId="3BF0C6A7" w14:textId="77777777" w:rsidR="001D6ADA" w:rsidRDefault="00000000">
      <w:r>
        <w:t xml:space="preserve">     Must be -9.</w:t>
      </w:r>
    </w:p>
    <w:p w14:paraId="1F01B63C" w14:textId="77777777" w:rsidR="001D6ADA" w:rsidRDefault="001D6ADA"/>
    <w:p w14:paraId="1FB8CCCD" w14:textId="77777777" w:rsidR="001D6ADA" w:rsidRDefault="00000000">
      <w:r>
        <w:t xml:space="preserve">  5) When </w:t>
      </w:r>
      <w:r>
        <w:rPr>
          <w:i/>
        </w:rPr>
        <w:t>FirstHerd</w:t>
      </w:r>
      <w:r>
        <w:t xml:space="preserve"> -9, </w:t>
      </w:r>
      <w:r>
        <w:rPr>
          <w:i/>
        </w:rPr>
        <w:t>LastHerd</w:t>
      </w:r>
      <w:r>
        <w:t xml:space="preserve"> must be -9. When </w:t>
      </w:r>
      <w:r>
        <w:rPr>
          <w:i/>
        </w:rPr>
        <w:t>LastHerd</w:t>
      </w:r>
      <w:r>
        <w:t xml:space="preserve"> -9, </w:t>
      </w:r>
      <w:r>
        <w:rPr>
          <w:i/>
        </w:rPr>
        <w:t>FirstHerd</w:t>
      </w:r>
      <w:r>
        <w:t xml:space="preserve"> must be -9.</w:t>
      </w:r>
    </w:p>
    <w:p w14:paraId="0F95A65F" w14:textId="77777777" w:rsidR="001D6ADA" w:rsidRDefault="001D6ADA"/>
    <w:p w14:paraId="7B1C5271" w14:textId="77777777" w:rsidR="001D6ADA" w:rsidRDefault="00000000">
      <w:r>
        <w:t xml:space="preserve">  6) When </w:t>
      </w:r>
      <w:r>
        <w:rPr>
          <w:i/>
        </w:rPr>
        <w:t>alive</w:t>
      </w:r>
      <w:r>
        <w:t xml:space="preserve"> 1 in MaleObservations, </w:t>
      </w:r>
      <w:r>
        <w:rPr>
          <w:i/>
        </w:rPr>
        <w:t>age</w:t>
      </w:r>
      <w:r>
        <w:t xml:space="preserve"> must be less than </w:t>
      </w:r>
      <w:r>
        <w:rPr>
          <w:i/>
        </w:rPr>
        <w:t>OldAgeMales</w:t>
      </w:r>
      <w:r>
        <w:t xml:space="preserve">. When </w:t>
      </w:r>
      <w:r>
        <w:rPr>
          <w:i/>
        </w:rPr>
        <w:t>live</w:t>
      </w:r>
      <w:r>
        <w:t xml:space="preserve"> </w:t>
      </w:r>
    </w:p>
    <w:p w14:paraId="0893A148" w14:textId="77777777" w:rsidR="001D6ADA" w:rsidRDefault="00000000">
      <w:r>
        <w:t xml:space="preserve">     1 in FemaleObservations, </w:t>
      </w:r>
      <w:r>
        <w:rPr>
          <w:i/>
        </w:rPr>
        <w:t>age</w:t>
      </w:r>
      <w:r>
        <w:t xml:space="preserve"> must be less than </w:t>
      </w:r>
      <w:r>
        <w:rPr>
          <w:i/>
        </w:rPr>
        <w:t>OldAgeFemales</w:t>
      </w:r>
      <w:r>
        <w:t>.</w:t>
      </w:r>
    </w:p>
    <w:p w14:paraId="229EEDBF" w14:textId="77777777" w:rsidR="001D6ADA" w:rsidRDefault="001D6ADA"/>
    <w:p w14:paraId="461380C4" w14:textId="77777777" w:rsidR="001D6ADA" w:rsidRDefault="00000000">
      <w:r>
        <w:t xml:space="preserve">  7) When </w:t>
      </w:r>
      <w:r>
        <w:rPr>
          <w:i/>
        </w:rPr>
        <w:t>selection</w:t>
      </w:r>
      <w:r>
        <w:t xml:space="preserve">≥0, </w:t>
      </w:r>
      <w:r>
        <w:rPr>
          <w:i/>
        </w:rPr>
        <w:t>age</w:t>
      </w:r>
      <w:r>
        <w:t xml:space="preserve"> must be greater than </w:t>
      </w:r>
      <w:r>
        <w:rPr>
          <w:i/>
        </w:rPr>
        <w:t>selection</w:t>
      </w:r>
      <w:r>
        <w:t xml:space="preserve">. </w:t>
      </w:r>
      <w:r>
        <w:rPr>
          <w:i/>
        </w:rPr>
        <w:t>alive</w:t>
      </w:r>
      <w:r>
        <w:t xml:space="preserve"> can be 1 or -9.</w:t>
      </w:r>
    </w:p>
    <w:p w14:paraId="753FCADF" w14:textId="77777777" w:rsidR="001D6ADA" w:rsidRDefault="001D6ADA"/>
    <w:p w14:paraId="2B56CDE4" w14:textId="77777777" w:rsidR="001D6ADA" w:rsidRDefault="00000000">
      <w:r>
        <w:t xml:space="preserve">  8) (a) When </w:t>
      </w:r>
      <w:r>
        <w:rPr>
          <w:i/>
        </w:rPr>
        <w:t>CullingUnselected</w:t>
      </w:r>
      <w:r>
        <w:t xml:space="preserve">≠-9, </w:t>
      </w:r>
      <w:r>
        <w:rPr>
          <w:i/>
        </w:rPr>
        <w:t>age</w:t>
      </w:r>
      <w:r>
        <w:t xml:space="preserve"> must be -9. When </w:t>
      </w:r>
      <w:r>
        <w:rPr>
          <w:i/>
        </w:rPr>
        <w:t>age</w:t>
      </w:r>
      <w:r>
        <w:t xml:space="preserve">≠-9, </w:t>
      </w:r>
      <w:r>
        <w:rPr>
          <w:i/>
        </w:rPr>
        <w:t>CullingUnselected</w:t>
      </w:r>
      <w:r>
        <w:t xml:space="preserve"> </w:t>
      </w:r>
    </w:p>
    <w:p w14:paraId="3C25677D" w14:textId="77777777" w:rsidR="001D6ADA" w:rsidRDefault="00000000">
      <w:r>
        <w:t xml:space="preserve">         must be -9.</w:t>
      </w:r>
    </w:p>
    <w:p w14:paraId="02000114" w14:textId="77777777" w:rsidR="001D6ADA" w:rsidRDefault="00000000">
      <w:r>
        <w:t xml:space="preserve">     (b) When </w:t>
      </w:r>
      <w:r>
        <w:rPr>
          <w:i/>
        </w:rPr>
        <w:t>CullingUnselected</w:t>
      </w:r>
      <w:r>
        <w:t xml:space="preserve">≠-9, </w:t>
      </w:r>
      <w:r>
        <w:rPr>
          <w:i/>
        </w:rPr>
        <w:t>alive</w:t>
      </w:r>
      <w:r>
        <w:t xml:space="preserve"> must be -9. When </w:t>
      </w:r>
      <w:r>
        <w:rPr>
          <w:i/>
        </w:rPr>
        <w:t>alive</w:t>
      </w:r>
      <w:r>
        <w:t xml:space="preserve">≠-9, </w:t>
      </w:r>
    </w:p>
    <w:p w14:paraId="55360780" w14:textId="77777777" w:rsidR="001D6ADA" w:rsidRDefault="00000000">
      <w:r>
        <w:t xml:space="preserve">         </w:t>
      </w:r>
      <w:r>
        <w:rPr>
          <w:i/>
        </w:rPr>
        <w:t>CullingUnselected</w:t>
      </w:r>
      <w:r>
        <w:t xml:space="preserve"> must be -9.</w:t>
      </w:r>
    </w:p>
    <w:p w14:paraId="14CA8BED" w14:textId="77777777" w:rsidR="001D6ADA" w:rsidRDefault="001D6ADA"/>
    <w:p w14:paraId="3966C616" w14:textId="77777777" w:rsidR="001D6ADA" w:rsidRDefault="00000000">
      <w:r>
        <w:t xml:space="preserve">  9) (a) When </w:t>
      </w:r>
      <w:r>
        <w:rPr>
          <w:i/>
        </w:rPr>
        <w:t>CullingOldAge</w:t>
      </w:r>
      <w:r>
        <w:t xml:space="preserve">≠-9, </w:t>
      </w:r>
      <w:r>
        <w:rPr>
          <w:i/>
        </w:rPr>
        <w:t>age</w:t>
      </w:r>
      <w:r>
        <w:t xml:space="preserve"> must be -9. When </w:t>
      </w:r>
      <w:r>
        <w:rPr>
          <w:i/>
        </w:rPr>
        <w:t>age</w:t>
      </w:r>
      <w:r>
        <w:t xml:space="preserve">≠-9, </w:t>
      </w:r>
      <w:r>
        <w:rPr>
          <w:i/>
        </w:rPr>
        <w:t>CullingOldAge</w:t>
      </w:r>
      <w:r>
        <w:t xml:space="preserve"> must be </w:t>
      </w:r>
    </w:p>
    <w:p w14:paraId="36C9FC4E" w14:textId="77777777" w:rsidR="001D6ADA" w:rsidRDefault="00000000">
      <w:r>
        <w:t xml:space="preserve">         –9.</w:t>
      </w:r>
    </w:p>
    <w:p w14:paraId="7DE10CA8" w14:textId="77777777" w:rsidR="001D6ADA" w:rsidRDefault="00000000">
      <w:r>
        <w:t xml:space="preserve">     (b) When </w:t>
      </w:r>
      <w:r>
        <w:rPr>
          <w:i/>
        </w:rPr>
        <w:t>CullingOldAge</w:t>
      </w:r>
      <w:r>
        <w:t xml:space="preserve">≠-9, </w:t>
      </w:r>
      <w:r>
        <w:rPr>
          <w:i/>
        </w:rPr>
        <w:t>alive</w:t>
      </w:r>
      <w:r>
        <w:t xml:space="preserve"> must be -9. When </w:t>
      </w:r>
      <w:r>
        <w:rPr>
          <w:i/>
        </w:rPr>
        <w:t>alive</w:t>
      </w:r>
      <w:r>
        <w:t xml:space="preserve">≠-9, </w:t>
      </w:r>
      <w:r>
        <w:rPr>
          <w:i/>
        </w:rPr>
        <w:t>CullingOldAge</w:t>
      </w:r>
    </w:p>
    <w:p w14:paraId="3DAF7E72" w14:textId="77777777" w:rsidR="001D6ADA" w:rsidRDefault="00000000">
      <w:r>
        <w:t xml:space="preserve">         must be -9.</w:t>
      </w:r>
    </w:p>
    <w:p w14:paraId="1092A72B" w14:textId="77777777" w:rsidR="001D6ADA" w:rsidRDefault="001D6ADA"/>
    <w:p w14:paraId="6523E899" w14:textId="77777777" w:rsidR="001D6ADA" w:rsidRDefault="00000000">
      <w:r>
        <w:t xml:space="preserve"> 10) (a) When </w:t>
      </w:r>
      <w:r>
        <w:rPr>
          <w:i/>
        </w:rPr>
        <w:t>CullingInvoluntary</w:t>
      </w:r>
      <w:r>
        <w:t xml:space="preserve">≠-9, </w:t>
      </w:r>
      <w:r>
        <w:rPr>
          <w:i/>
        </w:rPr>
        <w:t>age</w:t>
      </w:r>
      <w:r>
        <w:t xml:space="preserve"> must be -9. When </w:t>
      </w:r>
      <w:r>
        <w:rPr>
          <w:i/>
        </w:rPr>
        <w:t>age</w:t>
      </w:r>
      <w:r>
        <w:t xml:space="preserve">≠-9, </w:t>
      </w:r>
      <w:r>
        <w:rPr>
          <w:i/>
        </w:rPr>
        <w:t>CullingInvoluntary</w:t>
      </w:r>
      <w:r>
        <w:t xml:space="preserve"> </w:t>
      </w:r>
    </w:p>
    <w:p w14:paraId="2D9F1677" w14:textId="77777777" w:rsidR="001D6ADA" w:rsidRDefault="00000000">
      <w:r>
        <w:t xml:space="preserve">         must be -9.</w:t>
      </w:r>
    </w:p>
    <w:p w14:paraId="4B2DA7C0" w14:textId="77777777" w:rsidR="001D6ADA" w:rsidRDefault="00000000">
      <w:r>
        <w:t xml:space="preserve">     (b) When </w:t>
      </w:r>
      <w:r>
        <w:rPr>
          <w:i/>
        </w:rPr>
        <w:t>CullingInvoluntary</w:t>
      </w:r>
      <w:r>
        <w:t xml:space="preserve">≠-9, </w:t>
      </w:r>
      <w:r>
        <w:rPr>
          <w:i/>
        </w:rPr>
        <w:t>alive</w:t>
      </w:r>
      <w:r>
        <w:t xml:space="preserve"> must be -9. When </w:t>
      </w:r>
      <w:r>
        <w:rPr>
          <w:i/>
        </w:rPr>
        <w:t>alive</w:t>
      </w:r>
      <w:r>
        <w:t xml:space="preserve">≠-9, </w:t>
      </w:r>
    </w:p>
    <w:p w14:paraId="31894665" w14:textId="77777777" w:rsidR="001D6ADA" w:rsidRDefault="00000000">
      <w:r>
        <w:t xml:space="preserve">         </w:t>
      </w:r>
      <w:r>
        <w:rPr>
          <w:i/>
        </w:rPr>
        <w:t>CullingInvoluntary</w:t>
      </w:r>
      <w:r>
        <w:t xml:space="preserve"> must be -9.</w:t>
      </w:r>
    </w:p>
    <w:p w14:paraId="7A5E5BC4" w14:textId="77777777" w:rsidR="001D6ADA" w:rsidRDefault="001D6ADA"/>
    <w:p w14:paraId="10F36E8F" w14:textId="77777777" w:rsidR="001D6ADA" w:rsidRDefault="00000000">
      <w:r>
        <w:t xml:space="preserve"> 11) (a) The largest parity derived from the input provided in namelist selection, </w:t>
      </w:r>
    </w:p>
    <w:p w14:paraId="65E51D44" w14:textId="77777777" w:rsidR="001D6ADA" w:rsidRDefault="00000000">
      <w:r>
        <w:t xml:space="preserve">         variable </w:t>
      </w:r>
      <w:r>
        <w:rPr>
          <w:i/>
        </w:rPr>
        <w:t>selection_scheme</w:t>
      </w:r>
      <w:r>
        <w:t xml:space="preserve"> is the largest possible parity a female can </w:t>
      </w:r>
    </w:p>
    <w:p w14:paraId="21A0B82F" w14:textId="77777777" w:rsidR="001D6ADA" w:rsidRDefault="00000000">
      <w:r>
        <w:t xml:space="preserve">         obtain. It does not necessarily mean that females obtain this parity. All </w:t>
      </w:r>
    </w:p>
    <w:p w14:paraId="2DC6ADEE" w14:textId="77777777" w:rsidR="001D6ADA" w:rsidRDefault="00000000">
      <w:r>
        <w:t xml:space="preserve">         females may, for example, be culled before they obtain this or earlier </w:t>
      </w:r>
    </w:p>
    <w:p w14:paraId="3A0B488C" w14:textId="77777777" w:rsidR="001D6ADA" w:rsidRDefault="00000000">
      <w:r>
        <w:t xml:space="preserve">         parities. In these cases, some obervations will not be realised.</w:t>
      </w:r>
    </w:p>
    <w:p w14:paraId="5DEAE877" w14:textId="77777777" w:rsidR="001D6ADA" w:rsidRDefault="00000000">
      <w:r>
        <w:t xml:space="preserve">     (b) When </w:t>
      </w:r>
      <w:r>
        <w:rPr>
          <w:i/>
        </w:rPr>
        <w:t>parity</w:t>
      </w:r>
      <w:r>
        <w:t xml:space="preserve">≠-9, </w:t>
      </w:r>
      <w:r>
        <w:rPr>
          <w:i/>
        </w:rPr>
        <w:t>alive</w:t>
      </w:r>
      <w:r>
        <w:t xml:space="preserve"> must be 1. When alive -9, </w:t>
      </w:r>
      <w:r>
        <w:rPr>
          <w:i/>
        </w:rPr>
        <w:t>parity</w:t>
      </w:r>
      <w:r>
        <w:t xml:space="preserve"> must be -9.</w:t>
      </w:r>
    </w:p>
    <w:p w14:paraId="17E5139F" w14:textId="77777777" w:rsidR="001D6ADA" w:rsidRDefault="00000000">
      <w:r>
        <w:t xml:space="preserve">     (c) When </w:t>
      </w:r>
      <w:r>
        <w:rPr>
          <w:i/>
        </w:rPr>
        <w:t>parity</w:t>
      </w:r>
      <w:r>
        <w:t xml:space="preserve">≠-9, </w:t>
      </w:r>
      <w:r>
        <w:rPr>
          <w:i/>
        </w:rPr>
        <w:t>age</w:t>
      </w:r>
      <w:r>
        <w:t xml:space="preserve">≠-9, </w:t>
      </w:r>
      <w:r>
        <w:rPr>
          <w:i/>
        </w:rPr>
        <w:t>FirstHerd</w:t>
      </w:r>
      <w:r>
        <w:t xml:space="preserve">≠-9, and </w:t>
      </w:r>
      <w:r>
        <w:rPr>
          <w:i/>
        </w:rPr>
        <w:t>LastHerd</w:t>
      </w:r>
      <w:r>
        <w:t>≠-9 are valid options</w:t>
      </w:r>
    </w:p>
    <w:p w14:paraId="4A2E6DF0" w14:textId="77777777" w:rsidR="001D6ADA" w:rsidRDefault="001D6ADA"/>
    <w:p w14:paraId="723C6C59" w14:textId="77777777" w:rsidR="001D6ADA" w:rsidRDefault="00000000">
      <w:r>
        <w:t xml:space="preserve"> 12) (a) </w:t>
      </w:r>
      <w:r>
        <w:rPr>
          <w:color w:val="FF0000"/>
        </w:rPr>
        <w:t xml:space="preserve">When </w:t>
      </w:r>
      <w:r>
        <w:rPr>
          <w:i/>
          <w:color w:val="FF0000"/>
        </w:rPr>
        <w:t>parity</w:t>
      </w:r>
      <w:r>
        <w:rPr>
          <w:color w:val="FF0000"/>
        </w:rPr>
        <w:t xml:space="preserve">≠-9, </w:t>
      </w:r>
      <w:r>
        <w:rPr>
          <w:i/>
          <w:color w:val="FF0000"/>
        </w:rPr>
        <w:t>parityTime</w:t>
      </w:r>
      <w:r>
        <w:rPr>
          <w:color w:val="FF0000"/>
        </w:rPr>
        <w:t xml:space="preserve"> </w:t>
      </w:r>
      <w:r>
        <w:rPr>
          <w:strike/>
          <w:color w:val="FF0000"/>
        </w:rPr>
        <w:t>must not</w:t>
      </w:r>
      <w:r>
        <w:rPr>
          <w:color w:val="FF0000"/>
        </w:rPr>
        <w:t xml:space="preserve"> can be -9.</w:t>
      </w:r>
      <w:r>
        <w:t xml:space="preserve"> When </w:t>
      </w:r>
      <w:r>
        <w:rPr>
          <w:i/>
        </w:rPr>
        <w:t>parity</w:t>
      </w:r>
      <w:r>
        <w:t xml:space="preserve"> -9, </w:t>
      </w:r>
      <w:r>
        <w:rPr>
          <w:i/>
        </w:rPr>
        <w:t>parityTime</w:t>
      </w:r>
      <w:r>
        <w:t xml:space="preserve"> must </w:t>
      </w:r>
    </w:p>
    <w:p w14:paraId="13157C35" w14:textId="77777777" w:rsidR="001D6ADA" w:rsidRDefault="00000000">
      <w:r>
        <w:t xml:space="preserve">         be -9.</w:t>
      </w:r>
    </w:p>
    <w:p w14:paraId="3A4ACA0E" w14:textId="77777777" w:rsidR="001D6ADA" w:rsidRDefault="00000000">
      <w:r>
        <w:t xml:space="preserve">     (b) When </w:t>
      </w:r>
      <w:r>
        <w:rPr>
          <w:i/>
        </w:rPr>
        <w:t>gestation_length</w:t>
      </w:r>
      <w:r>
        <w:t>+</w:t>
      </w:r>
      <w:r>
        <w:rPr>
          <w:i/>
        </w:rPr>
        <w:t>daysOpen</w:t>
      </w:r>
      <w:r>
        <w:t xml:space="preserve">=0, maternal traits can only be realised in </w:t>
      </w:r>
    </w:p>
    <w:p w14:paraId="62365BE4" w14:textId="77777777" w:rsidR="001D6ADA" w:rsidRDefault="00000000">
      <w:r>
        <w:t xml:space="preserve">         the same time step in which females were mated</w:t>
      </w:r>
    </w:p>
    <w:p w14:paraId="5A702DBE" w14:textId="77777777" w:rsidR="001D6ADA" w:rsidRDefault="00000000">
      <w:r>
        <w:t xml:space="preserve">     (c) When </w:t>
      </w:r>
      <w:r>
        <w:rPr>
          <w:i/>
        </w:rPr>
        <w:t>gestation_length</w:t>
      </w:r>
      <w:r>
        <w:t>+</w:t>
      </w:r>
      <w:r>
        <w:rPr>
          <w:i/>
        </w:rPr>
        <w:t>daysOpen</w:t>
      </w:r>
      <w:r>
        <w:t xml:space="preserve">&gt;0, maternal traits can be realised in the </w:t>
      </w:r>
    </w:p>
    <w:p w14:paraId="1C97ABCA" w14:textId="77777777" w:rsidR="001D6ADA" w:rsidRDefault="00000000">
      <w:r>
        <w:lastRenderedPageBreak/>
        <w:t xml:space="preserve">         same time step in which females were mated and in the next</w:t>
      </w:r>
    </w:p>
    <w:p w14:paraId="01A62F17" w14:textId="77777777" w:rsidR="001D6ADA" w:rsidRDefault="00000000">
      <w:pPr>
        <w:rPr>
          <w:color w:val="FF0000"/>
          <w:highlight w:val="yellow"/>
        </w:rPr>
      </w:pPr>
      <w:r>
        <w:t xml:space="preserve">         </w:t>
      </w:r>
      <w:r>
        <w:rPr>
          <w:i/>
        </w:rPr>
        <w:t>gestation_length</w:t>
      </w:r>
      <w:r>
        <w:t>+</w:t>
      </w:r>
      <w:r>
        <w:rPr>
          <w:i/>
        </w:rPr>
        <w:t>daysOpen</w:t>
      </w:r>
      <w:r>
        <w:t>-</w:t>
      </w:r>
      <w:proofErr w:type="gramStart"/>
      <w:r>
        <w:t>1 time</w:t>
      </w:r>
      <w:proofErr w:type="gramEnd"/>
      <w:r>
        <w:t xml:space="preserve"> steps. </w:t>
      </w:r>
      <w:r>
        <w:rPr>
          <w:color w:val="FF0000"/>
          <w:highlight w:val="yellow"/>
        </w:rPr>
        <w:t xml:space="preserve">This implies that when </w:t>
      </w:r>
    </w:p>
    <w:p w14:paraId="5F693C80" w14:textId="77777777" w:rsidR="001D6ADA" w:rsidRDefault="00000000">
      <w:pPr>
        <w:rPr>
          <w:highlight w:val="yellow"/>
        </w:rPr>
      </w:pPr>
      <w:r>
        <w:rPr>
          <w:highlight w:val="yellow"/>
        </w:rPr>
        <w:t xml:space="preserve">         </w:t>
      </w:r>
      <w:r>
        <w:rPr>
          <w:i/>
          <w:highlight w:val="yellow"/>
        </w:rPr>
        <w:t>gestation_length</w:t>
      </w:r>
      <w:r>
        <w:rPr>
          <w:highlight w:val="yellow"/>
        </w:rPr>
        <w:t>+</w:t>
      </w:r>
      <w:r>
        <w:rPr>
          <w:i/>
          <w:highlight w:val="yellow"/>
        </w:rPr>
        <w:t>daysOpen</w:t>
      </w:r>
      <w:r>
        <w:rPr>
          <w:highlight w:val="yellow"/>
        </w:rPr>
        <w:t xml:space="preserve">=1, maternal traits can only be realised in the </w:t>
      </w:r>
    </w:p>
    <w:p w14:paraId="6342EEB7" w14:textId="77777777" w:rsidR="001D6ADA" w:rsidRDefault="00000000">
      <w:pPr>
        <w:rPr>
          <w:highlight w:val="yellow"/>
        </w:rPr>
      </w:pPr>
      <w:r>
        <w:rPr>
          <w:highlight w:val="yellow"/>
        </w:rPr>
        <w:t xml:space="preserve">         same time step in which the females were mated. Maternal taits are realised </w:t>
      </w:r>
    </w:p>
    <w:p w14:paraId="19CCBD39" w14:textId="77777777" w:rsidR="001D6ADA" w:rsidRDefault="00000000">
      <w:pPr>
        <w:rPr>
          <w:highlight w:val="yellow"/>
        </w:rPr>
      </w:pPr>
      <w:r>
        <w:rPr>
          <w:highlight w:val="yellow"/>
        </w:rPr>
        <w:t xml:space="preserve">         after mating and have no influence in the current time step, and are first </w:t>
      </w:r>
    </w:p>
    <w:p w14:paraId="5E83E5E8" w14:textId="77777777" w:rsidR="001D6ADA" w:rsidRDefault="00000000">
      <w:r>
        <w:rPr>
          <w:highlight w:val="yellow"/>
        </w:rPr>
        <w:t xml:space="preserve">         used in the next time step.</w:t>
      </w:r>
    </w:p>
    <w:p w14:paraId="0517E9F3" w14:textId="77777777" w:rsidR="001D6ADA" w:rsidRDefault="001D6ADA"/>
    <w:p w14:paraId="0176BBA4" w14:textId="77777777" w:rsidR="001D6ADA" w:rsidRDefault="00000000">
      <w:r>
        <w:t xml:space="preserve"> 13) (a) Only one of the following options can be set to a value other than -9 for </w:t>
      </w:r>
    </w:p>
    <w:p w14:paraId="43092412" w14:textId="77777777" w:rsidR="001D6ADA" w:rsidRDefault="00000000">
      <w:r>
        <w:t xml:space="preserve">         each observation in MaleObservations: </w:t>
      </w:r>
      <w:r>
        <w:rPr>
          <w:i/>
        </w:rPr>
        <w:t>selection</w:t>
      </w:r>
      <w:r>
        <w:t xml:space="preserve">, </w:t>
      </w:r>
      <w:r>
        <w:rPr>
          <w:i/>
        </w:rPr>
        <w:t>CullingUnselected</w:t>
      </w:r>
      <w:r>
        <w:t xml:space="preserve">, </w:t>
      </w:r>
    </w:p>
    <w:p w14:paraId="50B9A7CC" w14:textId="77777777" w:rsidR="001D6ADA" w:rsidRDefault="00000000">
      <w:r>
        <w:t xml:space="preserve">         CullingOldAge, and CullingInvoluntary.</w:t>
      </w:r>
    </w:p>
    <w:p w14:paraId="7D671991" w14:textId="77777777" w:rsidR="001D6ADA" w:rsidRDefault="00000000">
      <w:r>
        <w:t xml:space="preserve">     (b) Only one of the following options can be set to a value other than -9 for </w:t>
      </w:r>
    </w:p>
    <w:p w14:paraId="774CD56B" w14:textId="77777777" w:rsidR="001D6ADA" w:rsidRDefault="00000000">
      <w:r>
        <w:t xml:space="preserve">         each observation in FemaleObservations: </w:t>
      </w:r>
      <w:r>
        <w:rPr>
          <w:i/>
        </w:rPr>
        <w:t>selection</w:t>
      </w:r>
      <w:r>
        <w:t xml:space="preserve">, </w:t>
      </w:r>
      <w:r>
        <w:rPr>
          <w:i/>
        </w:rPr>
        <w:t>CullingUnselected</w:t>
      </w:r>
      <w:r>
        <w:t xml:space="preserve">, </w:t>
      </w:r>
    </w:p>
    <w:p w14:paraId="59A472EA" w14:textId="77777777" w:rsidR="001D6ADA" w:rsidRDefault="00000000">
      <w:r>
        <w:t xml:space="preserve">         CullingOldAge, CullingInvoluntary, and parity.</w:t>
      </w:r>
    </w:p>
    <w:p w14:paraId="14D95D64" w14:textId="77777777" w:rsidR="001D6ADA" w:rsidRDefault="001D6ADA"/>
    <w:p w14:paraId="71E08BC2" w14:textId="77777777" w:rsidR="001D6ADA" w:rsidRDefault="00000000">
      <w:r>
        <w:t xml:space="preserve"> 14) DYDs cannot be sampled for traits influenced by maternal effects, whether </w:t>
      </w:r>
    </w:p>
    <w:p w14:paraId="4E5E87CA" w14:textId="77777777" w:rsidR="001D6ADA" w:rsidRDefault="00000000">
      <w:r>
        <w:t xml:space="preserve">     genetic or environmental</w:t>
      </w:r>
    </w:p>
    <w:p w14:paraId="1B8C2308" w14:textId="77777777" w:rsidR="001D6ADA" w:rsidRDefault="00000000">
      <w:pPr>
        <w:rPr>
          <w:color w:val="00B050"/>
        </w:rPr>
      </w:pPr>
      <w:proofErr w:type="gramStart"/>
      <w:r>
        <w:rPr>
          <w:color w:val="00B050"/>
        </w:rPr>
        <w:t>!gm</w:t>
      </w:r>
      <w:proofErr w:type="gramEnd"/>
      <w:r>
        <w:rPr>
          <w:color w:val="00B050"/>
        </w:rPr>
        <w:t xml:space="preserve"> DYD must be realised via selection (</w:t>
      </w:r>
      <w:r>
        <w:rPr>
          <w:i/>
          <w:color w:val="00B050"/>
        </w:rPr>
        <w:t>destiny_sel</w:t>
      </w:r>
      <w:r>
        <w:rPr>
          <w:color w:val="00B050"/>
        </w:rPr>
        <w:t xml:space="preserve"> 8 in namelist SELECTION, variable </w:t>
      </w:r>
      <w:r>
        <w:rPr>
          <w:i/>
          <w:color w:val="00B050"/>
        </w:rPr>
        <w:t>selection_scheme</w:t>
      </w:r>
      <w:r>
        <w:rPr>
          <w:color w:val="00B050"/>
        </w:rPr>
        <w:t xml:space="preserve"> or </w:t>
      </w:r>
      <w:r>
        <w:rPr>
          <w:i/>
          <w:color w:val="00B050"/>
        </w:rPr>
        <w:t>FemaleDestinySel</w:t>
      </w:r>
      <w:r>
        <w:rPr>
          <w:color w:val="00B050"/>
        </w:rPr>
        <w:t xml:space="preserve"> 8 in namelist EVA, variable </w:t>
      </w:r>
      <w:r>
        <w:rPr>
          <w:i/>
          <w:color w:val="00B050"/>
        </w:rPr>
        <w:t>EvaSelection</w:t>
      </w:r>
      <w:r>
        <w:rPr>
          <w:color w:val="00B050"/>
        </w:rPr>
        <w:t>). They cannot be realised at the start of each time step (</w:t>
      </w:r>
      <w:r>
        <w:rPr>
          <w:i/>
          <w:color w:val="00B050"/>
        </w:rPr>
        <w:t>RealisedSelectionStage</w:t>
      </w:r>
      <w:r>
        <w:rPr>
          <w:color w:val="00B050"/>
        </w:rPr>
        <w:t xml:space="preserve"> -9 in namelist &amp;</w:t>
      </w:r>
      <w:r>
        <w:rPr>
          <w:bCs/>
          <w:color w:val="00B050"/>
        </w:rPr>
        <w:t xml:space="preserve">OBSERVATIONS, variable </w:t>
      </w:r>
      <w:r>
        <w:rPr>
          <w:bCs/>
          <w:i/>
          <w:color w:val="00B050"/>
        </w:rPr>
        <w:t>Fem</w:t>
      </w:r>
      <w:r>
        <w:rPr>
          <w:i/>
          <w:color w:val="00B050"/>
        </w:rPr>
        <w:t>aleObservations</w:t>
      </w:r>
      <w:r>
        <w:rPr>
          <w:color w:val="00B050"/>
        </w:rPr>
        <w:t>).</w:t>
      </w:r>
    </w:p>
    <w:p w14:paraId="6A28AACB" w14:textId="77777777" w:rsidR="001D6ADA" w:rsidRDefault="001D6ADA"/>
    <w:p w14:paraId="352D1320" w14:textId="77777777" w:rsidR="001D6ADA" w:rsidRDefault="00000000">
      <w:r>
        <w:t xml:space="preserve">   </w:t>
      </w:r>
      <w:r>
        <w:rPr>
          <w:color w:val="FF0000"/>
          <w:highlight w:val="yellow"/>
        </w:rPr>
        <w:t xml:space="preserve">) </w:t>
      </w:r>
      <w:r>
        <w:rPr>
          <w:i/>
          <w:color w:val="FF0000"/>
          <w:highlight w:val="yellow"/>
        </w:rPr>
        <w:t>Obs</w:t>
      </w:r>
      <w:r>
        <w:rPr>
          <w:color w:val="FF0000"/>
          <w:highlight w:val="yellow"/>
        </w:rPr>
        <w:t xml:space="preserve"> cannot for combined traits in DydObservations</w:t>
      </w:r>
      <w:r>
        <w:rPr>
          <w:color w:val="FF0000"/>
        </w:rPr>
        <w:t xml:space="preserve"> </w:t>
      </w:r>
    </w:p>
    <w:p w14:paraId="1D438340" w14:textId="77777777" w:rsidR="001D6ADA" w:rsidRDefault="001D6ADA"/>
    <w:p w14:paraId="420EF2CF" w14:textId="77777777" w:rsidR="001D6ADA" w:rsidRDefault="00000000">
      <w:r>
        <w:t xml:space="preserve"> 15) Observations not specified in MaleObservations, FemaleObservations, or </w:t>
      </w:r>
    </w:p>
    <w:p w14:paraId="5285D0C1" w14:textId="77777777" w:rsidR="001D6ADA" w:rsidRDefault="00000000">
      <w:r>
        <w:t xml:space="preserve">     DydObservations are not realised</w:t>
      </w:r>
    </w:p>
    <w:p w14:paraId="72A668FB" w14:textId="77777777" w:rsidR="001D6ADA" w:rsidRDefault="001D6ADA"/>
    <w:p w14:paraId="75166276" w14:textId="77777777" w:rsidR="001D6ADA" w:rsidRDefault="00000000">
      <w:r>
        <w:t xml:space="preserve"> 16) The same combination of </w:t>
      </w:r>
      <w:r>
        <w:rPr>
          <w:i/>
        </w:rPr>
        <w:t>obs</w:t>
      </w:r>
      <w:r>
        <w:t xml:space="preserve"> and </w:t>
      </w:r>
      <w:r>
        <w:rPr>
          <w:i/>
        </w:rPr>
        <w:t>RealisedSelectionStage</w:t>
      </w:r>
      <w:r>
        <w:t xml:space="preserve"> can only be represented </w:t>
      </w:r>
    </w:p>
    <w:p w14:paraId="76CC3DAD" w14:textId="77777777" w:rsidR="001D6ADA" w:rsidRDefault="00000000">
      <w:r>
        <w:t xml:space="preserve">     once in MaleObservations and FemaleObservations</w:t>
      </w:r>
    </w:p>
    <w:p w14:paraId="14671CF2" w14:textId="77777777" w:rsidR="001D6ADA" w:rsidRDefault="001D6ADA"/>
    <w:p w14:paraId="52CE3692" w14:textId="77777777" w:rsidR="001D6ADA" w:rsidRDefault="00000000">
      <w:r>
        <w:t xml:space="preserve"> 17) Females in gestation or days open can have any traits realised</w:t>
      </w:r>
    </w:p>
    <w:p w14:paraId="4C1063E4" w14:textId="77777777" w:rsidR="001D6ADA" w:rsidRDefault="001D6ADA"/>
    <w:p w14:paraId="2BD50E67" w14:textId="77777777" w:rsidR="001D6ADA" w:rsidRDefault="00000000">
      <w:r>
        <w:t xml:space="preserve"> 18) (</w:t>
      </w:r>
      <w:proofErr w:type="gramStart"/>
      <w:r>
        <w:t>a)  (</w:t>
      </w:r>
      <w:proofErr w:type="gramEnd"/>
      <w:r>
        <w:t xml:space="preserve">i) When </w:t>
      </w:r>
      <w:r>
        <w:rPr>
          <w:i/>
        </w:rPr>
        <w:t>sex_code</w:t>
      </w:r>
      <w:r>
        <w:t xml:space="preserve"> 0 and </w:t>
      </w:r>
      <w:r>
        <w:rPr>
          <w:i/>
        </w:rPr>
        <w:t>destiny_sel</w:t>
      </w:r>
      <w:r>
        <w:t xml:space="preserve"> 8 [observation(s) realised] at </w:t>
      </w:r>
    </w:p>
    <w:p w14:paraId="27964077" w14:textId="77777777" w:rsidR="001D6ADA" w:rsidRDefault="00000000">
      <w:r>
        <w:t xml:space="preserve">              selection stage </w:t>
      </w:r>
      <w:r>
        <w:rPr>
          <w:i/>
        </w:rPr>
        <w:t>stage</w:t>
      </w:r>
      <w:r>
        <w:t xml:space="preserve"> in namelist &amp;SELECTION, variable </w:t>
      </w:r>
    </w:p>
    <w:p w14:paraId="4A33CDCD" w14:textId="77777777" w:rsidR="001D6ADA" w:rsidRDefault="00000000">
      <w:r>
        <w:t xml:space="preserve">              selection_scheme, </w:t>
      </w:r>
      <w:r>
        <w:rPr>
          <w:i/>
        </w:rPr>
        <w:t>RealisedSelectionStage</w:t>
      </w:r>
      <w:r>
        <w:t xml:space="preserve"> must be </w:t>
      </w:r>
      <w:r>
        <w:rPr>
          <w:i/>
        </w:rPr>
        <w:t>stage</w:t>
      </w:r>
      <w:r>
        <w:t xml:space="preserve"> for at least </w:t>
      </w:r>
    </w:p>
    <w:p w14:paraId="406B10A2" w14:textId="77777777" w:rsidR="001D6ADA" w:rsidRDefault="00000000">
      <w:r>
        <w:t xml:space="preserve">              one observation in MaleObservations and/or FemaleObservations</w:t>
      </w:r>
    </w:p>
    <w:p w14:paraId="6669E48D" w14:textId="77777777" w:rsidR="001D6ADA" w:rsidRDefault="00000000">
      <w:r>
        <w:t xml:space="preserve">         (ii) When </w:t>
      </w:r>
      <w:r>
        <w:rPr>
          <w:i/>
        </w:rPr>
        <w:t>sex_code</w:t>
      </w:r>
      <w:r>
        <w:t xml:space="preserve"> 0 and </w:t>
      </w:r>
      <w:r>
        <w:rPr>
          <w:i/>
        </w:rPr>
        <w:t>destiny_sel</w:t>
      </w:r>
      <w:r>
        <w:t xml:space="preserve"> not 8 at selection stage </w:t>
      </w:r>
      <w:r>
        <w:rPr>
          <w:i/>
        </w:rPr>
        <w:t>stage</w:t>
      </w:r>
      <w:r>
        <w:t xml:space="preserve">, </w:t>
      </w:r>
    </w:p>
    <w:p w14:paraId="0771DCED" w14:textId="77777777" w:rsidR="001D6ADA" w:rsidRDefault="00000000">
      <w:r>
        <w:t xml:space="preserve">              </w:t>
      </w:r>
      <w:r>
        <w:rPr>
          <w:i/>
        </w:rPr>
        <w:t>RealisedSelectionStage</w:t>
      </w:r>
      <w:r>
        <w:t xml:space="preserve"> must not be </w:t>
      </w:r>
      <w:r>
        <w:rPr>
          <w:i/>
        </w:rPr>
        <w:t>stage</w:t>
      </w:r>
      <w:r>
        <w:t xml:space="preserve"> for any observation in </w:t>
      </w:r>
    </w:p>
    <w:p w14:paraId="3635328F" w14:textId="77777777" w:rsidR="001D6ADA" w:rsidRDefault="00000000">
      <w:r>
        <w:t xml:space="preserve">              MaleObservations and FemaleObservations</w:t>
      </w:r>
    </w:p>
    <w:p w14:paraId="31E17636" w14:textId="77777777" w:rsidR="001D6ADA" w:rsidRDefault="00000000">
      <w:r>
        <w:t xml:space="preserve">     </w:t>
      </w:r>
      <w:proofErr w:type="gramStart"/>
      <w:r>
        <w:t>(b)  (</w:t>
      </w:r>
      <w:proofErr w:type="gramEnd"/>
      <w:r>
        <w:t xml:space="preserve">i) When </w:t>
      </w:r>
      <w:r>
        <w:rPr>
          <w:i/>
        </w:rPr>
        <w:t>sex_code</w:t>
      </w:r>
      <w:r>
        <w:t xml:space="preserve"> 1, 3, or 5 and </w:t>
      </w:r>
      <w:r>
        <w:rPr>
          <w:i/>
        </w:rPr>
        <w:t>destiny_sel</w:t>
      </w:r>
      <w:r>
        <w:t xml:space="preserve"> 8 at selection stage </w:t>
      </w:r>
      <w:r>
        <w:rPr>
          <w:i/>
        </w:rPr>
        <w:t>stage</w:t>
      </w:r>
      <w:r>
        <w:t xml:space="preserve">, </w:t>
      </w:r>
    </w:p>
    <w:p w14:paraId="3180BC6D" w14:textId="77777777" w:rsidR="001D6ADA" w:rsidRDefault="00000000">
      <w:r>
        <w:t xml:space="preserve">              </w:t>
      </w:r>
      <w:r>
        <w:rPr>
          <w:i/>
        </w:rPr>
        <w:t>RealisedSelectionStage</w:t>
      </w:r>
      <w:r>
        <w:t xml:space="preserve"> must be </w:t>
      </w:r>
      <w:r>
        <w:rPr>
          <w:i/>
        </w:rPr>
        <w:t>stage</w:t>
      </w:r>
      <w:r>
        <w:t xml:space="preserve"> for at least one observation in </w:t>
      </w:r>
    </w:p>
    <w:p w14:paraId="32C96E07" w14:textId="77777777" w:rsidR="001D6ADA" w:rsidRDefault="00000000">
      <w:r>
        <w:t xml:space="preserve">              MaleObservations</w:t>
      </w:r>
    </w:p>
    <w:p w14:paraId="748EC081" w14:textId="77777777" w:rsidR="001D6ADA" w:rsidRDefault="00000000">
      <w:r>
        <w:t xml:space="preserve">         (ii) When </w:t>
      </w:r>
      <w:r>
        <w:rPr>
          <w:i/>
        </w:rPr>
        <w:t>sex_code</w:t>
      </w:r>
      <w:r>
        <w:t xml:space="preserve"> 1, 3, or 5 and </w:t>
      </w:r>
      <w:r>
        <w:rPr>
          <w:i/>
        </w:rPr>
        <w:t>destiny_sel</w:t>
      </w:r>
      <w:r>
        <w:t xml:space="preserve"> not 8 at selection stage </w:t>
      </w:r>
    </w:p>
    <w:p w14:paraId="237C1D62" w14:textId="77777777" w:rsidR="001D6ADA" w:rsidRDefault="00000000">
      <w:r>
        <w:t xml:space="preserve">              </w:t>
      </w:r>
      <w:r>
        <w:rPr>
          <w:i/>
        </w:rPr>
        <w:t>stage</w:t>
      </w:r>
      <w:r>
        <w:t xml:space="preserve">, </w:t>
      </w:r>
      <w:r>
        <w:rPr>
          <w:i/>
        </w:rPr>
        <w:t>RealisedSelectionStage</w:t>
      </w:r>
      <w:r>
        <w:t xml:space="preserve"> must not be </w:t>
      </w:r>
      <w:r>
        <w:rPr>
          <w:i/>
        </w:rPr>
        <w:t>stage</w:t>
      </w:r>
      <w:r>
        <w:t xml:space="preserve"> for any observation in </w:t>
      </w:r>
    </w:p>
    <w:p w14:paraId="6B8010A4" w14:textId="77777777" w:rsidR="001D6ADA" w:rsidRDefault="00000000">
      <w:r>
        <w:t xml:space="preserve">              MaleObservations</w:t>
      </w:r>
    </w:p>
    <w:p w14:paraId="2B0B4DD4" w14:textId="77777777" w:rsidR="001D6ADA" w:rsidRDefault="00000000">
      <w:r>
        <w:t xml:space="preserve">     </w:t>
      </w:r>
      <w:proofErr w:type="gramStart"/>
      <w:r>
        <w:t>(c)  (</w:t>
      </w:r>
      <w:proofErr w:type="gramEnd"/>
      <w:r>
        <w:t xml:space="preserve">i) When </w:t>
      </w:r>
      <w:r>
        <w:rPr>
          <w:i/>
        </w:rPr>
        <w:t>sex_code</w:t>
      </w:r>
      <w:r>
        <w:t xml:space="preserve"> 2, 4, or 5 and </w:t>
      </w:r>
      <w:r>
        <w:rPr>
          <w:i/>
        </w:rPr>
        <w:t>destiny_sel</w:t>
      </w:r>
      <w:r>
        <w:t xml:space="preserve"> 8 at selection stage </w:t>
      </w:r>
      <w:r>
        <w:rPr>
          <w:i/>
        </w:rPr>
        <w:t>stage</w:t>
      </w:r>
      <w:r>
        <w:t xml:space="preserve">, </w:t>
      </w:r>
    </w:p>
    <w:p w14:paraId="6BB5875E" w14:textId="77777777" w:rsidR="001D6ADA" w:rsidRDefault="00000000">
      <w:r>
        <w:t xml:space="preserve">              </w:t>
      </w:r>
      <w:r>
        <w:rPr>
          <w:i/>
        </w:rPr>
        <w:t>RealisedSelectionStage</w:t>
      </w:r>
      <w:r>
        <w:t xml:space="preserve"> must be </w:t>
      </w:r>
      <w:r>
        <w:rPr>
          <w:i/>
        </w:rPr>
        <w:t>stage</w:t>
      </w:r>
      <w:r>
        <w:t xml:space="preserve"> for at least one observation in </w:t>
      </w:r>
    </w:p>
    <w:p w14:paraId="2E171AAF" w14:textId="77777777" w:rsidR="001D6ADA" w:rsidRDefault="00000000">
      <w:r>
        <w:t xml:space="preserve">              FemaleObservations</w:t>
      </w:r>
    </w:p>
    <w:p w14:paraId="47677707" w14:textId="77777777" w:rsidR="001D6ADA" w:rsidRDefault="00000000">
      <w:r>
        <w:t xml:space="preserve">         (ii) When </w:t>
      </w:r>
      <w:r>
        <w:rPr>
          <w:i/>
        </w:rPr>
        <w:t>sex_code</w:t>
      </w:r>
      <w:r>
        <w:t xml:space="preserve"> 2, 4, or 5 and </w:t>
      </w:r>
      <w:r>
        <w:rPr>
          <w:i/>
        </w:rPr>
        <w:t>destiny_sel</w:t>
      </w:r>
      <w:r>
        <w:t xml:space="preserve"> not 8 at selection stage </w:t>
      </w:r>
    </w:p>
    <w:p w14:paraId="674E1E02" w14:textId="77777777" w:rsidR="001D6ADA" w:rsidRDefault="00000000">
      <w:r>
        <w:t xml:space="preserve">              </w:t>
      </w:r>
      <w:r>
        <w:rPr>
          <w:i/>
        </w:rPr>
        <w:t>stage</w:t>
      </w:r>
      <w:r>
        <w:t xml:space="preserve">, </w:t>
      </w:r>
      <w:r>
        <w:rPr>
          <w:i/>
        </w:rPr>
        <w:t>RealisedSelectionStage</w:t>
      </w:r>
      <w:r>
        <w:t xml:space="preserve"> must not be </w:t>
      </w:r>
      <w:r>
        <w:rPr>
          <w:i/>
        </w:rPr>
        <w:t>stage</w:t>
      </w:r>
      <w:r>
        <w:t xml:space="preserve"> for any observation in </w:t>
      </w:r>
    </w:p>
    <w:p w14:paraId="3AE22418" w14:textId="77777777" w:rsidR="001D6ADA" w:rsidRDefault="00000000">
      <w:r>
        <w:t xml:space="preserve">              FemaleObservations</w:t>
      </w:r>
    </w:p>
    <w:p w14:paraId="108F7FBE" w14:textId="77777777" w:rsidR="001D6ADA" w:rsidRDefault="00000000">
      <w:r>
        <w:t xml:space="preserve">     </w:t>
      </w:r>
      <w:proofErr w:type="gramStart"/>
      <w:r>
        <w:t>(d)  (</w:t>
      </w:r>
      <w:proofErr w:type="gramEnd"/>
      <w:r>
        <w:t xml:space="preserve">i) When </w:t>
      </w:r>
      <w:r>
        <w:rPr>
          <w:i/>
        </w:rPr>
        <w:t>sex_code</w:t>
      </w:r>
      <w:r>
        <w:t xml:space="preserve"> 7 at selection stage </w:t>
      </w:r>
      <w:r>
        <w:rPr>
          <w:i/>
        </w:rPr>
        <w:t>stage</w:t>
      </w:r>
      <w:r>
        <w:t xml:space="preserve"> and </w:t>
      </w:r>
      <w:r>
        <w:rPr>
          <w:i/>
        </w:rPr>
        <w:t>MaleDestinySel</w:t>
      </w:r>
      <w:r>
        <w:t xml:space="preserve"> 8 in </w:t>
      </w:r>
    </w:p>
    <w:p w14:paraId="6C245963" w14:textId="77777777" w:rsidR="001D6ADA" w:rsidRDefault="00000000">
      <w:r>
        <w:t xml:space="preserve">              corresponding EVA-selection stage, </w:t>
      </w:r>
      <w:r>
        <w:rPr>
          <w:i/>
        </w:rPr>
        <w:t>RealisedSelectionStage</w:t>
      </w:r>
      <w:r>
        <w:t xml:space="preserve"> must be </w:t>
      </w:r>
    </w:p>
    <w:p w14:paraId="4986221A" w14:textId="77777777" w:rsidR="001D6ADA" w:rsidRDefault="00000000">
      <w:r>
        <w:t xml:space="preserve">              </w:t>
      </w:r>
      <w:r>
        <w:rPr>
          <w:i/>
        </w:rPr>
        <w:t>stage</w:t>
      </w:r>
      <w:r>
        <w:t xml:space="preserve"> for at least one observation in MaleObservations</w:t>
      </w:r>
    </w:p>
    <w:p w14:paraId="39D71218" w14:textId="77777777" w:rsidR="001D6ADA" w:rsidRDefault="00000000">
      <w:r>
        <w:t xml:space="preserve">         (ii) When </w:t>
      </w:r>
      <w:r>
        <w:rPr>
          <w:i/>
        </w:rPr>
        <w:t>sex_code</w:t>
      </w:r>
      <w:r>
        <w:t xml:space="preserve"> 7 at selection stage </w:t>
      </w:r>
      <w:r>
        <w:rPr>
          <w:i/>
        </w:rPr>
        <w:t>stage</w:t>
      </w:r>
      <w:r>
        <w:t xml:space="preserve"> and </w:t>
      </w:r>
      <w:r>
        <w:rPr>
          <w:i/>
        </w:rPr>
        <w:t>FemaleDestinySel</w:t>
      </w:r>
      <w:r>
        <w:t xml:space="preserve"> 8 in </w:t>
      </w:r>
    </w:p>
    <w:p w14:paraId="0ADDE39C" w14:textId="77777777" w:rsidR="001D6ADA" w:rsidRDefault="00000000">
      <w:r>
        <w:t xml:space="preserve">              corresponding EVA-selection stage, </w:t>
      </w:r>
      <w:r>
        <w:rPr>
          <w:i/>
        </w:rPr>
        <w:t>RealisedSelectionStage</w:t>
      </w:r>
      <w:r>
        <w:t xml:space="preserve"> must be </w:t>
      </w:r>
    </w:p>
    <w:p w14:paraId="7D7196AF" w14:textId="77777777" w:rsidR="001D6ADA" w:rsidRDefault="00000000">
      <w:r>
        <w:t xml:space="preserve">              </w:t>
      </w:r>
      <w:r>
        <w:rPr>
          <w:i/>
        </w:rPr>
        <w:t>stage</w:t>
      </w:r>
      <w:r>
        <w:t xml:space="preserve"> for at least one observation in FemaleObservations</w:t>
      </w:r>
    </w:p>
    <w:p w14:paraId="09AEAE90" w14:textId="77777777" w:rsidR="001D6ADA" w:rsidRDefault="00000000">
      <w:r>
        <w:t xml:space="preserve">        (iii) When </w:t>
      </w:r>
      <w:r>
        <w:rPr>
          <w:i/>
        </w:rPr>
        <w:t>sex_code</w:t>
      </w:r>
      <w:r>
        <w:t xml:space="preserve"> 7 at selection stage </w:t>
      </w:r>
      <w:r>
        <w:rPr>
          <w:i/>
        </w:rPr>
        <w:t>stage</w:t>
      </w:r>
      <w:r>
        <w:t xml:space="preserve"> and </w:t>
      </w:r>
      <w:r>
        <w:rPr>
          <w:i/>
        </w:rPr>
        <w:t>MaleDestinySel</w:t>
      </w:r>
      <w:r>
        <w:t xml:space="preserve"> not 8 in </w:t>
      </w:r>
    </w:p>
    <w:p w14:paraId="0D6B8EE0" w14:textId="77777777" w:rsidR="001D6ADA" w:rsidRDefault="00000000">
      <w:r>
        <w:lastRenderedPageBreak/>
        <w:t xml:space="preserve">              corresponding EVA-selection stage, </w:t>
      </w:r>
      <w:r>
        <w:rPr>
          <w:i/>
        </w:rPr>
        <w:t>RealisedSelectionStage</w:t>
      </w:r>
      <w:r>
        <w:t xml:space="preserve"> must not be </w:t>
      </w:r>
    </w:p>
    <w:p w14:paraId="7254E291" w14:textId="77777777" w:rsidR="001D6ADA" w:rsidRDefault="00000000">
      <w:r>
        <w:t xml:space="preserve">              </w:t>
      </w:r>
      <w:r>
        <w:rPr>
          <w:i/>
        </w:rPr>
        <w:t>stage</w:t>
      </w:r>
      <w:r>
        <w:t xml:space="preserve"> for any observation in MaleObservations</w:t>
      </w:r>
    </w:p>
    <w:p w14:paraId="3D84C18C" w14:textId="77777777" w:rsidR="001D6ADA" w:rsidRDefault="00000000">
      <w:r>
        <w:t xml:space="preserve">         (iv) When </w:t>
      </w:r>
      <w:r>
        <w:rPr>
          <w:i/>
        </w:rPr>
        <w:t>sex_code</w:t>
      </w:r>
      <w:r>
        <w:t xml:space="preserve"> 7 at selection stage </w:t>
      </w:r>
      <w:r>
        <w:rPr>
          <w:i/>
        </w:rPr>
        <w:t>stage</w:t>
      </w:r>
      <w:r>
        <w:t xml:space="preserve"> and </w:t>
      </w:r>
      <w:r>
        <w:rPr>
          <w:i/>
        </w:rPr>
        <w:t>FemaleDestinySel</w:t>
      </w:r>
      <w:r>
        <w:t xml:space="preserve"> not 8 in </w:t>
      </w:r>
    </w:p>
    <w:p w14:paraId="2901EEDA" w14:textId="77777777" w:rsidR="001D6ADA" w:rsidRDefault="00000000">
      <w:r>
        <w:t xml:space="preserve">              corresponding EVA-selection stage, </w:t>
      </w:r>
      <w:r>
        <w:rPr>
          <w:i/>
        </w:rPr>
        <w:t>RealisedSelectionStage</w:t>
      </w:r>
      <w:r>
        <w:t xml:space="preserve"> must not be </w:t>
      </w:r>
    </w:p>
    <w:p w14:paraId="4A34F69D" w14:textId="77777777" w:rsidR="001D6ADA" w:rsidRDefault="00000000">
      <w:r>
        <w:t xml:space="preserve">              </w:t>
      </w:r>
      <w:r>
        <w:rPr>
          <w:i/>
        </w:rPr>
        <w:t>stage</w:t>
      </w:r>
      <w:r>
        <w:t xml:space="preserve"> for any observation in FemaleObservations</w:t>
      </w:r>
    </w:p>
    <w:p w14:paraId="6CE5C192" w14:textId="77777777" w:rsidR="001D6ADA" w:rsidRDefault="001D6ADA"/>
    <w:p w14:paraId="453FE464" w14:textId="77777777" w:rsidR="001D6ADA" w:rsidRDefault="00000000">
      <w:r>
        <w:rPr>
          <w:highlight w:val="yellow"/>
        </w:rPr>
        <w:t>19) Observation only recorded once. The first observation. If already recorded, cannot be overwritten when animal falls into phenotyping category again.</w:t>
      </w:r>
    </w:p>
    <w:p w14:paraId="3F29AEF7" w14:textId="77777777" w:rsidR="001D6ADA" w:rsidRDefault="001D6ADA"/>
    <w:p w14:paraId="3D29FD04" w14:textId="77777777" w:rsidR="001D6ADA" w:rsidRDefault="00000000">
      <w:pPr>
        <w:rPr>
          <w:lang w:val="da-DK"/>
        </w:rPr>
      </w:pPr>
      <w:r>
        <w:rPr>
          <w:lang w:val="da-DK"/>
        </w:rPr>
        <w:t xml:space="preserve">Ja, R-matricen er uændret og gælder for en enkelt observation, både i input.prm og </w:t>
      </w:r>
      <w:proofErr w:type="gramStart"/>
      <w:r>
        <w:rPr>
          <w:lang w:val="da-DK"/>
        </w:rPr>
        <w:t>i .parm</w:t>
      </w:r>
      <w:proofErr w:type="gramEnd"/>
      <w:r>
        <w:rPr>
          <w:lang w:val="da-DK"/>
        </w:rPr>
        <w:t xml:space="preserve">. Vægten bliver beregnet i ADAM og skrevet til dmudat </w:t>
      </w:r>
      <w:proofErr w:type="gramStart"/>
      <w:r>
        <w:rPr>
          <w:lang w:val="da-DK"/>
        </w:rPr>
        <w:t>og .dir</w:t>
      </w:r>
      <w:proofErr w:type="gramEnd"/>
      <w:r>
        <w:rPr>
          <w:lang w:val="da-DK"/>
        </w:rPr>
        <w:t xml:space="preserve"> fortæller DMU, at der skal bruges vægte for forskellige observationer. Hvis alle dyr med den pågældende fænotype havde DYD'er, så kunne man også gøre det i R-matricen, men hvis der både er DYD'er og enkelte fænotyper, så er man nødt til at bruge vægten i DMU.</w:t>
      </w:r>
    </w:p>
    <w:p w14:paraId="0EDC60A4" w14:textId="77777777" w:rsidR="001D6ADA" w:rsidRDefault="001D6ADA">
      <w:pPr>
        <w:rPr>
          <w:lang w:val="da-DK"/>
        </w:rPr>
      </w:pPr>
    </w:p>
    <w:p w14:paraId="3774336B" w14:textId="77777777" w:rsidR="001D6ADA" w:rsidRDefault="00000000">
      <w:r>
        <w:t>DYD can only be realised via destiny_sel 6 in &amp;selection and &amp;eva.</w:t>
      </w:r>
    </w:p>
    <w:p w14:paraId="7FE5606A" w14:textId="77777777" w:rsidR="001D6ADA" w:rsidRDefault="001D6ADA"/>
    <w:p w14:paraId="1DB0CCD4" w14:textId="77777777" w:rsidR="001D6ADA" w:rsidRDefault="00000000">
      <w:pPr>
        <w:pStyle w:val="Overskrift2"/>
        <w:rPr>
          <w:rStyle w:val="Strk"/>
        </w:rPr>
      </w:pPr>
      <w:bookmarkStart w:id="136" w:name="_Toc109904155"/>
      <w:r>
        <w:rPr>
          <w:rStyle w:val="Strk"/>
        </w:rPr>
        <w:t>&amp;CATEGORICALS</w:t>
      </w:r>
      <w:bookmarkEnd w:id="136"/>
    </w:p>
    <w:p w14:paraId="22AEA07B" w14:textId="77777777" w:rsidR="001D6ADA" w:rsidRDefault="00000000">
      <w:r>
        <w:t xml:space="preserve">  nCategories=</w:t>
      </w:r>
      <w:r>
        <w:rPr>
          <w:i/>
        </w:rPr>
        <w:t>nCategories</w:t>
      </w:r>
    </w:p>
    <w:p w14:paraId="204F62C1" w14:textId="77777777" w:rsidR="001D6ADA" w:rsidRDefault="00000000">
      <w:pPr>
        <w:rPr>
          <w:b/>
        </w:rPr>
      </w:pPr>
      <w:r>
        <w:t xml:space="preserve">  proportions=</w:t>
      </w:r>
      <w:r>
        <w:rPr>
          <w:i/>
        </w:rPr>
        <w:t>proportions</w:t>
      </w:r>
    </w:p>
    <w:p w14:paraId="208C5850" w14:textId="77777777" w:rsidR="001D6ADA" w:rsidRDefault="00000000">
      <w:pPr>
        <w:rPr>
          <w:color w:val="FF0000"/>
        </w:rPr>
      </w:pPr>
      <w:r>
        <w:rPr>
          <w:color w:val="FF0000"/>
        </w:rPr>
        <w:t xml:space="preserve">  firstCategories=</w:t>
      </w:r>
      <w:proofErr w:type="gramStart"/>
      <w:r>
        <w:rPr>
          <w:i/>
          <w:color w:val="FF0000"/>
        </w:rPr>
        <w:t>firstCategories</w:t>
      </w:r>
      <w:r>
        <w:rPr>
          <w:color w:val="FF0000"/>
        </w:rPr>
        <w:t xml:space="preserve">  /</w:t>
      </w:r>
      <w:proofErr w:type="gramEnd"/>
    </w:p>
    <w:p w14:paraId="4324B281" w14:textId="77777777" w:rsidR="001D6ADA" w:rsidRDefault="001D6ADA"/>
    <w:p w14:paraId="71E0D69A" w14:textId="77777777" w:rsidR="001D6ADA" w:rsidRDefault="00000000">
      <w:r>
        <w:t xml:space="preserve">  **Task**</w:t>
      </w:r>
    </w:p>
    <w:p w14:paraId="5995C6AF" w14:textId="77777777" w:rsidR="001D6ADA" w:rsidRDefault="00000000">
      <w:r>
        <w:t xml:space="preserve">  Information specific to categorical traits</w:t>
      </w:r>
    </w:p>
    <w:p w14:paraId="61F40169" w14:textId="77777777" w:rsidR="001D6ADA" w:rsidRDefault="001D6ADA"/>
    <w:p w14:paraId="68E7112D" w14:textId="77777777" w:rsidR="001D6ADA" w:rsidRDefault="00000000">
      <w:r>
        <w:t xml:space="preserve">  **Properties of names**</w:t>
      </w:r>
    </w:p>
    <w:p w14:paraId="038AEB1B" w14:textId="77777777" w:rsidR="001D6ADA" w:rsidRDefault="00000000">
      <w:r>
        <w:t xml:space="preserve">  </w:t>
      </w:r>
      <w:r>
        <w:rPr>
          <w:i/>
        </w:rPr>
        <w:t>nCategories</w:t>
      </w:r>
      <w:r>
        <w:t xml:space="preserve">           Definition: Number of categories for each categorical trait</w:t>
      </w:r>
    </w:p>
    <w:p w14:paraId="036A12AD" w14:textId="77777777" w:rsidR="001D6ADA" w:rsidRDefault="00000000">
      <w:r>
        <w:t xml:space="preserve">                        Type: Integer</w:t>
      </w:r>
    </w:p>
    <w:p w14:paraId="175B1C3D" w14:textId="77777777" w:rsidR="001D6ADA" w:rsidRDefault="00000000">
      <w:r>
        <w:t xml:space="preserve">                        Dimension: </w:t>
      </w:r>
      <w:r>
        <w:rPr>
          <w:i/>
        </w:rPr>
        <w:t>nCategoricalObs</w:t>
      </w:r>
    </w:p>
    <w:p w14:paraId="1D571C24" w14:textId="77777777" w:rsidR="001D6ADA" w:rsidRDefault="00000000">
      <w:r>
        <w:t xml:space="preserve">                        Options: ≥2</w:t>
      </w:r>
    </w:p>
    <w:p w14:paraId="31DF4B99" w14:textId="77777777" w:rsidR="001D6ADA" w:rsidRDefault="00000000">
      <w:r>
        <w:t xml:space="preserve">                        Default: </w:t>
      </w:r>
      <w:r>
        <w:rPr>
          <w:i/>
        </w:rPr>
        <w:t>nCategories</w:t>
      </w:r>
      <w:r>
        <w:t xml:space="preserve"> must be specified</w:t>
      </w:r>
    </w:p>
    <w:p w14:paraId="5E64011A" w14:textId="77777777" w:rsidR="001D6ADA" w:rsidRDefault="001D6ADA"/>
    <w:p w14:paraId="3D8B1817" w14:textId="77777777" w:rsidR="001D6ADA" w:rsidRDefault="00000000">
      <w:r>
        <w:t xml:space="preserve">  </w:t>
      </w:r>
      <w:r>
        <w:rPr>
          <w:i/>
        </w:rPr>
        <w:t>proportions</w:t>
      </w:r>
      <w:r>
        <w:t xml:space="preserve">           Definition: Proportion of observations that fall within each</w:t>
      </w:r>
    </w:p>
    <w:p w14:paraId="1C27F570" w14:textId="77777777" w:rsidR="001D6ADA" w:rsidRDefault="00000000">
      <w:r>
        <w:t xml:space="preserve">                                    category interval</w:t>
      </w:r>
    </w:p>
    <w:p w14:paraId="43FF7D50" w14:textId="77777777" w:rsidR="001D6ADA" w:rsidRDefault="00000000">
      <w:r>
        <w:t xml:space="preserve">                        Type: Real</w:t>
      </w:r>
    </w:p>
    <w:p w14:paraId="3B7745AC" w14:textId="77777777" w:rsidR="001D6ADA" w:rsidRDefault="00000000">
      <w:r>
        <w:t xml:space="preserve">                        Dimension: </w:t>
      </w:r>
      <w:r>
        <w:rPr>
          <w:i/>
        </w:rPr>
        <w:t>nCategoricalObs*max(nCategories)</w:t>
      </w:r>
    </w:p>
    <w:p w14:paraId="69B8A8A1" w14:textId="77777777" w:rsidR="001D6ADA" w:rsidRDefault="00000000">
      <w:r>
        <w:t xml:space="preserve">                        Options:</w:t>
      </w:r>
    </w:p>
    <w:p w14:paraId="6C2A1DD3" w14:textId="77777777" w:rsidR="001D6ADA" w:rsidRDefault="00000000">
      <w:r>
        <w:t xml:space="preserve">                           0.0&lt;</w:t>
      </w:r>
      <w:r>
        <w:rPr>
          <w:i/>
        </w:rPr>
        <w:t>proportions</w:t>
      </w:r>
      <w:r>
        <w:t>&lt;</w:t>
      </w:r>
      <w:proofErr w:type="gramStart"/>
      <w:r>
        <w:t>1.0  Proportion</w:t>
      </w:r>
      <w:proofErr w:type="gramEnd"/>
      <w:r>
        <w:t xml:space="preserve"> for each category</w:t>
      </w:r>
    </w:p>
    <w:p w14:paraId="26C712BA" w14:textId="77777777" w:rsidR="001D6ADA" w:rsidRDefault="00000000">
      <w:r>
        <w:t xml:space="preserve">                          -9.0                  Otherwise</w:t>
      </w:r>
    </w:p>
    <w:p w14:paraId="3E2632C7" w14:textId="77777777" w:rsidR="001D6ADA" w:rsidRDefault="00000000">
      <w:r>
        <w:t xml:space="preserve">                        Default: </w:t>
      </w:r>
      <w:r>
        <w:rPr>
          <w:i/>
        </w:rPr>
        <w:t>proportions</w:t>
      </w:r>
      <w:r>
        <w:t xml:space="preserve"> must be specified</w:t>
      </w:r>
    </w:p>
    <w:p w14:paraId="5A76C187" w14:textId="77777777" w:rsidR="001D6ADA" w:rsidRDefault="001D6ADA">
      <w:pPr>
        <w:rPr>
          <w:highlight w:val="yellow"/>
        </w:rPr>
      </w:pPr>
    </w:p>
    <w:p w14:paraId="18EB2B97" w14:textId="77777777" w:rsidR="001D6ADA" w:rsidRDefault="00000000">
      <w:pPr>
        <w:rPr>
          <w:color w:val="FF0000"/>
        </w:rPr>
      </w:pPr>
      <w:r>
        <w:t xml:space="preserve">  </w:t>
      </w:r>
      <w:r>
        <w:rPr>
          <w:i/>
          <w:color w:val="FF0000"/>
        </w:rPr>
        <w:t>firstCategories</w:t>
      </w:r>
      <w:r>
        <w:rPr>
          <w:color w:val="FF0000"/>
        </w:rPr>
        <w:t xml:space="preserve">       Definition: Array with value of first category for each </w:t>
      </w:r>
    </w:p>
    <w:p w14:paraId="10F407A4" w14:textId="77777777" w:rsidR="001D6ADA" w:rsidRDefault="00000000">
      <w:pPr>
        <w:rPr>
          <w:color w:val="FF0000"/>
        </w:rPr>
      </w:pPr>
      <w:r>
        <w:rPr>
          <w:color w:val="FF0000"/>
        </w:rPr>
        <w:t xml:space="preserve">                                    categorical trait</w:t>
      </w:r>
    </w:p>
    <w:p w14:paraId="7CD5D280" w14:textId="77777777" w:rsidR="001D6ADA" w:rsidRDefault="00000000">
      <w:pPr>
        <w:rPr>
          <w:color w:val="FF0000"/>
        </w:rPr>
      </w:pPr>
      <w:r>
        <w:rPr>
          <w:color w:val="FF0000"/>
        </w:rPr>
        <w:t xml:space="preserve">                        Type: Integer</w:t>
      </w:r>
    </w:p>
    <w:p w14:paraId="31F973FC" w14:textId="77777777" w:rsidR="001D6ADA" w:rsidRDefault="00000000">
      <w:pPr>
        <w:rPr>
          <w:color w:val="FF0000"/>
        </w:rPr>
      </w:pPr>
      <w:r>
        <w:rPr>
          <w:color w:val="FF0000"/>
        </w:rPr>
        <w:t xml:space="preserve">                        Dimension: </w:t>
      </w:r>
      <w:r>
        <w:rPr>
          <w:i/>
          <w:color w:val="FF0000"/>
        </w:rPr>
        <w:t>nCategoricalObs</w:t>
      </w:r>
    </w:p>
    <w:p w14:paraId="49E34B36" w14:textId="77777777" w:rsidR="001D6ADA" w:rsidRDefault="00000000">
      <w:pPr>
        <w:rPr>
          <w:color w:val="FF0000"/>
        </w:rPr>
      </w:pPr>
      <w:r>
        <w:rPr>
          <w:color w:val="FF0000"/>
        </w:rPr>
        <w:t xml:space="preserve">                        Options: Any integer</w:t>
      </w:r>
    </w:p>
    <w:p w14:paraId="2FC92717" w14:textId="77777777" w:rsidR="001D6ADA" w:rsidRDefault="00000000">
      <w:pPr>
        <w:rPr>
          <w:color w:val="FF0000"/>
        </w:rPr>
      </w:pPr>
      <w:r>
        <w:rPr>
          <w:color w:val="FF0000"/>
        </w:rPr>
        <w:t xml:space="preserve">                        Default: </w:t>
      </w:r>
      <w:r>
        <w:rPr>
          <w:i/>
          <w:color w:val="FF0000"/>
        </w:rPr>
        <w:t>firstCategories</w:t>
      </w:r>
      <w:r>
        <w:rPr>
          <w:color w:val="FF0000"/>
        </w:rPr>
        <w:t xml:space="preserve"> must be specified</w:t>
      </w:r>
    </w:p>
    <w:p w14:paraId="52ED7A57" w14:textId="77777777" w:rsidR="001D6ADA" w:rsidRDefault="001D6ADA">
      <w:pPr>
        <w:rPr>
          <w:highlight w:val="yellow"/>
        </w:rPr>
      </w:pPr>
    </w:p>
    <w:p w14:paraId="7B7B4567" w14:textId="77777777" w:rsidR="001D6ADA" w:rsidRDefault="00000000">
      <w:r>
        <w:t xml:space="preserve">  **Additional information**</w:t>
      </w:r>
    </w:p>
    <w:p w14:paraId="43226C8A" w14:textId="77777777" w:rsidR="001D6ADA" w:rsidRDefault="00000000">
      <w:r>
        <w:t xml:space="preserve">  1) Proportions provided in </w:t>
      </w:r>
      <w:r>
        <w:rPr>
          <w:i/>
        </w:rPr>
        <w:t>proportions</w:t>
      </w:r>
      <w:r>
        <w:t xml:space="preserve"> must sum to 1.0 for each categorical trait</w:t>
      </w:r>
    </w:p>
    <w:p w14:paraId="1AAAC82C" w14:textId="77777777" w:rsidR="001D6ADA" w:rsidRDefault="001D6ADA"/>
    <w:p w14:paraId="24CDF1E3" w14:textId="77777777" w:rsidR="001D6ADA" w:rsidRDefault="00000000">
      <w:r>
        <w:t xml:space="preserve">  2) Unused elements in </w:t>
      </w:r>
      <w:r>
        <w:rPr>
          <w:i/>
        </w:rPr>
        <w:t>proportions</w:t>
      </w:r>
      <w:r>
        <w:t xml:space="preserve"> must be -9.0</w:t>
      </w:r>
    </w:p>
    <w:p w14:paraId="0BC56A42" w14:textId="77777777" w:rsidR="001D6ADA" w:rsidRDefault="00000000">
      <w:pPr>
        <w:pStyle w:val="Overskrift2"/>
        <w:rPr>
          <w:rStyle w:val="Strk"/>
          <w:color w:val="FF0000"/>
        </w:rPr>
      </w:pPr>
      <w:bookmarkStart w:id="137" w:name="MATRICES"/>
      <w:bookmarkStart w:id="138" w:name="CONTROL_GENOME"/>
      <w:bookmarkStart w:id="139" w:name="MARKER_NUMBERS"/>
      <w:bookmarkStart w:id="140" w:name="_Toc109904156"/>
      <w:bookmarkEnd w:id="114"/>
      <w:bookmarkEnd w:id="137"/>
      <w:bookmarkEnd w:id="138"/>
      <w:bookmarkEnd w:id="139"/>
      <w:r>
        <w:rPr>
          <w:rStyle w:val="Strk"/>
          <w:color w:val="FF0000"/>
        </w:rPr>
        <w:t>&amp;PSEUDOCATEGORICALS</w:t>
      </w:r>
      <w:bookmarkEnd w:id="140"/>
    </w:p>
    <w:p w14:paraId="2F8A22D2" w14:textId="77777777" w:rsidR="001D6ADA" w:rsidRDefault="00000000">
      <w:pPr>
        <w:rPr>
          <w:color w:val="FF0000"/>
        </w:rPr>
      </w:pPr>
      <w:r>
        <w:rPr>
          <w:color w:val="FF0000"/>
        </w:rPr>
        <w:t xml:space="preserve">  minPseudoCategories=</w:t>
      </w:r>
      <w:r>
        <w:rPr>
          <w:i/>
          <w:color w:val="FF0000"/>
        </w:rPr>
        <w:t>minPseudoCategories</w:t>
      </w:r>
    </w:p>
    <w:p w14:paraId="616698A5" w14:textId="77777777" w:rsidR="001D6ADA" w:rsidRDefault="00000000">
      <w:pPr>
        <w:rPr>
          <w:color w:val="FF0000"/>
        </w:rPr>
      </w:pPr>
      <w:r>
        <w:rPr>
          <w:color w:val="FF0000"/>
        </w:rPr>
        <w:lastRenderedPageBreak/>
        <w:t xml:space="preserve">  maxPseudoCategories=</w:t>
      </w:r>
      <w:proofErr w:type="gramStart"/>
      <w:r>
        <w:rPr>
          <w:i/>
          <w:color w:val="FF0000"/>
        </w:rPr>
        <w:t>maxPseudoCategories</w:t>
      </w:r>
      <w:r>
        <w:rPr>
          <w:color w:val="FF0000"/>
        </w:rPr>
        <w:t xml:space="preserve">  /</w:t>
      </w:r>
      <w:proofErr w:type="gramEnd"/>
    </w:p>
    <w:p w14:paraId="37FAE149" w14:textId="77777777" w:rsidR="001D6ADA" w:rsidRDefault="001D6ADA">
      <w:pPr>
        <w:rPr>
          <w:color w:val="FF0000"/>
        </w:rPr>
      </w:pPr>
    </w:p>
    <w:p w14:paraId="2EA18437" w14:textId="77777777" w:rsidR="001D6ADA" w:rsidRDefault="00000000">
      <w:pPr>
        <w:rPr>
          <w:color w:val="FF0000"/>
        </w:rPr>
      </w:pPr>
      <w:r>
        <w:rPr>
          <w:color w:val="FF0000"/>
        </w:rPr>
        <w:t xml:space="preserve">  **Task**</w:t>
      </w:r>
    </w:p>
    <w:p w14:paraId="0559EB88" w14:textId="77777777" w:rsidR="001D6ADA" w:rsidRDefault="00000000">
      <w:pPr>
        <w:rPr>
          <w:color w:val="FF0000"/>
        </w:rPr>
      </w:pPr>
      <w:r>
        <w:rPr>
          <w:color w:val="FF0000"/>
        </w:rPr>
        <w:t xml:space="preserve">  Information specific to pseudo-categorical traits</w:t>
      </w:r>
    </w:p>
    <w:p w14:paraId="65AD60B3" w14:textId="77777777" w:rsidR="001D6ADA" w:rsidRDefault="001D6ADA">
      <w:pPr>
        <w:rPr>
          <w:color w:val="FF0000"/>
        </w:rPr>
      </w:pPr>
    </w:p>
    <w:p w14:paraId="476397E1" w14:textId="77777777" w:rsidR="001D6ADA" w:rsidRDefault="00000000">
      <w:pPr>
        <w:rPr>
          <w:color w:val="FF0000"/>
        </w:rPr>
      </w:pPr>
      <w:r>
        <w:rPr>
          <w:color w:val="FF0000"/>
        </w:rPr>
        <w:t xml:space="preserve">  **Properties of names**</w:t>
      </w:r>
    </w:p>
    <w:p w14:paraId="52C67F4F" w14:textId="77777777" w:rsidR="001D6ADA" w:rsidRDefault="00000000">
      <w:pPr>
        <w:rPr>
          <w:color w:val="FF0000"/>
        </w:rPr>
      </w:pPr>
      <w:r>
        <w:rPr>
          <w:color w:val="FF0000"/>
        </w:rPr>
        <w:t xml:space="preserve">  </w:t>
      </w:r>
      <w:r>
        <w:rPr>
          <w:i/>
          <w:color w:val="FF0000"/>
        </w:rPr>
        <w:t>minPseudoCategories</w:t>
      </w:r>
      <w:r>
        <w:rPr>
          <w:color w:val="FF0000"/>
        </w:rPr>
        <w:t xml:space="preserve">   Definition: Array with minimum category for each pseudo-</w:t>
      </w:r>
    </w:p>
    <w:p w14:paraId="240EDB1C" w14:textId="77777777" w:rsidR="001D6ADA" w:rsidRDefault="00000000">
      <w:pPr>
        <w:rPr>
          <w:color w:val="FF0000"/>
        </w:rPr>
      </w:pPr>
      <w:r>
        <w:rPr>
          <w:color w:val="FF0000"/>
        </w:rPr>
        <w:t xml:space="preserve">                                    categorical trait</w:t>
      </w:r>
    </w:p>
    <w:p w14:paraId="68F879BE" w14:textId="77777777" w:rsidR="001D6ADA" w:rsidRDefault="00000000">
      <w:pPr>
        <w:rPr>
          <w:color w:val="FF0000"/>
        </w:rPr>
      </w:pPr>
      <w:r>
        <w:rPr>
          <w:color w:val="FF0000"/>
        </w:rPr>
        <w:t xml:space="preserve">                        Type: Integer</w:t>
      </w:r>
    </w:p>
    <w:p w14:paraId="1F634D2F" w14:textId="77777777" w:rsidR="001D6ADA" w:rsidRDefault="00000000">
      <w:pPr>
        <w:rPr>
          <w:color w:val="FF0000"/>
        </w:rPr>
      </w:pPr>
      <w:r>
        <w:rPr>
          <w:color w:val="FF0000"/>
        </w:rPr>
        <w:t xml:space="preserve">                        Dimension: </w:t>
      </w:r>
      <w:r>
        <w:rPr>
          <w:i/>
          <w:color w:val="FF0000"/>
        </w:rPr>
        <w:t>nPseudoCategoricalObs</w:t>
      </w:r>
    </w:p>
    <w:p w14:paraId="3F94D1C6" w14:textId="77777777" w:rsidR="001D6ADA" w:rsidRDefault="00000000">
      <w:pPr>
        <w:rPr>
          <w:color w:val="FF0000"/>
        </w:rPr>
      </w:pPr>
      <w:r>
        <w:rPr>
          <w:color w:val="FF0000"/>
        </w:rPr>
        <w:t xml:space="preserve">                        Options: Any integer</w:t>
      </w:r>
    </w:p>
    <w:p w14:paraId="4B4080A1" w14:textId="77777777" w:rsidR="001D6ADA" w:rsidRDefault="00000000">
      <w:pPr>
        <w:rPr>
          <w:color w:val="FF0000"/>
        </w:rPr>
      </w:pPr>
      <w:r>
        <w:rPr>
          <w:color w:val="FF0000"/>
        </w:rPr>
        <w:t xml:space="preserve">                        Default: </w:t>
      </w:r>
      <w:r>
        <w:rPr>
          <w:i/>
          <w:color w:val="FF0000"/>
        </w:rPr>
        <w:t>minPseudoCategories</w:t>
      </w:r>
      <w:r>
        <w:rPr>
          <w:color w:val="FF0000"/>
        </w:rPr>
        <w:t xml:space="preserve"> must be specified</w:t>
      </w:r>
    </w:p>
    <w:p w14:paraId="04938951" w14:textId="77777777" w:rsidR="001D6ADA" w:rsidRDefault="001D6ADA">
      <w:pPr>
        <w:rPr>
          <w:color w:val="FF0000"/>
        </w:rPr>
      </w:pPr>
    </w:p>
    <w:p w14:paraId="2B07A053" w14:textId="77777777" w:rsidR="001D6ADA" w:rsidRDefault="00000000">
      <w:pPr>
        <w:rPr>
          <w:color w:val="FF0000"/>
        </w:rPr>
      </w:pPr>
      <w:r>
        <w:rPr>
          <w:color w:val="FF0000"/>
        </w:rPr>
        <w:t xml:space="preserve">  </w:t>
      </w:r>
      <w:r>
        <w:rPr>
          <w:i/>
          <w:color w:val="FF0000"/>
        </w:rPr>
        <w:t>maxPseudoCategories</w:t>
      </w:r>
      <w:r>
        <w:rPr>
          <w:color w:val="FF0000"/>
        </w:rPr>
        <w:t xml:space="preserve">   Definition: Array with maximum category for each pseudo-</w:t>
      </w:r>
    </w:p>
    <w:p w14:paraId="5E9E56F5" w14:textId="77777777" w:rsidR="001D6ADA" w:rsidRDefault="00000000">
      <w:pPr>
        <w:rPr>
          <w:color w:val="FF0000"/>
        </w:rPr>
      </w:pPr>
      <w:r>
        <w:rPr>
          <w:color w:val="FF0000"/>
        </w:rPr>
        <w:t xml:space="preserve">                                    categorical trait</w:t>
      </w:r>
    </w:p>
    <w:p w14:paraId="7B7AE7CA" w14:textId="77777777" w:rsidR="001D6ADA" w:rsidRDefault="00000000">
      <w:pPr>
        <w:rPr>
          <w:color w:val="FF0000"/>
        </w:rPr>
      </w:pPr>
      <w:r>
        <w:rPr>
          <w:color w:val="FF0000"/>
        </w:rPr>
        <w:t xml:space="preserve">                        Type: Integer</w:t>
      </w:r>
    </w:p>
    <w:p w14:paraId="351B3B13" w14:textId="77777777" w:rsidR="001D6ADA" w:rsidRDefault="00000000">
      <w:pPr>
        <w:rPr>
          <w:color w:val="FF0000"/>
        </w:rPr>
      </w:pPr>
      <w:r>
        <w:rPr>
          <w:color w:val="FF0000"/>
        </w:rPr>
        <w:t xml:space="preserve">                        Dimension: </w:t>
      </w:r>
      <w:r>
        <w:rPr>
          <w:i/>
          <w:color w:val="FF0000"/>
        </w:rPr>
        <w:t>nPseudoCategoricalObs</w:t>
      </w:r>
    </w:p>
    <w:p w14:paraId="70B62A21" w14:textId="77777777" w:rsidR="001D6ADA" w:rsidRDefault="00000000">
      <w:pPr>
        <w:rPr>
          <w:color w:val="FF0000"/>
        </w:rPr>
      </w:pPr>
      <w:r>
        <w:rPr>
          <w:color w:val="FF0000"/>
        </w:rPr>
        <w:t xml:space="preserve">                        Options: Any integer</w:t>
      </w:r>
    </w:p>
    <w:p w14:paraId="177B3937" w14:textId="77777777" w:rsidR="001D6ADA" w:rsidRDefault="00000000">
      <w:pPr>
        <w:rPr>
          <w:color w:val="FF0000"/>
        </w:rPr>
      </w:pPr>
      <w:r>
        <w:rPr>
          <w:color w:val="FF0000"/>
        </w:rPr>
        <w:t xml:space="preserve">                        Default: </w:t>
      </w:r>
      <w:r>
        <w:rPr>
          <w:i/>
          <w:color w:val="FF0000"/>
        </w:rPr>
        <w:t>maxPseudoCategories</w:t>
      </w:r>
      <w:r>
        <w:rPr>
          <w:color w:val="FF0000"/>
        </w:rPr>
        <w:t xml:space="preserve"> must be specified</w:t>
      </w:r>
    </w:p>
    <w:p w14:paraId="6D4EA4F5" w14:textId="77777777" w:rsidR="001D6ADA" w:rsidRDefault="001D6ADA">
      <w:pPr>
        <w:rPr>
          <w:color w:val="FF0000"/>
          <w:highlight w:val="yellow"/>
        </w:rPr>
      </w:pPr>
    </w:p>
    <w:p w14:paraId="7D1B2AC2" w14:textId="77777777" w:rsidR="001D6ADA" w:rsidRDefault="00000000">
      <w:pPr>
        <w:rPr>
          <w:color w:val="FF0000"/>
        </w:rPr>
      </w:pPr>
      <w:r>
        <w:rPr>
          <w:color w:val="FF0000"/>
        </w:rPr>
        <w:t xml:space="preserve">  **Additional information**</w:t>
      </w:r>
    </w:p>
    <w:p w14:paraId="16445A14" w14:textId="77777777" w:rsidR="001D6ADA" w:rsidRDefault="00000000">
      <w:pPr>
        <w:pStyle w:val="Listeafsnit"/>
        <w:numPr>
          <w:ilvl w:val="0"/>
          <w:numId w:val="29"/>
        </w:numPr>
        <w:ind w:left="567" w:hanging="283"/>
        <w:rPr>
          <w:color w:val="FF0000"/>
        </w:rPr>
      </w:pPr>
      <w:r>
        <w:rPr>
          <w:color w:val="FF0000"/>
        </w:rPr>
        <w:t xml:space="preserve">Element </w:t>
      </w:r>
      <w:r>
        <w:rPr>
          <w:i/>
          <w:color w:val="FF0000"/>
        </w:rPr>
        <w:t>i</w:t>
      </w:r>
      <w:r>
        <w:rPr>
          <w:color w:val="FF0000"/>
        </w:rPr>
        <w:t xml:space="preserve"> of </w:t>
      </w:r>
      <w:r>
        <w:rPr>
          <w:i/>
          <w:iCs/>
          <w:color w:val="FF0000"/>
        </w:rPr>
        <w:t>maxPseudoCategories</w:t>
      </w:r>
      <w:r>
        <w:rPr>
          <w:color w:val="FF0000"/>
        </w:rPr>
        <w:t xml:space="preserve"> must be greater than the </w:t>
      </w:r>
      <w:r>
        <w:rPr>
          <w:i/>
          <w:iCs/>
          <w:color w:val="FF0000"/>
        </w:rPr>
        <w:t>i</w:t>
      </w:r>
      <w:r>
        <w:rPr>
          <w:color w:val="FF0000"/>
        </w:rPr>
        <w:t xml:space="preserve">th element of </w:t>
      </w:r>
    </w:p>
    <w:p w14:paraId="57405FA5" w14:textId="77777777" w:rsidR="001D6ADA" w:rsidRDefault="00000000">
      <w:pPr>
        <w:rPr>
          <w:i/>
          <w:iCs/>
          <w:color w:val="FF0000"/>
        </w:rPr>
      </w:pPr>
      <w:r>
        <w:rPr>
          <w:color w:val="FF0000"/>
        </w:rPr>
        <w:t xml:space="preserve">     </w:t>
      </w:r>
      <w:r>
        <w:rPr>
          <w:i/>
          <w:iCs/>
          <w:color w:val="FF0000"/>
        </w:rPr>
        <w:t>minPseudoCategories</w:t>
      </w:r>
    </w:p>
    <w:p w14:paraId="5BA2277D" w14:textId="77777777" w:rsidR="001D6ADA" w:rsidRDefault="001D6ADA">
      <w:pPr>
        <w:rPr>
          <w:highlight w:val="yellow"/>
        </w:rPr>
      </w:pPr>
    </w:p>
    <w:p w14:paraId="76D1CB7C" w14:textId="77777777" w:rsidR="001D6ADA" w:rsidRDefault="00000000">
      <w:pPr>
        <w:pStyle w:val="Overskrift2"/>
        <w:rPr>
          <w:rStyle w:val="Strk"/>
        </w:rPr>
      </w:pPr>
      <w:bookmarkStart w:id="141" w:name="_Toc109904157"/>
      <w:r>
        <w:rPr>
          <w:rStyle w:val="Strk"/>
        </w:rPr>
        <w:t>&amp;REPORT</w:t>
      </w:r>
      <w:bookmarkEnd w:id="141"/>
    </w:p>
    <w:p w14:paraId="69785585" w14:textId="77777777" w:rsidR="001D6ADA" w:rsidRDefault="00000000">
      <w:pPr>
        <w:pStyle w:val="Almindeligtekst"/>
        <w:rPr>
          <w:color w:val="FF0000"/>
        </w:rPr>
      </w:pPr>
      <w:r>
        <w:rPr>
          <w:color w:val="FF0000"/>
        </w:rPr>
        <w:t xml:space="preserve">  nReportGroups=</w:t>
      </w:r>
      <w:r>
        <w:rPr>
          <w:i/>
          <w:color w:val="FF0000"/>
        </w:rPr>
        <w:t>nReportGroups</w:t>
      </w:r>
    </w:p>
    <w:p w14:paraId="4875CAB9" w14:textId="77777777" w:rsidR="001D6ADA" w:rsidRDefault="00000000">
      <w:r>
        <w:t xml:space="preserve">  reportGroupPopHerd=</w:t>
      </w:r>
      <w:r>
        <w:rPr>
          <w:i/>
        </w:rPr>
        <w:t>reportGroupPopHerd</w:t>
      </w:r>
    </w:p>
    <w:p w14:paraId="69EEFB43" w14:textId="77777777" w:rsidR="001D6ADA" w:rsidRDefault="00000000">
      <w:pPr>
        <w:rPr>
          <w:color w:val="FF0000"/>
        </w:rPr>
      </w:pPr>
      <w:r>
        <w:rPr>
          <w:color w:val="FF0000"/>
        </w:rPr>
        <w:t xml:space="preserve">  reportSelectionTimes=</w:t>
      </w:r>
      <w:r>
        <w:rPr>
          <w:i/>
          <w:color w:val="FF0000"/>
        </w:rPr>
        <w:t>reportSelectionTimes</w:t>
      </w:r>
    </w:p>
    <w:p w14:paraId="102A344D" w14:textId="77777777" w:rsidR="001D6ADA" w:rsidRDefault="00000000">
      <w:pPr>
        <w:pStyle w:val="Almindeligtekst"/>
      </w:pPr>
      <w:r>
        <w:t xml:space="preserve">  reportSelectionStages=</w:t>
      </w:r>
      <w:r>
        <w:rPr>
          <w:i/>
        </w:rPr>
        <w:t>reportSelectionStages</w:t>
      </w:r>
    </w:p>
    <w:p w14:paraId="3E252439" w14:textId="77777777" w:rsidR="001D6ADA" w:rsidRDefault="00000000">
      <w:pPr>
        <w:pStyle w:val="Almindeligtekst"/>
        <w:rPr>
          <w:i/>
          <w:color w:val="FF0000"/>
        </w:rPr>
      </w:pPr>
      <w:r>
        <w:rPr>
          <w:color w:val="FF0000"/>
        </w:rPr>
        <w:t xml:space="preserve">  reportHomozygosityTimes=</w:t>
      </w:r>
      <w:r>
        <w:rPr>
          <w:i/>
          <w:color w:val="FF0000"/>
        </w:rPr>
        <w:t>reportHomozygosityTimes</w:t>
      </w:r>
    </w:p>
    <w:p w14:paraId="31EB65AA" w14:textId="77777777" w:rsidR="001D6ADA" w:rsidRDefault="00000000">
      <w:pPr>
        <w:pStyle w:val="Almindeligtekst"/>
        <w:rPr>
          <w:color w:val="FF0000"/>
        </w:rPr>
      </w:pPr>
      <w:r>
        <w:rPr>
          <w:color w:val="FF0000"/>
        </w:rPr>
        <w:t xml:space="preserve">  nGenomicInbreeding=</w:t>
      </w:r>
      <w:r>
        <w:rPr>
          <w:i/>
          <w:color w:val="FF0000"/>
        </w:rPr>
        <w:t>nGenomicInbreeding</w:t>
      </w:r>
    </w:p>
    <w:p w14:paraId="2EA8051F" w14:textId="77777777" w:rsidR="001D6ADA" w:rsidRDefault="00000000">
      <w:pPr>
        <w:pStyle w:val="Almindeligtekst"/>
        <w:rPr>
          <w:i/>
        </w:rPr>
      </w:pPr>
      <w:r>
        <w:rPr>
          <w:color w:val="FF0000"/>
        </w:rPr>
        <w:t xml:space="preserve">  genomicInbreedingParameters</w:t>
      </w:r>
      <w:r>
        <w:t>=</w:t>
      </w:r>
      <w:proofErr w:type="gramStart"/>
      <w:r>
        <w:rPr>
          <w:i/>
          <w:lang w:val="en-US"/>
        </w:rPr>
        <w:t>stage</w:t>
      </w:r>
      <w:r>
        <w:t xml:space="preserve">  </w:t>
      </w:r>
      <w:r>
        <w:rPr>
          <w:i/>
        </w:rPr>
        <w:t>centre</w:t>
      </w:r>
      <w:proofErr w:type="gramEnd"/>
      <w:r>
        <w:t xml:space="preserve">  </w:t>
      </w:r>
      <w:r>
        <w:rPr>
          <w:i/>
        </w:rPr>
        <w:t>scale</w:t>
      </w:r>
      <w:r>
        <w:t xml:space="preserve">  </w:t>
      </w:r>
      <w:r>
        <w:rPr>
          <w:i/>
        </w:rPr>
        <w:t>weight</w:t>
      </w:r>
      <w:r>
        <w:t xml:space="preserve">  </w:t>
      </w:r>
      <w:r>
        <w:rPr>
          <w:i/>
        </w:rPr>
        <w:t>firstChrom</w:t>
      </w:r>
      <w:r>
        <w:t xml:space="preserve">  </w:t>
      </w:r>
      <w:r>
        <w:rPr>
          <w:i/>
        </w:rPr>
        <w:t>lastChrom</w:t>
      </w:r>
    </w:p>
    <w:p w14:paraId="7ED95258" w14:textId="77777777" w:rsidR="001D6ADA" w:rsidRDefault="00000000">
      <w:pPr>
        <w:pStyle w:val="Almindeligtekst"/>
      </w:pPr>
      <w:r>
        <w:t xml:space="preserve">                              </w:t>
      </w:r>
      <w:proofErr w:type="gramStart"/>
      <w:r>
        <w:rPr>
          <w:i/>
        </w:rPr>
        <w:t>loci</w:t>
      </w:r>
      <w:r>
        <w:t xml:space="preserve">  </w:t>
      </w:r>
      <w:r>
        <w:rPr>
          <w:i/>
          <w:lang w:val="en-US"/>
        </w:rPr>
        <w:t>scaleGToA</w:t>
      </w:r>
      <w:proofErr w:type="gramEnd"/>
      <w:r>
        <w:rPr>
          <w:lang w:val="en-US"/>
        </w:rPr>
        <w:t xml:space="preserve">  </w:t>
      </w:r>
      <w:r>
        <w:rPr>
          <w:i/>
          <w:lang w:val="en-US"/>
        </w:rPr>
        <w:t>propAToG</w:t>
      </w:r>
      <w:r>
        <w:rPr>
          <w:lang w:val="en-US"/>
        </w:rPr>
        <w:t xml:space="preserve">  </w:t>
      </w:r>
      <w:r>
        <w:rPr>
          <w:i/>
          <w:lang w:val="en-US"/>
        </w:rPr>
        <w:t>addDiagG</w:t>
      </w:r>
      <w:r>
        <w:rPr>
          <w:lang w:val="en-US"/>
        </w:rPr>
        <w:t xml:space="preserve">  </w:t>
      </w:r>
      <w:r>
        <w:rPr>
          <w:i/>
          <w:lang w:val="en-US"/>
        </w:rPr>
        <w:t>diagGOne</w:t>
      </w:r>
    </w:p>
    <w:p w14:paraId="7239033C" w14:textId="77777777" w:rsidR="001D6ADA" w:rsidRDefault="00000000">
      <w:r>
        <w:t xml:space="preserve">  </w:t>
      </w:r>
      <w:r>
        <w:rPr>
          <w:color w:val="FF0000"/>
        </w:rPr>
        <w:t>genomicInbreedingCentre</w:t>
      </w:r>
      <w:r>
        <w:t>=</w:t>
      </w:r>
      <w:proofErr w:type="gramStart"/>
      <w:r>
        <w:rPr>
          <w:i/>
        </w:rPr>
        <w:t>stage</w:t>
      </w:r>
      <w:r>
        <w:t xml:space="preserve">  </w:t>
      </w:r>
      <w:r>
        <w:rPr>
          <w:i/>
        </w:rPr>
        <w:t>genomicBase</w:t>
      </w:r>
      <w:proofErr w:type="gramEnd"/>
      <w:r>
        <w:t xml:space="preserve">  </w:t>
      </w:r>
      <w:r>
        <w:rPr>
          <w:i/>
        </w:rPr>
        <w:t>maf</w:t>
      </w:r>
      <w:r>
        <w:t xml:space="preserve">  </w:t>
      </w:r>
      <w:r>
        <w:rPr>
          <w:i/>
        </w:rPr>
        <w:t>mafInclude</w:t>
      </w:r>
    </w:p>
    <w:p w14:paraId="103E0C03" w14:textId="77777777" w:rsidR="001D6ADA" w:rsidRDefault="00000000">
      <w:r>
        <w:t xml:space="preserve">  </w:t>
      </w:r>
      <w:r>
        <w:rPr>
          <w:color w:val="FF0000"/>
        </w:rPr>
        <w:t>genomicInbreedingScale</w:t>
      </w:r>
      <w:r>
        <w:t>=</w:t>
      </w:r>
      <w:proofErr w:type="gramStart"/>
      <w:r>
        <w:rPr>
          <w:i/>
        </w:rPr>
        <w:t>stage</w:t>
      </w:r>
      <w:r>
        <w:t xml:space="preserve">  </w:t>
      </w:r>
      <w:r>
        <w:rPr>
          <w:i/>
        </w:rPr>
        <w:t>genomicBase</w:t>
      </w:r>
      <w:proofErr w:type="gramEnd"/>
      <w:r>
        <w:t xml:space="preserve">  </w:t>
      </w:r>
      <w:r>
        <w:rPr>
          <w:i/>
        </w:rPr>
        <w:t>maf</w:t>
      </w:r>
      <w:r>
        <w:t xml:space="preserve">  </w:t>
      </w:r>
      <w:r>
        <w:rPr>
          <w:i/>
        </w:rPr>
        <w:t>mafInclude</w:t>
      </w:r>
    </w:p>
    <w:p w14:paraId="375F8244" w14:textId="77777777" w:rsidR="001D6ADA" w:rsidRDefault="00000000">
      <w:r>
        <w:t xml:space="preserve">  </w:t>
      </w:r>
      <w:r>
        <w:rPr>
          <w:color w:val="FF0000"/>
        </w:rPr>
        <w:t>genomicInbreedingWeight</w:t>
      </w:r>
      <w:r>
        <w:t>=</w:t>
      </w:r>
      <w:proofErr w:type="gramStart"/>
      <w:r>
        <w:rPr>
          <w:i/>
        </w:rPr>
        <w:t>stage</w:t>
      </w:r>
      <w:r>
        <w:t xml:space="preserve">  </w:t>
      </w:r>
      <w:r>
        <w:rPr>
          <w:i/>
        </w:rPr>
        <w:t>genomicBase</w:t>
      </w:r>
      <w:proofErr w:type="gramEnd"/>
      <w:r>
        <w:t xml:space="preserve">  </w:t>
      </w:r>
      <w:r>
        <w:rPr>
          <w:i/>
        </w:rPr>
        <w:t>maf</w:t>
      </w:r>
      <w:r>
        <w:t xml:space="preserve">  </w:t>
      </w:r>
      <w:r>
        <w:rPr>
          <w:i/>
        </w:rPr>
        <w:t>mafInclude</w:t>
      </w:r>
    </w:p>
    <w:p w14:paraId="661546DD" w14:textId="77777777" w:rsidR="001D6ADA" w:rsidRDefault="00000000">
      <w:pPr>
        <w:pStyle w:val="Almindeligtekst"/>
      </w:pPr>
      <w:r>
        <w:t xml:space="preserve">  printGenomicHomozygosity=</w:t>
      </w:r>
      <w:r>
        <w:rPr>
          <w:i/>
        </w:rPr>
        <w:t>printGenomicHomozygosity</w:t>
      </w:r>
    </w:p>
    <w:p w14:paraId="594C7628" w14:textId="77777777" w:rsidR="001D6ADA" w:rsidRDefault="00000000">
      <w:pPr>
        <w:pStyle w:val="Almindeligtekst"/>
      </w:pPr>
      <w:r>
        <w:t xml:space="preserve">  printCategoricalProportions=</w:t>
      </w:r>
      <w:r>
        <w:rPr>
          <w:i/>
        </w:rPr>
        <w:t>printCategoricalProportions</w:t>
      </w:r>
    </w:p>
    <w:p w14:paraId="655DCF9F" w14:textId="77777777" w:rsidR="001D6ADA" w:rsidRDefault="00000000">
      <w:pPr>
        <w:pStyle w:val="Almindeligtekst"/>
      </w:pPr>
      <w:r>
        <w:t xml:space="preserve">  </w:t>
      </w:r>
      <w:r>
        <w:rPr>
          <w:color w:val="00B050"/>
        </w:rPr>
        <w:t>printPopulationBreedingValues=</w:t>
      </w:r>
      <w:r>
        <w:rPr>
          <w:i/>
          <w:iCs/>
          <w:color w:val="00B050"/>
        </w:rPr>
        <w:t>printPopulationBreedingValues</w:t>
      </w:r>
    </w:p>
    <w:p w14:paraId="5AF2E099" w14:textId="77777777" w:rsidR="001D6ADA" w:rsidRDefault="00000000">
      <w:pPr>
        <w:pStyle w:val="Almindeligtekst"/>
        <w:rPr>
          <w:i/>
          <w:color w:val="FF0000"/>
        </w:rPr>
      </w:pPr>
      <w:r>
        <w:t xml:space="preserve">  </w:t>
      </w:r>
      <w:r>
        <w:rPr>
          <w:color w:val="FF0000"/>
        </w:rPr>
        <w:t>printSimulatedData=</w:t>
      </w:r>
      <w:r>
        <w:rPr>
          <w:i/>
          <w:color w:val="FF0000"/>
        </w:rPr>
        <w:t>printSimulatedData</w:t>
      </w:r>
    </w:p>
    <w:p w14:paraId="329F459E" w14:textId="77777777" w:rsidR="001D6ADA" w:rsidRDefault="00000000">
      <w:pPr>
        <w:pStyle w:val="Almindeligtekst"/>
        <w:rPr>
          <w:i/>
          <w:color w:val="FF0000"/>
        </w:rPr>
      </w:pPr>
      <w:r>
        <w:rPr>
          <w:color w:val="FF0000"/>
        </w:rPr>
        <w:t xml:space="preserve">  printGenotypeTimes=</w:t>
      </w:r>
      <w:r>
        <w:rPr>
          <w:i/>
          <w:color w:val="FF0000"/>
        </w:rPr>
        <w:t>printGenotypeTimes</w:t>
      </w:r>
    </w:p>
    <w:p w14:paraId="233E97CA" w14:textId="77777777" w:rsidR="001D6ADA" w:rsidRDefault="00000000">
      <w:pPr>
        <w:pStyle w:val="Almindeligtekst"/>
        <w:rPr>
          <w:i/>
        </w:rPr>
      </w:pPr>
      <w:r>
        <w:t xml:space="preserve">  printBiasAccuracy=</w:t>
      </w:r>
      <w:r>
        <w:rPr>
          <w:i/>
        </w:rPr>
        <w:t>printBiasAccuracy</w:t>
      </w:r>
    </w:p>
    <w:p w14:paraId="3351EE9C" w14:textId="77777777" w:rsidR="001D6ADA" w:rsidRDefault="00000000">
      <w:pPr>
        <w:pStyle w:val="Almindeligtekst"/>
        <w:rPr>
          <w:i/>
        </w:rPr>
      </w:pPr>
      <w:r>
        <w:t xml:space="preserve">  printBreedingValues=</w:t>
      </w:r>
      <w:r>
        <w:rPr>
          <w:i/>
        </w:rPr>
        <w:t>printBreedingValues</w:t>
      </w:r>
    </w:p>
    <w:p w14:paraId="693BA26C" w14:textId="77777777" w:rsidR="001D6ADA" w:rsidRDefault="00000000">
      <w:pPr>
        <w:pStyle w:val="Almindeligtekst"/>
      </w:pPr>
      <w:r>
        <w:rPr>
          <w:color w:val="00B050"/>
        </w:rPr>
        <w:t xml:space="preserve">  printCoVariances=</w:t>
      </w:r>
      <w:r>
        <w:rPr>
          <w:i/>
          <w:color w:val="00B050"/>
        </w:rPr>
        <w:t>printCoVariances</w:t>
      </w:r>
    </w:p>
    <w:p w14:paraId="2FD2FB94" w14:textId="77777777" w:rsidR="001D6ADA" w:rsidRDefault="00000000">
      <w:pPr>
        <w:pStyle w:val="Almindeligtekst"/>
        <w:rPr>
          <w:i/>
          <w:color w:val="FF0000"/>
        </w:rPr>
      </w:pPr>
      <w:r>
        <w:rPr>
          <w:color w:val="FF0000"/>
        </w:rPr>
        <w:t xml:space="preserve">  printEvaRelationships=</w:t>
      </w:r>
      <w:r>
        <w:rPr>
          <w:i/>
          <w:color w:val="FF0000"/>
        </w:rPr>
        <w:t>printEvaRelationships</w:t>
      </w:r>
    </w:p>
    <w:p w14:paraId="4C0A1749" w14:textId="77777777" w:rsidR="001D6ADA" w:rsidRDefault="00000000">
      <w:pPr>
        <w:pStyle w:val="Almindeligtekst"/>
        <w:rPr>
          <w:i/>
        </w:rPr>
      </w:pPr>
      <w:r>
        <w:rPr>
          <w:color w:val="FF0000"/>
        </w:rPr>
        <w:t xml:space="preserve">  genomicRelationshipParameters</w:t>
      </w:r>
      <w:r>
        <w:t>=</w:t>
      </w:r>
      <w:proofErr w:type="gramStart"/>
      <w:r>
        <w:rPr>
          <w:i/>
          <w:lang w:val="en-US"/>
        </w:rPr>
        <w:t>stage</w:t>
      </w:r>
      <w:r>
        <w:rPr>
          <w:i/>
        </w:rPr>
        <w:t xml:space="preserve">  centre</w:t>
      </w:r>
      <w:proofErr w:type="gramEnd"/>
      <w:r>
        <w:rPr>
          <w:i/>
        </w:rPr>
        <w:t xml:space="preserve">  scale  weight  firstChrom  lastChrom</w:t>
      </w:r>
    </w:p>
    <w:p w14:paraId="3A2C200A" w14:textId="77777777" w:rsidR="001D6ADA" w:rsidRDefault="00000000">
      <w:pPr>
        <w:pStyle w:val="Almindeligtekst"/>
      </w:pPr>
      <w:r>
        <w:t xml:space="preserve">                                </w:t>
      </w:r>
      <w:proofErr w:type="gramStart"/>
      <w:r>
        <w:rPr>
          <w:i/>
        </w:rPr>
        <w:t xml:space="preserve">loci  </w:t>
      </w:r>
      <w:r>
        <w:rPr>
          <w:i/>
          <w:lang w:val="en-US"/>
        </w:rPr>
        <w:t>scaleGToA</w:t>
      </w:r>
      <w:proofErr w:type="gramEnd"/>
      <w:r>
        <w:rPr>
          <w:i/>
          <w:lang w:val="en-US"/>
        </w:rPr>
        <w:t xml:space="preserve">  propAToG  addDiagG  diagGOne</w:t>
      </w:r>
    </w:p>
    <w:p w14:paraId="49D5F547" w14:textId="77777777" w:rsidR="001D6ADA" w:rsidRDefault="00000000">
      <w:r>
        <w:t xml:space="preserve">  </w:t>
      </w:r>
      <w:r>
        <w:rPr>
          <w:color w:val="FF0000"/>
        </w:rPr>
        <w:t>genomicRelationshipCentre</w:t>
      </w:r>
      <w:r>
        <w:t>=</w:t>
      </w:r>
      <w:proofErr w:type="gramStart"/>
      <w:r>
        <w:rPr>
          <w:i/>
        </w:rPr>
        <w:t>stage  genomicBase</w:t>
      </w:r>
      <w:proofErr w:type="gramEnd"/>
      <w:r>
        <w:t xml:space="preserve">  </w:t>
      </w:r>
      <w:r>
        <w:rPr>
          <w:i/>
        </w:rPr>
        <w:t>maf  mafInclude</w:t>
      </w:r>
    </w:p>
    <w:p w14:paraId="302F6FDF" w14:textId="77777777" w:rsidR="001D6ADA" w:rsidRDefault="00000000">
      <w:r>
        <w:t xml:space="preserve">  </w:t>
      </w:r>
      <w:r>
        <w:rPr>
          <w:color w:val="FF0000"/>
        </w:rPr>
        <w:t>genomicRelationshipScale</w:t>
      </w:r>
      <w:r>
        <w:t>=</w:t>
      </w:r>
      <w:proofErr w:type="gramStart"/>
      <w:r>
        <w:rPr>
          <w:i/>
        </w:rPr>
        <w:t>stage  genomicBase</w:t>
      </w:r>
      <w:proofErr w:type="gramEnd"/>
      <w:r>
        <w:t xml:space="preserve">  </w:t>
      </w:r>
      <w:r>
        <w:rPr>
          <w:i/>
        </w:rPr>
        <w:t>maf  mafInclude</w:t>
      </w:r>
    </w:p>
    <w:p w14:paraId="26E39801" w14:textId="77777777" w:rsidR="001D6ADA" w:rsidRDefault="00000000">
      <w:r>
        <w:t xml:space="preserve">  </w:t>
      </w:r>
      <w:r>
        <w:rPr>
          <w:color w:val="FF0000"/>
        </w:rPr>
        <w:t>genomicRelationshipWeight</w:t>
      </w:r>
      <w:r>
        <w:t>=</w:t>
      </w:r>
      <w:proofErr w:type="gramStart"/>
      <w:r>
        <w:rPr>
          <w:i/>
        </w:rPr>
        <w:t>stage  genomicBase</w:t>
      </w:r>
      <w:proofErr w:type="gramEnd"/>
      <w:r>
        <w:t xml:space="preserve">  </w:t>
      </w:r>
      <w:r>
        <w:rPr>
          <w:i/>
        </w:rPr>
        <w:t>maf  mafInclude</w:t>
      </w:r>
    </w:p>
    <w:p w14:paraId="044B179D" w14:textId="77777777" w:rsidR="001D6ADA" w:rsidRDefault="00000000">
      <w:pPr>
        <w:pStyle w:val="Almindeligtekst"/>
      </w:pPr>
      <w:r>
        <w:rPr>
          <w:color w:val="FF0000"/>
          <w:lang w:val="en-US"/>
        </w:rPr>
        <w:t xml:space="preserve">  ibsRelationshipParameters</w:t>
      </w:r>
      <w:r>
        <w:rPr>
          <w:i/>
          <w:color w:val="FF0000"/>
          <w:lang w:val="en-US"/>
        </w:rPr>
        <w:t>=</w:t>
      </w:r>
      <w:proofErr w:type="gramStart"/>
      <w:r>
        <w:rPr>
          <w:i/>
          <w:color w:val="FF0000"/>
          <w:lang w:val="en-US"/>
        </w:rPr>
        <w:t>stage</w:t>
      </w:r>
      <w:r>
        <w:rPr>
          <w:i/>
          <w:color w:val="FF0000"/>
        </w:rPr>
        <w:t xml:space="preserve">  firstChrom</w:t>
      </w:r>
      <w:proofErr w:type="gramEnd"/>
      <w:r>
        <w:rPr>
          <w:i/>
          <w:color w:val="FF0000"/>
        </w:rPr>
        <w:t xml:space="preserve">  lastChrom  loci</w:t>
      </w:r>
    </w:p>
    <w:p w14:paraId="4FD58CD2" w14:textId="77777777" w:rsidR="001D6ADA" w:rsidRDefault="00000000">
      <w:pPr>
        <w:pStyle w:val="Almindeligtekst"/>
      </w:pPr>
      <w:r>
        <w:rPr>
          <w:color w:val="FF0000"/>
          <w:lang w:val="en-US"/>
        </w:rPr>
        <w:t xml:space="preserve">  ibdRelationshipParameters</w:t>
      </w:r>
      <w:r>
        <w:rPr>
          <w:i/>
          <w:color w:val="FF0000"/>
          <w:lang w:val="en-US"/>
        </w:rPr>
        <w:t>=</w:t>
      </w:r>
      <w:proofErr w:type="gramStart"/>
      <w:r>
        <w:rPr>
          <w:i/>
          <w:color w:val="FF0000"/>
          <w:lang w:val="en-US"/>
        </w:rPr>
        <w:t>stage</w:t>
      </w:r>
      <w:r>
        <w:rPr>
          <w:i/>
          <w:color w:val="FF0000"/>
        </w:rPr>
        <w:t xml:space="preserve">  firstChrom</w:t>
      </w:r>
      <w:proofErr w:type="gramEnd"/>
      <w:r>
        <w:rPr>
          <w:i/>
          <w:color w:val="FF0000"/>
        </w:rPr>
        <w:t xml:space="preserve">  lastChrom  loci</w:t>
      </w:r>
    </w:p>
    <w:p w14:paraId="4E882343" w14:textId="77777777" w:rsidR="001D6ADA" w:rsidRDefault="00000000">
      <w:pPr>
        <w:pStyle w:val="Almindeligtekst"/>
        <w:rPr>
          <w:color w:val="FF0000"/>
        </w:rPr>
      </w:pPr>
      <w:r>
        <w:rPr>
          <w:color w:val="FF0000"/>
        </w:rPr>
        <w:t xml:space="preserve">  printPedigreeRelationships=</w:t>
      </w:r>
      <w:r>
        <w:rPr>
          <w:i/>
          <w:color w:val="FF0000"/>
        </w:rPr>
        <w:t>printPedigreeRelationships</w:t>
      </w:r>
    </w:p>
    <w:p w14:paraId="57BDAC69" w14:textId="77777777" w:rsidR="001D6ADA" w:rsidRDefault="00000000">
      <w:pPr>
        <w:pStyle w:val="Almindeligtekst"/>
        <w:rPr>
          <w:color w:val="FF0000"/>
        </w:rPr>
      </w:pPr>
      <w:r>
        <w:rPr>
          <w:color w:val="FF0000"/>
        </w:rPr>
        <w:t xml:space="preserve">  printGenomicRelationship=</w:t>
      </w:r>
      <w:r>
        <w:rPr>
          <w:i/>
          <w:color w:val="FF0000"/>
        </w:rPr>
        <w:t>printGenomicRelationships</w:t>
      </w:r>
    </w:p>
    <w:p w14:paraId="228C27A4" w14:textId="77777777" w:rsidR="001D6ADA" w:rsidRDefault="00000000">
      <w:pPr>
        <w:pStyle w:val="Almindeligtekst"/>
      </w:pPr>
      <w:r>
        <w:t xml:space="preserve">  printLdHayesFiles=</w:t>
      </w:r>
      <w:r>
        <w:rPr>
          <w:i/>
        </w:rPr>
        <w:t>printLdHayesFiles</w:t>
      </w:r>
    </w:p>
    <w:p w14:paraId="75D97CD7" w14:textId="77777777" w:rsidR="001D6ADA" w:rsidRDefault="00000000">
      <w:pPr>
        <w:pStyle w:val="Almindeligtekst"/>
        <w:rPr>
          <w:i/>
        </w:rPr>
      </w:pPr>
      <w:r>
        <w:lastRenderedPageBreak/>
        <w:t xml:space="preserve">  printLdMutations=</w:t>
      </w:r>
      <w:r>
        <w:rPr>
          <w:i/>
        </w:rPr>
        <w:t>printLdMutations</w:t>
      </w:r>
    </w:p>
    <w:p w14:paraId="33974223" w14:textId="77777777" w:rsidR="001D6ADA" w:rsidRDefault="00000000">
      <w:pPr>
        <w:pStyle w:val="Almindeligtekst"/>
      </w:pPr>
      <w:r>
        <w:t xml:space="preserve">  debugOutput=</w:t>
      </w:r>
      <w:proofErr w:type="gramStart"/>
      <w:r>
        <w:rPr>
          <w:i/>
        </w:rPr>
        <w:t>debugOutput</w:t>
      </w:r>
      <w:r>
        <w:t xml:space="preserve">  /</w:t>
      </w:r>
      <w:proofErr w:type="gramEnd"/>
    </w:p>
    <w:p w14:paraId="4CD10045" w14:textId="77777777" w:rsidR="001D6ADA" w:rsidRDefault="001D6ADA"/>
    <w:p w14:paraId="090442D1" w14:textId="77777777" w:rsidR="001D6ADA" w:rsidRDefault="00000000">
      <w:r>
        <w:t xml:space="preserve">  **Task**</w:t>
      </w:r>
    </w:p>
    <w:p w14:paraId="0384070C" w14:textId="77777777" w:rsidR="001D6ADA" w:rsidRDefault="00000000">
      <w:pPr>
        <w:ind w:right="-5"/>
      </w:pPr>
      <w:r>
        <w:t xml:space="preserve">  Controls generation of output files. Output files are written to the output </w:t>
      </w:r>
    </w:p>
    <w:p w14:paraId="7B0F16E5" w14:textId="77777777" w:rsidR="001D6ADA" w:rsidRDefault="00000000">
      <w:pPr>
        <w:ind w:right="-5"/>
      </w:pPr>
      <w:r>
        <w:t xml:space="preserve">  directory specified in namelist &amp;OUTPUTDIRECTORY, variable </w:t>
      </w:r>
      <w:r>
        <w:rPr>
          <w:i/>
        </w:rPr>
        <w:t>OutDirectory</w:t>
      </w:r>
      <w:r>
        <w:t>.</w:t>
      </w:r>
    </w:p>
    <w:p w14:paraId="0CEE5099" w14:textId="77777777" w:rsidR="001D6ADA" w:rsidRDefault="001D6ADA">
      <w:pPr>
        <w:rPr>
          <w:highlight w:val="yellow"/>
        </w:rPr>
      </w:pPr>
    </w:p>
    <w:p w14:paraId="2D96A55F" w14:textId="77777777" w:rsidR="001D6ADA" w:rsidRDefault="00000000">
      <w:r>
        <w:t xml:space="preserve">  **Properties of names**</w:t>
      </w:r>
    </w:p>
    <w:p w14:paraId="0752F24D" w14:textId="77777777" w:rsidR="001D6ADA" w:rsidRDefault="00000000">
      <w:pPr>
        <w:pStyle w:val="Almindeligtekst"/>
      </w:pPr>
      <w:r>
        <w:t xml:space="preserve">  </w:t>
      </w:r>
      <w:r>
        <w:rPr>
          <w:i/>
        </w:rPr>
        <w:t>nReportGroups</w:t>
      </w:r>
      <w:r>
        <w:t xml:space="preserve">         Definition: </w:t>
      </w:r>
      <w:r>
        <w:rPr>
          <w:color w:val="FF0000"/>
        </w:rPr>
        <w:t xml:space="preserve">Number of report groups; </w:t>
      </w:r>
      <w:r>
        <w:t>applies to genetic-</w:t>
      </w:r>
    </w:p>
    <w:p w14:paraId="14261DB6" w14:textId="77777777" w:rsidR="001D6ADA" w:rsidRDefault="00000000">
      <w:pPr>
        <w:rPr>
          <w:color w:val="FF0000"/>
        </w:rPr>
      </w:pPr>
      <w:r>
        <w:t xml:space="preserve">                                    trend and </w:t>
      </w:r>
      <w:r>
        <w:rPr>
          <w:color w:val="FF0000"/>
        </w:rPr>
        <w:t xml:space="preserve">genomic-homozygosity files. Report groups </w:t>
      </w:r>
    </w:p>
    <w:p w14:paraId="154E8944" w14:textId="77777777" w:rsidR="001D6ADA" w:rsidRDefault="00000000">
      <w:pPr>
        <w:rPr>
          <w:color w:val="FF0000"/>
        </w:rPr>
      </w:pPr>
      <w:r>
        <w:rPr>
          <w:color w:val="FF0000"/>
        </w:rPr>
        <w:t xml:space="preserve">                                    defined by herds with first and last herds in each </w:t>
      </w:r>
    </w:p>
    <w:p w14:paraId="00F4A762" w14:textId="77777777" w:rsidR="001D6ADA" w:rsidRDefault="00000000">
      <w:r>
        <w:rPr>
          <w:color w:val="FF0000"/>
        </w:rPr>
        <w:t xml:space="preserve">                                    group provided in </w:t>
      </w:r>
      <w:r>
        <w:rPr>
          <w:i/>
        </w:rPr>
        <w:t>firstReportHerds</w:t>
      </w:r>
      <w:r>
        <w:t xml:space="preserve"> and </w:t>
      </w:r>
    </w:p>
    <w:p w14:paraId="44C61E7D" w14:textId="77777777" w:rsidR="001D6ADA" w:rsidRDefault="00000000">
      <w:r>
        <w:t xml:space="preserve">                                    </w:t>
      </w:r>
      <w:r>
        <w:rPr>
          <w:i/>
        </w:rPr>
        <w:t>lastReportHerds.</w:t>
      </w:r>
    </w:p>
    <w:p w14:paraId="7F8C6A9D" w14:textId="77777777" w:rsidR="001D6ADA" w:rsidRDefault="00000000">
      <w:pPr>
        <w:rPr>
          <w:lang w:val="en-US"/>
        </w:rPr>
      </w:pPr>
      <w:r>
        <w:t xml:space="preserve">                        </w:t>
      </w:r>
      <w:r>
        <w:rPr>
          <w:lang w:val="en-US"/>
        </w:rPr>
        <w:t>Type: Integer</w:t>
      </w:r>
    </w:p>
    <w:p w14:paraId="48E30019" w14:textId="77777777" w:rsidR="001D6ADA" w:rsidRDefault="00000000">
      <w:r>
        <w:t xml:space="preserve">                        Options: </w:t>
      </w:r>
      <w:r>
        <w:rPr>
          <w:i/>
        </w:rPr>
        <w:t>nReportGroups</w:t>
      </w:r>
      <w:r>
        <w:t>≥1</w:t>
      </w:r>
    </w:p>
    <w:p w14:paraId="47878AAF" w14:textId="77777777" w:rsidR="001D6ADA" w:rsidRDefault="00000000">
      <w:r>
        <w:t xml:space="preserve">                        Default: 1</w:t>
      </w:r>
    </w:p>
    <w:p w14:paraId="35E03FFB" w14:textId="77777777" w:rsidR="001D6ADA" w:rsidRDefault="001D6ADA"/>
    <w:p w14:paraId="770342F1" w14:textId="77777777" w:rsidR="001D6ADA" w:rsidRDefault="00000000">
      <w:pPr>
        <w:rPr>
          <w:color w:val="FF0000"/>
        </w:rPr>
      </w:pPr>
      <w:r>
        <w:t xml:space="preserve">  </w:t>
      </w:r>
      <w:r>
        <w:rPr>
          <w:i/>
        </w:rPr>
        <w:t>reportGroupPopHerd</w:t>
      </w:r>
      <w:r>
        <w:t xml:space="preserve">    Definition: </w:t>
      </w:r>
      <w:r>
        <w:rPr>
          <w:color w:val="FF0000"/>
        </w:rPr>
        <w:t xml:space="preserve">Array specify pop and herd, identity </w:t>
      </w:r>
    </w:p>
    <w:p w14:paraId="532C11AF" w14:textId="77777777" w:rsidR="001D6ADA" w:rsidRDefault="00000000">
      <w:pPr>
        <w:ind w:left="3912"/>
        <w:rPr>
          <w:color w:val="FF0000"/>
        </w:rPr>
      </w:pPr>
      <w:r>
        <w:rPr>
          <w:color w:val="FF0000"/>
        </w:rPr>
        <w:t xml:space="preserve">   </w:t>
      </w:r>
      <w:r>
        <w:t>in each report group</w:t>
      </w:r>
    </w:p>
    <w:p w14:paraId="5CAF4369" w14:textId="77777777" w:rsidR="001D6ADA" w:rsidRDefault="00000000">
      <w:pPr>
        <w:rPr>
          <w:color w:val="FF0000"/>
          <w:lang w:val="en-US"/>
        </w:rPr>
      </w:pPr>
      <w:r>
        <w:t xml:space="preserve">                        </w:t>
      </w:r>
      <w:r>
        <w:rPr>
          <w:lang w:val="en-US"/>
        </w:rPr>
        <w:t xml:space="preserve">Type: </w:t>
      </w:r>
      <w:r>
        <w:rPr>
          <w:color w:val="FF0000"/>
          <w:lang w:val="en-US"/>
        </w:rPr>
        <w:t>Integer</w:t>
      </w:r>
    </w:p>
    <w:p w14:paraId="4AB9EF02" w14:textId="77777777" w:rsidR="001D6ADA" w:rsidRDefault="00000000">
      <w:r>
        <w:rPr>
          <w:color w:val="FF0000"/>
          <w:lang w:val="en-US"/>
        </w:rPr>
        <w:t xml:space="preserve">                        </w:t>
      </w:r>
      <w:r>
        <w:t>Dimension: 6*</w:t>
      </w:r>
      <w:r>
        <w:rPr>
          <w:i/>
        </w:rPr>
        <w:t>nReportGroups</w:t>
      </w:r>
    </w:p>
    <w:p w14:paraId="5A12EDBA" w14:textId="77777777" w:rsidR="001D6ADA" w:rsidRDefault="00000000">
      <w:r>
        <w:t xml:space="preserve">                        Options: ≥1</w:t>
      </w:r>
    </w:p>
    <w:p w14:paraId="2336D5C8" w14:textId="77777777" w:rsidR="001D6ADA" w:rsidRDefault="00000000">
      <w:r>
        <w:t xml:space="preserve">                        Default: 1 npop 1 nherd 0 10</w:t>
      </w:r>
    </w:p>
    <w:p w14:paraId="09B43200" w14:textId="77777777" w:rsidR="001D6ADA" w:rsidRDefault="001D6ADA">
      <w:pPr>
        <w:rPr>
          <w:color w:val="FF0000"/>
        </w:rPr>
      </w:pPr>
    </w:p>
    <w:p w14:paraId="60EEE365" w14:textId="77777777" w:rsidR="001D6ADA" w:rsidRDefault="00000000">
      <w:pPr>
        <w:pStyle w:val="Almindeligtekst"/>
      </w:pPr>
      <w:r>
        <w:t xml:space="preserve">  </w:t>
      </w:r>
      <w:proofErr w:type="gramStart"/>
      <w:r>
        <w:rPr>
          <w:i/>
          <w:color w:val="FF0000"/>
        </w:rPr>
        <w:t>reportSelectionTimes</w:t>
      </w:r>
      <w:r>
        <w:t xml:space="preserve">  Definition</w:t>
      </w:r>
      <w:proofErr w:type="gramEnd"/>
      <w:r>
        <w:t xml:space="preserve">: </w:t>
      </w:r>
      <w:r>
        <w:rPr>
          <w:color w:val="FF0000"/>
        </w:rPr>
        <w:t xml:space="preserve">Array with time steps; </w:t>
      </w:r>
      <w:r>
        <w:t xml:space="preserve">applies to files generated </w:t>
      </w:r>
    </w:p>
    <w:p w14:paraId="479678C6" w14:textId="77777777" w:rsidR="001D6ADA" w:rsidRDefault="00000000">
      <w:pPr>
        <w:rPr>
          <w:color w:val="FF0000"/>
        </w:rPr>
      </w:pPr>
      <w:r>
        <w:t xml:space="preserve">                                    during selection</w:t>
      </w:r>
    </w:p>
    <w:p w14:paraId="72A43106" w14:textId="77777777" w:rsidR="001D6ADA" w:rsidRDefault="00000000">
      <w:pPr>
        <w:pStyle w:val="Almindeligtekst"/>
      </w:pPr>
      <w:r>
        <w:t xml:space="preserve">                        Type: Integer</w:t>
      </w:r>
    </w:p>
    <w:p w14:paraId="1FF99F01" w14:textId="77777777" w:rsidR="001D6ADA" w:rsidRDefault="00000000">
      <w:pPr>
        <w:pStyle w:val="Almindeligtekst"/>
      </w:pPr>
      <w:r>
        <w:t xml:space="preserve">                        Dimension: 1≤</w:t>
      </w:r>
      <w:r>
        <w:rPr>
          <w:i/>
        </w:rPr>
        <w:t>nTimes</w:t>
      </w:r>
      <w:r>
        <w:t>≤</w:t>
      </w:r>
      <w:r>
        <w:rPr>
          <w:i/>
        </w:rPr>
        <w:t>ntime,</w:t>
      </w:r>
      <w:r>
        <w:t xml:space="preserve"> where </w:t>
      </w:r>
      <w:r>
        <w:rPr>
          <w:i/>
        </w:rPr>
        <w:t>nTimes</w:t>
      </w:r>
      <w:r>
        <w:t xml:space="preserve"> is the number of </w:t>
      </w:r>
      <w:proofErr w:type="gramStart"/>
      <w:r>
        <w:t>time</w:t>
      </w:r>
      <w:proofErr w:type="gramEnd"/>
    </w:p>
    <w:p w14:paraId="4655AB86" w14:textId="77777777" w:rsidR="001D6ADA" w:rsidRDefault="00000000">
      <w:pPr>
        <w:pStyle w:val="Almindeligtekst"/>
      </w:pPr>
      <w:r>
        <w:t xml:space="preserve">                                   steps for which output variables are written</w:t>
      </w:r>
    </w:p>
    <w:p w14:paraId="5FA21C6E" w14:textId="77777777" w:rsidR="001D6ADA" w:rsidRDefault="00000000">
      <w:pPr>
        <w:pStyle w:val="Almindeligtekst"/>
      </w:pPr>
      <w:r>
        <w:t xml:space="preserve">                        Options: 1≤</w:t>
      </w:r>
      <w:r>
        <w:rPr>
          <w:i/>
        </w:rPr>
        <w:t>reportSelectionTimes</w:t>
      </w:r>
      <w:r>
        <w:rPr>
          <w:i/>
          <w:vertAlign w:val="subscript"/>
        </w:rPr>
        <w:t>i</w:t>
      </w:r>
      <w:r>
        <w:t>≤</w:t>
      </w:r>
      <w:r>
        <w:rPr>
          <w:i/>
        </w:rPr>
        <w:t>ntime</w:t>
      </w:r>
      <w:r>
        <w:t xml:space="preserve"> (</w:t>
      </w:r>
      <w:r>
        <w:rPr>
          <w:i/>
        </w:rPr>
        <w:t>i</w:t>
      </w:r>
      <w:r>
        <w:t>=</w:t>
      </w:r>
      <w:proofErr w:type="gramStart"/>
      <w:r>
        <w:t>1,…</w:t>
      </w:r>
      <w:proofErr w:type="gramEnd"/>
      <w:r>
        <w:t>,</w:t>
      </w:r>
      <w:r>
        <w:rPr>
          <w:i/>
        </w:rPr>
        <w:t>nTimes</w:t>
      </w:r>
      <w:r>
        <w:t xml:space="preserve">), where </w:t>
      </w:r>
    </w:p>
    <w:p w14:paraId="69297F40" w14:textId="77777777" w:rsidR="001D6ADA" w:rsidRDefault="00000000">
      <w:pPr>
        <w:pStyle w:val="Almindeligtekst"/>
      </w:pPr>
      <w:r>
        <w:t xml:space="preserve">                                 </w:t>
      </w:r>
      <w:r>
        <w:rPr>
          <w:i/>
        </w:rPr>
        <w:t>reportSelectionTimes</w:t>
      </w:r>
      <w:r>
        <w:rPr>
          <w:i/>
          <w:vertAlign w:val="subscript"/>
        </w:rPr>
        <w:t>i</w:t>
      </w:r>
      <w:r>
        <w:t xml:space="preserve"> is the </w:t>
      </w:r>
      <w:r>
        <w:rPr>
          <w:i/>
        </w:rPr>
        <w:t>i</w:t>
      </w:r>
      <w:r>
        <w:t xml:space="preserve">th integer of </w:t>
      </w:r>
    </w:p>
    <w:p w14:paraId="7803AB8A" w14:textId="77777777" w:rsidR="001D6ADA" w:rsidRDefault="00000000">
      <w:pPr>
        <w:pStyle w:val="Almindeligtekst"/>
      </w:pPr>
      <w:r>
        <w:t xml:space="preserve">                                 </w:t>
      </w:r>
      <w:r>
        <w:rPr>
          <w:i/>
        </w:rPr>
        <w:t>reportSelectionTimes</w:t>
      </w:r>
      <w:r>
        <w:t xml:space="preserve"> and </w:t>
      </w:r>
    </w:p>
    <w:p w14:paraId="3FD8BF8C" w14:textId="77777777" w:rsidR="001D6ADA" w:rsidRDefault="00000000">
      <w:pPr>
        <w:pStyle w:val="Almindeligtekst"/>
      </w:pPr>
      <w:r>
        <w:t xml:space="preserve">                                 </w:t>
      </w:r>
      <w:r>
        <w:rPr>
          <w:i/>
        </w:rPr>
        <w:t>reportSelectionTimes</w:t>
      </w:r>
      <w:r>
        <w:rPr>
          <w:i/>
          <w:vertAlign w:val="subscript"/>
        </w:rPr>
        <w:t>i</w:t>
      </w:r>
      <w:r>
        <w:t>≠</w:t>
      </w:r>
      <w:r>
        <w:rPr>
          <w:i/>
        </w:rPr>
        <w:t>reportSelectionTimes</w:t>
      </w:r>
      <w:r>
        <w:rPr>
          <w:i/>
          <w:vertAlign w:val="subscript"/>
        </w:rPr>
        <w:t>j</w:t>
      </w:r>
      <w:r>
        <w:t xml:space="preserve"> (i≠j)</w:t>
      </w:r>
    </w:p>
    <w:p w14:paraId="793945C8" w14:textId="77777777" w:rsidR="001D6ADA" w:rsidRDefault="00000000">
      <w:r>
        <w:t xml:space="preserve">                        Default: 1 … </w:t>
      </w:r>
      <w:r>
        <w:rPr>
          <w:i/>
        </w:rPr>
        <w:t>ntime</w:t>
      </w:r>
    </w:p>
    <w:p w14:paraId="25370763" w14:textId="77777777" w:rsidR="001D6ADA" w:rsidRDefault="001D6ADA">
      <w:pPr>
        <w:pStyle w:val="Almindeligtekst"/>
      </w:pPr>
    </w:p>
    <w:p w14:paraId="4B233303" w14:textId="77777777" w:rsidR="001D6ADA" w:rsidRDefault="00000000">
      <w:pPr>
        <w:pStyle w:val="Almindeligtekst"/>
      </w:pPr>
      <w:r>
        <w:t xml:space="preserve">  </w:t>
      </w:r>
      <w:r>
        <w:rPr>
          <w:i/>
        </w:rPr>
        <w:t>reportSelectionStages</w:t>
      </w:r>
      <w:r>
        <w:t xml:space="preserve"> Definition: </w:t>
      </w:r>
      <w:r>
        <w:rPr>
          <w:color w:val="FF0000"/>
        </w:rPr>
        <w:t xml:space="preserve">Array with selection stages; </w:t>
      </w:r>
      <w:r>
        <w:t xml:space="preserve">applies to files </w:t>
      </w:r>
    </w:p>
    <w:p w14:paraId="2068CFF6" w14:textId="77777777" w:rsidR="001D6ADA" w:rsidRDefault="00000000">
      <w:pPr>
        <w:pStyle w:val="Almindeligtekst"/>
      </w:pPr>
      <w:r>
        <w:t xml:space="preserve">                                    generated during selection</w:t>
      </w:r>
    </w:p>
    <w:p w14:paraId="6FFEC9FC" w14:textId="77777777" w:rsidR="001D6ADA" w:rsidRDefault="00000000">
      <w:pPr>
        <w:pStyle w:val="Almindeligtekst"/>
      </w:pPr>
      <w:r>
        <w:t xml:space="preserve">                        Type: Integer</w:t>
      </w:r>
    </w:p>
    <w:p w14:paraId="1C97BC8A" w14:textId="77777777" w:rsidR="001D6ADA" w:rsidRDefault="00000000">
      <w:pPr>
        <w:pStyle w:val="Almindeligtekst"/>
      </w:pPr>
      <w:r>
        <w:t xml:space="preserve">                        Dimension: 1≤</w:t>
      </w:r>
      <w:r>
        <w:rPr>
          <w:i/>
        </w:rPr>
        <w:t>nStages</w:t>
      </w:r>
      <w:r>
        <w:t>≤</w:t>
      </w:r>
      <w:r>
        <w:rPr>
          <w:i/>
        </w:rPr>
        <w:t>selection_groups,</w:t>
      </w:r>
      <w:r>
        <w:t xml:space="preserve"> where </w:t>
      </w:r>
      <w:r>
        <w:rPr>
          <w:i/>
        </w:rPr>
        <w:t>nStages</w:t>
      </w:r>
      <w:r>
        <w:t xml:space="preserve"> is the </w:t>
      </w:r>
    </w:p>
    <w:p w14:paraId="0428B482" w14:textId="77777777" w:rsidR="001D6ADA" w:rsidRDefault="00000000">
      <w:pPr>
        <w:pStyle w:val="Almindeligtekst"/>
      </w:pPr>
      <w:r>
        <w:t xml:space="preserve">                                   number of selection stages for which output </w:t>
      </w:r>
    </w:p>
    <w:p w14:paraId="28A17F73" w14:textId="77777777" w:rsidR="001D6ADA" w:rsidRDefault="00000000">
      <w:pPr>
        <w:pStyle w:val="Almindeligtekst"/>
      </w:pPr>
      <w:r>
        <w:t xml:space="preserve">                                   variables are to be written</w:t>
      </w:r>
    </w:p>
    <w:p w14:paraId="56A3164C" w14:textId="77777777" w:rsidR="001D6ADA" w:rsidRDefault="00000000">
      <w:pPr>
        <w:pStyle w:val="Almindeligtekst"/>
      </w:pPr>
      <w:r>
        <w:t xml:space="preserve">                        Options: 1≤</w:t>
      </w:r>
      <w:r>
        <w:rPr>
          <w:i/>
        </w:rPr>
        <w:t>reportSelectionStages</w:t>
      </w:r>
      <w:r>
        <w:rPr>
          <w:i/>
          <w:vertAlign w:val="subscript"/>
        </w:rPr>
        <w:t>i</w:t>
      </w:r>
      <w:r>
        <w:t>≤</w:t>
      </w:r>
      <w:r>
        <w:rPr>
          <w:i/>
        </w:rPr>
        <w:t>selection_groups</w:t>
      </w:r>
      <w:r>
        <w:t xml:space="preserve"> </w:t>
      </w:r>
    </w:p>
    <w:p w14:paraId="499B524D" w14:textId="77777777" w:rsidR="001D6ADA" w:rsidRDefault="00000000">
      <w:pPr>
        <w:pStyle w:val="Almindeligtekst"/>
      </w:pPr>
      <w:r>
        <w:t xml:space="preserve">                                 (</w:t>
      </w:r>
      <w:r>
        <w:rPr>
          <w:i/>
        </w:rPr>
        <w:t>i</w:t>
      </w:r>
      <w:r>
        <w:t>=</w:t>
      </w:r>
      <w:proofErr w:type="gramStart"/>
      <w:r>
        <w:t>1,…</w:t>
      </w:r>
      <w:proofErr w:type="gramEnd"/>
      <w:r>
        <w:t>,</w:t>
      </w:r>
      <w:r>
        <w:rPr>
          <w:i/>
        </w:rPr>
        <w:t>nStages</w:t>
      </w:r>
      <w:r>
        <w:t xml:space="preserve">), where </w:t>
      </w:r>
      <w:r>
        <w:rPr>
          <w:i/>
        </w:rPr>
        <w:t>reportSelectionStages</w:t>
      </w:r>
      <w:r>
        <w:rPr>
          <w:i/>
          <w:vertAlign w:val="subscript"/>
        </w:rPr>
        <w:t>i</w:t>
      </w:r>
      <w:r>
        <w:t xml:space="preserve"> is the </w:t>
      </w:r>
    </w:p>
    <w:p w14:paraId="66B13501" w14:textId="77777777" w:rsidR="001D6ADA" w:rsidRDefault="00000000">
      <w:pPr>
        <w:pStyle w:val="Almindeligtekst"/>
      </w:pPr>
      <w:r>
        <w:t xml:space="preserve">                                 </w:t>
      </w:r>
      <w:r>
        <w:rPr>
          <w:i/>
        </w:rPr>
        <w:t>i</w:t>
      </w:r>
      <w:r>
        <w:t xml:space="preserve">th integer of </w:t>
      </w:r>
      <w:r>
        <w:rPr>
          <w:i/>
        </w:rPr>
        <w:t>reportSelectionStages</w:t>
      </w:r>
      <w:r>
        <w:t xml:space="preserve"> and </w:t>
      </w:r>
    </w:p>
    <w:p w14:paraId="374B49D2" w14:textId="77777777" w:rsidR="001D6ADA" w:rsidRDefault="00000000">
      <w:pPr>
        <w:pStyle w:val="Almindeligtekst"/>
      </w:pPr>
      <w:r>
        <w:t xml:space="preserve">                                 </w:t>
      </w:r>
      <w:r>
        <w:rPr>
          <w:i/>
        </w:rPr>
        <w:t>reportSelectionStages</w:t>
      </w:r>
      <w:r>
        <w:rPr>
          <w:i/>
          <w:vertAlign w:val="subscript"/>
        </w:rPr>
        <w:t>i</w:t>
      </w:r>
      <w:r>
        <w:t>≠</w:t>
      </w:r>
      <w:r>
        <w:rPr>
          <w:i/>
        </w:rPr>
        <w:t>reportSelectionStages</w:t>
      </w:r>
      <w:r>
        <w:rPr>
          <w:i/>
          <w:vertAlign w:val="subscript"/>
        </w:rPr>
        <w:t>j</w:t>
      </w:r>
      <w:r>
        <w:t xml:space="preserve"> (i≠j)</w:t>
      </w:r>
    </w:p>
    <w:p w14:paraId="5E5BCAB0" w14:textId="77777777" w:rsidR="001D6ADA" w:rsidRDefault="00000000">
      <w:pPr>
        <w:pStyle w:val="Almindeligtekst"/>
      </w:pPr>
      <w:r>
        <w:t xml:space="preserve">                        Default: 1 … </w:t>
      </w:r>
      <w:r>
        <w:rPr>
          <w:i/>
        </w:rPr>
        <w:t>selection_groups</w:t>
      </w:r>
    </w:p>
    <w:p w14:paraId="027BB422" w14:textId="77777777" w:rsidR="001D6ADA" w:rsidRDefault="001D6ADA">
      <w:pPr>
        <w:pStyle w:val="Almindeligtekst"/>
      </w:pPr>
    </w:p>
    <w:p w14:paraId="5EBA28EF" w14:textId="77777777" w:rsidR="001D6ADA" w:rsidRDefault="00000000">
      <w:pPr>
        <w:pStyle w:val="Almindeligtekst"/>
        <w:rPr>
          <w:i/>
          <w:color w:val="FF0000"/>
        </w:rPr>
      </w:pPr>
      <w:r>
        <w:t xml:space="preserve">  </w:t>
      </w:r>
      <w:r>
        <w:rPr>
          <w:i/>
          <w:color w:val="FF0000"/>
        </w:rPr>
        <w:t>reportHomozygosityTimes</w:t>
      </w:r>
    </w:p>
    <w:p w14:paraId="26C13597" w14:textId="77777777" w:rsidR="001D6ADA" w:rsidRDefault="00000000">
      <w:pPr>
        <w:pStyle w:val="Almindeligtekst"/>
      </w:pPr>
      <w:r>
        <w:rPr>
          <w:color w:val="FF0000"/>
        </w:rPr>
        <w:t xml:space="preserve">                        </w:t>
      </w:r>
      <w:r>
        <w:t xml:space="preserve">Definition: </w:t>
      </w:r>
      <w:r>
        <w:rPr>
          <w:color w:val="FF0000"/>
        </w:rPr>
        <w:t xml:space="preserve">Array with time steps; </w:t>
      </w:r>
      <w:r>
        <w:t>applies to genomic-</w:t>
      </w:r>
    </w:p>
    <w:p w14:paraId="5D31A763" w14:textId="77777777" w:rsidR="001D6ADA" w:rsidRDefault="00000000">
      <w:pPr>
        <w:pStyle w:val="Almindeligtekst"/>
        <w:rPr>
          <w:color w:val="FF0000"/>
        </w:rPr>
      </w:pPr>
      <w:r>
        <w:t xml:space="preserve">                                    homozygosity files</w:t>
      </w:r>
    </w:p>
    <w:p w14:paraId="54EF7062" w14:textId="77777777" w:rsidR="001D6ADA" w:rsidRDefault="00000000">
      <w:pPr>
        <w:pStyle w:val="Almindeligtekst"/>
      </w:pPr>
      <w:r>
        <w:t xml:space="preserve">                        Type: Integer</w:t>
      </w:r>
    </w:p>
    <w:p w14:paraId="00B73D44" w14:textId="77777777" w:rsidR="001D6ADA" w:rsidRDefault="00000000">
      <w:pPr>
        <w:pStyle w:val="Almindeligtekst"/>
      </w:pPr>
      <w:r>
        <w:t xml:space="preserve">                        Dimension: 1≤</w:t>
      </w:r>
      <w:r>
        <w:rPr>
          <w:i/>
        </w:rPr>
        <w:t>nTimes</w:t>
      </w:r>
      <w:r>
        <w:t>≤</w:t>
      </w:r>
      <w:r>
        <w:rPr>
          <w:i/>
        </w:rPr>
        <w:t>ntime</w:t>
      </w:r>
      <w:r>
        <w:t>+1</w:t>
      </w:r>
      <w:r>
        <w:rPr>
          <w:i/>
        </w:rPr>
        <w:t>,</w:t>
      </w:r>
      <w:r>
        <w:t xml:space="preserve"> where </w:t>
      </w:r>
      <w:r>
        <w:rPr>
          <w:i/>
        </w:rPr>
        <w:t>nTimes</w:t>
      </w:r>
      <w:r>
        <w:t xml:space="preserve"> is the number of </w:t>
      </w:r>
      <w:proofErr w:type="gramStart"/>
      <w:r>
        <w:t>time</w:t>
      </w:r>
      <w:proofErr w:type="gramEnd"/>
    </w:p>
    <w:p w14:paraId="10B60F21" w14:textId="77777777" w:rsidR="001D6ADA" w:rsidRDefault="00000000">
      <w:pPr>
        <w:pStyle w:val="Almindeligtekst"/>
      </w:pPr>
      <w:r>
        <w:t xml:space="preserve">                                   steps for which output variables are written</w:t>
      </w:r>
    </w:p>
    <w:p w14:paraId="336F2C06" w14:textId="77777777" w:rsidR="001D6ADA" w:rsidRDefault="00000000">
      <w:pPr>
        <w:pStyle w:val="Almindeligtekst"/>
      </w:pPr>
      <w:r>
        <w:t xml:space="preserve">                        Options: 0≤</w:t>
      </w:r>
      <w:r>
        <w:rPr>
          <w:i/>
        </w:rPr>
        <w:t>reportHomozygosityTimes</w:t>
      </w:r>
      <w:r>
        <w:rPr>
          <w:i/>
          <w:vertAlign w:val="subscript"/>
        </w:rPr>
        <w:t>i</w:t>
      </w:r>
      <w:r>
        <w:t>≤</w:t>
      </w:r>
      <w:r>
        <w:rPr>
          <w:i/>
        </w:rPr>
        <w:t>ntime</w:t>
      </w:r>
      <w:r>
        <w:t xml:space="preserve"> (</w:t>
      </w:r>
      <w:r>
        <w:rPr>
          <w:i/>
        </w:rPr>
        <w:t>i</w:t>
      </w:r>
      <w:r>
        <w:t>=</w:t>
      </w:r>
      <w:proofErr w:type="gramStart"/>
      <w:r>
        <w:t>1,…</w:t>
      </w:r>
      <w:proofErr w:type="gramEnd"/>
      <w:r>
        <w:t>,</w:t>
      </w:r>
      <w:r>
        <w:rPr>
          <w:i/>
        </w:rPr>
        <w:t>nTimes</w:t>
      </w:r>
      <w:r>
        <w:t xml:space="preserve">+1), </w:t>
      </w:r>
    </w:p>
    <w:p w14:paraId="4AF8A8A6" w14:textId="77777777" w:rsidR="001D6ADA" w:rsidRDefault="00000000">
      <w:pPr>
        <w:pStyle w:val="Almindeligtekst"/>
      </w:pPr>
      <w:r>
        <w:t xml:space="preserve">                                 where </w:t>
      </w:r>
      <w:r>
        <w:rPr>
          <w:i/>
        </w:rPr>
        <w:t>reportHomozygosityTimes</w:t>
      </w:r>
      <w:r>
        <w:rPr>
          <w:i/>
          <w:vertAlign w:val="subscript"/>
        </w:rPr>
        <w:t>i</w:t>
      </w:r>
      <w:r>
        <w:t xml:space="preserve"> is the </w:t>
      </w:r>
      <w:r>
        <w:rPr>
          <w:i/>
        </w:rPr>
        <w:t>i</w:t>
      </w:r>
      <w:r>
        <w:t xml:space="preserve">th integer of </w:t>
      </w:r>
    </w:p>
    <w:p w14:paraId="406ACEEB" w14:textId="77777777" w:rsidR="001D6ADA" w:rsidRDefault="00000000">
      <w:pPr>
        <w:pStyle w:val="Almindeligtekst"/>
      </w:pPr>
      <w:r>
        <w:t xml:space="preserve">                                 </w:t>
      </w:r>
      <w:r>
        <w:rPr>
          <w:i/>
        </w:rPr>
        <w:t>reportHomozygosityTimes</w:t>
      </w:r>
      <w:r>
        <w:t xml:space="preserve"> and </w:t>
      </w:r>
    </w:p>
    <w:p w14:paraId="5C90F106" w14:textId="77777777" w:rsidR="001D6ADA" w:rsidRDefault="00000000">
      <w:pPr>
        <w:pStyle w:val="Almindeligtekst"/>
      </w:pPr>
      <w:r>
        <w:t xml:space="preserve">                                 </w:t>
      </w:r>
      <w:r>
        <w:rPr>
          <w:i/>
        </w:rPr>
        <w:t>reportHomozygosityTimes</w:t>
      </w:r>
      <w:r>
        <w:rPr>
          <w:i/>
          <w:vertAlign w:val="subscript"/>
        </w:rPr>
        <w:t>i</w:t>
      </w:r>
      <w:r>
        <w:t>≠</w:t>
      </w:r>
      <w:r>
        <w:rPr>
          <w:i/>
        </w:rPr>
        <w:t>reportHomozygosityTimes</w:t>
      </w:r>
      <w:r>
        <w:rPr>
          <w:i/>
          <w:vertAlign w:val="subscript"/>
        </w:rPr>
        <w:t>j</w:t>
      </w:r>
      <w:r>
        <w:t xml:space="preserve"> </w:t>
      </w:r>
    </w:p>
    <w:p w14:paraId="3F7B6359" w14:textId="77777777" w:rsidR="001D6ADA" w:rsidRDefault="00000000">
      <w:pPr>
        <w:pStyle w:val="Almindeligtekst"/>
      </w:pPr>
      <w:r>
        <w:lastRenderedPageBreak/>
        <w:t xml:space="preserve">                                 (i≠j)</w:t>
      </w:r>
    </w:p>
    <w:p w14:paraId="7B9F23F2" w14:textId="77777777" w:rsidR="001D6ADA" w:rsidRDefault="00000000">
      <w:r>
        <w:t xml:space="preserve">                        Default: 0 … </w:t>
      </w:r>
      <w:r>
        <w:rPr>
          <w:i/>
        </w:rPr>
        <w:t>ntime</w:t>
      </w:r>
    </w:p>
    <w:p w14:paraId="2332FA38" w14:textId="77777777" w:rsidR="001D6ADA" w:rsidRDefault="001D6ADA">
      <w:pPr>
        <w:pStyle w:val="Almindeligtekst"/>
      </w:pPr>
    </w:p>
    <w:p w14:paraId="75B60132" w14:textId="77777777" w:rsidR="001D6ADA" w:rsidRDefault="00000000">
      <w:pPr>
        <w:rPr>
          <w:color w:val="FF0000"/>
          <w:lang w:val="en-US"/>
        </w:rPr>
      </w:pPr>
      <w:r>
        <w:rPr>
          <w:color w:val="FF0000"/>
        </w:rPr>
        <w:t xml:space="preserve">  </w:t>
      </w:r>
      <w:r>
        <w:rPr>
          <w:i/>
          <w:color w:val="FF0000"/>
        </w:rPr>
        <w:t>nGenomicInbreeding</w:t>
      </w:r>
      <w:r>
        <w:rPr>
          <w:color w:val="FF0000"/>
        </w:rPr>
        <w:t xml:space="preserve">    Definition: </w:t>
      </w:r>
      <w:r>
        <w:rPr>
          <w:color w:val="FF0000"/>
          <w:lang w:val="en-US"/>
        </w:rPr>
        <w:t xml:space="preserve">Number of genomic-inbreeding coefficients to </w:t>
      </w:r>
    </w:p>
    <w:p w14:paraId="6258C69C" w14:textId="77777777" w:rsidR="001D6ADA" w:rsidRDefault="00000000">
      <w:pPr>
        <w:rPr>
          <w:color w:val="FF0000"/>
        </w:rPr>
      </w:pPr>
      <w:r>
        <w:rPr>
          <w:color w:val="FF0000"/>
          <w:lang w:val="en-US"/>
        </w:rPr>
        <w:t xml:space="preserve">                                    calculate</w:t>
      </w:r>
    </w:p>
    <w:p w14:paraId="02C83ACC" w14:textId="77777777" w:rsidR="001D6ADA" w:rsidRDefault="00000000">
      <w:pPr>
        <w:rPr>
          <w:color w:val="FF0000"/>
        </w:rPr>
      </w:pPr>
      <w:r>
        <w:rPr>
          <w:color w:val="FF0000"/>
        </w:rPr>
        <w:t xml:space="preserve">                        Type: Integer</w:t>
      </w:r>
    </w:p>
    <w:p w14:paraId="56845BB5" w14:textId="77777777" w:rsidR="001D6ADA" w:rsidRDefault="00000000">
      <w:pPr>
        <w:rPr>
          <w:color w:val="FF0000"/>
        </w:rPr>
      </w:pPr>
      <w:r>
        <w:rPr>
          <w:color w:val="FF0000"/>
        </w:rPr>
        <w:t xml:space="preserve">                        Options: </w:t>
      </w:r>
      <w:r>
        <w:rPr>
          <w:i/>
          <w:color w:val="FF0000"/>
        </w:rPr>
        <w:t>nGenomicF</w:t>
      </w:r>
      <w:r>
        <w:t>≥0</w:t>
      </w:r>
    </w:p>
    <w:p w14:paraId="2EBF000E" w14:textId="77777777" w:rsidR="001D6ADA" w:rsidRDefault="00000000">
      <w:pPr>
        <w:pStyle w:val="Almindeligtekst"/>
      </w:pPr>
      <w:r>
        <w:t xml:space="preserve">                        Default: </w:t>
      </w:r>
      <w:r>
        <w:rPr>
          <w:color w:val="FF0000"/>
        </w:rPr>
        <w:t>0</w:t>
      </w:r>
    </w:p>
    <w:p w14:paraId="7071E6A2" w14:textId="77777777" w:rsidR="001D6ADA" w:rsidRDefault="001D6ADA">
      <w:pPr>
        <w:pStyle w:val="Almindeligtekst"/>
      </w:pPr>
    </w:p>
    <w:p w14:paraId="5CA9D4FA" w14:textId="77777777" w:rsidR="001D6ADA" w:rsidRDefault="00000000">
      <w:r>
        <w:t xml:space="preserve">  Parameters of variables genomicInbreedingParameters, genomicInbreedingCentre, </w:t>
      </w:r>
    </w:p>
    <w:p w14:paraId="7A5C6C09" w14:textId="77777777" w:rsidR="001D6ADA" w:rsidRDefault="00000000">
      <w:r>
        <w:t xml:space="preserve">  genomicInbreedingScale, and genomicInbreedingWeight are as defined in namelist </w:t>
      </w:r>
    </w:p>
    <w:p w14:paraId="46A980B7" w14:textId="77777777" w:rsidR="001D6ADA" w:rsidRDefault="00000000">
      <w:r>
        <w:t xml:space="preserve">  </w:t>
      </w:r>
      <w:r>
        <w:rPr>
          <w:rStyle w:val="Strk"/>
          <w:b w:val="0"/>
        </w:rPr>
        <w:t>&amp;GENOMICBLUPPARAMETERS:</w:t>
      </w:r>
      <w:r>
        <w:t xml:space="preserve"> </w:t>
      </w:r>
      <w:r>
        <w:rPr>
          <w:i/>
          <w:lang w:val="en-US"/>
        </w:rPr>
        <w:t>stage</w:t>
      </w:r>
      <w:r>
        <w:rPr>
          <w:lang w:val="en-US"/>
        </w:rPr>
        <w:t>,</w:t>
      </w:r>
      <w:r>
        <w:t xml:space="preserve"> </w:t>
      </w:r>
      <w:r>
        <w:rPr>
          <w:i/>
        </w:rPr>
        <w:t>centre</w:t>
      </w:r>
      <w:r>
        <w:t xml:space="preserve">, </w:t>
      </w:r>
      <w:r>
        <w:rPr>
          <w:i/>
        </w:rPr>
        <w:t>scale</w:t>
      </w:r>
      <w:r>
        <w:t xml:space="preserve">, </w:t>
      </w:r>
      <w:r>
        <w:rPr>
          <w:i/>
        </w:rPr>
        <w:t>weight</w:t>
      </w:r>
      <w:r>
        <w:t xml:space="preserve">, </w:t>
      </w:r>
      <w:r>
        <w:rPr>
          <w:i/>
        </w:rPr>
        <w:t>firstChrom</w:t>
      </w:r>
      <w:r>
        <w:t xml:space="preserve">, </w:t>
      </w:r>
      <w:r>
        <w:rPr>
          <w:i/>
        </w:rPr>
        <w:t>lastChrom</w:t>
      </w:r>
      <w:r>
        <w:t xml:space="preserve">, </w:t>
      </w:r>
      <w:r>
        <w:rPr>
          <w:i/>
        </w:rPr>
        <w:t>loci</w:t>
      </w:r>
      <w:r>
        <w:t xml:space="preserve">, </w:t>
      </w:r>
    </w:p>
    <w:p w14:paraId="6FBBD899" w14:textId="77777777" w:rsidR="001D6ADA" w:rsidRDefault="00000000">
      <w:r>
        <w:t xml:space="preserve">  </w:t>
      </w:r>
      <w:r>
        <w:rPr>
          <w:i/>
          <w:lang w:val="en-US"/>
        </w:rPr>
        <w:t>scaleGToA</w:t>
      </w:r>
      <w:r>
        <w:t xml:space="preserve">, </w:t>
      </w:r>
      <w:r>
        <w:rPr>
          <w:i/>
          <w:lang w:val="en-US"/>
        </w:rPr>
        <w:t>propAToG</w:t>
      </w:r>
      <w:r>
        <w:t xml:space="preserve">, </w:t>
      </w:r>
      <w:r>
        <w:rPr>
          <w:i/>
          <w:lang w:val="en-US"/>
        </w:rPr>
        <w:t>addDiagG</w:t>
      </w:r>
      <w:r>
        <w:t xml:space="preserve">, </w:t>
      </w:r>
      <w:r>
        <w:rPr>
          <w:i/>
          <w:lang w:val="en-US"/>
        </w:rPr>
        <w:t>diagGOne</w:t>
      </w:r>
      <w:r>
        <w:t xml:space="preserve">, </w:t>
      </w:r>
      <w:r>
        <w:rPr>
          <w:i/>
        </w:rPr>
        <w:t>genomicBase</w:t>
      </w:r>
      <w:r>
        <w:t xml:space="preserve">, </w:t>
      </w:r>
      <w:r>
        <w:rPr>
          <w:i/>
        </w:rPr>
        <w:t>maf</w:t>
      </w:r>
      <w:r>
        <w:t xml:space="preserve">, and </w:t>
      </w:r>
      <w:r>
        <w:rPr>
          <w:i/>
        </w:rPr>
        <w:t>mafInclude</w:t>
      </w:r>
      <w:r>
        <w:t xml:space="preserve">. </w:t>
      </w:r>
    </w:p>
    <w:p w14:paraId="147169E9"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5DF8BABA"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Description of variables as described for &amp;GENOMICBLUPPARAMETERS with the exceptions </w:t>
      </w:r>
    </w:p>
    <w:p w14:paraId="2A205C6B"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that:</w:t>
      </w:r>
    </w:p>
    <w:p w14:paraId="36864F76"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59A32C7F"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r>
        <w:rPr>
          <w:color w:val="00B050"/>
          <w:lang w:val="en-US"/>
        </w:rPr>
        <w:t xml:space="preserve">  </w:t>
      </w:r>
      <w:r>
        <w:rPr>
          <w:i/>
          <w:color w:val="00B050"/>
          <w:lang w:val="en-US"/>
        </w:rPr>
        <w:t>stage</w:t>
      </w:r>
      <w:r>
        <w:rPr>
          <w:color w:val="00B050"/>
          <w:lang w:val="en-US"/>
        </w:rPr>
        <w:t xml:space="preserve"> in </w:t>
      </w:r>
      <w:r>
        <w:rPr>
          <w:color w:val="00B050"/>
        </w:rPr>
        <w:t>genomicInbreedingParameters</w:t>
      </w:r>
      <w:r>
        <w:rPr>
          <w:color w:val="00B050"/>
          <w:lang w:val="en-US"/>
        </w:rPr>
        <w:t xml:space="preserve"> must be aligned with </w:t>
      </w:r>
      <w:r>
        <w:rPr>
          <w:i/>
          <w:color w:val="00B050"/>
          <w:lang w:val="en-US"/>
        </w:rPr>
        <w:t>stages</w:t>
      </w:r>
      <w:r>
        <w:rPr>
          <w:color w:val="00B050"/>
          <w:lang w:val="en-US"/>
        </w:rPr>
        <w:t xml:space="preserve"> in </w:t>
      </w:r>
    </w:p>
    <w:p w14:paraId="63EEDAAD"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r>
        <w:rPr>
          <w:color w:val="00B050"/>
          <w:lang w:val="en-US"/>
        </w:rPr>
        <w:t xml:space="preserve">  </w:t>
      </w:r>
      <w:r>
        <w:rPr>
          <w:color w:val="00B050"/>
        </w:rPr>
        <w:t>genomicInbreedingCentre, genomicInbreedingScale, and genomicInbreedingWeight</w:t>
      </w:r>
    </w:p>
    <w:p w14:paraId="5D48172E"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p>
    <w:p w14:paraId="31AE34FA" w14:textId="77777777" w:rsidR="001D6ADA" w:rsidRDefault="00000000">
      <w:pPr>
        <w:rPr>
          <w:color w:val="00B050"/>
        </w:rPr>
      </w:pPr>
      <w:r>
        <w:rPr>
          <w:color w:val="00B050"/>
        </w:rPr>
        <w:t xml:space="preserve">  Number of lines of parameters in genomicInbreedingParameters</w:t>
      </w:r>
      <w:r>
        <w:rPr>
          <w:color w:val="00B050"/>
          <w:lang w:val="en-US"/>
        </w:rPr>
        <w:t xml:space="preserve"> </w:t>
      </w:r>
      <w:r>
        <w:rPr>
          <w:color w:val="00B050"/>
        </w:rPr>
        <w:t xml:space="preserve">must equal number of </w:t>
      </w:r>
    </w:p>
    <w:p w14:paraId="03331891" w14:textId="77777777" w:rsidR="001D6ADA" w:rsidRDefault="00000000">
      <w:pPr>
        <w:rPr>
          <w:color w:val="00B050"/>
        </w:rPr>
      </w:pPr>
      <w:r>
        <w:rPr>
          <w:color w:val="00B050"/>
        </w:rPr>
        <w:t xml:space="preserve">  lines in genomicInbreedingCentre, genomicInbreedingScale, and genomicInbreedingWeight</w:t>
      </w:r>
    </w:p>
    <w:p w14:paraId="5A421990" w14:textId="77777777" w:rsidR="001D6ADA" w:rsidRDefault="001D6ADA">
      <w:pPr>
        <w:rPr>
          <w:color w:val="00B050"/>
        </w:rPr>
      </w:pPr>
    </w:p>
    <w:p w14:paraId="34DB8D92" w14:textId="77777777" w:rsidR="001D6ADA" w:rsidRDefault="00000000">
      <w:pPr>
        <w:rPr>
          <w:color w:val="00B050"/>
        </w:rPr>
      </w:pPr>
      <w:r>
        <w:rPr>
          <w:color w:val="00B050"/>
          <w:lang w:val="en-US"/>
        </w:rPr>
        <w:t xml:space="preserve">  </w:t>
      </w:r>
      <w:r>
        <w:rPr>
          <w:i/>
          <w:color w:val="00B050"/>
        </w:rPr>
        <w:t>scaleGToA</w:t>
      </w:r>
      <w:r>
        <w:rPr>
          <w:color w:val="00B050"/>
        </w:rPr>
        <w:t xml:space="preserve"> can be ‘no’, ‘all’, or ‘base’</w:t>
      </w:r>
    </w:p>
    <w:p w14:paraId="65D2E5DD" w14:textId="77777777" w:rsidR="001D6ADA" w:rsidRDefault="001D6ADA">
      <w:pPr>
        <w:rPr>
          <w:color w:val="00B050"/>
        </w:rPr>
      </w:pPr>
    </w:p>
    <w:p w14:paraId="66C94898" w14:textId="77777777" w:rsidR="001D6ADA" w:rsidRDefault="00000000">
      <w:pPr>
        <w:rPr>
          <w:color w:val="00B050"/>
          <w:lang w:val="en-US"/>
        </w:rPr>
      </w:pPr>
      <w:r>
        <w:rPr>
          <w:color w:val="00B050"/>
        </w:rPr>
        <w:t xml:space="preserve">  </w:t>
      </w:r>
      <w:r>
        <w:rPr>
          <w:i/>
          <w:color w:val="00B050"/>
        </w:rPr>
        <w:t>scaleGToA</w:t>
      </w:r>
      <w:r>
        <w:rPr>
          <w:color w:val="00B050"/>
        </w:rPr>
        <w:t xml:space="preserve"> </w:t>
      </w:r>
      <w:r>
        <w:rPr>
          <w:color w:val="00B050"/>
          <w:lang w:val="en-US"/>
        </w:rPr>
        <w:t xml:space="preserve">‘traced’ options in </w:t>
      </w:r>
      <w:r>
        <w:rPr>
          <w:i/>
          <w:color w:val="00B050"/>
          <w:lang w:val="en-US"/>
        </w:rPr>
        <w:t>genomicBase</w:t>
      </w:r>
      <w:r>
        <w:rPr>
          <w:color w:val="00B050"/>
          <w:lang w:val="en-US"/>
        </w:rPr>
        <w:t xml:space="preserve"> are not available as they are </w:t>
      </w:r>
    </w:p>
    <w:p w14:paraId="52F2CBFB" w14:textId="77777777" w:rsidR="001D6ADA" w:rsidRDefault="00000000">
      <w:pPr>
        <w:rPr>
          <w:color w:val="00B050"/>
        </w:rPr>
      </w:pPr>
      <w:r>
        <w:rPr>
          <w:color w:val="00B050"/>
          <w:lang w:val="en-US"/>
        </w:rPr>
        <w:t xml:space="preserve">  </w:t>
      </w:r>
      <w:proofErr w:type="gramStart"/>
      <w:r>
        <w:rPr>
          <w:color w:val="00B050"/>
          <w:lang w:val="en-US"/>
        </w:rPr>
        <w:t>also</w:t>
      </w:r>
      <w:proofErr w:type="gramEnd"/>
      <w:r>
        <w:rPr>
          <w:color w:val="00B050"/>
          <w:lang w:val="en-US"/>
        </w:rPr>
        <w:t xml:space="preserve"> redundant. </w:t>
      </w:r>
      <w:r>
        <w:rPr>
          <w:color w:val="00B050"/>
        </w:rPr>
        <w:t>With ‘</w:t>
      </w:r>
      <w:proofErr w:type="gramStart"/>
      <w:r>
        <w:rPr>
          <w:color w:val="00B050"/>
        </w:rPr>
        <w:t>genomic-inbreeding</w:t>
      </w:r>
      <w:proofErr w:type="gramEnd"/>
      <w:r>
        <w:rPr>
          <w:color w:val="00B050"/>
        </w:rPr>
        <w:t xml:space="preserve">’, all animals are by definition traced </w:t>
      </w:r>
    </w:p>
    <w:p w14:paraId="47883114" w14:textId="77777777" w:rsidR="001D6ADA" w:rsidRDefault="00000000">
      <w:pPr>
        <w:rPr>
          <w:color w:val="00B050"/>
        </w:rPr>
      </w:pPr>
      <w:r>
        <w:rPr>
          <w:color w:val="00B050"/>
        </w:rPr>
        <w:t xml:space="preserve">  (i.e., included in the pedigree) because we calculate genomic-inbreeding coefficients </w:t>
      </w:r>
    </w:p>
    <w:p w14:paraId="4ECF9E63" w14:textId="77777777" w:rsidR="001D6ADA" w:rsidRDefault="00000000">
      <w:pPr>
        <w:rPr>
          <w:color w:val="00B050"/>
        </w:rPr>
      </w:pPr>
      <w:r>
        <w:rPr>
          <w:color w:val="00B050"/>
        </w:rPr>
        <w:t xml:space="preserve">  for all animals in the population.</w:t>
      </w:r>
    </w:p>
    <w:p w14:paraId="0DFC18CE" w14:textId="77777777" w:rsidR="001D6ADA" w:rsidRDefault="001D6ADA">
      <w:pPr>
        <w:rPr>
          <w:color w:val="00B050"/>
        </w:rPr>
      </w:pPr>
    </w:p>
    <w:p w14:paraId="1B504C56" w14:textId="77777777" w:rsidR="001D6ADA" w:rsidRDefault="00000000">
      <w:pPr>
        <w:rPr>
          <w:color w:val="00B050"/>
          <w:lang w:val="en-US"/>
        </w:rPr>
      </w:pPr>
      <w:r>
        <w:rPr>
          <w:color w:val="00B050"/>
        </w:rPr>
        <w:t xml:space="preserve">  Input to construct genomic-</w:t>
      </w:r>
      <w:r>
        <w:rPr>
          <w:b/>
          <w:color w:val="00B050"/>
          <w:lang w:val="en-US"/>
        </w:rPr>
        <w:t>H</w:t>
      </w:r>
      <w:r>
        <w:rPr>
          <w:color w:val="00B050"/>
          <w:lang w:val="en-US"/>
        </w:rPr>
        <w:t xml:space="preserve"> matrices using the program,</w:t>
      </w:r>
      <w:r>
        <w:rPr>
          <w:color w:val="00B050"/>
        </w:rPr>
        <w:t xml:space="preserve"> </w:t>
      </w:r>
      <w:r>
        <w:rPr>
          <w:color w:val="00B050"/>
          <w:lang w:val="en-US"/>
        </w:rPr>
        <w:t>invgmatrix</w:t>
      </w:r>
      <w:r>
        <w:rPr>
          <w:color w:val="00B050"/>
        </w:rPr>
        <w:t>. Genomic-</w:t>
      </w:r>
      <w:r>
        <w:rPr>
          <w:b/>
          <w:color w:val="00B050"/>
          <w:lang w:val="en-US"/>
        </w:rPr>
        <w:t>H</w:t>
      </w:r>
      <w:r>
        <w:rPr>
          <w:color w:val="00B050"/>
          <w:lang w:val="en-US"/>
        </w:rPr>
        <w:t xml:space="preserve"> </w:t>
      </w:r>
    </w:p>
    <w:p w14:paraId="728D4D3D" w14:textId="77777777" w:rsidR="001D6ADA" w:rsidRDefault="00000000">
      <w:pPr>
        <w:rPr>
          <w:color w:val="00B050"/>
        </w:rPr>
      </w:pPr>
      <w:r>
        <w:rPr>
          <w:color w:val="00B050"/>
          <w:lang w:val="en-US"/>
        </w:rPr>
        <w:t xml:space="preserve">  matrices are </w:t>
      </w:r>
      <w:r>
        <w:rPr>
          <w:color w:val="00B050"/>
        </w:rPr>
        <w:t xml:space="preserve">used by EVA to constraint average relationship. The namelist is read </w:t>
      </w:r>
    </w:p>
    <w:p w14:paraId="31D920BC" w14:textId="77777777" w:rsidR="001D6ADA" w:rsidRDefault="00000000">
      <w:pPr>
        <w:rPr>
          <w:color w:val="00B050"/>
        </w:rPr>
      </w:pPr>
      <w:r>
        <w:rPr>
          <w:color w:val="00B050"/>
        </w:rPr>
        <w:t xml:space="preserve">  when </w:t>
      </w:r>
      <w:r>
        <w:rPr>
          <w:i/>
          <w:color w:val="00B050"/>
        </w:rPr>
        <w:t>relationshipMatrix</w:t>
      </w:r>
      <w:r>
        <w:rPr>
          <w:color w:val="00B050"/>
        </w:rPr>
        <w:t xml:space="preserve"> ‘genomic’ in any EVA-selection stage of namelist &amp;EVA, </w:t>
      </w:r>
    </w:p>
    <w:p w14:paraId="71C9A4A2" w14:textId="77777777" w:rsidR="001D6ADA" w:rsidRDefault="00000000">
      <w:pPr>
        <w:rPr>
          <w:color w:val="00B050"/>
        </w:rPr>
      </w:pPr>
      <w:r>
        <w:rPr>
          <w:color w:val="00B050"/>
        </w:rPr>
        <w:t xml:space="preserve">  variable </w:t>
      </w:r>
      <w:r>
        <w:rPr>
          <w:i/>
          <w:color w:val="00B050"/>
        </w:rPr>
        <w:t>EvaSelection</w:t>
      </w:r>
      <w:r>
        <w:rPr>
          <w:color w:val="00B050"/>
        </w:rPr>
        <w:t>.</w:t>
      </w:r>
    </w:p>
    <w:p w14:paraId="5FBDE0F9" w14:textId="77777777" w:rsidR="001D6ADA" w:rsidRDefault="001D6ADA">
      <w:pPr>
        <w:ind w:left="284"/>
        <w:rPr>
          <w:color w:val="00B050"/>
        </w:rPr>
      </w:pPr>
    </w:p>
    <w:p w14:paraId="126C8FB2" w14:textId="77777777" w:rsidR="001D6ADA" w:rsidRDefault="00000000">
      <w:pPr>
        <w:pStyle w:val="Almindeligtekst"/>
        <w:ind w:right="-59"/>
        <w:rPr>
          <w:color w:val="FF0000"/>
        </w:rPr>
      </w:pPr>
      <w:r>
        <w:rPr>
          <w:color w:val="FF0000"/>
        </w:rPr>
        <w:t xml:space="preserve">  </w:t>
      </w:r>
      <w:r>
        <w:rPr>
          <w:i/>
          <w:color w:val="FF0000"/>
        </w:rPr>
        <w:t>printGenomicHomozygosity</w:t>
      </w:r>
      <w:r>
        <w:rPr>
          <w:color w:val="FF0000"/>
        </w:rPr>
        <w:t xml:space="preserve"> </w:t>
      </w:r>
    </w:p>
    <w:p w14:paraId="69D14DF8" w14:textId="77777777" w:rsidR="001D6ADA" w:rsidRDefault="00000000">
      <w:pPr>
        <w:pStyle w:val="Almindeligtekst"/>
        <w:ind w:right="-59"/>
        <w:rPr>
          <w:color w:val="FF0000"/>
        </w:rPr>
      </w:pPr>
      <w:r>
        <w:rPr>
          <w:color w:val="FF0000"/>
        </w:rPr>
        <w:t xml:space="preserve">                        Definition: Write genomic homozygosity at QTL, marker, </w:t>
      </w:r>
    </w:p>
    <w:p w14:paraId="1DA906AD" w14:textId="77777777" w:rsidR="001D6ADA" w:rsidRDefault="00000000">
      <w:pPr>
        <w:pStyle w:val="Almindeligtekst"/>
        <w:ind w:right="-59"/>
        <w:rPr>
          <w:color w:val="FF0000"/>
        </w:rPr>
      </w:pPr>
      <w:r>
        <w:rPr>
          <w:color w:val="FF0000"/>
        </w:rPr>
        <w:t xml:space="preserve">                                    template-QTL, and template-marker loci to </w:t>
      </w:r>
    </w:p>
    <w:p w14:paraId="7871DDAE" w14:textId="77777777" w:rsidR="001D6ADA" w:rsidRDefault="00000000">
      <w:pPr>
        <w:pStyle w:val="Almindeligtekst"/>
        <w:ind w:right="-59"/>
        <w:rPr>
          <w:color w:val="FF0000"/>
        </w:rPr>
      </w:pPr>
      <w:r>
        <w:rPr>
          <w:color w:val="FF0000"/>
        </w:rPr>
        <w:t xml:space="preserve">                                    genomic-homozygosity files</w:t>
      </w:r>
    </w:p>
    <w:p w14:paraId="43525D50" w14:textId="77777777" w:rsidR="001D6ADA" w:rsidRDefault="00000000">
      <w:pPr>
        <w:pStyle w:val="Almindeligtekst"/>
        <w:rPr>
          <w:color w:val="FF0000"/>
        </w:rPr>
      </w:pPr>
      <w:r>
        <w:rPr>
          <w:color w:val="FF0000"/>
        </w:rPr>
        <w:t xml:space="preserve">                        Type: Character</w:t>
      </w:r>
    </w:p>
    <w:p w14:paraId="49D29EB4" w14:textId="77777777" w:rsidR="001D6ADA" w:rsidRDefault="00000000">
      <w:pPr>
        <w:pStyle w:val="Almindeligtekst"/>
        <w:rPr>
          <w:color w:val="FF0000"/>
        </w:rPr>
      </w:pPr>
      <w:r>
        <w:rPr>
          <w:color w:val="FF0000"/>
        </w:rPr>
        <w:t xml:space="preserve">                        Options:</w:t>
      </w:r>
    </w:p>
    <w:p w14:paraId="301F34A9" w14:textId="77777777" w:rsidR="001D6ADA" w:rsidRDefault="00000000">
      <w:pPr>
        <w:rPr>
          <w:color w:val="FF0000"/>
        </w:rPr>
      </w:pPr>
      <w:r>
        <w:rPr>
          <w:color w:val="FF0000"/>
        </w:rPr>
        <w:t xml:space="preserve">                           </w:t>
      </w:r>
      <w:proofErr w:type="gramStart"/>
      <w:r>
        <w:rPr>
          <w:color w:val="FF0000"/>
        </w:rPr>
        <w:t>no  Genomic</w:t>
      </w:r>
      <w:proofErr w:type="gramEnd"/>
      <w:r>
        <w:rPr>
          <w:color w:val="FF0000"/>
        </w:rPr>
        <w:t xml:space="preserve"> homozygosity is not written to output files</w:t>
      </w:r>
    </w:p>
    <w:p w14:paraId="383405FF" w14:textId="77777777" w:rsidR="001D6ADA" w:rsidRDefault="00000000">
      <w:pPr>
        <w:rPr>
          <w:color w:val="FF0000"/>
        </w:rPr>
      </w:pPr>
      <w:r>
        <w:rPr>
          <w:color w:val="FF0000"/>
        </w:rPr>
        <w:t xml:space="preserve">                           </w:t>
      </w:r>
      <w:proofErr w:type="gramStart"/>
      <w:r>
        <w:rPr>
          <w:color w:val="FF0000"/>
        </w:rPr>
        <w:t>yes</w:t>
      </w:r>
      <w:proofErr w:type="gramEnd"/>
      <w:r>
        <w:rPr>
          <w:color w:val="FF0000"/>
        </w:rPr>
        <w:t xml:space="preserve"> Genomic homozygosity is written to output files</w:t>
      </w:r>
    </w:p>
    <w:p w14:paraId="3ED6CFDE" w14:textId="77777777" w:rsidR="001D6ADA" w:rsidRDefault="00000000">
      <w:pPr>
        <w:pStyle w:val="Almindeligtekst"/>
        <w:rPr>
          <w:color w:val="FF0000"/>
        </w:rPr>
      </w:pPr>
      <w:r>
        <w:rPr>
          <w:color w:val="FF0000"/>
        </w:rPr>
        <w:t xml:space="preserve">                        Default: no</w:t>
      </w:r>
    </w:p>
    <w:p w14:paraId="51F15562" w14:textId="77777777" w:rsidR="001D6ADA" w:rsidRDefault="001D6ADA">
      <w:pPr>
        <w:rPr>
          <w:highlight w:val="yellow"/>
        </w:rPr>
      </w:pPr>
    </w:p>
    <w:p w14:paraId="3265735C" w14:textId="77777777" w:rsidR="001D6ADA" w:rsidRDefault="00000000">
      <w:pPr>
        <w:pStyle w:val="Almindeligtekst"/>
        <w:ind w:right="-59"/>
        <w:rPr>
          <w:i/>
          <w:color w:val="FF0000"/>
        </w:rPr>
      </w:pPr>
      <w:r>
        <w:rPr>
          <w:color w:val="FF0000"/>
        </w:rPr>
        <w:t xml:space="preserve">  </w:t>
      </w:r>
      <w:r>
        <w:rPr>
          <w:i/>
        </w:rPr>
        <w:t>printCategoricalProportions</w:t>
      </w:r>
    </w:p>
    <w:p w14:paraId="79075354" w14:textId="77777777" w:rsidR="001D6ADA" w:rsidRDefault="00000000">
      <w:pPr>
        <w:pStyle w:val="Almindeligtekst"/>
        <w:ind w:right="-59"/>
        <w:rPr>
          <w:color w:val="FF0000"/>
        </w:rPr>
      </w:pPr>
      <w:r>
        <w:rPr>
          <w:color w:val="FF0000"/>
        </w:rPr>
        <w:t xml:space="preserve">                        Definition: Write categorical proportions to categorical files</w:t>
      </w:r>
    </w:p>
    <w:p w14:paraId="2914C596" w14:textId="77777777" w:rsidR="001D6ADA" w:rsidRDefault="00000000">
      <w:pPr>
        <w:pStyle w:val="Almindeligtekst"/>
        <w:rPr>
          <w:color w:val="FF0000"/>
        </w:rPr>
      </w:pPr>
      <w:r>
        <w:rPr>
          <w:color w:val="FF0000"/>
        </w:rPr>
        <w:t xml:space="preserve">                        Type: Character</w:t>
      </w:r>
    </w:p>
    <w:p w14:paraId="1CECDFF0" w14:textId="77777777" w:rsidR="001D6ADA" w:rsidRDefault="00000000">
      <w:pPr>
        <w:pStyle w:val="Almindeligtekst"/>
        <w:rPr>
          <w:color w:val="FF0000"/>
        </w:rPr>
      </w:pPr>
      <w:r>
        <w:rPr>
          <w:color w:val="FF0000"/>
        </w:rPr>
        <w:t xml:space="preserve">                        Options:</w:t>
      </w:r>
    </w:p>
    <w:p w14:paraId="4657C8DD" w14:textId="77777777" w:rsidR="001D6ADA" w:rsidRDefault="00000000">
      <w:pPr>
        <w:rPr>
          <w:color w:val="FF0000"/>
        </w:rPr>
      </w:pPr>
      <w:r>
        <w:rPr>
          <w:color w:val="FF0000"/>
        </w:rPr>
        <w:t xml:space="preserve">                           </w:t>
      </w:r>
      <w:proofErr w:type="gramStart"/>
      <w:r>
        <w:rPr>
          <w:color w:val="FF0000"/>
        </w:rPr>
        <w:t>no  Categorical</w:t>
      </w:r>
      <w:proofErr w:type="gramEnd"/>
      <w:r>
        <w:rPr>
          <w:color w:val="FF0000"/>
        </w:rPr>
        <w:t xml:space="preserve"> proportions is not written to output files</w:t>
      </w:r>
    </w:p>
    <w:p w14:paraId="30C1957C" w14:textId="77777777" w:rsidR="001D6ADA" w:rsidRDefault="00000000">
      <w:pPr>
        <w:rPr>
          <w:color w:val="FF0000"/>
        </w:rPr>
      </w:pPr>
      <w:r>
        <w:rPr>
          <w:color w:val="FF0000"/>
        </w:rPr>
        <w:t xml:space="preserve">                           </w:t>
      </w:r>
      <w:proofErr w:type="gramStart"/>
      <w:r>
        <w:rPr>
          <w:color w:val="FF0000"/>
        </w:rPr>
        <w:t>yes</w:t>
      </w:r>
      <w:proofErr w:type="gramEnd"/>
      <w:r>
        <w:rPr>
          <w:color w:val="FF0000"/>
        </w:rPr>
        <w:t xml:space="preserve"> Categorical proportions is written to output files</w:t>
      </w:r>
    </w:p>
    <w:p w14:paraId="0D908FAA" w14:textId="77777777" w:rsidR="001D6ADA" w:rsidRDefault="00000000">
      <w:pPr>
        <w:pStyle w:val="Almindeligtekst"/>
        <w:rPr>
          <w:color w:val="FF0000"/>
        </w:rPr>
      </w:pPr>
      <w:r>
        <w:rPr>
          <w:color w:val="FF0000"/>
        </w:rPr>
        <w:t xml:space="preserve">                        Default: no</w:t>
      </w:r>
    </w:p>
    <w:p w14:paraId="7DE42985" w14:textId="77777777" w:rsidR="001D6ADA" w:rsidRDefault="001D6ADA">
      <w:pPr>
        <w:rPr>
          <w:highlight w:val="yellow"/>
        </w:rPr>
      </w:pPr>
    </w:p>
    <w:p w14:paraId="3519DF6F" w14:textId="77777777" w:rsidR="001D6ADA" w:rsidRDefault="00000000">
      <w:pPr>
        <w:rPr>
          <w:highlight w:val="yellow"/>
        </w:rPr>
      </w:pPr>
      <w:r>
        <w:t xml:space="preserve">  printPopulationBreedingValues</w:t>
      </w:r>
    </w:p>
    <w:p w14:paraId="3C9D7293" w14:textId="77777777" w:rsidR="001D6ADA" w:rsidRDefault="00000000">
      <w:r>
        <w:t xml:space="preserve">                        </w:t>
      </w:r>
      <w:bookmarkStart w:id="142" w:name="_Toc109904158"/>
      <w:r>
        <w:t>Definition: Write true and estimated breeding values of all</w:t>
      </w:r>
      <w:bookmarkEnd w:id="142"/>
      <w:r>
        <w:t xml:space="preserve"> </w:t>
      </w:r>
    </w:p>
    <w:p w14:paraId="7F4155A7" w14:textId="77777777" w:rsidR="001D6ADA" w:rsidRDefault="00000000">
      <w:r>
        <w:t xml:space="preserve">                                    </w:t>
      </w:r>
      <w:bookmarkStart w:id="143" w:name="_Toc109904159"/>
      <w:r>
        <w:t>animals in the population to output file,</w:t>
      </w:r>
      <w:bookmarkEnd w:id="143"/>
    </w:p>
    <w:p w14:paraId="087FE939" w14:textId="77777777" w:rsidR="001D6ADA" w:rsidRDefault="00000000">
      <w:r>
        <w:t xml:space="preserve">                                    ‘populationBreedingValuesRep&lt;</w:t>
      </w:r>
      <w:r>
        <w:rPr>
          <w:i/>
        </w:rPr>
        <w:t>rep</w:t>
      </w:r>
      <w:r>
        <w:t>&gt;.res’, where &lt;</w:t>
      </w:r>
      <w:r>
        <w:rPr>
          <w:i/>
        </w:rPr>
        <w:t>rep</w:t>
      </w:r>
      <w:r>
        <w:t xml:space="preserve">&gt; </w:t>
      </w:r>
    </w:p>
    <w:p w14:paraId="2E22E56F" w14:textId="77777777" w:rsidR="001D6ADA" w:rsidRDefault="00000000">
      <w:r>
        <w:lastRenderedPageBreak/>
        <w:t xml:space="preserve">                                    is replicate number. Files are compressed by the </w:t>
      </w:r>
    </w:p>
    <w:p w14:paraId="0BC88FDF" w14:textId="77777777" w:rsidR="001D6ADA" w:rsidRDefault="00000000">
      <w:r>
        <w:t xml:space="preserve">                                    linux command,</w:t>
      </w:r>
    </w:p>
    <w:p w14:paraId="2844087F" w14:textId="77777777" w:rsidR="001D6ADA" w:rsidRDefault="00000000">
      <w:r>
        <w:t xml:space="preserve">                                    ‘bzip2 –f populationBreedingValuesRep</w:t>
      </w:r>
      <w:r>
        <w:rPr>
          <w:i/>
        </w:rPr>
        <w:t>&lt;rep&gt;</w:t>
      </w:r>
      <w:r>
        <w:t>.res’.</w:t>
      </w:r>
    </w:p>
    <w:p w14:paraId="5506C99A" w14:textId="77777777" w:rsidR="001D6ADA" w:rsidRDefault="00000000">
      <w:r>
        <w:t xml:space="preserve">                        Type: Character</w:t>
      </w:r>
    </w:p>
    <w:p w14:paraId="0070EE25" w14:textId="77777777" w:rsidR="001D6ADA" w:rsidRDefault="00000000">
      <w:r>
        <w:t xml:space="preserve">                        Options:</w:t>
      </w:r>
    </w:p>
    <w:p w14:paraId="076CA2B7" w14:textId="77777777" w:rsidR="001D6ADA" w:rsidRDefault="00000000">
      <w:r>
        <w:t xml:space="preserve">                           </w:t>
      </w:r>
      <w:proofErr w:type="gramStart"/>
      <w:r>
        <w:t>no  Breeding</w:t>
      </w:r>
      <w:proofErr w:type="gramEnd"/>
      <w:r>
        <w:t xml:space="preserve"> values are not written to output files</w:t>
      </w:r>
    </w:p>
    <w:p w14:paraId="6DAAEC78" w14:textId="77777777" w:rsidR="001D6ADA" w:rsidRDefault="00000000">
      <w:r>
        <w:t xml:space="preserve">                           </w:t>
      </w:r>
      <w:proofErr w:type="gramStart"/>
      <w:r>
        <w:t>yes</w:t>
      </w:r>
      <w:proofErr w:type="gramEnd"/>
      <w:r>
        <w:t xml:space="preserve"> Breeding values are written to output files</w:t>
      </w:r>
    </w:p>
    <w:p w14:paraId="513EA075" w14:textId="77777777" w:rsidR="001D6ADA" w:rsidRDefault="00000000">
      <w:r>
        <w:t xml:space="preserve">                        Default: no</w:t>
      </w:r>
    </w:p>
    <w:p w14:paraId="6A9E771A" w14:textId="77777777" w:rsidR="001D6ADA" w:rsidRDefault="001D6ADA">
      <w:pPr>
        <w:pStyle w:val="Almindeligtekst"/>
        <w:ind w:right="-59"/>
        <w:rPr>
          <w:highlight w:val="yellow"/>
        </w:rPr>
      </w:pPr>
    </w:p>
    <w:p w14:paraId="5C4C0F0A" w14:textId="77777777" w:rsidR="001D6ADA" w:rsidRDefault="00000000">
      <w:pPr>
        <w:pStyle w:val="Almindeligtekst"/>
        <w:rPr>
          <w:color w:val="FF0000"/>
        </w:rPr>
      </w:pPr>
      <w:r>
        <w:rPr>
          <w:color w:val="FF0000"/>
        </w:rPr>
        <w:t xml:space="preserve">  </w:t>
      </w:r>
      <w:r>
        <w:rPr>
          <w:i/>
          <w:color w:val="FF0000"/>
        </w:rPr>
        <w:t>printSimulatedData</w:t>
      </w:r>
      <w:r>
        <w:rPr>
          <w:color w:val="FF0000"/>
        </w:rPr>
        <w:t xml:space="preserve">    Definition: Write simulated datasets from each replicate to </w:t>
      </w:r>
    </w:p>
    <w:p w14:paraId="6CE9D05E" w14:textId="77777777" w:rsidR="001D6ADA" w:rsidRDefault="00000000">
      <w:pPr>
        <w:pStyle w:val="Almindeligtekst"/>
        <w:rPr>
          <w:color w:val="FF0000"/>
        </w:rPr>
      </w:pPr>
      <w:r>
        <w:rPr>
          <w:color w:val="FF0000"/>
        </w:rPr>
        <w:t xml:space="preserve">                                    output files in </w:t>
      </w:r>
      <w:r>
        <w:rPr>
          <w:i/>
          <w:color w:val="FF0000"/>
        </w:rPr>
        <w:t>OutDirectory</w:t>
      </w:r>
    </w:p>
    <w:p w14:paraId="60EB88E7" w14:textId="77777777" w:rsidR="001D6ADA" w:rsidRDefault="00000000">
      <w:pPr>
        <w:pStyle w:val="Almindeligtekst"/>
        <w:rPr>
          <w:color w:val="FF0000"/>
        </w:rPr>
      </w:pPr>
      <w:r>
        <w:rPr>
          <w:color w:val="FF0000"/>
        </w:rPr>
        <w:t xml:space="preserve">                        Type: Integer</w:t>
      </w:r>
    </w:p>
    <w:p w14:paraId="46EFEF58" w14:textId="77777777" w:rsidR="001D6ADA" w:rsidRDefault="00000000">
      <w:pPr>
        <w:pStyle w:val="Almindeligtekst"/>
        <w:rPr>
          <w:color w:val="FF0000"/>
        </w:rPr>
      </w:pPr>
      <w:r>
        <w:rPr>
          <w:color w:val="FF0000"/>
        </w:rPr>
        <w:t xml:space="preserve">                        Dimension: 3</w:t>
      </w:r>
    </w:p>
    <w:p w14:paraId="7DBDCC3F" w14:textId="77777777" w:rsidR="001D6ADA" w:rsidRDefault="00000000">
      <w:pPr>
        <w:pStyle w:val="Almindeligtekst"/>
        <w:rPr>
          <w:color w:val="FF0000"/>
        </w:rPr>
      </w:pPr>
      <w:r>
        <w:rPr>
          <w:color w:val="FF0000"/>
        </w:rPr>
        <w:t xml:space="preserve">                        Options: </w:t>
      </w:r>
    </w:p>
    <w:p w14:paraId="75517F73" w14:textId="77777777" w:rsidR="001D6ADA" w:rsidRDefault="00000000">
      <w:pPr>
        <w:pStyle w:val="Almindeligtekst"/>
        <w:rPr>
          <w:color w:val="FF0000"/>
        </w:rPr>
      </w:pPr>
      <w:r>
        <w:rPr>
          <w:color w:val="FF0000"/>
        </w:rPr>
        <w:t xml:space="preserve">                           </w:t>
      </w:r>
      <w:proofErr w:type="gramStart"/>
      <w:r>
        <w:rPr>
          <w:i/>
          <w:color w:val="FF0000"/>
        </w:rPr>
        <w:t>printSimulatedData</w:t>
      </w:r>
      <w:r>
        <w:rPr>
          <w:color w:val="FF0000"/>
        </w:rPr>
        <w:t>(</w:t>
      </w:r>
      <w:proofErr w:type="gramEnd"/>
      <w:r>
        <w:rPr>
          <w:color w:val="FF0000"/>
        </w:rPr>
        <w:t>1)</w:t>
      </w:r>
    </w:p>
    <w:p w14:paraId="529354A4"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color w:val="FF0000"/>
          <w:lang w:eastAsia="en-US"/>
        </w:rPr>
      </w:pPr>
      <w:r>
        <w:rPr>
          <w:color w:val="FF0000"/>
        </w:rPr>
        <w:t xml:space="preserve">                           0 </w:t>
      </w:r>
      <w:r>
        <w:rPr>
          <w:rFonts w:eastAsiaTheme="minorHAnsi"/>
          <w:color w:val="FF0000"/>
          <w:lang w:eastAsia="en-US"/>
        </w:rPr>
        <w:t xml:space="preserve">True-breeding values and residuals of simulated </w:t>
      </w:r>
    </w:p>
    <w:p w14:paraId="7922E6C6" w14:textId="77777777" w:rsidR="001D6ADA" w:rsidRDefault="00000000">
      <w:pPr>
        <w:pStyle w:val="Almindeligtekst"/>
        <w:rPr>
          <w:color w:val="FF0000"/>
        </w:rPr>
      </w:pPr>
      <w:r>
        <w:rPr>
          <w:rFonts w:eastAsiaTheme="minorHAnsi"/>
          <w:color w:val="FF0000"/>
          <w:lang w:eastAsia="en-US"/>
        </w:rPr>
        <w:t xml:space="preserve">                             animals are not written to output file</w:t>
      </w:r>
    </w:p>
    <w:p w14:paraId="4AFC39E8"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color w:val="FF0000"/>
          <w:lang w:eastAsia="en-US"/>
        </w:rPr>
      </w:pPr>
      <w:r>
        <w:rPr>
          <w:color w:val="FF0000"/>
        </w:rPr>
        <w:t xml:space="preserve">                           1 </w:t>
      </w:r>
      <w:r>
        <w:rPr>
          <w:rFonts w:eastAsiaTheme="minorHAnsi"/>
          <w:color w:val="FF0000"/>
          <w:lang w:eastAsia="en-US"/>
        </w:rPr>
        <w:t xml:space="preserve">True-breeding values and residuals of simulated </w:t>
      </w:r>
    </w:p>
    <w:p w14:paraId="49465C69"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color w:val="FF0000"/>
          <w:lang w:eastAsia="en-US"/>
        </w:rPr>
      </w:pPr>
      <w:r>
        <w:rPr>
          <w:rFonts w:eastAsiaTheme="minorHAnsi"/>
          <w:color w:val="FF0000"/>
          <w:lang w:eastAsia="en-US"/>
        </w:rPr>
        <w:t xml:space="preserve">                             animals are written to output file</w:t>
      </w:r>
    </w:p>
    <w:p w14:paraId="2B540DE6" w14:textId="77777777" w:rsidR="001D6ADA" w:rsidRDefault="00000000">
      <w:pPr>
        <w:pStyle w:val="Almindeligtekst"/>
        <w:rPr>
          <w:color w:val="FF0000"/>
        </w:rPr>
      </w:pPr>
      <w:r>
        <w:rPr>
          <w:color w:val="FF0000"/>
        </w:rPr>
        <w:t xml:space="preserve">                           </w:t>
      </w:r>
      <w:proofErr w:type="gramStart"/>
      <w:r>
        <w:rPr>
          <w:i/>
          <w:color w:val="FF0000"/>
        </w:rPr>
        <w:t>printSimulatedData</w:t>
      </w:r>
      <w:r>
        <w:rPr>
          <w:color w:val="FF0000"/>
        </w:rPr>
        <w:t>(</w:t>
      </w:r>
      <w:proofErr w:type="gramEnd"/>
      <w:r>
        <w:rPr>
          <w:color w:val="FF0000"/>
        </w:rPr>
        <w:t>2)</w:t>
      </w:r>
    </w:p>
    <w:p w14:paraId="52A5FDA8"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color w:val="FF0000"/>
        </w:rPr>
      </w:pPr>
      <w:r>
        <w:rPr>
          <w:color w:val="FF0000"/>
        </w:rPr>
        <w:t xml:space="preserve">                           0 </w:t>
      </w:r>
    </w:p>
    <w:p w14:paraId="4500EC59" w14:textId="77777777" w:rsidR="001D6ADA" w:rsidRDefault="00000000">
      <w:pPr>
        <w:pStyle w:val="Almindeligtekst"/>
        <w:rPr>
          <w:color w:val="FF0000"/>
        </w:rPr>
      </w:pPr>
      <w:r>
        <w:rPr>
          <w:color w:val="FF0000"/>
        </w:rPr>
        <w:t xml:space="preserve">                           1 </w:t>
      </w:r>
    </w:p>
    <w:p w14:paraId="4F77F5C3" w14:textId="77777777" w:rsidR="001D6ADA" w:rsidRDefault="00000000">
      <w:pPr>
        <w:pStyle w:val="Almindeligtekst"/>
        <w:rPr>
          <w:color w:val="FF0000"/>
        </w:rPr>
      </w:pPr>
      <w:r>
        <w:rPr>
          <w:color w:val="FF0000"/>
        </w:rPr>
        <w:t xml:space="preserve">                           </w:t>
      </w:r>
      <w:proofErr w:type="gramStart"/>
      <w:r>
        <w:rPr>
          <w:i/>
          <w:color w:val="FF0000"/>
        </w:rPr>
        <w:t>printSimulatedData</w:t>
      </w:r>
      <w:r>
        <w:rPr>
          <w:color w:val="FF0000"/>
        </w:rPr>
        <w:t>(</w:t>
      </w:r>
      <w:proofErr w:type="gramEnd"/>
      <w:r>
        <w:rPr>
          <w:color w:val="FF0000"/>
        </w:rPr>
        <w:t>3)</w:t>
      </w:r>
    </w:p>
    <w:p w14:paraId="481C151A"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color w:val="FF0000"/>
          <w:lang w:eastAsia="en-US"/>
        </w:rPr>
      </w:pPr>
      <w:r>
        <w:rPr>
          <w:color w:val="FF0000"/>
        </w:rPr>
        <w:t xml:space="preserve">                           0 </w:t>
      </w:r>
      <w:r>
        <w:rPr>
          <w:rFonts w:eastAsiaTheme="minorHAnsi"/>
          <w:color w:val="FF0000"/>
          <w:lang w:eastAsia="en-US"/>
        </w:rPr>
        <w:t xml:space="preserve">Genotypes of simulated animals are not written to output </w:t>
      </w:r>
    </w:p>
    <w:p w14:paraId="7862696C"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color w:val="FF0000"/>
        </w:rPr>
      </w:pPr>
      <w:r>
        <w:rPr>
          <w:rFonts w:eastAsiaTheme="minorHAnsi"/>
          <w:color w:val="FF0000"/>
          <w:lang w:eastAsia="en-US"/>
        </w:rPr>
        <w:t xml:space="preserve">                             file</w:t>
      </w:r>
    </w:p>
    <w:p w14:paraId="72735269"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color w:val="FF0000"/>
          <w:lang w:eastAsia="en-US"/>
        </w:rPr>
      </w:pPr>
      <w:r>
        <w:rPr>
          <w:color w:val="FF0000"/>
        </w:rPr>
        <w:t xml:space="preserve">                           1 </w:t>
      </w:r>
      <w:r>
        <w:rPr>
          <w:rFonts w:eastAsiaTheme="minorHAnsi"/>
          <w:color w:val="FF0000"/>
          <w:lang w:eastAsia="en-US"/>
        </w:rPr>
        <w:t xml:space="preserve">Genotypes of simulated animals are written to output </w:t>
      </w:r>
    </w:p>
    <w:p w14:paraId="4D2D81DA" w14:textId="77777777" w:rsidR="001D6ADA" w:rsidRDefault="00000000">
      <w:pPr>
        <w:pStyle w:val="Almindeligtekst"/>
        <w:rPr>
          <w:rFonts w:eastAsiaTheme="minorHAnsi"/>
          <w:color w:val="FF0000"/>
          <w:lang w:eastAsia="en-US"/>
        </w:rPr>
      </w:pPr>
      <w:r>
        <w:rPr>
          <w:rFonts w:eastAsiaTheme="minorHAnsi"/>
          <w:color w:val="FF0000"/>
          <w:lang w:eastAsia="en-US"/>
        </w:rPr>
        <w:t xml:space="preserve">                             file; genotypes written as 0, 1, or 2 at each locus, </w:t>
      </w:r>
      <w:proofErr w:type="gramStart"/>
      <w:r>
        <w:rPr>
          <w:rFonts w:eastAsiaTheme="minorHAnsi"/>
          <w:color w:val="FF0000"/>
          <w:lang w:eastAsia="en-US"/>
        </w:rPr>
        <w:t>where</w:t>
      </w:r>
      <w:proofErr w:type="gramEnd"/>
    </w:p>
    <w:p w14:paraId="65DB5DD6" w14:textId="77777777" w:rsidR="001D6ADA" w:rsidRDefault="00000000">
      <w:pPr>
        <w:pStyle w:val="Almindeligtekst"/>
        <w:rPr>
          <w:rFonts w:eastAsiaTheme="minorHAnsi"/>
          <w:color w:val="FF0000"/>
          <w:lang w:eastAsia="en-US"/>
        </w:rPr>
      </w:pPr>
      <w:r>
        <w:rPr>
          <w:rFonts w:eastAsiaTheme="minorHAnsi"/>
          <w:color w:val="FF0000"/>
          <w:lang w:eastAsia="en-US"/>
        </w:rPr>
        <w:t xml:space="preserve">                             0 and 2 are homozygose for alleles 1 and 2, and 1 is </w:t>
      </w:r>
    </w:p>
    <w:p w14:paraId="2BABCC2F" w14:textId="77777777" w:rsidR="001D6ADA" w:rsidRDefault="00000000">
      <w:pPr>
        <w:pStyle w:val="Almindeligtekst"/>
        <w:rPr>
          <w:color w:val="FF0000"/>
        </w:rPr>
      </w:pPr>
      <w:r>
        <w:rPr>
          <w:rFonts w:eastAsiaTheme="minorHAnsi"/>
          <w:color w:val="FF0000"/>
          <w:lang w:eastAsia="en-US"/>
        </w:rPr>
        <w:t xml:space="preserve">                             heterozygose</w:t>
      </w:r>
    </w:p>
    <w:p w14:paraId="78C5010F" w14:textId="77777777" w:rsidR="001D6ADA" w:rsidRDefault="0000000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eastAsiaTheme="minorHAnsi"/>
          <w:color w:val="FF0000"/>
          <w:lang w:eastAsia="en-US"/>
        </w:rPr>
      </w:pPr>
      <w:r>
        <w:rPr>
          <w:color w:val="FF0000"/>
        </w:rPr>
        <w:t xml:space="preserve">                           2 </w:t>
      </w:r>
      <w:r>
        <w:rPr>
          <w:rFonts w:eastAsiaTheme="minorHAnsi"/>
          <w:color w:val="FF0000"/>
          <w:lang w:eastAsia="en-US"/>
        </w:rPr>
        <w:t xml:space="preserve">Genotypes of simulated animals are written to output </w:t>
      </w:r>
    </w:p>
    <w:p w14:paraId="38C6A26C" w14:textId="77777777" w:rsidR="001D6ADA" w:rsidRDefault="00000000">
      <w:pPr>
        <w:pStyle w:val="Almindeligtekst"/>
        <w:rPr>
          <w:rFonts w:eastAsiaTheme="minorHAnsi"/>
          <w:color w:val="FF0000"/>
          <w:lang w:eastAsia="en-US"/>
        </w:rPr>
      </w:pPr>
      <w:r>
        <w:rPr>
          <w:rFonts w:eastAsiaTheme="minorHAnsi"/>
          <w:color w:val="FF0000"/>
          <w:lang w:eastAsia="en-US"/>
        </w:rPr>
        <w:t xml:space="preserve">                             file; paternal allele written as 1 or 2 at each locus </w:t>
      </w:r>
    </w:p>
    <w:p w14:paraId="3751DA62" w14:textId="77777777" w:rsidR="001D6ADA" w:rsidRDefault="00000000">
      <w:pPr>
        <w:pStyle w:val="Almindeligtekst"/>
        <w:rPr>
          <w:color w:val="FF0000"/>
        </w:rPr>
      </w:pPr>
      <w:r>
        <w:rPr>
          <w:rFonts w:eastAsiaTheme="minorHAnsi"/>
          <w:color w:val="FF0000"/>
          <w:lang w:eastAsia="en-US"/>
        </w:rPr>
        <w:t xml:space="preserve">                             followed by maternal alleles</w:t>
      </w:r>
    </w:p>
    <w:p w14:paraId="5A33B093" w14:textId="77777777" w:rsidR="001D6ADA" w:rsidRDefault="00000000">
      <w:pPr>
        <w:pStyle w:val="Almindeligtekst"/>
        <w:rPr>
          <w:color w:val="FF0000"/>
        </w:rPr>
      </w:pPr>
      <w:r>
        <w:rPr>
          <w:color w:val="FF0000"/>
        </w:rPr>
        <w:t xml:space="preserve">                        Default: </w:t>
      </w:r>
      <w:r>
        <w:rPr>
          <w:i/>
          <w:color w:val="FF0000"/>
        </w:rPr>
        <w:t>printSimulatedData</w:t>
      </w:r>
      <w:r>
        <w:rPr>
          <w:color w:val="FF0000"/>
        </w:rPr>
        <w:t>=0 0 0</w:t>
      </w:r>
    </w:p>
    <w:p w14:paraId="0C09E27A" w14:textId="77777777" w:rsidR="001D6ADA" w:rsidRDefault="001D6ADA">
      <w:pPr>
        <w:rPr>
          <w:highlight w:val="yellow"/>
        </w:rPr>
      </w:pPr>
    </w:p>
    <w:p w14:paraId="72422B73" w14:textId="77777777" w:rsidR="001D6ADA" w:rsidRDefault="00000000">
      <w:pPr>
        <w:pStyle w:val="Almindeligtekst"/>
        <w:rPr>
          <w:i/>
        </w:rPr>
      </w:pPr>
      <w:r>
        <w:t xml:space="preserve">  </w:t>
      </w:r>
      <w:r>
        <w:rPr>
          <w:i/>
        </w:rPr>
        <w:t>printGenotypeTimes</w:t>
      </w:r>
    </w:p>
    <w:p w14:paraId="6F89BF67" w14:textId="77777777" w:rsidR="001D6ADA" w:rsidRDefault="00000000">
      <w:pPr>
        <w:pStyle w:val="Almindeligtekst"/>
      </w:pPr>
      <w:r>
        <w:t xml:space="preserve">                        Definition: Array with time steps at which genotype of </w:t>
      </w:r>
    </w:p>
    <w:p w14:paraId="1280D086" w14:textId="77777777" w:rsidR="001D6ADA" w:rsidRDefault="00000000">
      <w:pPr>
        <w:pStyle w:val="Almindeligtekst"/>
        <w:ind w:left="2608" w:firstLine="1304"/>
      </w:pPr>
      <w:r>
        <w:t>individuals to be printed out.</w:t>
      </w:r>
    </w:p>
    <w:p w14:paraId="72CC7320" w14:textId="77777777" w:rsidR="001D6ADA" w:rsidRDefault="00000000">
      <w:pPr>
        <w:pStyle w:val="Almindeligtekst"/>
      </w:pPr>
      <w:r>
        <w:t xml:space="preserve">                        Type: Integer</w:t>
      </w:r>
    </w:p>
    <w:p w14:paraId="286999A6" w14:textId="77777777" w:rsidR="001D6ADA" w:rsidRDefault="00000000">
      <w:pPr>
        <w:pStyle w:val="Almindeligtekst"/>
      </w:pPr>
      <w:r>
        <w:t xml:space="preserve">                        Dimension: 1≤</w:t>
      </w:r>
      <w:r>
        <w:rPr>
          <w:i/>
        </w:rPr>
        <w:t>nTimes</w:t>
      </w:r>
      <w:r>
        <w:t>≤</w:t>
      </w:r>
      <w:r>
        <w:rPr>
          <w:i/>
        </w:rPr>
        <w:t>ntime</w:t>
      </w:r>
      <w:r>
        <w:t>+1</w:t>
      </w:r>
      <w:r>
        <w:rPr>
          <w:i/>
        </w:rPr>
        <w:t>,</w:t>
      </w:r>
      <w:r>
        <w:t xml:space="preserve"> where </w:t>
      </w:r>
      <w:r>
        <w:rPr>
          <w:i/>
        </w:rPr>
        <w:t>nTimes</w:t>
      </w:r>
      <w:r>
        <w:t xml:space="preserve"> is the number of </w:t>
      </w:r>
      <w:proofErr w:type="gramStart"/>
      <w:r>
        <w:t>time</w:t>
      </w:r>
      <w:proofErr w:type="gramEnd"/>
    </w:p>
    <w:p w14:paraId="76383511" w14:textId="77777777" w:rsidR="001D6ADA" w:rsidRDefault="00000000">
      <w:pPr>
        <w:pStyle w:val="Almindeligtekst"/>
      </w:pPr>
      <w:r>
        <w:t xml:space="preserve">                                   steps for which output variables are written</w:t>
      </w:r>
    </w:p>
    <w:p w14:paraId="6558BD1E" w14:textId="77777777" w:rsidR="001D6ADA" w:rsidRDefault="00000000">
      <w:pPr>
        <w:pStyle w:val="Almindeligtekst"/>
      </w:pPr>
      <w:r>
        <w:t xml:space="preserve">                        Options: 0≤</w:t>
      </w:r>
      <w:r>
        <w:rPr>
          <w:i/>
        </w:rPr>
        <w:t xml:space="preserve"> printGenotypeTimes</w:t>
      </w:r>
      <w:r>
        <w:t xml:space="preserve"> ≤</w:t>
      </w:r>
      <w:r>
        <w:rPr>
          <w:i/>
        </w:rPr>
        <w:t>ntime</w:t>
      </w:r>
      <w:r>
        <w:t xml:space="preserve"> (</w:t>
      </w:r>
      <w:r>
        <w:rPr>
          <w:i/>
        </w:rPr>
        <w:t>i</w:t>
      </w:r>
      <w:r>
        <w:t>=</w:t>
      </w:r>
      <w:proofErr w:type="gramStart"/>
      <w:r>
        <w:t>1,…</w:t>
      </w:r>
      <w:proofErr w:type="gramEnd"/>
      <w:r>
        <w:t>,</w:t>
      </w:r>
      <w:r>
        <w:rPr>
          <w:i/>
        </w:rPr>
        <w:t>nTimes</w:t>
      </w:r>
      <w:r>
        <w:t xml:space="preserve">+1), </w:t>
      </w:r>
    </w:p>
    <w:p w14:paraId="185C1020" w14:textId="77777777" w:rsidR="001D6ADA" w:rsidRDefault="00000000">
      <w:pPr>
        <w:pStyle w:val="Almindeligtekst"/>
      </w:pPr>
      <w:r>
        <w:t xml:space="preserve">                                 where </w:t>
      </w:r>
      <w:r>
        <w:rPr>
          <w:i/>
        </w:rPr>
        <w:t>printGenotypeTimes</w:t>
      </w:r>
      <w:r>
        <w:rPr>
          <w:i/>
          <w:vertAlign w:val="subscript"/>
        </w:rPr>
        <w:t>i</w:t>
      </w:r>
      <w:r>
        <w:t xml:space="preserve"> is the </w:t>
      </w:r>
      <w:r>
        <w:rPr>
          <w:i/>
        </w:rPr>
        <w:t>i</w:t>
      </w:r>
      <w:r>
        <w:t xml:space="preserve">th integer of </w:t>
      </w:r>
    </w:p>
    <w:p w14:paraId="1EE36881" w14:textId="77777777" w:rsidR="001D6ADA" w:rsidRDefault="00000000">
      <w:pPr>
        <w:pStyle w:val="Almindeligtekst"/>
      </w:pPr>
      <w:r>
        <w:t xml:space="preserve">                                 </w:t>
      </w:r>
      <w:r>
        <w:rPr>
          <w:i/>
        </w:rPr>
        <w:t>printGenotypeTimes</w:t>
      </w:r>
      <w:r>
        <w:t xml:space="preserve"> and </w:t>
      </w:r>
    </w:p>
    <w:p w14:paraId="152CDE47" w14:textId="77777777" w:rsidR="001D6ADA" w:rsidRDefault="00000000">
      <w:pPr>
        <w:pStyle w:val="Almindeligtekst"/>
      </w:pPr>
      <w:r>
        <w:t xml:space="preserve">                                 </w:t>
      </w:r>
      <w:r>
        <w:rPr>
          <w:i/>
        </w:rPr>
        <w:t>printGenotypeTimes</w:t>
      </w:r>
      <w:r>
        <w:rPr>
          <w:i/>
          <w:vertAlign w:val="subscript"/>
        </w:rPr>
        <w:t>i</w:t>
      </w:r>
      <w:r>
        <w:t>≠</w:t>
      </w:r>
      <w:r>
        <w:rPr>
          <w:i/>
        </w:rPr>
        <w:t>printGenotypeTimes</w:t>
      </w:r>
      <w:r>
        <w:rPr>
          <w:i/>
          <w:vertAlign w:val="subscript"/>
        </w:rPr>
        <w:t>j</w:t>
      </w:r>
      <w:r>
        <w:t xml:space="preserve"> </w:t>
      </w:r>
    </w:p>
    <w:p w14:paraId="75581338" w14:textId="77777777" w:rsidR="001D6ADA" w:rsidRDefault="00000000">
      <w:pPr>
        <w:pStyle w:val="Almindeligtekst"/>
      </w:pPr>
      <w:r>
        <w:t xml:space="preserve">                                 (i≠j)</w:t>
      </w:r>
    </w:p>
    <w:p w14:paraId="4EE64BD8" w14:textId="77777777" w:rsidR="001D6ADA" w:rsidRDefault="00000000">
      <w:r>
        <w:t xml:space="preserve">                        Default: </w:t>
      </w:r>
      <w:proofErr w:type="gramStart"/>
      <w:r>
        <w:t>huge(</w:t>
      </w:r>
      <w:proofErr w:type="gramEnd"/>
      <w:r>
        <w:t>1)</w:t>
      </w:r>
    </w:p>
    <w:p w14:paraId="73F88B16" w14:textId="77777777" w:rsidR="001D6ADA" w:rsidRDefault="001D6ADA">
      <w:pPr>
        <w:pStyle w:val="Almindeligtekst"/>
        <w:ind w:right="-59"/>
      </w:pPr>
    </w:p>
    <w:p w14:paraId="20FCC13B" w14:textId="77777777" w:rsidR="001D6ADA" w:rsidRDefault="00000000">
      <w:pPr>
        <w:pStyle w:val="Almindeligtekst"/>
        <w:ind w:right="-59"/>
      </w:pPr>
      <w:r>
        <w:t xml:space="preserve">  </w:t>
      </w:r>
      <w:r>
        <w:rPr>
          <w:i/>
        </w:rPr>
        <w:t>printBiasAccuracy</w:t>
      </w:r>
      <w:r>
        <w:t xml:space="preserve">     Definition: Write bias and accuracies to output files</w:t>
      </w:r>
    </w:p>
    <w:p w14:paraId="1B8DC030" w14:textId="77777777" w:rsidR="001D6ADA" w:rsidRDefault="00000000">
      <w:pPr>
        <w:pStyle w:val="Almindeligtekst"/>
      </w:pPr>
      <w:r>
        <w:t xml:space="preserve">                        Type: Character</w:t>
      </w:r>
    </w:p>
    <w:p w14:paraId="2812BD6B" w14:textId="77777777" w:rsidR="001D6ADA" w:rsidRDefault="00000000">
      <w:pPr>
        <w:pStyle w:val="Almindeligtekst"/>
      </w:pPr>
      <w:r>
        <w:t xml:space="preserve">                        Options:</w:t>
      </w:r>
    </w:p>
    <w:p w14:paraId="71F96C63" w14:textId="77777777" w:rsidR="001D6ADA" w:rsidRDefault="00000000">
      <w:r>
        <w:t xml:space="preserve">                           </w:t>
      </w:r>
      <w:proofErr w:type="gramStart"/>
      <w:r>
        <w:t>no  Biases</w:t>
      </w:r>
      <w:proofErr w:type="gramEnd"/>
      <w:r>
        <w:t xml:space="preserve"> and accuracies are not written to output files</w:t>
      </w:r>
    </w:p>
    <w:p w14:paraId="08C00CDA" w14:textId="77777777" w:rsidR="001D6ADA" w:rsidRDefault="00000000">
      <w:r>
        <w:t xml:space="preserve">                           </w:t>
      </w:r>
      <w:proofErr w:type="gramStart"/>
      <w:r>
        <w:t>yes</w:t>
      </w:r>
      <w:proofErr w:type="gramEnd"/>
      <w:r>
        <w:t xml:space="preserve"> Biases and accuracies are written to output files</w:t>
      </w:r>
    </w:p>
    <w:p w14:paraId="4AB9B67A" w14:textId="77777777" w:rsidR="001D6ADA" w:rsidRDefault="00000000">
      <w:pPr>
        <w:pStyle w:val="Almindeligtekst"/>
      </w:pPr>
      <w:r>
        <w:t xml:space="preserve">                        Default: no</w:t>
      </w:r>
    </w:p>
    <w:p w14:paraId="519A3166" w14:textId="77777777" w:rsidR="001D6ADA" w:rsidRDefault="001D6ADA">
      <w:pPr>
        <w:pStyle w:val="Almindeligtekst"/>
      </w:pPr>
    </w:p>
    <w:p w14:paraId="2365F00C" w14:textId="77777777" w:rsidR="001D6ADA" w:rsidRDefault="00000000">
      <w:r>
        <w:t xml:space="preserve">  </w:t>
      </w:r>
      <w:bookmarkStart w:id="144" w:name="_Toc109904160"/>
      <w:r>
        <w:rPr>
          <w:i/>
        </w:rPr>
        <w:t>printBreedingValues</w:t>
      </w:r>
      <w:r>
        <w:t xml:space="preserve">   Definition: Write true and estimated breeding values of each</w:t>
      </w:r>
      <w:bookmarkEnd w:id="144"/>
    </w:p>
    <w:p w14:paraId="18B6B59B" w14:textId="77777777" w:rsidR="001D6ADA" w:rsidRDefault="00000000">
      <w:pPr>
        <w:pStyle w:val="Almindeligtekst"/>
        <w:ind w:right="-59"/>
      </w:pPr>
      <w:r>
        <w:t xml:space="preserve">                                    selection candidate at each specified time </w:t>
      </w:r>
    </w:p>
    <w:p w14:paraId="3461CC75" w14:textId="77777777" w:rsidR="001D6ADA" w:rsidRDefault="00000000">
      <w:pPr>
        <w:pStyle w:val="Almindeligtekst"/>
        <w:ind w:right="-59"/>
      </w:pPr>
      <w:r>
        <w:t xml:space="preserve">                                    step and selection stage to output files,</w:t>
      </w:r>
    </w:p>
    <w:p w14:paraId="26ED737B" w14:textId="77777777" w:rsidR="001D6ADA" w:rsidRDefault="00000000">
      <w:pPr>
        <w:ind w:right="-5"/>
      </w:pPr>
      <w:r>
        <w:lastRenderedPageBreak/>
        <w:t xml:space="preserve">                                    ‘breedingValuesRep&lt;</w:t>
      </w:r>
      <w:r>
        <w:rPr>
          <w:i/>
        </w:rPr>
        <w:t>rep</w:t>
      </w:r>
      <w:r>
        <w:t>&gt;.res’, where &lt;</w:t>
      </w:r>
      <w:r>
        <w:rPr>
          <w:i/>
        </w:rPr>
        <w:t>rep</w:t>
      </w:r>
      <w:r>
        <w:t xml:space="preserve">&gt; is </w:t>
      </w:r>
    </w:p>
    <w:p w14:paraId="7E73FA64" w14:textId="77777777" w:rsidR="001D6ADA" w:rsidRDefault="00000000">
      <w:pPr>
        <w:ind w:right="-5"/>
      </w:pPr>
      <w:r>
        <w:t xml:space="preserve">                                    replicate number. Files are compressed by the </w:t>
      </w:r>
    </w:p>
    <w:p w14:paraId="4259BDD2" w14:textId="77777777" w:rsidR="001D6ADA" w:rsidRDefault="00000000">
      <w:pPr>
        <w:ind w:right="-5"/>
      </w:pPr>
      <w:r>
        <w:t xml:space="preserve">                                    linux command, </w:t>
      </w:r>
    </w:p>
    <w:p w14:paraId="07D405EC" w14:textId="77777777" w:rsidR="001D6ADA" w:rsidRDefault="00000000">
      <w:pPr>
        <w:ind w:right="-5"/>
      </w:pPr>
      <w:r>
        <w:t xml:space="preserve">                                    ‘bzip2 –f breedingValuesRep</w:t>
      </w:r>
      <w:r>
        <w:rPr>
          <w:i/>
        </w:rPr>
        <w:t>&lt;rep&gt;</w:t>
      </w:r>
      <w:r>
        <w:t>.res’.</w:t>
      </w:r>
    </w:p>
    <w:p w14:paraId="6BF3E009" w14:textId="77777777" w:rsidR="001D6ADA" w:rsidRDefault="00000000">
      <w:pPr>
        <w:pStyle w:val="Almindeligtekst"/>
      </w:pPr>
      <w:r>
        <w:t xml:space="preserve">                        Type: Character</w:t>
      </w:r>
    </w:p>
    <w:p w14:paraId="05E6A70B" w14:textId="77777777" w:rsidR="001D6ADA" w:rsidRDefault="00000000">
      <w:pPr>
        <w:pStyle w:val="Almindeligtekst"/>
      </w:pPr>
      <w:r>
        <w:t xml:space="preserve">                        Options:</w:t>
      </w:r>
    </w:p>
    <w:p w14:paraId="7CA30884" w14:textId="77777777" w:rsidR="001D6ADA" w:rsidRDefault="00000000">
      <w:pPr>
        <w:pStyle w:val="Almindeligtekst"/>
      </w:pPr>
      <w:r>
        <w:t xml:space="preserve">                           </w:t>
      </w:r>
      <w:proofErr w:type="gramStart"/>
      <w:r>
        <w:t>no  Breeding</w:t>
      </w:r>
      <w:proofErr w:type="gramEnd"/>
      <w:r>
        <w:t xml:space="preserve"> values are not written to output files</w:t>
      </w:r>
    </w:p>
    <w:p w14:paraId="158AA0A6" w14:textId="77777777" w:rsidR="001D6ADA" w:rsidRDefault="00000000">
      <w:pPr>
        <w:pStyle w:val="Almindeligtekst"/>
      </w:pPr>
      <w:r>
        <w:t xml:space="preserve">                           </w:t>
      </w:r>
      <w:proofErr w:type="gramStart"/>
      <w:r>
        <w:t>yes</w:t>
      </w:r>
      <w:proofErr w:type="gramEnd"/>
      <w:r>
        <w:t xml:space="preserve"> Breeding values are written to output files</w:t>
      </w:r>
    </w:p>
    <w:p w14:paraId="0241BAFA" w14:textId="77777777" w:rsidR="001D6ADA" w:rsidRDefault="00000000">
      <w:pPr>
        <w:pStyle w:val="Almindeligtekst"/>
      </w:pPr>
      <w:r>
        <w:t xml:space="preserve">                        Default: no</w:t>
      </w:r>
    </w:p>
    <w:p w14:paraId="2EAEC4EA" w14:textId="77777777" w:rsidR="001D6ADA" w:rsidRDefault="001D6ADA">
      <w:pPr>
        <w:pStyle w:val="Almindeligtekst"/>
        <w:rPr>
          <w:color w:val="00B050"/>
        </w:rPr>
      </w:pPr>
    </w:p>
    <w:p w14:paraId="01C5126A" w14:textId="77777777" w:rsidR="001D6ADA" w:rsidRDefault="00000000">
      <w:r>
        <w:t xml:space="preserve">  </w:t>
      </w:r>
      <w:bookmarkStart w:id="145" w:name="_Toc109904161"/>
      <w:r>
        <w:rPr>
          <w:i/>
        </w:rPr>
        <w:t>printCoVariances</w:t>
      </w:r>
      <w:r>
        <w:t xml:space="preserve">      Definition: Write (co)variances estimated by DMU at each</w:t>
      </w:r>
      <w:bookmarkEnd w:id="145"/>
      <w:r>
        <w:t xml:space="preserve"> </w:t>
      </w:r>
    </w:p>
    <w:p w14:paraId="006028FB" w14:textId="77777777" w:rsidR="001D6ADA" w:rsidRDefault="00000000">
      <w:r>
        <w:t xml:space="preserve">                                    </w:t>
      </w:r>
      <w:bookmarkStart w:id="146" w:name="_Toc109904162"/>
      <w:r>
        <w:t>specified time step and selection step to output</w:t>
      </w:r>
      <w:bookmarkEnd w:id="146"/>
      <w:r>
        <w:t xml:space="preserve"> </w:t>
      </w:r>
    </w:p>
    <w:p w14:paraId="0410C8B5" w14:textId="77777777" w:rsidR="001D6ADA" w:rsidRDefault="00000000">
      <w:r>
        <w:t xml:space="preserve">                                    </w:t>
      </w:r>
      <w:bookmarkStart w:id="147" w:name="_Toc109904163"/>
      <w:r>
        <w:t>files,</w:t>
      </w:r>
      <w:bookmarkEnd w:id="147"/>
      <w:r>
        <w:t xml:space="preserve"> </w:t>
      </w:r>
    </w:p>
    <w:p w14:paraId="12F06F9D" w14:textId="77777777" w:rsidR="001D6ADA" w:rsidRDefault="00000000">
      <w:r>
        <w:t xml:space="preserve">                                    </w:t>
      </w:r>
      <w:bookmarkStart w:id="148" w:name="_Toc109904164"/>
      <w:r>
        <w:t>‘covariancesRep&lt;</w:t>
      </w:r>
      <w:r>
        <w:rPr>
          <w:i/>
        </w:rPr>
        <w:t>rep</w:t>
      </w:r>
      <w:r>
        <w:t>&gt;Time&lt;</w:t>
      </w:r>
      <w:r>
        <w:rPr>
          <w:i/>
        </w:rPr>
        <w:t>time</w:t>
      </w:r>
      <w:r>
        <w:t>&gt;Stage&lt;</w:t>
      </w:r>
      <w:r>
        <w:rPr>
          <w:i/>
        </w:rPr>
        <w:t>stage</w:t>
      </w:r>
      <w:r>
        <w:t>&gt;.res’,</w:t>
      </w:r>
      <w:bookmarkEnd w:id="148"/>
      <w:r>
        <w:t xml:space="preserve"> </w:t>
      </w:r>
    </w:p>
    <w:p w14:paraId="2CF6958A" w14:textId="77777777" w:rsidR="001D6ADA" w:rsidRDefault="00000000">
      <w:r>
        <w:t xml:space="preserve">                                    where &lt;</w:t>
      </w:r>
      <w:r>
        <w:rPr>
          <w:i/>
        </w:rPr>
        <w:t>rep</w:t>
      </w:r>
      <w:r>
        <w:t>&gt; is replicate number, &lt;</w:t>
      </w:r>
      <w:r>
        <w:rPr>
          <w:i/>
        </w:rPr>
        <w:t>time</w:t>
      </w:r>
      <w:r>
        <w:t xml:space="preserve">&gt; is time </w:t>
      </w:r>
    </w:p>
    <w:p w14:paraId="0AD39A67" w14:textId="77777777" w:rsidR="001D6ADA" w:rsidRDefault="00000000">
      <w:r>
        <w:t xml:space="preserve">                                    step, and &lt;stage&gt; is selection stage</w:t>
      </w:r>
    </w:p>
    <w:p w14:paraId="72D71348" w14:textId="77777777" w:rsidR="001D6ADA" w:rsidRDefault="00000000">
      <w:r>
        <w:t xml:space="preserve">                        Type: Character</w:t>
      </w:r>
    </w:p>
    <w:p w14:paraId="400B99A5" w14:textId="77777777" w:rsidR="001D6ADA" w:rsidRDefault="00000000">
      <w:r>
        <w:t xml:space="preserve">                        Options:</w:t>
      </w:r>
    </w:p>
    <w:p w14:paraId="18122124" w14:textId="77777777" w:rsidR="001D6ADA" w:rsidRDefault="00000000">
      <w:r>
        <w:t xml:space="preserve">                           </w:t>
      </w:r>
      <w:proofErr w:type="gramStart"/>
      <w:r>
        <w:t>no  Estimates</w:t>
      </w:r>
      <w:proofErr w:type="gramEnd"/>
      <w:r>
        <w:t xml:space="preserve"> are not written to output files</w:t>
      </w:r>
    </w:p>
    <w:p w14:paraId="0A8E1F86" w14:textId="77777777" w:rsidR="001D6ADA" w:rsidRDefault="00000000">
      <w:r>
        <w:t xml:space="preserve">                           </w:t>
      </w:r>
      <w:proofErr w:type="gramStart"/>
      <w:r>
        <w:t>yes</w:t>
      </w:r>
      <w:proofErr w:type="gramEnd"/>
      <w:r>
        <w:t xml:space="preserve"> Estimates are written to output files</w:t>
      </w:r>
    </w:p>
    <w:p w14:paraId="095C0910" w14:textId="77777777" w:rsidR="001D6ADA" w:rsidRDefault="00000000">
      <w:r>
        <w:t xml:space="preserve">                        Default: no</w:t>
      </w:r>
    </w:p>
    <w:p w14:paraId="2AD452D3" w14:textId="77777777" w:rsidR="001D6ADA" w:rsidRDefault="001D6ADA"/>
    <w:p w14:paraId="2E7A4258" w14:textId="77777777" w:rsidR="001D6ADA" w:rsidRDefault="00000000">
      <w:r>
        <w:t xml:space="preserve">* Only used when </w:t>
      </w:r>
      <w:r>
        <w:rPr>
          <w:i/>
        </w:rPr>
        <w:t>dmuPolyBlup</w:t>
      </w:r>
      <w:r>
        <w:t xml:space="preserve">, </w:t>
      </w:r>
      <w:r>
        <w:rPr>
          <w:i/>
        </w:rPr>
        <w:t>dmuGenomicBlup</w:t>
      </w:r>
      <w:r>
        <w:t xml:space="preserve">, or </w:t>
      </w:r>
      <w:r>
        <w:rPr>
          <w:i/>
        </w:rPr>
        <w:t>dmuIbdBlup</w:t>
      </w:r>
      <w:r>
        <w:t xml:space="preserve"> ‘dmuai’</w:t>
      </w:r>
    </w:p>
    <w:p w14:paraId="234FEDB5" w14:textId="77777777" w:rsidR="001D6ADA" w:rsidRDefault="00000000">
      <w:r>
        <w:t xml:space="preserve">* </w:t>
      </w:r>
      <w:r>
        <w:rPr>
          <w:i/>
        </w:rPr>
        <w:t>reportSelectionTimes</w:t>
      </w:r>
      <w:r>
        <w:t xml:space="preserve"> and </w:t>
      </w:r>
      <w:r>
        <w:rPr>
          <w:i/>
        </w:rPr>
        <w:t>reportSelectionStages</w:t>
      </w:r>
      <w:r>
        <w:t xml:space="preserve"> applies to </w:t>
      </w:r>
      <w:r>
        <w:rPr>
          <w:i/>
        </w:rPr>
        <w:t>printCoVariances</w:t>
      </w:r>
    </w:p>
    <w:p w14:paraId="4C5EF406" w14:textId="77777777" w:rsidR="001D6ADA" w:rsidRDefault="001D6ADA">
      <w:pPr>
        <w:pStyle w:val="Almindeligtekst"/>
      </w:pPr>
    </w:p>
    <w:p w14:paraId="71C457A7" w14:textId="77777777" w:rsidR="001D6ADA" w:rsidRDefault="00000000">
      <w:pPr>
        <w:pStyle w:val="Almindeligtekst"/>
        <w:ind w:right="-59"/>
        <w:rPr>
          <w:color w:val="FF0000"/>
        </w:rPr>
      </w:pPr>
      <w:r>
        <w:rPr>
          <w:color w:val="FF0000"/>
        </w:rPr>
        <w:t xml:space="preserve">  </w:t>
      </w:r>
      <w:r>
        <w:rPr>
          <w:i/>
          <w:color w:val="FF0000"/>
        </w:rPr>
        <w:t>printEvaRelationships</w:t>
      </w:r>
      <w:r>
        <w:rPr>
          <w:color w:val="FF0000"/>
        </w:rPr>
        <w:t xml:space="preserve"> Definition: Write genetic contributions, average relationships </w:t>
      </w:r>
    </w:p>
    <w:p w14:paraId="14639AD4" w14:textId="77777777" w:rsidR="001D6ADA" w:rsidRDefault="00000000">
      <w:pPr>
        <w:pStyle w:val="Almindeligtekst"/>
        <w:ind w:right="-59"/>
        <w:rPr>
          <w:color w:val="FF0000"/>
        </w:rPr>
      </w:pPr>
      <w:r>
        <w:rPr>
          <w:color w:val="FF0000"/>
        </w:rPr>
        <w:t xml:space="preserve">                                    of selected animals, and summaries of relationship </w:t>
      </w:r>
    </w:p>
    <w:p w14:paraId="4C3785EA" w14:textId="77777777" w:rsidR="001D6ADA" w:rsidRDefault="00000000">
      <w:pPr>
        <w:pStyle w:val="Almindeligtekst"/>
        <w:ind w:right="-59"/>
        <w:rPr>
          <w:color w:val="FF0000"/>
        </w:rPr>
      </w:pPr>
      <w:r>
        <w:rPr>
          <w:color w:val="FF0000"/>
        </w:rPr>
        <w:t xml:space="preserve">                                    matrices for candidates and selected animals to </w:t>
      </w:r>
    </w:p>
    <w:p w14:paraId="0919461E" w14:textId="77777777" w:rsidR="001D6ADA" w:rsidRDefault="00000000">
      <w:pPr>
        <w:pStyle w:val="Almindeligtekst"/>
        <w:ind w:right="-59"/>
        <w:rPr>
          <w:color w:val="FF0000"/>
        </w:rPr>
      </w:pPr>
      <w:r>
        <w:rPr>
          <w:color w:val="FF0000"/>
        </w:rPr>
        <w:t xml:space="preserve">                                    output files ‘averageRelationshipsReps.res’ and </w:t>
      </w:r>
    </w:p>
    <w:p w14:paraId="29A393CA" w14:textId="77777777" w:rsidR="001D6ADA" w:rsidRDefault="00000000">
      <w:pPr>
        <w:pStyle w:val="Almindeligtekst"/>
        <w:ind w:right="-59"/>
        <w:rPr>
          <w:color w:val="FF0000"/>
        </w:rPr>
      </w:pPr>
      <w:r>
        <w:rPr>
          <w:color w:val="FF0000"/>
        </w:rPr>
        <w:t xml:space="preserve">                                    averageRelationshipsMeans.res’; EVA-selection </w:t>
      </w:r>
    </w:p>
    <w:p w14:paraId="03696A47" w14:textId="77777777" w:rsidR="001D6ADA" w:rsidRDefault="00000000">
      <w:pPr>
        <w:pStyle w:val="Almindeligtekst"/>
        <w:ind w:right="-59"/>
        <w:rPr>
          <w:color w:val="FF0000"/>
        </w:rPr>
      </w:pPr>
      <w:r>
        <w:rPr>
          <w:color w:val="FF0000"/>
        </w:rPr>
        <w:t xml:space="preserve">                                    stages only</w:t>
      </w:r>
    </w:p>
    <w:p w14:paraId="7E1EDA9D" w14:textId="77777777" w:rsidR="001D6ADA" w:rsidRDefault="00000000">
      <w:pPr>
        <w:pStyle w:val="Almindeligtekst"/>
      </w:pPr>
      <w:r>
        <w:t xml:space="preserve">                        Type: Character</w:t>
      </w:r>
    </w:p>
    <w:p w14:paraId="00B5BB6A" w14:textId="77777777" w:rsidR="001D6ADA" w:rsidRDefault="00000000">
      <w:pPr>
        <w:pStyle w:val="Almindeligtekst"/>
      </w:pPr>
      <w:r>
        <w:t xml:space="preserve">                        Options:</w:t>
      </w:r>
    </w:p>
    <w:p w14:paraId="56E38715" w14:textId="77777777" w:rsidR="001D6ADA" w:rsidRDefault="00000000">
      <w:r>
        <w:t xml:space="preserve">                           </w:t>
      </w:r>
      <w:proofErr w:type="gramStart"/>
      <w:r>
        <w:t>no  Contributions</w:t>
      </w:r>
      <w:proofErr w:type="gramEnd"/>
      <w:r>
        <w:t xml:space="preserve">, relationships, and summaries are not </w:t>
      </w:r>
    </w:p>
    <w:p w14:paraId="71C20599" w14:textId="77777777" w:rsidR="001D6ADA" w:rsidRDefault="00000000">
      <w:r>
        <w:t xml:space="preserve">                               written to output files</w:t>
      </w:r>
    </w:p>
    <w:p w14:paraId="3B5DA323" w14:textId="77777777" w:rsidR="001D6ADA" w:rsidRDefault="00000000">
      <w:r>
        <w:t xml:space="preserve">                           yes Contributions, relationships, and summaries are written </w:t>
      </w:r>
    </w:p>
    <w:p w14:paraId="12484691" w14:textId="77777777" w:rsidR="001D6ADA" w:rsidRDefault="00000000">
      <w:r>
        <w:t xml:space="preserve">                               to output files</w:t>
      </w:r>
    </w:p>
    <w:p w14:paraId="79C7DBC6" w14:textId="77777777" w:rsidR="001D6ADA" w:rsidRDefault="00000000">
      <w:pPr>
        <w:pStyle w:val="Almindeligtekst"/>
      </w:pPr>
      <w:r>
        <w:t xml:space="preserve">                        Default: no</w:t>
      </w:r>
    </w:p>
    <w:p w14:paraId="0347367E" w14:textId="77777777" w:rsidR="001D6ADA" w:rsidRDefault="001D6ADA">
      <w:pPr>
        <w:pStyle w:val="Almindeligtekst"/>
      </w:pPr>
    </w:p>
    <w:p w14:paraId="5E02211D" w14:textId="77777777" w:rsidR="001D6ADA" w:rsidRDefault="00000000">
      <w:pPr>
        <w:pStyle w:val="Almindeligtekst"/>
      </w:pPr>
      <w:r>
        <w:t xml:space="preserve">  When </w:t>
      </w:r>
      <w:r>
        <w:rPr>
          <w:i/>
        </w:rPr>
        <w:t>printEvaRelationships</w:t>
      </w:r>
      <w:r>
        <w:t xml:space="preserve"> ‘yes’, parameters of variables </w:t>
      </w:r>
    </w:p>
    <w:p w14:paraId="12BD4F39" w14:textId="77777777" w:rsidR="001D6ADA" w:rsidRDefault="00000000">
      <w:pPr>
        <w:pStyle w:val="Almindeligtekst"/>
      </w:pPr>
      <w:r>
        <w:t xml:space="preserve">  genomicRelationshipParameters, genomicRelationshipCentre, genomicRelationshipScale,</w:t>
      </w:r>
    </w:p>
    <w:p w14:paraId="03950797" w14:textId="77777777" w:rsidR="001D6ADA" w:rsidRDefault="00000000">
      <w:r>
        <w:t xml:space="preserve">  genomicRelationshipWeight,</w:t>
      </w:r>
      <w:r>
        <w:rPr>
          <w:lang w:val="en-US"/>
        </w:rPr>
        <w:t xml:space="preserve"> ibsRelationshipParameters, and ibdRelationshipParameters </w:t>
      </w:r>
    </w:p>
    <w:p w14:paraId="0750E315" w14:textId="77777777" w:rsidR="001D6ADA" w:rsidRDefault="00000000">
      <w:pPr>
        <w:rPr>
          <w:rStyle w:val="Strk"/>
          <w:b w:val="0"/>
        </w:rPr>
      </w:pPr>
      <w:r>
        <w:t xml:space="preserve">  are as defined in namelist </w:t>
      </w:r>
      <w:r>
        <w:rPr>
          <w:rStyle w:val="Strk"/>
          <w:b w:val="0"/>
        </w:rPr>
        <w:t xml:space="preserve">&amp;GENOMICBLUPPARAMETERS, &amp;IBDBLUPPARAMETERS, and </w:t>
      </w:r>
    </w:p>
    <w:p w14:paraId="45244B16" w14:textId="77777777" w:rsidR="001D6ADA" w:rsidRDefault="00000000">
      <w:r>
        <w:rPr>
          <w:rStyle w:val="Strk"/>
          <w:b w:val="0"/>
        </w:rPr>
        <w:t xml:space="preserve">  &amp;IBSBLUPPARAMETERS:</w:t>
      </w:r>
      <w:r>
        <w:t xml:space="preserve"> </w:t>
      </w:r>
      <w:r>
        <w:rPr>
          <w:i/>
          <w:lang w:val="en-US"/>
        </w:rPr>
        <w:t>stage</w:t>
      </w:r>
      <w:r>
        <w:rPr>
          <w:lang w:val="en-US"/>
        </w:rPr>
        <w:t>,</w:t>
      </w:r>
      <w:r>
        <w:t xml:space="preserve"> </w:t>
      </w:r>
      <w:r>
        <w:rPr>
          <w:i/>
        </w:rPr>
        <w:t>centre</w:t>
      </w:r>
      <w:r>
        <w:t xml:space="preserve">, </w:t>
      </w:r>
      <w:r>
        <w:rPr>
          <w:i/>
        </w:rPr>
        <w:t>scale</w:t>
      </w:r>
      <w:r>
        <w:t xml:space="preserve">, </w:t>
      </w:r>
      <w:r>
        <w:rPr>
          <w:i/>
        </w:rPr>
        <w:t>weight</w:t>
      </w:r>
      <w:r>
        <w:t xml:space="preserve">, </w:t>
      </w:r>
      <w:r>
        <w:rPr>
          <w:i/>
        </w:rPr>
        <w:t>firstChrom</w:t>
      </w:r>
      <w:r>
        <w:t xml:space="preserve">, </w:t>
      </w:r>
      <w:r>
        <w:rPr>
          <w:i/>
        </w:rPr>
        <w:t>lastChrom</w:t>
      </w:r>
      <w:r>
        <w:t xml:space="preserve">, </w:t>
      </w:r>
      <w:r>
        <w:rPr>
          <w:i/>
        </w:rPr>
        <w:t>loci</w:t>
      </w:r>
      <w:r>
        <w:t xml:space="preserve">, </w:t>
      </w:r>
    </w:p>
    <w:p w14:paraId="1C615626" w14:textId="77777777" w:rsidR="001D6ADA" w:rsidRDefault="00000000">
      <w:r>
        <w:t xml:space="preserve">  </w:t>
      </w:r>
      <w:r>
        <w:rPr>
          <w:i/>
          <w:lang w:val="en-US"/>
        </w:rPr>
        <w:t>scaleGToA</w:t>
      </w:r>
      <w:r>
        <w:t xml:space="preserve">, </w:t>
      </w:r>
      <w:r>
        <w:rPr>
          <w:i/>
          <w:lang w:val="en-US"/>
        </w:rPr>
        <w:t>propAToG</w:t>
      </w:r>
      <w:r>
        <w:t xml:space="preserve">, </w:t>
      </w:r>
      <w:r>
        <w:rPr>
          <w:i/>
          <w:lang w:val="en-US"/>
        </w:rPr>
        <w:t>addDiagG</w:t>
      </w:r>
      <w:r>
        <w:t xml:space="preserve">, </w:t>
      </w:r>
      <w:r>
        <w:rPr>
          <w:i/>
          <w:lang w:val="en-US"/>
        </w:rPr>
        <w:t>diagGOne</w:t>
      </w:r>
      <w:r>
        <w:t xml:space="preserve">, </w:t>
      </w:r>
      <w:r>
        <w:rPr>
          <w:i/>
        </w:rPr>
        <w:t>genomicBase</w:t>
      </w:r>
      <w:r>
        <w:t xml:space="preserve">, </w:t>
      </w:r>
      <w:r>
        <w:rPr>
          <w:i/>
        </w:rPr>
        <w:t>maf</w:t>
      </w:r>
      <w:r>
        <w:t xml:space="preserve">, </w:t>
      </w:r>
      <w:r>
        <w:rPr>
          <w:i/>
        </w:rPr>
        <w:t>mafInclude</w:t>
      </w:r>
      <w:r>
        <w:t xml:space="preserve">, </w:t>
      </w:r>
      <w:r>
        <w:rPr>
          <w:i/>
        </w:rPr>
        <w:t>firstChrom</w:t>
      </w:r>
      <w:r>
        <w:t>,</w:t>
      </w:r>
    </w:p>
    <w:p w14:paraId="5D32AA66" w14:textId="77777777" w:rsidR="001D6ADA" w:rsidRDefault="00000000">
      <w:r>
        <w:t xml:space="preserve">  and </w:t>
      </w:r>
      <w:r>
        <w:rPr>
          <w:i/>
        </w:rPr>
        <w:t>lastChrom</w:t>
      </w:r>
      <w:r>
        <w:t>.</w:t>
      </w:r>
    </w:p>
    <w:p w14:paraId="7BBFE68A"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pPr>
    </w:p>
    <w:p w14:paraId="0BFC3406" w14:textId="77777777" w:rsidR="001D6ADA" w:rsidRDefault="00000000">
      <w:pPr>
        <w:rPr>
          <w:rStyle w:val="Strk"/>
          <w:b w:val="0"/>
          <w:color w:val="00B050"/>
        </w:rPr>
      </w:pPr>
      <w:r>
        <w:rPr>
          <w:color w:val="00B050"/>
        </w:rPr>
        <w:t xml:space="preserve">  Description of variables as described for &amp;GENOMICBLUPPARAMETERS</w:t>
      </w:r>
      <w:r>
        <w:rPr>
          <w:rStyle w:val="Strk"/>
          <w:b w:val="0"/>
          <w:color w:val="00B050"/>
        </w:rPr>
        <w:t xml:space="preserve">, &amp;IBDBLUPPARAMETERS, </w:t>
      </w:r>
    </w:p>
    <w:p w14:paraId="65646F44" w14:textId="77777777" w:rsidR="001D6ADA" w:rsidRDefault="00000000">
      <w:pPr>
        <w:rPr>
          <w:color w:val="00B050"/>
        </w:rPr>
      </w:pPr>
      <w:r>
        <w:rPr>
          <w:rStyle w:val="Strk"/>
          <w:b w:val="0"/>
          <w:color w:val="00B050"/>
        </w:rPr>
        <w:t xml:space="preserve">  and &amp;IBSBLUPPARAMETERS</w:t>
      </w:r>
      <w:r>
        <w:rPr>
          <w:color w:val="00B050"/>
        </w:rPr>
        <w:t xml:space="preserve"> with the exceptions that:</w:t>
      </w:r>
    </w:p>
    <w:p w14:paraId="590D8088" w14:textId="77777777" w:rsidR="001D6ADA" w:rsidRDefault="001D6ADA">
      <w:pPr>
        <w:pStyle w:val="Almindeligtekst"/>
        <w:rPr>
          <w:color w:val="00B050"/>
        </w:rPr>
      </w:pPr>
    </w:p>
    <w:p w14:paraId="7608D2C5"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r>
        <w:rPr>
          <w:color w:val="00B050"/>
          <w:lang w:val="en-US"/>
        </w:rPr>
        <w:t xml:space="preserve">  </w:t>
      </w:r>
      <w:r>
        <w:rPr>
          <w:i/>
          <w:color w:val="00B050"/>
          <w:lang w:val="en-US"/>
        </w:rPr>
        <w:t xml:space="preserve">stage </w:t>
      </w:r>
      <w:r>
        <w:rPr>
          <w:color w:val="00B050"/>
          <w:lang w:val="en-US"/>
        </w:rPr>
        <w:t xml:space="preserve">can be any integer value; it needs to be provided, although not used by </w:t>
      </w:r>
    </w:p>
    <w:p w14:paraId="4B8AC8F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r>
        <w:rPr>
          <w:color w:val="00B050"/>
          <w:lang w:val="en-US"/>
        </w:rPr>
        <w:t xml:space="preserve">  program/redundant. It is automatically set to 1 by program.</w:t>
      </w:r>
    </w:p>
    <w:p w14:paraId="264BF602"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4B297B80"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lang w:val="en-US"/>
        </w:rPr>
        <w:t xml:space="preserve">  </w:t>
      </w:r>
      <w:r>
        <w:rPr>
          <w:i/>
          <w:color w:val="00B050"/>
        </w:rPr>
        <w:t>scaleGToA</w:t>
      </w:r>
      <w:r>
        <w:rPr>
          <w:color w:val="00B050"/>
        </w:rPr>
        <w:t xml:space="preserve"> can only be ‘all’ and ‘base’</w:t>
      </w:r>
    </w:p>
    <w:p w14:paraId="1173B000" w14:textId="77777777" w:rsidR="001D6ADA" w:rsidRDefault="001D6ADA">
      <w:pPr>
        <w:rPr>
          <w:color w:val="00B050"/>
        </w:rPr>
      </w:pPr>
    </w:p>
    <w:p w14:paraId="1E33A2F4" w14:textId="77777777" w:rsidR="001D6ADA" w:rsidRDefault="00000000">
      <w:pPr>
        <w:rPr>
          <w:color w:val="00B050"/>
        </w:rPr>
      </w:pPr>
      <w:r>
        <w:rPr>
          <w:color w:val="00B050"/>
        </w:rPr>
        <w:t xml:space="preserve">  </w:t>
      </w:r>
      <w:r>
        <w:rPr>
          <w:i/>
          <w:color w:val="00B050"/>
        </w:rPr>
        <w:t>scaleGToA</w:t>
      </w:r>
      <w:r>
        <w:rPr>
          <w:color w:val="00B050"/>
        </w:rPr>
        <w:t xml:space="preserve"> ‘genotyped’ and ‘genotypedbase’ are redundant because only animals included </w:t>
      </w:r>
    </w:p>
    <w:p w14:paraId="3DFF31E6" w14:textId="77777777" w:rsidR="001D6ADA" w:rsidRDefault="00000000">
      <w:pPr>
        <w:rPr>
          <w:color w:val="00B050"/>
          <w:lang w:val="en-US"/>
        </w:rPr>
      </w:pPr>
      <w:r>
        <w:rPr>
          <w:color w:val="00B050"/>
        </w:rPr>
        <w:t xml:space="preserve">  in </w:t>
      </w:r>
      <w:r>
        <w:rPr>
          <w:i/>
          <w:color w:val="00B050"/>
        </w:rPr>
        <w:t>marker file</w:t>
      </w:r>
      <w:r>
        <w:rPr>
          <w:color w:val="00B050"/>
        </w:rPr>
        <w:t xml:space="preserve"> can be animals used to estimate </w:t>
      </w:r>
      <w:r>
        <w:rPr>
          <w:color w:val="00B050"/>
          <w:lang w:val="da-DK"/>
        </w:rPr>
        <w:sym w:font="Symbol" w:char="F061"/>
      </w:r>
      <w:r>
        <w:rPr>
          <w:color w:val="00B050"/>
          <w:lang w:val="en-US"/>
        </w:rPr>
        <w:t xml:space="preserve"> and </w:t>
      </w:r>
      <w:r>
        <w:rPr>
          <w:color w:val="00B050"/>
          <w:lang w:val="da-DK"/>
        </w:rPr>
        <w:sym w:font="Symbol" w:char="F062"/>
      </w:r>
      <w:r>
        <w:rPr>
          <w:color w:val="00B050"/>
          <w:lang w:val="en-US"/>
        </w:rPr>
        <w:t xml:space="preserve">. Animals included in the </w:t>
      </w:r>
    </w:p>
    <w:p w14:paraId="022A146F" w14:textId="77777777" w:rsidR="001D6ADA" w:rsidRDefault="00000000">
      <w:pPr>
        <w:rPr>
          <w:color w:val="00B050"/>
          <w:lang w:val="en-US"/>
        </w:rPr>
      </w:pPr>
      <w:r>
        <w:rPr>
          <w:color w:val="00B050"/>
          <w:lang w:val="en-US"/>
        </w:rPr>
        <w:lastRenderedPageBreak/>
        <w:t xml:space="preserve">  </w:t>
      </w:r>
      <w:r>
        <w:rPr>
          <w:i/>
          <w:color w:val="00B050"/>
        </w:rPr>
        <w:t xml:space="preserve">marker </w:t>
      </w:r>
      <w:proofErr w:type="gramStart"/>
      <w:r>
        <w:rPr>
          <w:i/>
          <w:color w:val="00B050"/>
        </w:rPr>
        <w:t>file</w:t>
      </w:r>
      <w:proofErr w:type="gramEnd"/>
      <w:r>
        <w:rPr>
          <w:color w:val="00B050"/>
        </w:rPr>
        <w:t xml:space="preserve"> </w:t>
      </w:r>
      <w:r>
        <w:rPr>
          <w:color w:val="00B050"/>
          <w:lang w:val="en-US"/>
        </w:rPr>
        <w:t>are traced and genotyped.</w:t>
      </w:r>
    </w:p>
    <w:p w14:paraId="235E8B91" w14:textId="77777777" w:rsidR="001D6ADA" w:rsidRDefault="001D6ADA">
      <w:pPr>
        <w:rPr>
          <w:color w:val="00B050"/>
          <w:lang w:val="en-US"/>
        </w:rPr>
      </w:pPr>
    </w:p>
    <w:p w14:paraId="7D1CF7B7" w14:textId="77777777" w:rsidR="001D6ADA" w:rsidRDefault="00000000">
      <w:pPr>
        <w:rPr>
          <w:color w:val="00B050"/>
          <w:lang w:val="en-US"/>
        </w:rPr>
      </w:pPr>
      <w:r>
        <w:rPr>
          <w:color w:val="00B050"/>
        </w:rPr>
        <w:t xml:space="preserve">  </w:t>
      </w:r>
      <w:r>
        <w:rPr>
          <w:i/>
          <w:color w:val="00B050"/>
        </w:rPr>
        <w:t>scaleGToA</w:t>
      </w:r>
      <w:r>
        <w:rPr>
          <w:color w:val="00B050"/>
        </w:rPr>
        <w:t xml:space="preserve"> </w:t>
      </w:r>
      <w:r>
        <w:rPr>
          <w:color w:val="00B050"/>
          <w:lang w:val="en-US"/>
        </w:rPr>
        <w:t xml:space="preserve">‘traced’ options in </w:t>
      </w:r>
      <w:r>
        <w:rPr>
          <w:i/>
          <w:color w:val="00B050"/>
          <w:lang w:val="en-US"/>
        </w:rPr>
        <w:t>genomicBase</w:t>
      </w:r>
      <w:r>
        <w:rPr>
          <w:color w:val="00B050"/>
          <w:lang w:val="en-US"/>
        </w:rPr>
        <w:t xml:space="preserve"> are not available as they are also </w:t>
      </w:r>
    </w:p>
    <w:p w14:paraId="5B58279B" w14:textId="77777777" w:rsidR="001D6ADA" w:rsidRDefault="00000000">
      <w:pPr>
        <w:rPr>
          <w:color w:val="00B050"/>
        </w:rPr>
      </w:pPr>
      <w:r>
        <w:rPr>
          <w:color w:val="00B050"/>
          <w:lang w:val="en-US"/>
        </w:rPr>
        <w:t xml:space="preserve">  redundant. </w:t>
      </w:r>
      <w:r>
        <w:rPr>
          <w:color w:val="00B050"/>
        </w:rPr>
        <w:t xml:space="preserve">Animals included in </w:t>
      </w:r>
      <w:r>
        <w:rPr>
          <w:i/>
          <w:color w:val="00B050"/>
        </w:rPr>
        <w:t>marker file</w:t>
      </w:r>
      <w:r>
        <w:rPr>
          <w:color w:val="00B050"/>
        </w:rPr>
        <w:t xml:space="preserve"> </w:t>
      </w:r>
      <w:r>
        <w:rPr>
          <w:color w:val="00B050"/>
          <w:lang w:val="en-US"/>
        </w:rPr>
        <w:t>are already traced.</w:t>
      </w:r>
    </w:p>
    <w:p w14:paraId="5FF45686"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3BA83E21"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This is optional input. It is used to construct genomic-relationship matrix after </w:t>
      </w:r>
    </w:p>
    <w:p w14:paraId="40643D99"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stages of EVA selection when </w:t>
      </w:r>
      <w:r>
        <w:rPr>
          <w:i/>
          <w:color w:val="00B050"/>
        </w:rPr>
        <w:t>printEvaRelationships</w:t>
      </w:r>
      <w:r>
        <w:rPr>
          <w:color w:val="00B050"/>
        </w:rPr>
        <w:t xml:space="preserve"> ‘yes’, </w:t>
      </w:r>
      <w:r>
        <w:rPr>
          <w:i/>
          <w:color w:val="00B050"/>
        </w:rPr>
        <w:t>geneticModel</w:t>
      </w:r>
      <w:r>
        <w:rPr>
          <w:color w:val="00B050"/>
        </w:rPr>
        <w:t xml:space="preserve"> ‘genomic’, and </w:t>
      </w:r>
    </w:p>
    <w:p w14:paraId="609BE69B"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rPr>
        <w:t>relationshipMatrix</w:t>
      </w:r>
      <w:r>
        <w:rPr>
          <w:color w:val="00B050"/>
        </w:rPr>
        <w:t xml:space="preserve"> in namelist &amp;EVA, variable </w:t>
      </w:r>
      <w:r>
        <w:rPr>
          <w:i/>
          <w:color w:val="00B050"/>
        </w:rPr>
        <w:t>EvaSelection</w:t>
      </w:r>
      <w:r>
        <w:rPr>
          <w:color w:val="00B050"/>
        </w:rPr>
        <w:t xml:space="preserve"> is not ‘genomic’. When </w:t>
      </w:r>
    </w:p>
    <w:p w14:paraId="57EAA1D9"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r>
        <w:rPr>
          <w:i/>
          <w:color w:val="00B050"/>
        </w:rPr>
        <w:t>relationshipMatrix</w:t>
      </w:r>
      <w:r>
        <w:rPr>
          <w:color w:val="00B050"/>
        </w:rPr>
        <w:t xml:space="preserve"> is ‘genomic’, the genomic-relationship matrix used to constrain </w:t>
      </w:r>
    </w:p>
    <w:p w14:paraId="5F4FDDF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rates of inbreeding with EVA-selection </w:t>
      </w:r>
      <w:proofErr w:type="gramStart"/>
      <w:r>
        <w:rPr>
          <w:color w:val="00B050"/>
        </w:rPr>
        <w:t>is</w:t>
      </w:r>
      <w:proofErr w:type="gramEnd"/>
      <w:r>
        <w:rPr>
          <w:color w:val="00B050"/>
        </w:rPr>
        <w:t xml:space="preserve"> used. These relationship matrices are used </w:t>
      </w:r>
    </w:p>
    <w:p w14:paraId="1604432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to calculate average relationships of selected animals and summaries of relationship </w:t>
      </w:r>
    </w:p>
    <w:p w14:paraId="3C90D588"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matrices for candidates and selected animals. At times </w:t>
      </w:r>
    </w:p>
    <w:p w14:paraId="1B5C9C3F"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proofErr w:type="gramStart"/>
      <w:r>
        <w:rPr>
          <w:i/>
          <w:color w:val="00B050"/>
        </w:rPr>
        <w:t>firstReportTime</w:t>
      </w:r>
      <w:r>
        <w:rPr>
          <w:color w:val="00B050"/>
        </w:rPr>
        <w:t>:</w:t>
      </w:r>
      <w:r>
        <w:rPr>
          <w:i/>
          <w:color w:val="00B050"/>
        </w:rPr>
        <w:t>lastReportTime</w:t>
      </w:r>
      <w:proofErr w:type="gramEnd"/>
      <w:r>
        <w:rPr>
          <w:color w:val="00B050"/>
        </w:rPr>
        <w:t>. When all constraints are ‘genomic’ at times</w:t>
      </w:r>
    </w:p>
    <w:p w14:paraId="4AE2EE8F"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t>
      </w:r>
      <w:proofErr w:type="gramStart"/>
      <w:r>
        <w:rPr>
          <w:i/>
          <w:color w:val="00B050"/>
        </w:rPr>
        <w:t>firstReportTime</w:t>
      </w:r>
      <w:r>
        <w:rPr>
          <w:color w:val="00B050"/>
        </w:rPr>
        <w:t>:</w:t>
      </w:r>
      <w:r>
        <w:rPr>
          <w:i/>
          <w:color w:val="00B050"/>
        </w:rPr>
        <w:t>lastReportTime</w:t>
      </w:r>
      <w:proofErr w:type="gramEnd"/>
      <w:r>
        <w:rPr>
          <w:color w:val="00B050"/>
        </w:rPr>
        <w:t xml:space="preserve">, </w:t>
      </w:r>
      <w:r>
        <w:rPr>
          <w:i/>
          <w:color w:val="00B050"/>
        </w:rPr>
        <w:t>genomicRelationshipParameters</w:t>
      </w:r>
      <w:r>
        <w:rPr>
          <w:color w:val="00B050"/>
        </w:rPr>
        <w:t xml:space="preserve"> is not required.</w:t>
      </w:r>
    </w:p>
    <w:p w14:paraId="7EE6BD56"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74FA80D4"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Animals need to be genotyped to have their genotypes included in </w:t>
      </w:r>
      <w:proofErr w:type="gramStart"/>
      <w:r>
        <w:rPr>
          <w:color w:val="00B050"/>
        </w:rPr>
        <w:t>genomic-relationship</w:t>
      </w:r>
      <w:proofErr w:type="gramEnd"/>
      <w:r>
        <w:rPr>
          <w:color w:val="00B050"/>
        </w:rPr>
        <w:t xml:space="preserve"> </w:t>
      </w:r>
    </w:p>
    <w:p w14:paraId="492D372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matrix. So, genotyping strategy is critical to </w:t>
      </w:r>
      <w:r>
        <w:rPr>
          <w:i/>
          <w:color w:val="00B050"/>
        </w:rPr>
        <w:t>printEvaRelationships</w:t>
      </w:r>
      <w:r>
        <w:rPr>
          <w:color w:val="00B050"/>
        </w:rPr>
        <w:t xml:space="preserve"> when not using </w:t>
      </w:r>
    </w:p>
    <w:p w14:paraId="66A8DF67"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genomic information to constrain rates of inbreeding in EVA.</w:t>
      </w:r>
    </w:p>
    <w:p w14:paraId="778F5A4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5186D977"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Genotyping is ignored when constructing ‘ibs’ and ‘ibd’ relationship matrices; as for </w:t>
      </w:r>
    </w:p>
    <w:p w14:paraId="3D51805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matrices to constrain rates of inbreeding with EVA-selection.</w:t>
      </w:r>
    </w:p>
    <w:p w14:paraId="7AB4BEAD"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0303DA7A"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If </w:t>
      </w:r>
      <w:r>
        <w:rPr>
          <w:i/>
          <w:color w:val="00B050"/>
        </w:rPr>
        <w:t>relationshipMatrix</w:t>
      </w:r>
      <w:r>
        <w:rPr>
          <w:color w:val="00B050"/>
        </w:rPr>
        <w:t xml:space="preserve"> is ‘genomic’ in EVA-selection, but ‘pedigree’ used because no </w:t>
      </w:r>
    </w:p>
    <w:p w14:paraId="45E135E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animals are genotyped at times </w:t>
      </w:r>
      <w:proofErr w:type="gramStart"/>
      <w:r>
        <w:rPr>
          <w:i/>
          <w:color w:val="00B050"/>
        </w:rPr>
        <w:t>firstReportTime</w:t>
      </w:r>
      <w:r>
        <w:rPr>
          <w:color w:val="00B050"/>
        </w:rPr>
        <w:t>:</w:t>
      </w:r>
      <w:r>
        <w:rPr>
          <w:i/>
          <w:color w:val="00B050"/>
        </w:rPr>
        <w:t>lastReportTime</w:t>
      </w:r>
      <w:proofErr w:type="gramEnd"/>
      <w:r>
        <w:rPr>
          <w:color w:val="00B050"/>
        </w:rPr>
        <w:t xml:space="preserve">, then output associated </w:t>
      </w:r>
    </w:p>
    <w:p w14:paraId="6BDD2ED0"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with genomic-relationship matrices in </w:t>
      </w:r>
      <w:r>
        <w:rPr>
          <w:i/>
          <w:color w:val="00B050"/>
        </w:rPr>
        <w:t>genomicRelationshipParameters</w:t>
      </w:r>
      <w:r>
        <w:rPr>
          <w:color w:val="00B050"/>
        </w:rPr>
        <w:t xml:space="preserve"> is not generated. </w:t>
      </w:r>
    </w:p>
    <w:p w14:paraId="1F59E13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It is assumed that if genomic-relationship matrix cannot be created during EVA-</w:t>
      </w:r>
    </w:p>
    <w:p w14:paraId="5622CEC7"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selection, it cannot be created during report.</w:t>
      </w:r>
    </w:p>
    <w:p w14:paraId="10639E88"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58C5930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Input to construct genomic-</w:t>
      </w:r>
      <w:r>
        <w:rPr>
          <w:color w:val="00B050"/>
          <w:lang w:val="en-US"/>
        </w:rPr>
        <w:t>relationship matrices using the program,</w:t>
      </w:r>
      <w:r>
        <w:rPr>
          <w:color w:val="00B050"/>
        </w:rPr>
        <w:t xml:space="preserve"> </w:t>
      </w:r>
      <w:r>
        <w:rPr>
          <w:color w:val="00B050"/>
          <w:lang w:val="en-US"/>
        </w:rPr>
        <w:t>invgmatrix</w:t>
      </w:r>
      <w:r>
        <w:rPr>
          <w:color w:val="00B050"/>
        </w:rPr>
        <w:t>.</w:t>
      </w:r>
    </w:p>
    <w:p w14:paraId="2EA59822"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21CA131D"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All </w:t>
      </w:r>
      <w:r>
        <w:rPr>
          <w:i/>
          <w:color w:val="00B050"/>
          <w:lang w:val="en-US"/>
        </w:rPr>
        <w:t>genomicBase</w:t>
      </w:r>
      <w:r>
        <w:rPr>
          <w:color w:val="00B050"/>
        </w:rPr>
        <w:t xml:space="preserve"> options available; genotyping is considered.</w:t>
      </w:r>
    </w:p>
    <w:p w14:paraId="604C134E"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618D7405"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When </w:t>
      </w:r>
      <w:r>
        <w:rPr>
          <w:i/>
          <w:color w:val="00B050"/>
        </w:rPr>
        <w:t>relationshipMatrix</w:t>
      </w:r>
      <w:r>
        <w:rPr>
          <w:color w:val="00B050"/>
        </w:rPr>
        <w:t xml:space="preserve"> is not ‘genomic’ in EVA-selection, the genomic-relationship </w:t>
      </w:r>
    </w:p>
    <w:p w14:paraId="0AA8D81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matrix generated with </w:t>
      </w:r>
      <w:r>
        <w:rPr>
          <w:i/>
          <w:color w:val="00B050"/>
        </w:rPr>
        <w:t>printEvaRelationships</w:t>
      </w:r>
      <w:r>
        <w:rPr>
          <w:color w:val="00B050"/>
        </w:rPr>
        <w:t xml:space="preserve"> ‘yes’ is based on animals traced back </w:t>
      </w:r>
    </w:p>
    <w:p w14:paraId="0A775A0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from the candidates for EVA-selection:</w:t>
      </w:r>
    </w:p>
    <w:p w14:paraId="1FC68130"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1D56C77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do i=</w:t>
      </w:r>
      <w:proofErr w:type="gramStart"/>
      <w:r>
        <w:rPr>
          <w:color w:val="00B050"/>
        </w:rPr>
        <w:t>1,nCandidates</w:t>
      </w:r>
      <w:proofErr w:type="gramEnd"/>
    </w:p>
    <w:p w14:paraId="252EB61D"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call tracePedigreeGRM(contributions(i)%id) </w:t>
      </w:r>
    </w:p>
    <w:p w14:paraId="0C0D2B83"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end do</w:t>
      </w:r>
    </w:p>
    <w:p w14:paraId="704B042C"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08EC060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This option considers all stages of EVA-selection; selected animals may or may not be </w:t>
      </w:r>
    </w:p>
    <w:p w14:paraId="61B0A9CA"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destined for reproduction. Number of matings allocated to selected animals is used to </w:t>
      </w:r>
    </w:p>
    <w:p w14:paraId="516E836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calculate genetic contributions; litter size is ignored. This is not a problem at </w:t>
      </w:r>
    </w:p>
    <w:p w14:paraId="17B3B1C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this stage as litter size is constant within selection stages.</w:t>
      </w:r>
    </w:p>
    <w:p w14:paraId="63B8E5D4"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4755E67C"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lang w:val="en-US"/>
        </w:rPr>
        <w:t xml:space="preserve">  ibdRelationshipParameters</w:t>
      </w:r>
    </w:p>
    <w:p w14:paraId="4577EF2D"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Parameters used to construct IBD-relationship matrix after stages of EVA-selection </w:t>
      </w:r>
    </w:p>
    <w:p w14:paraId="251F59C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when printEvaRelationships 'yes', geneticModel 'genomic', and relationshipMatrix in </w:t>
      </w:r>
    </w:p>
    <w:p w14:paraId="3EC5001D"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namelist &amp;EVA, variable EvaSelection is not 'ibd'; EVA-selection stages only</w:t>
      </w:r>
    </w:p>
    <w:p w14:paraId="26A22EEE"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36EF247F"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lang w:val="en-US"/>
        </w:rPr>
        <w:t xml:space="preserve">  ibsRelationshipParameters</w:t>
      </w:r>
    </w:p>
    <w:p w14:paraId="0F57F348"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Parameters used to construct IBS-relationship matrix after stages of EVA-selection </w:t>
      </w:r>
    </w:p>
    <w:p w14:paraId="3C1CCE26"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when printEvaRelationships 'yes', geneticModel 'genomic', and relationshipMatrix in </w:t>
      </w:r>
    </w:p>
    <w:p w14:paraId="381D5C1A"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namelist &amp;EVA, variable EvaSelection is not 'ibs</w:t>
      </w:r>
      <w:proofErr w:type="gramStart"/>
      <w:r>
        <w:rPr>
          <w:color w:val="00B050"/>
        </w:rPr>
        <w:t>';</w:t>
      </w:r>
      <w:proofErr w:type="gramEnd"/>
    </w:p>
    <w:p w14:paraId="5963122F"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48BD6C84"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EVA-selection stages only; required when printEvaRelationships 'yes', geneticModel </w:t>
      </w:r>
    </w:p>
    <w:p w14:paraId="25F8DCD2"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t xml:space="preserve">  'genomic', EVA-selection in breeding scheme, and not all EVA-selection stages are </w:t>
      </w:r>
    </w:p>
    <w:p w14:paraId="573C2819"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rPr>
        <w:lastRenderedPageBreak/>
        <w:t xml:space="preserve">  ‘ibd’/’ibs’. If all EVA-selection stages, for example, are ‘ibd’, then do not need to </w:t>
      </w:r>
    </w:p>
    <w:p w14:paraId="39DB2FAF"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r>
        <w:rPr>
          <w:color w:val="00B050"/>
        </w:rPr>
        <w:t xml:space="preserve">  specify </w:t>
      </w:r>
      <w:r>
        <w:rPr>
          <w:color w:val="00B050"/>
          <w:lang w:val="en-US"/>
        </w:rPr>
        <w:t xml:space="preserve">ibdRelationshipParameters, but will require ibsRelationshipParameters and </w:t>
      </w:r>
    </w:p>
    <w:p w14:paraId="28C115EE"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lang w:val="en-US"/>
        </w:rPr>
        <w:t xml:space="preserve">  </w:t>
      </w:r>
      <w:r>
        <w:rPr>
          <w:i/>
          <w:color w:val="00B050"/>
        </w:rPr>
        <w:t>genomicRelationshipParameters.</w:t>
      </w:r>
    </w:p>
    <w:p w14:paraId="12731EA2" w14:textId="77777777" w:rsidR="001D6ADA" w:rsidRDefault="001D6ADA">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p>
    <w:p w14:paraId="656AF827"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lang w:val="en-US"/>
        </w:rPr>
      </w:pPr>
      <w:r>
        <w:rPr>
          <w:color w:val="00B050"/>
          <w:lang w:val="en-US"/>
        </w:rPr>
        <w:t xml:space="preserve">  ibdRelationshipParameters and ibsRelationshipParameters have same structure as </w:t>
      </w:r>
    </w:p>
    <w:p w14:paraId="53BEDF10" w14:textId="77777777" w:rsidR="001D6ADA" w:rsidRDefault="00000000">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00B050"/>
        </w:rPr>
      </w:pPr>
      <w:r>
        <w:rPr>
          <w:color w:val="00B050"/>
          <w:lang w:val="en-US"/>
        </w:rPr>
        <w:t xml:space="preserve">  </w:t>
      </w:r>
      <w:r>
        <w:rPr>
          <w:b/>
          <w:color w:val="00B050"/>
          <w:lang w:val="en-US"/>
        </w:rPr>
        <w:t>&amp;</w:t>
      </w:r>
      <w:r>
        <w:rPr>
          <w:rStyle w:val="Strk"/>
          <w:b w:val="0"/>
          <w:color w:val="00B050"/>
        </w:rPr>
        <w:t>IBDBLUPPARAMETERS, variable parameters … [and the three other ibd and ibs namelists]</w:t>
      </w:r>
    </w:p>
    <w:p w14:paraId="5C803C0E" w14:textId="77777777" w:rsidR="001D6ADA" w:rsidRDefault="001D6ADA">
      <w:pPr>
        <w:pStyle w:val="Almindeligtekst"/>
        <w:rPr>
          <w:color w:val="00B050"/>
        </w:rPr>
      </w:pPr>
    </w:p>
    <w:p w14:paraId="3E8CDDB9" w14:textId="77777777" w:rsidR="001D6ADA" w:rsidRDefault="00000000">
      <w:pPr>
        <w:pStyle w:val="Almindeligtekst"/>
        <w:rPr>
          <w:i/>
          <w:color w:val="00B050"/>
        </w:rPr>
      </w:pPr>
      <w:r>
        <w:rPr>
          <w:color w:val="00B050"/>
        </w:rPr>
        <w:t xml:space="preserve">  </w:t>
      </w:r>
      <w:r>
        <w:rPr>
          <w:i/>
          <w:color w:val="00B050"/>
        </w:rPr>
        <w:t>printPedigreeRelationships</w:t>
      </w:r>
    </w:p>
    <w:p w14:paraId="3D22C69E" w14:textId="77777777" w:rsidR="001D6ADA" w:rsidRDefault="00000000">
      <w:pPr>
        <w:pStyle w:val="Almindeligtekst"/>
        <w:rPr>
          <w:color w:val="00B050"/>
        </w:rPr>
      </w:pPr>
      <w:r>
        <w:rPr>
          <w:color w:val="00B050"/>
        </w:rPr>
        <w:t xml:space="preserve">                        Definition: Write pedigree-relationship matrices to </w:t>
      </w:r>
    </w:p>
    <w:p w14:paraId="7A2A6F04" w14:textId="77777777" w:rsidR="001D6ADA" w:rsidRDefault="00000000">
      <w:pPr>
        <w:rPr>
          <w:color w:val="00B050"/>
        </w:rPr>
      </w:pPr>
      <w:r>
        <w:rPr>
          <w:color w:val="00B050"/>
        </w:rPr>
        <w:t xml:space="preserve">                                    output files in </w:t>
      </w:r>
      <w:r>
        <w:rPr>
          <w:i/>
          <w:color w:val="00B050"/>
        </w:rPr>
        <w:t>OutDirectory</w:t>
      </w:r>
      <w:r>
        <w:rPr>
          <w:color w:val="00B050"/>
        </w:rPr>
        <w:t xml:space="preserve"> for selection stages </w:t>
      </w:r>
    </w:p>
    <w:p w14:paraId="48F1E191" w14:textId="77777777" w:rsidR="001D6ADA" w:rsidRDefault="00000000">
      <w:pPr>
        <w:rPr>
          <w:color w:val="00B050"/>
        </w:rPr>
      </w:pPr>
      <w:r>
        <w:rPr>
          <w:color w:val="00B050"/>
        </w:rPr>
        <w:t xml:space="preserve">                                    with (i) </w:t>
      </w:r>
      <w:r>
        <w:rPr>
          <w:i/>
          <w:color w:val="00B050"/>
        </w:rPr>
        <w:t>selection_criterion</w:t>
      </w:r>
      <w:r>
        <w:rPr>
          <w:color w:val="00B050"/>
        </w:rPr>
        <w:t xml:space="preserve"> ‘polyblup’ and </w:t>
      </w:r>
      <w:r>
        <w:rPr>
          <w:i/>
          <w:color w:val="00B050"/>
        </w:rPr>
        <w:t>RunBlup</w:t>
      </w:r>
      <w:r>
        <w:rPr>
          <w:color w:val="00B050"/>
        </w:rPr>
        <w:t xml:space="preserve"> </w:t>
      </w:r>
    </w:p>
    <w:p w14:paraId="02674DEC" w14:textId="77777777" w:rsidR="001D6ADA" w:rsidRDefault="00000000">
      <w:pPr>
        <w:rPr>
          <w:color w:val="00B050"/>
        </w:rPr>
      </w:pPr>
      <w:r>
        <w:rPr>
          <w:color w:val="00B050"/>
        </w:rPr>
        <w:t xml:space="preserve">                                    1 in namelist &amp;SELECTION, variable</w:t>
      </w:r>
    </w:p>
    <w:p w14:paraId="50250CD5" w14:textId="77777777" w:rsidR="001D6ADA" w:rsidRDefault="00000000">
      <w:pPr>
        <w:rPr>
          <w:color w:val="00B050"/>
        </w:rPr>
      </w:pPr>
      <w:r>
        <w:rPr>
          <w:color w:val="00B050"/>
        </w:rPr>
        <w:t xml:space="preserve">                                    selection_scheme, or (ii) </w:t>
      </w:r>
      <w:r>
        <w:rPr>
          <w:i/>
          <w:color w:val="00B050"/>
        </w:rPr>
        <w:t>MaleSelCrit</w:t>
      </w:r>
      <w:r>
        <w:rPr>
          <w:color w:val="00B050"/>
        </w:rPr>
        <w:t xml:space="preserve"> </w:t>
      </w:r>
    </w:p>
    <w:p w14:paraId="386A26C4" w14:textId="77777777" w:rsidR="001D6ADA" w:rsidRDefault="00000000">
      <w:pPr>
        <w:rPr>
          <w:color w:val="00B050"/>
        </w:rPr>
      </w:pPr>
      <w:r>
        <w:rPr>
          <w:color w:val="00B050"/>
        </w:rPr>
        <w:t xml:space="preserve">                                    ‘polyblup’ and </w:t>
      </w:r>
      <w:r>
        <w:rPr>
          <w:i/>
          <w:color w:val="00B050"/>
        </w:rPr>
        <w:t>MaleRunBlup</w:t>
      </w:r>
      <w:r>
        <w:rPr>
          <w:color w:val="00B050"/>
        </w:rPr>
        <w:t xml:space="preserve"> 1 and/or </w:t>
      </w:r>
      <w:r>
        <w:rPr>
          <w:i/>
          <w:color w:val="00B050"/>
        </w:rPr>
        <w:t>FemaleSelCrit</w:t>
      </w:r>
      <w:r>
        <w:rPr>
          <w:color w:val="00B050"/>
        </w:rPr>
        <w:t xml:space="preserve"> </w:t>
      </w:r>
    </w:p>
    <w:p w14:paraId="5B5E0072" w14:textId="77777777" w:rsidR="001D6ADA" w:rsidRDefault="00000000">
      <w:pPr>
        <w:rPr>
          <w:color w:val="00B050"/>
        </w:rPr>
      </w:pPr>
      <w:r>
        <w:rPr>
          <w:color w:val="00B050"/>
        </w:rPr>
        <w:t xml:space="preserve">                                    ‘polyblup’ and </w:t>
      </w:r>
      <w:r>
        <w:rPr>
          <w:i/>
          <w:color w:val="00B050"/>
        </w:rPr>
        <w:t>FemaleRunBlup</w:t>
      </w:r>
      <w:r>
        <w:rPr>
          <w:color w:val="00B050"/>
        </w:rPr>
        <w:t xml:space="preserve"> 1 in namelist &amp;EVA, </w:t>
      </w:r>
    </w:p>
    <w:p w14:paraId="40440E0D" w14:textId="77777777" w:rsidR="001D6ADA" w:rsidRDefault="00000000">
      <w:pPr>
        <w:rPr>
          <w:color w:val="00B050"/>
        </w:rPr>
      </w:pPr>
      <w:r>
        <w:rPr>
          <w:color w:val="00B050"/>
        </w:rPr>
        <w:t xml:space="preserve">                                    variable </w:t>
      </w:r>
      <w:proofErr w:type="gramStart"/>
      <w:r>
        <w:rPr>
          <w:color w:val="00B050"/>
        </w:rPr>
        <w:t>EvaSelection;</w:t>
      </w:r>
      <w:proofErr w:type="gramEnd"/>
      <w:r>
        <w:rPr>
          <w:color w:val="00B050"/>
        </w:rPr>
        <w:t xml:space="preserve"> </w:t>
      </w:r>
    </w:p>
    <w:p w14:paraId="0DDBCD23" w14:textId="77777777" w:rsidR="001D6ADA" w:rsidRDefault="00000000">
      <w:pPr>
        <w:rPr>
          <w:color w:val="00B050"/>
          <w:lang w:val="en-US"/>
        </w:rPr>
      </w:pPr>
      <w:r>
        <w:rPr>
          <w:color w:val="00B050"/>
        </w:rPr>
        <w:t xml:space="preserve">                                    aMatrix&lt;</w:t>
      </w:r>
      <w:r>
        <w:rPr>
          <w:i/>
          <w:color w:val="00B050"/>
        </w:rPr>
        <w:t>rep</w:t>
      </w:r>
      <w:r>
        <w:rPr>
          <w:color w:val="00B050"/>
        </w:rPr>
        <w:t>&gt;Time&lt;</w:t>
      </w:r>
      <w:r>
        <w:rPr>
          <w:i/>
          <w:color w:val="00B050"/>
        </w:rPr>
        <w:t>time</w:t>
      </w:r>
      <w:r>
        <w:rPr>
          <w:color w:val="00B050"/>
        </w:rPr>
        <w:t>&gt;Stage&lt;</w:t>
      </w:r>
      <w:r>
        <w:rPr>
          <w:i/>
          <w:color w:val="00B050"/>
        </w:rPr>
        <w:t>stage</w:t>
      </w:r>
      <w:r>
        <w:rPr>
          <w:color w:val="00B050"/>
        </w:rPr>
        <w:t xml:space="preserve">&gt;.res, </w:t>
      </w:r>
      <w:r>
        <w:rPr>
          <w:color w:val="00B050"/>
          <w:lang w:val="en-US"/>
        </w:rPr>
        <w:t xml:space="preserve">where </w:t>
      </w:r>
      <w:r>
        <w:rPr>
          <w:i/>
          <w:color w:val="00B050"/>
          <w:lang w:val="en-US"/>
        </w:rPr>
        <w:t>rep</w:t>
      </w:r>
      <w:r>
        <w:rPr>
          <w:color w:val="00B050"/>
          <w:lang w:val="en-US"/>
        </w:rPr>
        <w:t xml:space="preserve"> </w:t>
      </w:r>
    </w:p>
    <w:p w14:paraId="445964F9" w14:textId="77777777" w:rsidR="001D6ADA" w:rsidRDefault="00000000">
      <w:pPr>
        <w:rPr>
          <w:color w:val="00B050"/>
          <w:lang w:val="en-US"/>
        </w:rPr>
      </w:pPr>
      <w:r>
        <w:rPr>
          <w:color w:val="00B050"/>
          <w:lang w:val="en-US"/>
        </w:rPr>
        <w:t xml:space="preserve">                                    is replicate, </w:t>
      </w:r>
      <w:r>
        <w:rPr>
          <w:i/>
          <w:color w:val="00B050"/>
          <w:lang w:val="en-US"/>
        </w:rPr>
        <w:t>time</w:t>
      </w:r>
      <w:r>
        <w:rPr>
          <w:color w:val="00B050"/>
          <w:lang w:val="en-US"/>
        </w:rPr>
        <w:t xml:space="preserve"> is time step, and </w:t>
      </w:r>
      <w:r>
        <w:rPr>
          <w:i/>
          <w:color w:val="00B050"/>
          <w:lang w:val="en-US"/>
        </w:rPr>
        <w:t>stage</w:t>
      </w:r>
      <w:r>
        <w:rPr>
          <w:color w:val="00B050"/>
          <w:lang w:val="en-US"/>
        </w:rPr>
        <w:t xml:space="preserve"> is </w:t>
      </w:r>
    </w:p>
    <w:p w14:paraId="34837335" w14:textId="77777777" w:rsidR="001D6ADA" w:rsidRDefault="00000000">
      <w:pPr>
        <w:rPr>
          <w:color w:val="00B050"/>
          <w:lang w:val="en-US"/>
        </w:rPr>
      </w:pPr>
      <w:r>
        <w:rPr>
          <w:color w:val="00B050"/>
          <w:lang w:val="en-US"/>
        </w:rPr>
        <w:t xml:space="preserve">                                    selection stage.</w:t>
      </w:r>
    </w:p>
    <w:p w14:paraId="31E78E6C" w14:textId="77777777" w:rsidR="001D6ADA" w:rsidRDefault="00000000">
      <w:pPr>
        <w:rPr>
          <w:color w:val="00B050"/>
        </w:rPr>
      </w:pPr>
      <w:r>
        <w:rPr>
          <w:color w:val="00B050"/>
        </w:rPr>
        <w:t xml:space="preserve">                        Type: Character</w:t>
      </w:r>
    </w:p>
    <w:p w14:paraId="1B4F9ABB" w14:textId="77777777" w:rsidR="001D6ADA" w:rsidRDefault="00000000">
      <w:pPr>
        <w:rPr>
          <w:color w:val="00B050"/>
        </w:rPr>
      </w:pPr>
      <w:r>
        <w:rPr>
          <w:color w:val="00B050"/>
        </w:rPr>
        <w:t xml:space="preserve">                        Options:</w:t>
      </w:r>
    </w:p>
    <w:p w14:paraId="57EFB513" w14:textId="77777777" w:rsidR="001D6ADA" w:rsidRDefault="00000000">
      <w:pPr>
        <w:rPr>
          <w:color w:val="00B050"/>
        </w:rPr>
      </w:pPr>
      <w:r>
        <w:rPr>
          <w:color w:val="00B050"/>
        </w:rPr>
        <w:t xml:space="preserve">                           </w:t>
      </w:r>
      <w:proofErr w:type="gramStart"/>
      <w:r>
        <w:rPr>
          <w:color w:val="00B050"/>
        </w:rPr>
        <w:t>no  Output</w:t>
      </w:r>
      <w:proofErr w:type="gramEnd"/>
      <w:r>
        <w:rPr>
          <w:color w:val="00B050"/>
        </w:rPr>
        <w:t xml:space="preserve"> is not written to output files</w:t>
      </w:r>
    </w:p>
    <w:p w14:paraId="22027C23" w14:textId="77777777" w:rsidR="001D6ADA" w:rsidRDefault="00000000">
      <w:pPr>
        <w:rPr>
          <w:color w:val="00B050"/>
        </w:rPr>
      </w:pPr>
      <w:r>
        <w:rPr>
          <w:color w:val="00B050"/>
        </w:rPr>
        <w:t xml:space="preserve">                           </w:t>
      </w:r>
      <w:proofErr w:type="gramStart"/>
      <w:r>
        <w:rPr>
          <w:color w:val="00B050"/>
        </w:rPr>
        <w:t>yes</w:t>
      </w:r>
      <w:proofErr w:type="gramEnd"/>
      <w:r>
        <w:rPr>
          <w:color w:val="00B050"/>
        </w:rPr>
        <w:t xml:space="preserve"> Output is written to output files</w:t>
      </w:r>
    </w:p>
    <w:p w14:paraId="54610336" w14:textId="77777777" w:rsidR="001D6ADA" w:rsidRDefault="00000000">
      <w:pPr>
        <w:rPr>
          <w:color w:val="00B050"/>
        </w:rPr>
      </w:pPr>
      <w:r>
        <w:rPr>
          <w:color w:val="00B050"/>
        </w:rPr>
        <w:t xml:space="preserve">                        Default: no</w:t>
      </w:r>
    </w:p>
    <w:p w14:paraId="28C506CF" w14:textId="77777777" w:rsidR="001D6ADA" w:rsidRDefault="001D6ADA">
      <w:pPr>
        <w:pStyle w:val="Almindeligtekst"/>
        <w:rPr>
          <w:color w:val="00B050"/>
        </w:rPr>
      </w:pPr>
    </w:p>
    <w:p w14:paraId="29A30506" w14:textId="77777777" w:rsidR="001D6ADA" w:rsidRDefault="00000000">
      <w:pPr>
        <w:rPr>
          <w:color w:val="00B050"/>
        </w:rPr>
      </w:pPr>
      <w:r>
        <w:rPr>
          <w:color w:val="00B050"/>
        </w:rPr>
        <w:t xml:space="preserve">Printed when </w:t>
      </w:r>
      <w:r>
        <w:rPr>
          <w:i/>
          <w:color w:val="00B050"/>
        </w:rPr>
        <w:t>reportSelectionTimes</w:t>
      </w:r>
      <w:r>
        <w:rPr>
          <w:color w:val="00B050"/>
        </w:rPr>
        <w:t xml:space="preserve"> is current_time and </w:t>
      </w:r>
      <w:r>
        <w:rPr>
          <w:i/>
          <w:color w:val="00B050"/>
        </w:rPr>
        <w:t>reportSelectionStages</w:t>
      </w:r>
      <w:r>
        <w:rPr>
          <w:color w:val="00B050"/>
        </w:rPr>
        <w:t xml:space="preserve"> is selection stage</w:t>
      </w:r>
    </w:p>
    <w:p w14:paraId="6E047824" w14:textId="77777777" w:rsidR="001D6ADA" w:rsidRDefault="001D6ADA">
      <w:pPr>
        <w:rPr>
          <w:color w:val="00B050"/>
        </w:rPr>
      </w:pPr>
    </w:p>
    <w:p w14:paraId="3C81E96D" w14:textId="77777777" w:rsidR="001D6ADA" w:rsidRDefault="00000000">
      <w:pPr>
        <w:pStyle w:val="Almindeligtekst"/>
        <w:rPr>
          <w:i/>
          <w:color w:val="00B050"/>
        </w:rPr>
      </w:pPr>
      <w:r>
        <w:rPr>
          <w:color w:val="00B050"/>
        </w:rPr>
        <w:t xml:space="preserve">  </w:t>
      </w:r>
      <w:r>
        <w:rPr>
          <w:i/>
          <w:color w:val="00B050"/>
        </w:rPr>
        <w:t>printGenomicRelationships</w:t>
      </w:r>
    </w:p>
    <w:p w14:paraId="5EE4C73F" w14:textId="77777777" w:rsidR="001D6ADA" w:rsidRDefault="00000000">
      <w:pPr>
        <w:pStyle w:val="Almindeligtekst"/>
        <w:rPr>
          <w:color w:val="00B050"/>
        </w:rPr>
      </w:pPr>
      <w:r>
        <w:rPr>
          <w:color w:val="00B050"/>
        </w:rPr>
        <w:t xml:space="preserve">                        Definition: Write genomic-relationship matrices to </w:t>
      </w:r>
    </w:p>
    <w:p w14:paraId="09BCB520" w14:textId="77777777" w:rsidR="001D6ADA" w:rsidRDefault="00000000">
      <w:pPr>
        <w:rPr>
          <w:color w:val="00B050"/>
        </w:rPr>
      </w:pPr>
      <w:r>
        <w:rPr>
          <w:color w:val="00B050"/>
        </w:rPr>
        <w:t xml:space="preserve">                                    output files in </w:t>
      </w:r>
      <w:r>
        <w:rPr>
          <w:i/>
          <w:color w:val="00B050"/>
        </w:rPr>
        <w:t>OutDirectory</w:t>
      </w:r>
      <w:r>
        <w:rPr>
          <w:color w:val="00B050"/>
        </w:rPr>
        <w:t xml:space="preserve"> when </w:t>
      </w:r>
    </w:p>
    <w:p w14:paraId="277D3C0E" w14:textId="77777777" w:rsidR="001D6ADA" w:rsidRDefault="00000000">
      <w:pPr>
        <w:rPr>
          <w:color w:val="00B050"/>
        </w:rPr>
      </w:pPr>
      <w:r>
        <w:rPr>
          <w:color w:val="00B050"/>
        </w:rPr>
        <w:t xml:space="preserve">                                    </w:t>
      </w:r>
      <w:r>
        <w:rPr>
          <w:i/>
          <w:color w:val="00B050"/>
        </w:rPr>
        <w:t>selection_criterion</w:t>
      </w:r>
      <w:r>
        <w:rPr>
          <w:color w:val="00B050"/>
        </w:rPr>
        <w:t xml:space="preserve"> ‘genomicblup’ in any selection</w:t>
      </w:r>
    </w:p>
    <w:p w14:paraId="0A75BE1B" w14:textId="77777777" w:rsidR="001D6ADA" w:rsidRDefault="00000000">
      <w:pPr>
        <w:rPr>
          <w:color w:val="00B050"/>
        </w:rPr>
      </w:pPr>
      <w:r>
        <w:rPr>
          <w:color w:val="00B050"/>
        </w:rPr>
        <w:t xml:space="preserve">                                    stage of namelist &amp;SELECTION, variable</w:t>
      </w:r>
    </w:p>
    <w:p w14:paraId="620ABD31" w14:textId="77777777" w:rsidR="001D6ADA" w:rsidRDefault="00000000">
      <w:pPr>
        <w:rPr>
          <w:color w:val="00B050"/>
        </w:rPr>
      </w:pPr>
      <w:r>
        <w:rPr>
          <w:color w:val="00B050"/>
        </w:rPr>
        <w:t xml:space="preserve">                                    selection_scheme and/or </w:t>
      </w:r>
      <w:r>
        <w:rPr>
          <w:i/>
          <w:color w:val="00B050"/>
        </w:rPr>
        <w:t>MaleSelCrit</w:t>
      </w:r>
      <w:r>
        <w:rPr>
          <w:color w:val="00B050"/>
        </w:rPr>
        <w:t xml:space="preserve"> or </w:t>
      </w:r>
    </w:p>
    <w:p w14:paraId="5108E128" w14:textId="77777777" w:rsidR="001D6ADA" w:rsidRDefault="00000000">
      <w:pPr>
        <w:rPr>
          <w:color w:val="00B050"/>
        </w:rPr>
      </w:pPr>
      <w:r>
        <w:rPr>
          <w:color w:val="00B050"/>
        </w:rPr>
        <w:t xml:space="preserve">                                    </w:t>
      </w:r>
      <w:r>
        <w:rPr>
          <w:i/>
          <w:color w:val="00B050"/>
        </w:rPr>
        <w:t>FemaleSelCrit</w:t>
      </w:r>
      <w:r>
        <w:rPr>
          <w:color w:val="00B050"/>
        </w:rPr>
        <w:t xml:space="preserve"> ‘genomicblup’in any EVA-selection </w:t>
      </w:r>
    </w:p>
    <w:p w14:paraId="5CB2ABFF" w14:textId="77777777" w:rsidR="001D6ADA" w:rsidRDefault="00000000">
      <w:pPr>
        <w:rPr>
          <w:color w:val="00B050"/>
        </w:rPr>
      </w:pPr>
      <w:r>
        <w:rPr>
          <w:color w:val="00B050"/>
        </w:rPr>
        <w:t xml:space="preserve">                                    stage of namelist &amp;EVA, variable </w:t>
      </w:r>
      <w:proofErr w:type="gramStart"/>
      <w:r>
        <w:rPr>
          <w:color w:val="00B050"/>
        </w:rPr>
        <w:t>EvaSelection;</w:t>
      </w:r>
      <w:proofErr w:type="gramEnd"/>
      <w:r>
        <w:rPr>
          <w:color w:val="00B050"/>
        </w:rPr>
        <w:t xml:space="preserve"> </w:t>
      </w:r>
    </w:p>
    <w:p w14:paraId="4D7D4820" w14:textId="77777777" w:rsidR="001D6ADA" w:rsidRDefault="00000000">
      <w:pPr>
        <w:rPr>
          <w:color w:val="00B050"/>
          <w:lang w:val="en-US"/>
        </w:rPr>
      </w:pPr>
      <w:r>
        <w:rPr>
          <w:color w:val="00B050"/>
        </w:rPr>
        <w:t xml:space="preserve">                                    gMatrix&lt;</w:t>
      </w:r>
      <w:r>
        <w:rPr>
          <w:i/>
          <w:color w:val="00B050"/>
        </w:rPr>
        <w:t>rep</w:t>
      </w:r>
      <w:r>
        <w:rPr>
          <w:color w:val="00B050"/>
        </w:rPr>
        <w:t>&gt;Time&lt;</w:t>
      </w:r>
      <w:r>
        <w:rPr>
          <w:i/>
          <w:color w:val="00B050"/>
        </w:rPr>
        <w:t>time</w:t>
      </w:r>
      <w:r>
        <w:rPr>
          <w:color w:val="00B050"/>
        </w:rPr>
        <w:t>&gt;Stage&lt;</w:t>
      </w:r>
      <w:r>
        <w:rPr>
          <w:i/>
          <w:color w:val="00B050"/>
        </w:rPr>
        <w:t>stage</w:t>
      </w:r>
      <w:r>
        <w:rPr>
          <w:color w:val="00B050"/>
        </w:rPr>
        <w:t xml:space="preserve">&gt;.res, </w:t>
      </w:r>
      <w:r>
        <w:rPr>
          <w:color w:val="00B050"/>
          <w:lang w:val="en-US"/>
        </w:rPr>
        <w:t xml:space="preserve">where </w:t>
      </w:r>
      <w:r>
        <w:rPr>
          <w:i/>
          <w:color w:val="00B050"/>
          <w:lang w:val="en-US"/>
        </w:rPr>
        <w:t>rep</w:t>
      </w:r>
      <w:r>
        <w:rPr>
          <w:color w:val="00B050"/>
          <w:lang w:val="en-US"/>
        </w:rPr>
        <w:t xml:space="preserve"> </w:t>
      </w:r>
    </w:p>
    <w:p w14:paraId="5A44E271" w14:textId="77777777" w:rsidR="001D6ADA" w:rsidRDefault="00000000">
      <w:pPr>
        <w:rPr>
          <w:color w:val="00B050"/>
          <w:lang w:val="en-US"/>
        </w:rPr>
      </w:pPr>
      <w:r>
        <w:rPr>
          <w:color w:val="00B050"/>
          <w:lang w:val="en-US"/>
        </w:rPr>
        <w:t xml:space="preserve">                                    is replicate, </w:t>
      </w:r>
      <w:r>
        <w:rPr>
          <w:i/>
          <w:color w:val="00B050"/>
          <w:lang w:val="en-US"/>
        </w:rPr>
        <w:t>time</w:t>
      </w:r>
      <w:r>
        <w:rPr>
          <w:color w:val="00B050"/>
          <w:lang w:val="en-US"/>
        </w:rPr>
        <w:t xml:space="preserve"> is time step, and </w:t>
      </w:r>
      <w:r>
        <w:rPr>
          <w:i/>
          <w:color w:val="00B050"/>
          <w:lang w:val="en-US"/>
        </w:rPr>
        <w:t>stage</w:t>
      </w:r>
      <w:r>
        <w:rPr>
          <w:color w:val="00B050"/>
          <w:lang w:val="en-US"/>
        </w:rPr>
        <w:t xml:space="preserve"> is </w:t>
      </w:r>
    </w:p>
    <w:p w14:paraId="1FAFFBB2" w14:textId="77777777" w:rsidR="001D6ADA" w:rsidRDefault="00000000">
      <w:pPr>
        <w:rPr>
          <w:color w:val="00B050"/>
          <w:lang w:val="en-US"/>
        </w:rPr>
      </w:pPr>
      <w:r>
        <w:rPr>
          <w:color w:val="00B050"/>
          <w:lang w:val="en-US"/>
        </w:rPr>
        <w:t xml:space="preserve">                                    selection stage.</w:t>
      </w:r>
    </w:p>
    <w:p w14:paraId="3D578BB2" w14:textId="77777777" w:rsidR="001D6ADA" w:rsidRDefault="00000000">
      <w:pPr>
        <w:rPr>
          <w:color w:val="00B050"/>
        </w:rPr>
      </w:pPr>
      <w:r>
        <w:rPr>
          <w:color w:val="00B050"/>
        </w:rPr>
        <w:t xml:space="preserve">                        Type: Character</w:t>
      </w:r>
    </w:p>
    <w:p w14:paraId="6296EFB2" w14:textId="77777777" w:rsidR="001D6ADA" w:rsidRDefault="00000000">
      <w:pPr>
        <w:rPr>
          <w:color w:val="00B050"/>
        </w:rPr>
      </w:pPr>
      <w:r>
        <w:rPr>
          <w:color w:val="00B050"/>
        </w:rPr>
        <w:t xml:space="preserve">                        Options:</w:t>
      </w:r>
    </w:p>
    <w:p w14:paraId="53767D2B" w14:textId="77777777" w:rsidR="001D6ADA" w:rsidRDefault="00000000">
      <w:pPr>
        <w:rPr>
          <w:color w:val="00B050"/>
        </w:rPr>
      </w:pPr>
      <w:r>
        <w:rPr>
          <w:color w:val="00B050"/>
        </w:rPr>
        <w:t xml:space="preserve">                           </w:t>
      </w:r>
      <w:proofErr w:type="gramStart"/>
      <w:r>
        <w:rPr>
          <w:color w:val="00B050"/>
        </w:rPr>
        <w:t>no  Output</w:t>
      </w:r>
      <w:proofErr w:type="gramEnd"/>
      <w:r>
        <w:rPr>
          <w:color w:val="00B050"/>
        </w:rPr>
        <w:t xml:space="preserve"> is not written to output files</w:t>
      </w:r>
    </w:p>
    <w:p w14:paraId="03ACBDFB" w14:textId="77777777" w:rsidR="001D6ADA" w:rsidRDefault="00000000">
      <w:pPr>
        <w:rPr>
          <w:color w:val="00B050"/>
        </w:rPr>
      </w:pPr>
      <w:r>
        <w:rPr>
          <w:color w:val="00B050"/>
        </w:rPr>
        <w:t xml:space="preserve">                           </w:t>
      </w:r>
      <w:proofErr w:type="gramStart"/>
      <w:r>
        <w:rPr>
          <w:color w:val="00B050"/>
        </w:rPr>
        <w:t>yes</w:t>
      </w:r>
      <w:proofErr w:type="gramEnd"/>
      <w:r>
        <w:rPr>
          <w:color w:val="00B050"/>
        </w:rPr>
        <w:t xml:space="preserve"> Output is written to output files</w:t>
      </w:r>
    </w:p>
    <w:p w14:paraId="1500F41E" w14:textId="77777777" w:rsidR="001D6ADA" w:rsidRDefault="00000000">
      <w:pPr>
        <w:rPr>
          <w:color w:val="00B050"/>
        </w:rPr>
      </w:pPr>
      <w:r>
        <w:rPr>
          <w:color w:val="00B050"/>
        </w:rPr>
        <w:t xml:space="preserve">                        Default: no</w:t>
      </w:r>
    </w:p>
    <w:p w14:paraId="60A1E3A3" w14:textId="77777777" w:rsidR="001D6ADA" w:rsidRDefault="001D6ADA">
      <w:pPr>
        <w:pStyle w:val="Almindeligtekst"/>
        <w:rPr>
          <w:color w:val="00B050"/>
        </w:rPr>
      </w:pPr>
    </w:p>
    <w:p w14:paraId="3DA6BBA8" w14:textId="77777777" w:rsidR="001D6ADA" w:rsidRDefault="00000000">
      <w:pPr>
        <w:rPr>
          <w:color w:val="00B050"/>
        </w:rPr>
      </w:pPr>
      <w:r>
        <w:t xml:space="preserve">  </w:t>
      </w:r>
      <w:r>
        <w:rPr>
          <w:i/>
        </w:rPr>
        <w:t>printLdHayesFiles</w:t>
      </w:r>
      <w:r>
        <w:t xml:space="preserve">     </w:t>
      </w:r>
      <w:r>
        <w:rPr>
          <w:color w:val="00B050"/>
        </w:rPr>
        <w:t xml:space="preserve">Definition: Write output from analysis of linkage </w:t>
      </w:r>
    </w:p>
    <w:p w14:paraId="4079F4E6" w14:textId="77777777" w:rsidR="001D6ADA" w:rsidRDefault="00000000">
      <w:pPr>
        <w:rPr>
          <w:color w:val="00B050"/>
        </w:rPr>
      </w:pPr>
      <w:r>
        <w:rPr>
          <w:color w:val="00B050"/>
        </w:rPr>
        <w:t xml:space="preserve">                                    disequilibrium to output files in </w:t>
      </w:r>
      <w:proofErr w:type="gramStart"/>
      <w:r>
        <w:rPr>
          <w:i/>
          <w:color w:val="00B050"/>
        </w:rPr>
        <w:t>OutDirectory</w:t>
      </w:r>
      <w:r>
        <w:rPr>
          <w:color w:val="00B050"/>
        </w:rPr>
        <w:t>;</w:t>
      </w:r>
      <w:proofErr w:type="gramEnd"/>
      <w:r>
        <w:rPr>
          <w:color w:val="00B050"/>
        </w:rPr>
        <w:t xml:space="preserve"> </w:t>
      </w:r>
    </w:p>
    <w:p w14:paraId="21B4DF5E" w14:textId="77777777" w:rsidR="001D6ADA" w:rsidRDefault="00000000">
      <w:pPr>
        <w:rPr>
          <w:color w:val="00B050"/>
        </w:rPr>
      </w:pPr>
      <w:r>
        <w:rPr>
          <w:color w:val="00B050"/>
        </w:rPr>
        <w:t xml:space="preserve">                                    heterozygosityRep&lt;</w:t>
      </w:r>
      <w:r>
        <w:rPr>
          <w:i/>
          <w:color w:val="00B050"/>
        </w:rPr>
        <w:t>rep</w:t>
      </w:r>
      <w:r>
        <w:rPr>
          <w:color w:val="00B050"/>
        </w:rPr>
        <w:t xml:space="preserve">&gt;.dat, </w:t>
      </w:r>
    </w:p>
    <w:p w14:paraId="32E9DB63" w14:textId="77777777" w:rsidR="001D6ADA" w:rsidRDefault="00000000">
      <w:pPr>
        <w:rPr>
          <w:color w:val="00B050"/>
        </w:rPr>
      </w:pPr>
      <w:r>
        <w:rPr>
          <w:color w:val="00B050"/>
        </w:rPr>
        <w:t xml:space="preserve">                                    QTLdistributionRep&lt;</w:t>
      </w:r>
      <w:r>
        <w:rPr>
          <w:i/>
          <w:color w:val="00B050"/>
        </w:rPr>
        <w:t>rep</w:t>
      </w:r>
      <w:r>
        <w:rPr>
          <w:color w:val="00B050"/>
        </w:rPr>
        <w:t xml:space="preserve">&gt;.dat, </w:t>
      </w:r>
    </w:p>
    <w:p w14:paraId="50922E52" w14:textId="77777777" w:rsidR="001D6ADA" w:rsidRDefault="00000000">
      <w:pPr>
        <w:rPr>
          <w:color w:val="00B050"/>
        </w:rPr>
      </w:pPr>
      <w:r>
        <w:rPr>
          <w:color w:val="00B050"/>
        </w:rPr>
        <w:t xml:space="preserve">                                    markerDistributionRep&lt;</w:t>
      </w:r>
      <w:r>
        <w:rPr>
          <w:i/>
          <w:color w:val="00B050"/>
        </w:rPr>
        <w:t>rep</w:t>
      </w:r>
      <w:r>
        <w:rPr>
          <w:color w:val="00B050"/>
        </w:rPr>
        <w:t>&gt;.dat, LD_binRep&lt;</w:t>
      </w:r>
      <w:r>
        <w:rPr>
          <w:i/>
          <w:color w:val="00B050"/>
        </w:rPr>
        <w:t>rep</w:t>
      </w:r>
      <w:r>
        <w:rPr>
          <w:color w:val="00B050"/>
        </w:rPr>
        <w:t xml:space="preserve">&gt;.dat, </w:t>
      </w:r>
    </w:p>
    <w:p w14:paraId="1307D2F6" w14:textId="77777777" w:rsidR="001D6ADA" w:rsidRDefault="00000000">
      <w:pPr>
        <w:rPr>
          <w:color w:val="00B050"/>
          <w:lang w:val="en-US"/>
        </w:rPr>
      </w:pPr>
      <w:r>
        <w:rPr>
          <w:color w:val="00B050"/>
        </w:rPr>
        <w:t xml:space="preserve">                                    and </w:t>
      </w:r>
      <w:r>
        <w:rPr>
          <w:color w:val="00B050"/>
          <w:lang w:val="en-US"/>
        </w:rPr>
        <w:t>ldPlots</w:t>
      </w:r>
      <w:r>
        <w:rPr>
          <w:color w:val="00B050"/>
        </w:rPr>
        <w:t>Rep&lt;</w:t>
      </w:r>
      <w:r>
        <w:rPr>
          <w:i/>
          <w:color w:val="00B050"/>
        </w:rPr>
        <w:t>rep</w:t>
      </w:r>
      <w:r>
        <w:rPr>
          <w:color w:val="00B050"/>
        </w:rPr>
        <w:t>&gt;</w:t>
      </w:r>
      <w:r>
        <w:rPr>
          <w:color w:val="00B050"/>
          <w:lang w:val="en-US"/>
        </w:rPr>
        <w:t xml:space="preserve">.pdf, where </w:t>
      </w:r>
      <w:r>
        <w:rPr>
          <w:i/>
          <w:color w:val="00B050"/>
          <w:lang w:val="en-US"/>
        </w:rPr>
        <w:t>rep</w:t>
      </w:r>
      <w:r>
        <w:rPr>
          <w:color w:val="00B050"/>
          <w:lang w:val="en-US"/>
        </w:rPr>
        <w:t xml:space="preserve"> is replicate </w:t>
      </w:r>
    </w:p>
    <w:p w14:paraId="2E34F2AC" w14:textId="77777777" w:rsidR="001D6ADA" w:rsidRDefault="00000000">
      <w:pPr>
        <w:rPr>
          <w:color w:val="00B050"/>
        </w:rPr>
      </w:pPr>
      <w:r>
        <w:rPr>
          <w:color w:val="00B050"/>
          <w:lang w:val="en-US"/>
        </w:rPr>
        <w:t xml:space="preserve">                                    number</w:t>
      </w:r>
    </w:p>
    <w:p w14:paraId="404E7904" w14:textId="77777777" w:rsidR="001D6ADA" w:rsidRDefault="00000000">
      <w:r>
        <w:t xml:space="preserve">                        Type: Character</w:t>
      </w:r>
    </w:p>
    <w:p w14:paraId="1D8561B3" w14:textId="77777777" w:rsidR="001D6ADA" w:rsidRDefault="00000000">
      <w:r>
        <w:t xml:space="preserve">                        Options:</w:t>
      </w:r>
    </w:p>
    <w:p w14:paraId="2101E24D" w14:textId="77777777" w:rsidR="001D6ADA" w:rsidRDefault="00000000">
      <w:r>
        <w:t xml:space="preserve">                           </w:t>
      </w:r>
      <w:proofErr w:type="gramStart"/>
      <w:r>
        <w:t>no  Output</w:t>
      </w:r>
      <w:proofErr w:type="gramEnd"/>
      <w:r>
        <w:t xml:space="preserve"> is not written to output files</w:t>
      </w:r>
    </w:p>
    <w:p w14:paraId="60536861" w14:textId="77777777" w:rsidR="001D6ADA" w:rsidRDefault="00000000">
      <w:r>
        <w:t xml:space="preserve">                           </w:t>
      </w:r>
      <w:proofErr w:type="gramStart"/>
      <w:r>
        <w:t>yes</w:t>
      </w:r>
      <w:proofErr w:type="gramEnd"/>
      <w:r>
        <w:t xml:space="preserve"> Output is written to output files</w:t>
      </w:r>
    </w:p>
    <w:p w14:paraId="7AD84B38" w14:textId="77777777" w:rsidR="001D6ADA" w:rsidRDefault="00000000">
      <w:r>
        <w:t xml:space="preserve">                        Default: no</w:t>
      </w:r>
    </w:p>
    <w:p w14:paraId="56CA9875" w14:textId="77777777" w:rsidR="001D6ADA" w:rsidRDefault="001D6ADA"/>
    <w:p w14:paraId="354796BF" w14:textId="77777777" w:rsidR="001D6ADA" w:rsidRDefault="00000000">
      <w:pPr>
        <w:rPr>
          <w:color w:val="00B050"/>
        </w:rPr>
      </w:pPr>
      <w:r>
        <w:t xml:space="preserve">  </w:t>
      </w:r>
      <w:r>
        <w:rPr>
          <w:i/>
        </w:rPr>
        <w:t>printLdMutations</w:t>
      </w:r>
      <w:r>
        <w:t xml:space="preserve">      </w:t>
      </w:r>
      <w:r>
        <w:rPr>
          <w:color w:val="00B050"/>
        </w:rPr>
        <w:t xml:space="preserve">Definition: Write sampled positions of mutations from </w:t>
      </w:r>
    </w:p>
    <w:p w14:paraId="166EF9DA" w14:textId="77777777" w:rsidR="001D6ADA" w:rsidRDefault="00000000">
      <w:pPr>
        <w:rPr>
          <w:color w:val="00B050"/>
        </w:rPr>
      </w:pPr>
      <w:r>
        <w:rPr>
          <w:color w:val="00B050"/>
        </w:rPr>
        <w:t xml:space="preserve">                                    analysis of linkage disequilibrium to output </w:t>
      </w:r>
    </w:p>
    <w:p w14:paraId="3A73D937" w14:textId="77777777" w:rsidR="001D6ADA" w:rsidRDefault="00000000">
      <w:pPr>
        <w:rPr>
          <w:color w:val="00B050"/>
        </w:rPr>
      </w:pPr>
      <w:r>
        <w:rPr>
          <w:color w:val="00B050"/>
        </w:rPr>
        <w:t xml:space="preserve">                                    file in </w:t>
      </w:r>
      <w:proofErr w:type="gramStart"/>
      <w:r>
        <w:rPr>
          <w:i/>
          <w:color w:val="00B050"/>
        </w:rPr>
        <w:t>OutDirectory</w:t>
      </w:r>
      <w:r>
        <w:rPr>
          <w:color w:val="00B050"/>
        </w:rPr>
        <w:t>;,</w:t>
      </w:r>
      <w:proofErr w:type="gramEnd"/>
      <w:r>
        <w:rPr>
          <w:color w:val="00B050"/>
        </w:rPr>
        <w:t xml:space="preserve"> mutationsRep&lt;</w:t>
      </w:r>
      <w:r>
        <w:rPr>
          <w:i/>
          <w:color w:val="00B050"/>
        </w:rPr>
        <w:t>rep</w:t>
      </w:r>
      <w:r>
        <w:rPr>
          <w:color w:val="00B050"/>
        </w:rPr>
        <w:t>&gt;.dat</w:t>
      </w:r>
    </w:p>
    <w:p w14:paraId="0960F597" w14:textId="77777777" w:rsidR="001D6ADA" w:rsidRDefault="00000000">
      <w:r>
        <w:t xml:space="preserve">                        Type: Character</w:t>
      </w:r>
    </w:p>
    <w:p w14:paraId="67BA56D4" w14:textId="77777777" w:rsidR="001D6ADA" w:rsidRDefault="00000000">
      <w:r>
        <w:t xml:space="preserve">                        Options:</w:t>
      </w:r>
    </w:p>
    <w:p w14:paraId="72A1ECF6" w14:textId="77777777" w:rsidR="001D6ADA" w:rsidRDefault="00000000">
      <w:r>
        <w:t xml:space="preserve">                           </w:t>
      </w:r>
      <w:proofErr w:type="gramStart"/>
      <w:r>
        <w:t>no  Output</w:t>
      </w:r>
      <w:proofErr w:type="gramEnd"/>
      <w:r>
        <w:t xml:space="preserve"> is not written to output file</w:t>
      </w:r>
    </w:p>
    <w:p w14:paraId="490C936D" w14:textId="77777777" w:rsidR="001D6ADA" w:rsidRDefault="00000000">
      <w:r>
        <w:t xml:space="preserve">                           </w:t>
      </w:r>
      <w:proofErr w:type="gramStart"/>
      <w:r>
        <w:t>yes</w:t>
      </w:r>
      <w:proofErr w:type="gramEnd"/>
      <w:r>
        <w:t xml:space="preserve"> Output is written to output file</w:t>
      </w:r>
    </w:p>
    <w:p w14:paraId="02809265" w14:textId="77777777" w:rsidR="001D6ADA" w:rsidRDefault="00000000">
      <w:r>
        <w:t xml:space="preserve">                        Default: no</w:t>
      </w:r>
    </w:p>
    <w:p w14:paraId="197CDF58" w14:textId="77777777" w:rsidR="001D6ADA" w:rsidRDefault="001D6ADA">
      <w:pPr>
        <w:rPr>
          <w:strike/>
          <w:highlight w:val="yellow"/>
        </w:rPr>
      </w:pPr>
    </w:p>
    <w:p w14:paraId="669104B7" w14:textId="77777777" w:rsidR="001D6ADA" w:rsidRDefault="00000000">
      <w:pPr>
        <w:rPr>
          <w:color w:val="00B050"/>
        </w:rPr>
      </w:pPr>
      <w:r>
        <w:t xml:space="preserve">  </w:t>
      </w:r>
      <w:r>
        <w:rPr>
          <w:i/>
        </w:rPr>
        <w:t>debugOutput</w:t>
      </w:r>
      <w:r>
        <w:t xml:space="preserve">           Definition: </w:t>
      </w:r>
      <w:r>
        <w:rPr>
          <w:color w:val="00B050"/>
        </w:rPr>
        <w:t xml:space="preserve">Working-data and script files are copied to the </w:t>
      </w:r>
    </w:p>
    <w:p w14:paraId="646ED7D7" w14:textId="77777777" w:rsidR="001D6ADA" w:rsidRDefault="00000000">
      <w:pPr>
        <w:rPr>
          <w:color w:val="00B050"/>
        </w:rPr>
      </w:pPr>
      <w:r>
        <w:rPr>
          <w:color w:val="00B050"/>
        </w:rPr>
        <w:t xml:space="preserve">                                    output directory. These files are listed in </w:t>
      </w:r>
    </w:p>
    <w:p w14:paraId="0B5B3A83" w14:textId="77777777" w:rsidR="001D6ADA" w:rsidRDefault="00000000">
      <w:pPr>
        <w:rPr>
          <w:color w:val="00B050"/>
        </w:rPr>
      </w:pPr>
      <w:r>
        <w:rPr>
          <w:color w:val="00B050"/>
        </w:rPr>
        <w:t xml:space="preserve">                                    ‘Output </w:t>
      </w:r>
      <w:proofErr w:type="gramStart"/>
      <w:r>
        <w:rPr>
          <w:color w:val="00B050"/>
        </w:rPr>
        <w:t>files’</w:t>
      </w:r>
      <w:proofErr w:type="gramEnd"/>
      <w:r>
        <w:rPr>
          <w:color w:val="00B050"/>
        </w:rPr>
        <w:t xml:space="preserve">. They are copied after they have </w:t>
      </w:r>
    </w:p>
    <w:p w14:paraId="45E05A2E" w14:textId="77777777" w:rsidR="001D6ADA" w:rsidRDefault="00000000">
      <w:pPr>
        <w:rPr>
          <w:color w:val="00B050"/>
        </w:rPr>
      </w:pPr>
      <w:r>
        <w:rPr>
          <w:color w:val="00B050"/>
        </w:rPr>
        <w:t xml:space="preserve">                                    been created; </w:t>
      </w:r>
      <w:proofErr w:type="gramStart"/>
      <w:r>
        <w:rPr>
          <w:color w:val="00B050"/>
        </w:rPr>
        <w:t>newly-created</w:t>
      </w:r>
      <w:proofErr w:type="gramEnd"/>
      <w:r>
        <w:rPr>
          <w:color w:val="00B050"/>
        </w:rPr>
        <w:t xml:space="preserve"> files overwrite </w:t>
      </w:r>
    </w:p>
    <w:p w14:paraId="4AF05F17" w14:textId="77777777" w:rsidR="001D6ADA" w:rsidRDefault="00000000">
      <w:pPr>
        <w:rPr>
          <w:color w:val="00B050"/>
        </w:rPr>
      </w:pPr>
      <w:r>
        <w:rPr>
          <w:color w:val="00B050"/>
        </w:rPr>
        <w:t xml:space="preserve">                                    older files. They will be the last files </w:t>
      </w:r>
    </w:p>
    <w:p w14:paraId="027CE108" w14:textId="77777777" w:rsidR="001D6ADA" w:rsidRDefault="00000000">
      <w:pPr>
        <w:rPr>
          <w:color w:val="00B050"/>
        </w:rPr>
      </w:pPr>
      <w:r>
        <w:rPr>
          <w:color w:val="00B050"/>
        </w:rPr>
        <w:t xml:space="preserve">                                    created, should the program crash.</w:t>
      </w:r>
    </w:p>
    <w:p w14:paraId="0BD1A40F" w14:textId="77777777" w:rsidR="001D6ADA" w:rsidRDefault="00000000">
      <w:r>
        <w:t xml:space="preserve">                        Type: Character</w:t>
      </w:r>
    </w:p>
    <w:p w14:paraId="048F971E" w14:textId="77777777" w:rsidR="001D6ADA" w:rsidRDefault="00000000">
      <w:r>
        <w:t xml:space="preserve">                        Options:</w:t>
      </w:r>
    </w:p>
    <w:p w14:paraId="13A4FED5" w14:textId="77777777" w:rsidR="001D6ADA" w:rsidRDefault="00000000">
      <w:r>
        <w:t xml:space="preserve">                           </w:t>
      </w:r>
      <w:proofErr w:type="gramStart"/>
      <w:r>
        <w:t>no  Files</w:t>
      </w:r>
      <w:proofErr w:type="gramEnd"/>
      <w:r>
        <w:t xml:space="preserve"> are not copied to output directory</w:t>
      </w:r>
    </w:p>
    <w:p w14:paraId="3BD0EAA7" w14:textId="77777777" w:rsidR="001D6ADA" w:rsidRDefault="00000000">
      <w:r>
        <w:t xml:space="preserve">                           </w:t>
      </w:r>
      <w:proofErr w:type="gramStart"/>
      <w:r>
        <w:t>yes</w:t>
      </w:r>
      <w:proofErr w:type="gramEnd"/>
      <w:r>
        <w:t xml:space="preserve"> Files are copied to output directory</w:t>
      </w:r>
    </w:p>
    <w:p w14:paraId="58C6E13B" w14:textId="77777777" w:rsidR="001D6ADA" w:rsidRDefault="00000000">
      <w:r>
        <w:t xml:space="preserve">                        Default: no</w:t>
      </w:r>
    </w:p>
    <w:p w14:paraId="60BB8918" w14:textId="77777777" w:rsidR="001D6ADA" w:rsidRDefault="001D6ADA"/>
    <w:p w14:paraId="158756CE" w14:textId="77777777" w:rsidR="001D6ADA" w:rsidRDefault="00000000">
      <w:r>
        <w:t xml:space="preserve">  **Additional information**</w:t>
      </w:r>
    </w:p>
    <w:p w14:paraId="0419E4B2" w14:textId="77777777" w:rsidR="001D6ADA" w:rsidRDefault="00000000">
      <w:r>
        <w:t xml:space="preserve">  </w:t>
      </w:r>
      <w:r>
        <w:sym w:font="Symbol" w:char="F0B7"/>
      </w:r>
      <w:r>
        <w:t xml:space="preserve"> Namelist &amp;REPORT must be provided, even if it does not contain input</w:t>
      </w:r>
    </w:p>
    <w:p w14:paraId="70673B8E" w14:textId="77777777" w:rsidR="001D6ADA" w:rsidRDefault="001D6ADA"/>
    <w:p w14:paraId="4364ADF2" w14:textId="77777777" w:rsidR="001D6ADA" w:rsidRDefault="00000000">
      <w:pPr>
        <w:pStyle w:val="Almindeligtekst"/>
      </w:pPr>
      <w:r>
        <w:t xml:space="preserve">  </w:t>
      </w:r>
      <w:r>
        <w:sym w:font="Symbol" w:char="F0B7"/>
      </w:r>
      <w:r>
        <w:t xml:space="preserve"> When </w:t>
      </w:r>
      <w:r>
        <w:rPr>
          <w:i/>
        </w:rPr>
        <w:t>geneticModel</w:t>
      </w:r>
      <w:r>
        <w:t xml:space="preserve"> ‘polygenic’ or ‘genomic’, genetic-trend files are written to</w:t>
      </w:r>
    </w:p>
    <w:p w14:paraId="08720465" w14:textId="77777777" w:rsidR="001D6ADA" w:rsidRDefault="00000000">
      <w:pPr>
        <w:pStyle w:val="Almindeligtekst"/>
      </w:pPr>
      <w:r>
        <w:t xml:space="preserve">    output directory </w:t>
      </w:r>
      <w:r>
        <w:rPr>
          <w:i/>
        </w:rPr>
        <w:t>OutDirectory</w:t>
      </w:r>
      <w:r>
        <w:t xml:space="preserve"> by default:</w:t>
      </w:r>
    </w:p>
    <w:p w14:paraId="191F4440" w14:textId="77777777" w:rsidR="001D6ADA" w:rsidRDefault="001D6ADA">
      <w:pPr>
        <w:pStyle w:val="Almindeligtekst"/>
      </w:pPr>
    </w:p>
    <w:p w14:paraId="5F8A0F82" w14:textId="77777777" w:rsidR="001D6ADA" w:rsidRDefault="00000000">
      <w:pPr>
        <w:rPr>
          <w:color w:val="FF0000"/>
        </w:rPr>
      </w:pPr>
      <w:r>
        <w:t xml:space="preserve">    </w:t>
      </w:r>
      <w:r>
        <w:rPr>
          <w:color w:val="FF0000"/>
        </w:rPr>
        <w:t>geneticTrendsHerds&lt;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4E81DA46" w14:textId="77777777" w:rsidR="001D6ADA" w:rsidRDefault="00000000">
      <w:pPr>
        <w:rPr>
          <w:color w:val="FF0000"/>
        </w:rPr>
      </w:pPr>
      <w:r>
        <w:t xml:space="preserve">    </w:t>
      </w:r>
      <w:r>
        <w:rPr>
          <w:color w:val="FF0000"/>
        </w:rPr>
        <w:t>geneticTrendsHerds&lt;</w:t>
      </w:r>
      <w:r>
        <w:rPr>
          <w:i/>
          <w:color w:val="FF0000"/>
        </w:rPr>
        <w:t>first</w:t>
      </w:r>
      <w:r>
        <w:rPr>
          <w:color w:val="FF0000"/>
        </w:rPr>
        <w:t>&gt;To&lt;</w:t>
      </w:r>
      <w:r>
        <w:rPr>
          <w:i/>
          <w:color w:val="FF0000"/>
        </w:rPr>
        <w:t>last</w:t>
      </w:r>
      <w:r>
        <w:rPr>
          <w:color w:val="FF0000"/>
        </w:rPr>
        <w:t>&gt;Means.res</w:t>
      </w:r>
    </w:p>
    <w:p w14:paraId="669F866B" w14:textId="77777777" w:rsidR="001D6ADA" w:rsidRDefault="00000000">
      <w:pPr>
        <w:rPr>
          <w:color w:val="FF0000"/>
        </w:rPr>
      </w:pPr>
      <w:r>
        <w:t xml:space="preserve">    </w:t>
      </w:r>
      <w:r>
        <w:rPr>
          <w:color w:val="FF0000"/>
        </w:rPr>
        <w:t>geneticTrendsHerds&lt;</w:t>
      </w:r>
      <w:r>
        <w:rPr>
          <w:i/>
          <w:color w:val="FF0000"/>
        </w:rPr>
        <w:t>first</w:t>
      </w:r>
      <w:r>
        <w:rPr>
          <w:color w:val="FF0000"/>
        </w:rPr>
        <w:t>&gt;To&lt;</w:t>
      </w:r>
      <w:r>
        <w:rPr>
          <w:i/>
          <w:color w:val="FF0000"/>
        </w:rPr>
        <w:t>last</w:t>
      </w:r>
      <w:r>
        <w:rPr>
          <w:color w:val="FF0000"/>
        </w:rPr>
        <w:t>&gt;Plots.res</w:t>
      </w:r>
    </w:p>
    <w:p w14:paraId="10F4B2A8" w14:textId="77777777" w:rsidR="001D6ADA" w:rsidRDefault="00000000">
      <w:pPr>
        <w:rPr>
          <w:color w:val="FF0000"/>
        </w:rPr>
      </w:pPr>
      <w:r>
        <w:t xml:space="preserve">    </w:t>
      </w:r>
      <w:r>
        <w:rPr>
          <w:color w:val="FF0000"/>
        </w:rPr>
        <w:t>phenotypicTrendsHerds&lt;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16768D35" w14:textId="77777777" w:rsidR="001D6ADA" w:rsidRDefault="00000000">
      <w:pPr>
        <w:rPr>
          <w:color w:val="FF0000"/>
        </w:rPr>
      </w:pPr>
      <w:r>
        <w:t xml:space="preserve">    </w:t>
      </w:r>
      <w:r>
        <w:rPr>
          <w:color w:val="FF0000"/>
        </w:rPr>
        <w:t>phenotypicTrendsHerds&lt;</w:t>
      </w:r>
      <w:r>
        <w:rPr>
          <w:i/>
          <w:color w:val="FF0000"/>
        </w:rPr>
        <w:t>first</w:t>
      </w:r>
      <w:r>
        <w:rPr>
          <w:color w:val="FF0000"/>
        </w:rPr>
        <w:t>&gt;To&lt;</w:t>
      </w:r>
      <w:r>
        <w:rPr>
          <w:i/>
          <w:color w:val="FF0000"/>
        </w:rPr>
        <w:t>last</w:t>
      </w:r>
      <w:r>
        <w:rPr>
          <w:color w:val="FF0000"/>
        </w:rPr>
        <w:t>&gt;Means.res</w:t>
      </w:r>
    </w:p>
    <w:p w14:paraId="5D13EA3E" w14:textId="77777777" w:rsidR="001D6ADA" w:rsidRDefault="00000000">
      <w:pPr>
        <w:rPr>
          <w:color w:val="FF0000"/>
        </w:rPr>
      </w:pPr>
      <w:r>
        <w:t xml:space="preserve">    </w:t>
      </w:r>
      <w:r>
        <w:rPr>
          <w:color w:val="FF0000"/>
        </w:rPr>
        <w:t>phenotypicTrendsHerds&lt;</w:t>
      </w:r>
      <w:r>
        <w:rPr>
          <w:i/>
          <w:color w:val="FF0000"/>
        </w:rPr>
        <w:t>first</w:t>
      </w:r>
      <w:r>
        <w:rPr>
          <w:color w:val="FF0000"/>
        </w:rPr>
        <w:t>&gt;To&lt;</w:t>
      </w:r>
      <w:r>
        <w:rPr>
          <w:i/>
          <w:color w:val="FF0000"/>
        </w:rPr>
        <w:t>last</w:t>
      </w:r>
      <w:r>
        <w:rPr>
          <w:color w:val="FF0000"/>
        </w:rPr>
        <w:t>&gt;Plots.res</w:t>
      </w:r>
    </w:p>
    <w:p w14:paraId="600E2B02" w14:textId="77777777" w:rsidR="001D6ADA" w:rsidRDefault="001D6ADA">
      <w:pPr>
        <w:rPr>
          <w:color w:val="FF0000"/>
        </w:rPr>
      </w:pPr>
    </w:p>
    <w:p w14:paraId="1A94C771" w14:textId="77777777" w:rsidR="001D6ADA" w:rsidRDefault="00000000">
      <w:pPr>
        <w:rPr>
          <w:color w:val="FF0000"/>
        </w:rPr>
      </w:pPr>
      <w:r>
        <w:rPr>
          <w:color w:val="FF0000"/>
        </w:rPr>
        <w:t xml:space="preserve">    where &lt;</w:t>
      </w:r>
      <w:r>
        <w:rPr>
          <w:i/>
          <w:color w:val="FF0000"/>
        </w:rPr>
        <w:t>first</w:t>
      </w:r>
      <w:r>
        <w:rPr>
          <w:color w:val="FF0000"/>
        </w:rPr>
        <w:t>&gt; and &lt;</w:t>
      </w:r>
      <w:r>
        <w:rPr>
          <w:i/>
          <w:color w:val="FF0000"/>
        </w:rPr>
        <w:t>last</w:t>
      </w:r>
      <w:r>
        <w:rPr>
          <w:color w:val="FF0000"/>
        </w:rPr>
        <w:t>&gt; are the first and last herds in a report group and &lt;</w:t>
      </w:r>
      <w:r>
        <w:rPr>
          <w:i/>
          <w:color w:val="FF0000"/>
        </w:rPr>
        <w:t>rep</w:t>
      </w:r>
      <w:r>
        <w:rPr>
          <w:color w:val="FF0000"/>
        </w:rPr>
        <w:t xml:space="preserve">&gt; </w:t>
      </w:r>
    </w:p>
    <w:p w14:paraId="58B3FA1D" w14:textId="77777777" w:rsidR="001D6ADA" w:rsidRDefault="00000000">
      <w:pPr>
        <w:rPr>
          <w:color w:val="FF0000"/>
        </w:rPr>
      </w:pPr>
      <w:r>
        <w:rPr>
          <w:color w:val="FF0000"/>
        </w:rPr>
        <w:t xml:space="preserve">    is replicate number.</w:t>
      </w:r>
    </w:p>
    <w:p w14:paraId="0B8F0FFE" w14:textId="77777777" w:rsidR="001D6ADA" w:rsidRDefault="001D6ADA"/>
    <w:p w14:paraId="0A653481" w14:textId="77777777" w:rsidR="001D6ADA" w:rsidRDefault="00000000">
      <w:pPr>
        <w:pStyle w:val="Almindeligtekst"/>
      </w:pPr>
      <w:r>
        <w:t xml:space="preserve">  </w:t>
      </w:r>
      <w:r>
        <w:sym w:font="Symbol" w:char="F0B7"/>
      </w:r>
      <w:r>
        <w:t xml:space="preserve"> Genomic-inbreeding files are written to output directory </w:t>
      </w:r>
      <w:r>
        <w:rPr>
          <w:i/>
        </w:rPr>
        <w:t>OutDirectory</w:t>
      </w:r>
      <w:r>
        <w:t xml:space="preserve"> when </w:t>
      </w:r>
    </w:p>
    <w:p w14:paraId="679BF94D" w14:textId="77777777" w:rsidR="001D6ADA" w:rsidRDefault="00000000">
      <w:pPr>
        <w:pStyle w:val="Almindeligtekst"/>
      </w:pPr>
      <w:r>
        <w:t xml:space="preserve">    </w:t>
      </w:r>
      <w:r>
        <w:rPr>
          <w:i/>
        </w:rPr>
        <w:t>geneticModel</w:t>
      </w:r>
      <w:r>
        <w:t xml:space="preserve"> ‘genomic’ and </w:t>
      </w:r>
      <w:r>
        <w:rPr>
          <w:i/>
          <w:color w:val="FF0000"/>
        </w:rPr>
        <w:t>nGenomicInbreeding</w:t>
      </w:r>
      <w:r>
        <w:t>&gt;0:</w:t>
      </w:r>
    </w:p>
    <w:p w14:paraId="65B7E0E7" w14:textId="77777777" w:rsidR="001D6ADA" w:rsidRDefault="001D6ADA"/>
    <w:p w14:paraId="5A3BE744" w14:textId="77777777" w:rsidR="001D6ADA" w:rsidRDefault="00000000">
      <w:pPr>
        <w:rPr>
          <w:color w:val="FF0000"/>
        </w:rPr>
      </w:pPr>
      <w:r>
        <w:t xml:space="preserve">    </w:t>
      </w:r>
      <w:r>
        <w:rPr>
          <w:color w:val="FF0000"/>
        </w:rPr>
        <w:t>genomicInbreedingHerds&lt;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47240461" w14:textId="77777777" w:rsidR="001D6ADA" w:rsidRDefault="00000000">
      <w:pPr>
        <w:rPr>
          <w:color w:val="FF0000"/>
        </w:rPr>
      </w:pPr>
      <w:r>
        <w:t xml:space="preserve">    </w:t>
      </w:r>
      <w:r>
        <w:rPr>
          <w:color w:val="FF0000"/>
        </w:rPr>
        <w:t>genomicInbreedingHerds&lt;</w:t>
      </w:r>
      <w:r>
        <w:rPr>
          <w:i/>
          <w:color w:val="FF0000"/>
        </w:rPr>
        <w:t>first</w:t>
      </w:r>
      <w:r>
        <w:rPr>
          <w:color w:val="FF0000"/>
        </w:rPr>
        <w:t>&gt;To&lt;</w:t>
      </w:r>
      <w:r>
        <w:rPr>
          <w:i/>
          <w:color w:val="FF0000"/>
        </w:rPr>
        <w:t>last</w:t>
      </w:r>
      <w:r>
        <w:rPr>
          <w:color w:val="FF0000"/>
        </w:rPr>
        <w:t>&gt;Means.res</w:t>
      </w:r>
    </w:p>
    <w:p w14:paraId="4BC8CD90" w14:textId="77777777" w:rsidR="001D6ADA" w:rsidRDefault="00000000">
      <w:pPr>
        <w:rPr>
          <w:color w:val="FF0000"/>
        </w:rPr>
      </w:pPr>
      <w:r>
        <w:t xml:space="preserve">    </w:t>
      </w:r>
      <w:r>
        <w:rPr>
          <w:color w:val="FF0000"/>
        </w:rPr>
        <w:t>genomicInbreedingHerds&lt;</w:t>
      </w:r>
      <w:r>
        <w:rPr>
          <w:i/>
          <w:color w:val="FF0000"/>
        </w:rPr>
        <w:t>first</w:t>
      </w:r>
      <w:r>
        <w:rPr>
          <w:color w:val="FF0000"/>
        </w:rPr>
        <w:t>&gt;To&lt;</w:t>
      </w:r>
      <w:r>
        <w:rPr>
          <w:i/>
          <w:color w:val="FF0000"/>
        </w:rPr>
        <w:t>last</w:t>
      </w:r>
      <w:r>
        <w:rPr>
          <w:color w:val="FF0000"/>
        </w:rPr>
        <w:t>&gt;Plots.res</w:t>
      </w:r>
    </w:p>
    <w:p w14:paraId="7182DC5C" w14:textId="77777777" w:rsidR="001D6ADA" w:rsidRDefault="001D6ADA"/>
    <w:p w14:paraId="444CA776" w14:textId="77777777" w:rsidR="001D6ADA" w:rsidRDefault="00000000">
      <w:pPr>
        <w:pStyle w:val="Almindeligtekst"/>
      </w:pPr>
      <w:r>
        <w:t xml:space="preserve">  </w:t>
      </w:r>
      <w:r>
        <w:sym w:font="Symbol" w:char="F0B7"/>
      </w:r>
      <w:r>
        <w:t xml:space="preserve"> Genomic-inbreeding parameters are used when </w:t>
      </w:r>
      <w:r>
        <w:rPr>
          <w:i/>
        </w:rPr>
        <w:t>geneticModel</w:t>
      </w:r>
      <w:r>
        <w:t xml:space="preserve"> ‘genomic’ and</w:t>
      </w:r>
    </w:p>
    <w:p w14:paraId="4BC14564" w14:textId="77777777" w:rsidR="001D6ADA" w:rsidRDefault="00000000">
      <w:pPr>
        <w:pStyle w:val="Almindeligtekst"/>
      </w:pPr>
      <w:r>
        <w:t xml:space="preserve">    </w:t>
      </w:r>
      <w:r>
        <w:rPr>
          <w:i/>
          <w:color w:val="FF0000"/>
        </w:rPr>
        <w:t>nGenomicInbreeding</w:t>
      </w:r>
      <w:r>
        <w:t>&gt;0:</w:t>
      </w:r>
    </w:p>
    <w:p w14:paraId="508FD9E7" w14:textId="77777777" w:rsidR="001D6ADA" w:rsidRDefault="001D6ADA">
      <w:pPr>
        <w:pStyle w:val="Almindeligtekst"/>
      </w:pPr>
    </w:p>
    <w:p w14:paraId="39A7652F" w14:textId="77777777" w:rsidR="001D6ADA" w:rsidRDefault="00000000">
      <w:pPr>
        <w:pStyle w:val="Almindeligtekst"/>
      </w:pPr>
      <w:r>
        <w:rPr>
          <w:color w:val="FF0000"/>
        </w:rPr>
        <w:t xml:space="preserve">    genomicInbreedingParameters</w:t>
      </w:r>
    </w:p>
    <w:p w14:paraId="65E195FC" w14:textId="77777777" w:rsidR="001D6ADA" w:rsidRDefault="00000000">
      <w:pPr>
        <w:rPr>
          <w:color w:val="FF0000"/>
        </w:rPr>
      </w:pPr>
      <w:r>
        <w:t xml:space="preserve">    </w:t>
      </w:r>
      <w:r>
        <w:rPr>
          <w:color w:val="FF0000"/>
        </w:rPr>
        <w:t>genomicInbreedingCentre</w:t>
      </w:r>
    </w:p>
    <w:p w14:paraId="1A43E38E" w14:textId="77777777" w:rsidR="001D6ADA" w:rsidRDefault="00000000">
      <w:r>
        <w:t xml:space="preserve">    </w:t>
      </w:r>
      <w:r>
        <w:rPr>
          <w:color w:val="FF0000"/>
        </w:rPr>
        <w:t>genomicInbreedingScale</w:t>
      </w:r>
    </w:p>
    <w:p w14:paraId="397D6D7E" w14:textId="77777777" w:rsidR="001D6ADA" w:rsidRDefault="00000000">
      <w:r>
        <w:t xml:space="preserve">    </w:t>
      </w:r>
      <w:r>
        <w:rPr>
          <w:color w:val="FF0000"/>
        </w:rPr>
        <w:t>genomicInbreedingWeight</w:t>
      </w:r>
    </w:p>
    <w:p w14:paraId="1BDE4960" w14:textId="77777777" w:rsidR="001D6ADA" w:rsidRDefault="001D6ADA"/>
    <w:p w14:paraId="39B1B01B" w14:textId="77777777" w:rsidR="001D6ADA" w:rsidRDefault="00000000">
      <w:pPr>
        <w:pStyle w:val="Almindeligtekst"/>
        <w:rPr>
          <w:color w:val="FF0000"/>
        </w:rPr>
      </w:pPr>
      <w:r>
        <w:t xml:space="preserve">  </w:t>
      </w:r>
      <w:r>
        <w:sym w:font="Symbol" w:char="F0B7"/>
      </w:r>
      <w:r>
        <w:t xml:space="preserve"> G</w:t>
      </w:r>
      <w:r>
        <w:rPr>
          <w:color w:val="FF0000"/>
        </w:rPr>
        <w:t xml:space="preserve">enomic-homozygosity files </w:t>
      </w:r>
      <w:r>
        <w:t xml:space="preserve">are written to output directory </w:t>
      </w:r>
      <w:r>
        <w:rPr>
          <w:i/>
        </w:rPr>
        <w:t>OutDirectory</w:t>
      </w:r>
      <w:r>
        <w:t xml:space="preserve"> when</w:t>
      </w:r>
      <w:r>
        <w:rPr>
          <w:color w:val="FF0000"/>
        </w:rPr>
        <w:t xml:space="preserve"> </w:t>
      </w:r>
    </w:p>
    <w:p w14:paraId="70BDD98B" w14:textId="77777777" w:rsidR="001D6ADA" w:rsidRDefault="00000000">
      <w:pPr>
        <w:pStyle w:val="Almindeligtekst"/>
        <w:rPr>
          <w:color w:val="FF0000"/>
        </w:rPr>
      </w:pPr>
      <w:r>
        <w:rPr>
          <w:color w:val="FF0000"/>
        </w:rPr>
        <w:t xml:space="preserve">    </w:t>
      </w:r>
      <w:r>
        <w:rPr>
          <w:i/>
        </w:rPr>
        <w:t>geneticModel</w:t>
      </w:r>
      <w:r>
        <w:t xml:space="preserve"> ‘genomic’ and </w:t>
      </w:r>
      <w:r>
        <w:rPr>
          <w:i/>
        </w:rPr>
        <w:t>printGenomicHomozygosity</w:t>
      </w:r>
      <w:r>
        <w:t xml:space="preserve"> ‘yes’</w:t>
      </w:r>
      <w:r>
        <w:rPr>
          <w:color w:val="FF0000"/>
        </w:rPr>
        <w:t>:</w:t>
      </w:r>
    </w:p>
    <w:p w14:paraId="3E4F8C41" w14:textId="77777777" w:rsidR="001D6ADA" w:rsidRDefault="001D6ADA">
      <w:pPr>
        <w:pStyle w:val="Almindeligtekst"/>
        <w:rPr>
          <w:color w:val="FF0000"/>
        </w:rPr>
      </w:pPr>
    </w:p>
    <w:p w14:paraId="0CC45CAD" w14:textId="77777777" w:rsidR="001D6ADA" w:rsidRDefault="00000000">
      <w:pPr>
        <w:rPr>
          <w:color w:val="FF0000"/>
        </w:rPr>
      </w:pPr>
      <w:r>
        <w:lastRenderedPageBreak/>
        <w:t xml:space="preserve">    </w:t>
      </w:r>
      <w:r>
        <w:rPr>
          <w:color w:val="FF0000"/>
        </w:rPr>
        <w:t>markerIbsHerds&lt;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64242220" w14:textId="77777777" w:rsidR="001D6ADA" w:rsidRDefault="00000000">
      <w:pPr>
        <w:rPr>
          <w:color w:val="FF0000"/>
        </w:rPr>
      </w:pPr>
      <w:r>
        <w:t xml:space="preserve">    </w:t>
      </w:r>
      <w:r>
        <w:rPr>
          <w:color w:val="FF0000"/>
        </w:rPr>
        <w:t>qtlIbsHerds&lt;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593E1830" w14:textId="77777777" w:rsidR="001D6ADA" w:rsidRDefault="00000000">
      <w:pPr>
        <w:rPr>
          <w:color w:val="FF0000"/>
        </w:rPr>
      </w:pPr>
      <w:r>
        <w:t xml:space="preserve">    </w:t>
      </w:r>
      <w:r>
        <w:rPr>
          <w:color w:val="FF0000"/>
        </w:rPr>
        <w:t>templateMarkerIbdHerds&lt;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3E32DF3A" w14:textId="77777777" w:rsidR="001D6ADA" w:rsidRDefault="00000000">
      <w:pPr>
        <w:rPr>
          <w:color w:val="FF0000"/>
        </w:rPr>
      </w:pPr>
      <w:r>
        <w:t xml:space="preserve">    </w:t>
      </w:r>
      <w:r>
        <w:rPr>
          <w:color w:val="FF0000"/>
        </w:rPr>
        <w:t>templateQtlIbdHerds&lt;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40AA7C3A" w14:textId="77777777" w:rsidR="001D6ADA" w:rsidRDefault="001D6ADA"/>
    <w:p w14:paraId="676C93D6" w14:textId="77777777" w:rsidR="001D6ADA" w:rsidRDefault="00000000">
      <w:pPr>
        <w:pStyle w:val="Almindeligtekst"/>
      </w:pPr>
      <w:r>
        <w:t xml:space="preserve">  </w:t>
      </w:r>
      <w:r>
        <w:sym w:font="Symbol" w:char="F0B7"/>
      </w:r>
      <w:r>
        <w:t xml:space="preserve"> C</w:t>
      </w:r>
      <w:r>
        <w:rPr>
          <w:color w:val="FF0000"/>
        </w:rPr>
        <w:t xml:space="preserve">ategorical files </w:t>
      </w:r>
      <w:r>
        <w:t xml:space="preserve">are written to output directory </w:t>
      </w:r>
      <w:r>
        <w:rPr>
          <w:i/>
        </w:rPr>
        <w:t>OutDirectory</w:t>
      </w:r>
      <w:r>
        <w:t xml:space="preserve"> when</w:t>
      </w:r>
    </w:p>
    <w:p w14:paraId="4B705F9E" w14:textId="77777777" w:rsidR="001D6ADA" w:rsidRDefault="00000000">
      <w:pPr>
        <w:pStyle w:val="Almindeligtekst"/>
      </w:pPr>
      <w:r>
        <w:t xml:space="preserve">    </w:t>
      </w:r>
      <w:r>
        <w:rPr>
          <w:i/>
        </w:rPr>
        <w:t>printCategoricalProportions</w:t>
      </w:r>
      <w:r>
        <w:t xml:space="preserve"> ‘yes’ and </w:t>
      </w:r>
      <w:r>
        <w:rPr>
          <w:i/>
        </w:rPr>
        <w:t>nCategoricalObs</w:t>
      </w:r>
      <w:r>
        <w:t>&gt;0</w:t>
      </w:r>
      <w:r>
        <w:rPr>
          <w:color w:val="FF0000"/>
        </w:rPr>
        <w:t>:</w:t>
      </w:r>
    </w:p>
    <w:p w14:paraId="3111194D" w14:textId="77777777" w:rsidR="001D6ADA" w:rsidRDefault="001D6ADA">
      <w:pPr>
        <w:rPr>
          <w:color w:val="FF0000"/>
        </w:rPr>
      </w:pPr>
    </w:p>
    <w:p w14:paraId="78045DD6" w14:textId="77777777" w:rsidR="001D6ADA" w:rsidRDefault="00000000">
      <w:r>
        <w:rPr>
          <w:color w:val="FF0000"/>
        </w:rPr>
        <w:t xml:space="preserve">    categoricalProportionsHerds&lt;first&gt;To&lt;last&gt;Rep&lt;rep&gt;.res</w:t>
      </w:r>
    </w:p>
    <w:p w14:paraId="5A90C3CA" w14:textId="77777777" w:rsidR="001D6ADA" w:rsidRDefault="001D6ADA"/>
    <w:p w14:paraId="7EB40FB2" w14:textId="77777777" w:rsidR="001D6ADA" w:rsidRDefault="00000000">
      <w:pPr>
        <w:pStyle w:val="Almindeligtekst"/>
        <w:rPr>
          <w:color w:val="FF0000"/>
        </w:rPr>
      </w:pPr>
      <w:r>
        <w:t xml:space="preserve">  </w:t>
      </w:r>
      <w:r>
        <w:sym w:font="Symbol" w:char="F0B7"/>
      </w:r>
      <w:r>
        <w:t xml:space="preserve"> A</w:t>
      </w:r>
      <w:r>
        <w:rPr>
          <w:highlight w:val="yellow"/>
        </w:rPr>
        <w:t>nimal and genotype data files</w:t>
      </w:r>
      <w:r>
        <w:t xml:space="preserve"> are written to output directory </w:t>
      </w:r>
      <w:r>
        <w:rPr>
          <w:i/>
        </w:rPr>
        <w:t>OutDirectory</w:t>
      </w:r>
      <w:r>
        <w:t xml:space="preserve"> when</w:t>
      </w:r>
      <w:r>
        <w:rPr>
          <w:color w:val="FF0000"/>
        </w:rPr>
        <w:t xml:space="preserve"> </w:t>
      </w:r>
    </w:p>
    <w:p w14:paraId="5CCB0E68" w14:textId="77777777" w:rsidR="001D6ADA" w:rsidRDefault="00000000">
      <w:pPr>
        <w:pStyle w:val="Almindeligtekst"/>
        <w:rPr>
          <w:color w:val="FF0000"/>
        </w:rPr>
      </w:pPr>
      <w:r>
        <w:t xml:space="preserve">    </w:t>
      </w:r>
      <w:r>
        <w:rPr>
          <w:i/>
        </w:rPr>
        <w:t>geneticModel</w:t>
      </w:r>
      <w:r>
        <w:t xml:space="preserve"> ‘genomic’ and </w:t>
      </w:r>
      <w:r>
        <w:rPr>
          <w:i/>
          <w:color w:val="FF0000"/>
        </w:rPr>
        <w:t>printSimulatedData</w:t>
      </w:r>
      <w:r>
        <w:rPr>
          <w:color w:val="FF0000"/>
        </w:rPr>
        <w:t xml:space="preserve"> </w:t>
      </w:r>
      <w:r>
        <w:rPr>
          <w:color w:val="FF0000"/>
          <w:highlight w:val="yellow"/>
        </w:rPr>
        <w:t>x x x</w:t>
      </w:r>
      <w:r>
        <w:rPr>
          <w:color w:val="FF0000"/>
        </w:rPr>
        <w:t>:</w:t>
      </w:r>
    </w:p>
    <w:p w14:paraId="74F4979A" w14:textId="77777777" w:rsidR="001D6ADA" w:rsidRDefault="001D6ADA"/>
    <w:p w14:paraId="6668D765" w14:textId="77777777" w:rsidR="001D6ADA" w:rsidRDefault="00000000">
      <w:pPr>
        <w:rPr>
          <w:highlight w:val="yellow"/>
        </w:rPr>
      </w:pPr>
      <w:r>
        <w:t xml:space="preserve">    </w:t>
      </w:r>
      <w:r>
        <w:rPr>
          <w:highlight w:val="yellow"/>
        </w:rPr>
        <w:t>xxxxxx</w:t>
      </w:r>
    </w:p>
    <w:p w14:paraId="5F1C1F9F" w14:textId="77777777" w:rsidR="001D6ADA" w:rsidRDefault="00000000">
      <w:pPr>
        <w:rPr>
          <w:highlight w:val="yellow"/>
        </w:rPr>
      </w:pPr>
      <w:r>
        <w:rPr>
          <w:highlight w:val="yellow"/>
        </w:rPr>
        <w:t xml:space="preserve">    xxxxxx</w:t>
      </w:r>
    </w:p>
    <w:p w14:paraId="54F6001C" w14:textId="77777777" w:rsidR="001D6ADA" w:rsidRDefault="00000000">
      <w:r>
        <w:rPr>
          <w:highlight w:val="yellow"/>
        </w:rPr>
        <w:t xml:space="preserve">    xxxxxx</w:t>
      </w:r>
    </w:p>
    <w:p w14:paraId="7C6F1AD8" w14:textId="77777777" w:rsidR="001D6ADA" w:rsidRDefault="001D6ADA"/>
    <w:p w14:paraId="4D65C728" w14:textId="77777777" w:rsidR="001D6ADA" w:rsidRDefault="00000000">
      <w:pPr>
        <w:pStyle w:val="Almindeligtekst"/>
        <w:rPr>
          <w:color w:val="FF0000"/>
        </w:rPr>
      </w:pPr>
      <w:r>
        <w:t xml:space="preserve">  </w:t>
      </w:r>
      <w:r>
        <w:sym w:font="Symbol" w:char="F0B7"/>
      </w:r>
      <w:r>
        <w:t xml:space="preserve"> Bias and accuracy files are written to output directory </w:t>
      </w:r>
      <w:r>
        <w:rPr>
          <w:i/>
        </w:rPr>
        <w:t>OutDirectory</w:t>
      </w:r>
      <w:r>
        <w:t xml:space="preserve"> when</w:t>
      </w:r>
      <w:r>
        <w:rPr>
          <w:color w:val="FF0000"/>
        </w:rPr>
        <w:t xml:space="preserve"> </w:t>
      </w:r>
    </w:p>
    <w:p w14:paraId="54961894" w14:textId="77777777" w:rsidR="001D6ADA" w:rsidRDefault="00000000">
      <w:r>
        <w:t xml:space="preserve">    </w:t>
      </w:r>
      <w:r>
        <w:rPr>
          <w:i/>
        </w:rPr>
        <w:t xml:space="preserve">printBiasAccuracy </w:t>
      </w:r>
      <w:r>
        <w:t>‘yes’:</w:t>
      </w:r>
    </w:p>
    <w:p w14:paraId="1D39D7CF" w14:textId="77777777" w:rsidR="001D6ADA" w:rsidRDefault="001D6ADA"/>
    <w:p w14:paraId="4F18E535" w14:textId="77777777" w:rsidR="001D6ADA" w:rsidRDefault="00000000">
      <w:r>
        <w:t xml:space="preserve">    biasAccuracyRep&lt;</w:t>
      </w:r>
      <w:r>
        <w:rPr>
          <w:i/>
        </w:rPr>
        <w:t>rep</w:t>
      </w:r>
      <w:r>
        <w:t>&gt;.res</w:t>
      </w:r>
    </w:p>
    <w:p w14:paraId="091E0743" w14:textId="77777777" w:rsidR="001D6ADA" w:rsidRDefault="00000000">
      <w:r>
        <w:t xml:space="preserve">    biasAccuracyMeans.res</w:t>
      </w:r>
    </w:p>
    <w:p w14:paraId="6009431F" w14:textId="77777777" w:rsidR="001D6ADA" w:rsidRDefault="001D6ADA"/>
    <w:p w14:paraId="5E60D56D" w14:textId="77777777" w:rsidR="001D6ADA" w:rsidRDefault="00000000">
      <w:pPr>
        <w:pStyle w:val="Almindeligtekst"/>
        <w:rPr>
          <w:color w:val="FF0000"/>
        </w:rPr>
      </w:pPr>
      <w:r>
        <w:t xml:space="preserve">  </w:t>
      </w:r>
      <w:r>
        <w:sym w:font="Symbol" w:char="F0B7"/>
      </w:r>
      <w:r>
        <w:t xml:space="preserve"> Breeding value files are written to output directory </w:t>
      </w:r>
      <w:r>
        <w:rPr>
          <w:i/>
        </w:rPr>
        <w:t>OutDirectory</w:t>
      </w:r>
      <w:r>
        <w:t xml:space="preserve"> when</w:t>
      </w:r>
      <w:r>
        <w:rPr>
          <w:color w:val="FF0000"/>
        </w:rPr>
        <w:t xml:space="preserve"> </w:t>
      </w:r>
    </w:p>
    <w:p w14:paraId="43E89648" w14:textId="77777777" w:rsidR="001D6ADA" w:rsidRDefault="00000000">
      <w:r>
        <w:t xml:space="preserve">    </w:t>
      </w:r>
      <w:r>
        <w:rPr>
          <w:i/>
        </w:rPr>
        <w:t>printBreedingValues</w:t>
      </w:r>
      <w:r>
        <w:t xml:space="preserve"> ‘yes’:</w:t>
      </w:r>
    </w:p>
    <w:p w14:paraId="4CDA2045" w14:textId="77777777" w:rsidR="001D6ADA" w:rsidRDefault="001D6ADA"/>
    <w:p w14:paraId="6714E848" w14:textId="77777777" w:rsidR="001D6ADA" w:rsidRDefault="00000000">
      <w:pPr>
        <w:ind w:right="-5"/>
      </w:pPr>
      <w:r>
        <w:t xml:space="preserve">    breedingValuesRep&lt;</w:t>
      </w:r>
      <w:r>
        <w:rPr>
          <w:i/>
        </w:rPr>
        <w:t>rep</w:t>
      </w:r>
      <w:r>
        <w:t>&gt;.res.bz2</w:t>
      </w:r>
    </w:p>
    <w:p w14:paraId="281FFD9B" w14:textId="77777777" w:rsidR="001D6ADA" w:rsidRDefault="001D6ADA">
      <w:pPr>
        <w:ind w:right="-5"/>
      </w:pPr>
    </w:p>
    <w:p w14:paraId="6E50E8EA" w14:textId="77777777" w:rsidR="001D6ADA" w:rsidRDefault="00000000">
      <w:pPr>
        <w:ind w:right="-5"/>
      </w:pPr>
      <w:r>
        <w:t xml:space="preserve">    Files breedingValuesRep</w:t>
      </w:r>
      <w:r>
        <w:rPr>
          <w:i/>
        </w:rPr>
        <w:t>&lt;rep&gt;</w:t>
      </w:r>
      <w:r>
        <w:t xml:space="preserve">.res’ are compressed with the linux command, </w:t>
      </w:r>
    </w:p>
    <w:p w14:paraId="31044F65" w14:textId="77777777" w:rsidR="001D6ADA" w:rsidRDefault="00000000">
      <w:pPr>
        <w:pStyle w:val="Almindeligtekst"/>
      </w:pPr>
      <w:r>
        <w:t xml:space="preserve">    ‘bzip2 –f breedingValuesRep</w:t>
      </w:r>
      <w:r>
        <w:rPr>
          <w:i/>
        </w:rPr>
        <w:t>&lt;rep&gt;</w:t>
      </w:r>
      <w:r>
        <w:t xml:space="preserve">.res’. bzip2 compresses files using the </w:t>
      </w:r>
    </w:p>
    <w:p w14:paraId="0D66AF3C" w14:textId="77777777" w:rsidR="001D6ADA" w:rsidRDefault="00000000">
      <w:pPr>
        <w:pStyle w:val="Almindeligtekst"/>
      </w:pPr>
      <w:r>
        <w:t xml:space="preserve">    Burrows-Wheeler block-sorting text-compression algorithm and Huffman coding. </w:t>
      </w:r>
    </w:p>
    <w:p w14:paraId="375D4699" w14:textId="77777777" w:rsidR="001D6ADA" w:rsidRDefault="00000000">
      <w:pPr>
        <w:pStyle w:val="Almindeligtekst"/>
      </w:pPr>
      <w:r>
        <w:t xml:space="preserve">    They can be decompressed with the command, ‘bunzip2 </w:t>
      </w:r>
    </w:p>
    <w:p w14:paraId="106A1F18" w14:textId="77777777" w:rsidR="001D6ADA" w:rsidRDefault="00000000">
      <w:pPr>
        <w:pStyle w:val="Almindeligtekst"/>
      </w:pPr>
      <w:r>
        <w:t xml:space="preserve">    breedingValuesRep</w:t>
      </w:r>
      <w:r>
        <w:rPr>
          <w:i/>
        </w:rPr>
        <w:t>&lt;rep&gt;</w:t>
      </w:r>
      <w:r>
        <w:t>.res.bz2’.</w:t>
      </w:r>
    </w:p>
    <w:p w14:paraId="5237A872" w14:textId="77777777" w:rsidR="001D6ADA" w:rsidRDefault="001D6ADA">
      <w:pPr>
        <w:pStyle w:val="Almindeligtekst"/>
      </w:pPr>
    </w:p>
    <w:p w14:paraId="3C45F741" w14:textId="77777777" w:rsidR="001D6ADA" w:rsidRDefault="00000000">
      <w:pPr>
        <w:pStyle w:val="Almindeligtekst"/>
      </w:pPr>
      <w:r>
        <w:t xml:space="preserve">  </w:t>
      </w:r>
      <w:r>
        <w:sym w:font="Symbol" w:char="F0B7"/>
      </w:r>
      <w:r>
        <w:t xml:space="preserve"> Eva relationships files are written to output directory </w:t>
      </w:r>
      <w:r>
        <w:rPr>
          <w:i/>
        </w:rPr>
        <w:t>OutDirectory</w:t>
      </w:r>
      <w:r>
        <w:t xml:space="preserve"> when </w:t>
      </w:r>
    </w:p>
    <w:p w14:paraId="632B4A49" w14:textId="77777777" w:rsidR="001D6ADA" w:rsidRDefault="00000000">
      <w:pPr>
        <w:pStyle w:val="Almindeligtekst"/>
      </w:pPr>
      <w:r>
        <w:t xml:space="preserve">    EVA-selection is carried out</w:t>
      </w:r>
      <w:r>
        <w:rPr>
          <w:i/>
          <w:color w:val="FF0000"/>
        </w:rPr>
        <w:t xml:space="preserve"> printEvaRelationships</w:t>
      </w:r>
      <w:r>
        <w:t xml:space="preserve"> ‘yes’:</w:t>
      </w:r>
    </w:p>
    <w:p w14:paraId="0ECDABEA" w14:textId="77777777" w:rsidR="001D6ADA" w:rsidRDefault="001D6ADA"/>
    <w:p w14:paraId="0348D7E0" w14:textId="77777777" w:rsidR="001D6ADA" w:rsidRDefault="00000000">
      <w:pPr>
        <w:rPr>
          <w:color w:val="FF0000"/>
        </w:rPr>
      </w:pPr>
      <w:r>
        <w:rPr>
          <w:color w:val="FF0000"/>
        </w:rPr>
        <w:t xml:space="preserve">    &lt;files&gt;</w:t>
      </w:r>
    </w:p>
    <w:p w14:paraId="1C8E51C4" w14:textId="77777777" w:rsidR="001D6ADA" w:rsidRDefault="001D6ADA"/>
    <w:p w14:paraId="1AE3982F" w14:textId="77777777" w:rsidR="001D6ADA" w:rsidRDefault="00000000">
      <w:pPr>
        <w:pStyle w:val="Almindeligtekst"/>
      </w:pPr>
      <w:r>
        <w:t xml:space="preserve">  </w:t>
      </w:r>
      <w:r>
        <w:sym w:font="Symbol" w:char="F0B7"/>
      </w:r>
      <w:r>
        <w:t xml:space="preserve"> Eva-relationship parameters are used when EVA-selection is carried out and</w:t>
      </w:r>
    </w:p>
    <w:p w14:paraId="28521499" w14:textId="77777777" w:rsidR="001D6ADA" w:rsidRDefault="00000000">
      <w:pPr>
        <w:pStyle w:val="Almindeligtekst"/>
      </w:pPr>
      <w:r>
        <w:t xml:space="preserve">    </w:t>
      </w:r>
      <w:r>
        <w:rPr>
          <w:i/>
          <w:color w:val="FF0000"/>
        </w:rPr>
        <w:t>printEvaRelationships</w:t>
      </w:r>
      <w:r>
        <w:t xml:space="preserve"> ‘yes’:</w:t>
      </w:r>
    </w:p>
    <w:p w14:paraId="6FECFD08" w14:textId="77777777" w:rsidR="001D6ADA" w:rsidRDefault="001D6ADA">
      <w:pPr>
        <w:pStyle w:val="Almindeligtekst"/>
      </w:pPr>
    </w:p>
    <w:p w14:paraId="71B418BC" w14:textId="77777777" w:rsidR="001D6ADA" w:rsidRDefault="00000000">
      <w:pPr>
        <w:pStyle w:val="Almindeligtekst"/>
      </w:pPr>
      <w:r>
        <w:rPr>
          <w:color w:val="FF0000"/>
        </w:rPr>
        <w:t xml:space="preserve">    genomicRelationshipParameters</w:t>
      </w:r>
    </w:p>
    <w:p w14:paraId="2525D5D1" w14:textId="77777777" w:rsidR="001D6ADA" w:rsidRDefault="00000000">
      <w:r>
        <w:t xml:space="preserve">    </w:t>
      </w:r>
      <w:r>
        <w:rPr>
          <w:color w:val="FF0000"/>
        </w:rPr>
        <w:t>genomicRelationshipCentre</w:t>
      </w:r>
    </w:p>
    <w:p w14:paraId="37886D98" w14:textId="77777777" w:rsidR="001D6ADA" w:rsidRDefault="00000000">
      <w:pPr>
        <w:rPr>
          <w:color w:val="FF0000"/>
        </w:rPr>
      </w:pPr>
      <w:r>
        <w:t xml:space="preserve">    </w:t>
      </w:r>
      <w:r>
        <w:rPr>
          <w:color w:val="FF0000"/>
        </w:rPr>
        <w:t>genomicRelationshipScale</w:t>
      </w:r>
    </w:p>
    <w:p w14:paraId="07E142AE" w14:textId="77777777" w:rsidR="001D6ADA" w:rsidRDefault="00000000">
      <w:r>
        <w:t xml:space="preserve">    </w:t>
      </w:r>
      <w:r>
        <w:rPr>
          <w:color w:val="FF0000"/>
        </w:rPr>
        <w:t>genomicRelationshipWeight</w:t>
      </w:r>
    </w:p>
    <w:p w14:paraId="67C7B43F" w14:textId="77777777" w:rsidR="001D6ADA" w:rsidRDefault="00000000">
      <w:pPr>
        <w:pStyle w:val="Almindeligtekst"/>
      </w:pPr>
      <w:r>
        <w:rPr>
          <w:color w:val="FF0000"/>
          <w:lang w:val="en-US"/>
        </w:rPr>
        <w:t xml:space="preserve">    ibsRelationshipParameters</w:t>
      </w:r>
    </w:p>
    <w:p w14:paraId="735AC713" w14:textId="77777777" w:rsidR="001D6ADA" w:rsidRDefault="00000000">
      <w:r>
        <w:rPr>
          <w:color w:val="FF0000"/>
          <w:lang w:val="en-US"/>
        </w:rPr>
        <w:t xml:space="preserve">    ibdRelationshipParameters</w:t>
      </w:r>
    </w:p>
    <w:p w14:paraId="7C941D35" w14:textId="77777777" w:rsidR="001D6ADA" w:rsidRDefault="001D6ADA"/>
    <w:p w14:paraId="59317D74" w14:textId="77777777" w:rsidR="001D6ADA" w:rsidRDefault="00000000">
      <w:r>
        <w:t xml:space="preserve">  </w:t>
      </w:r>
      <w:r>
        <w:sym w:font="Symbol" w:char="F0B7"/>
      </w:r>
      <w:r>
        <w:t xml:space="preserve"> When </w:t>
      </w:r>
      <w:r>
        <w:rPr>
          <w:i/>
        </w:rPr>
        <w:t>geneticModel</w:t>
      </w:r>
      <w:r>
        <w:t xml:space="preserve"> ‘ldonly’, </w:t>
      </w:r>
      <w:r>
        <w:rPr>
          <w:i/>
        </w:rPr>
        <w:t>printLdHayesFiles</w:t>
      </w:r>
      <w:r>
        <w:t xml:space="preserve">, </w:t>
      </w:r>
      <w:r>
        <w:rPr>
          <w:i/>
        </w:rPr>
        <w:t>printLdMutations</w:t>
      </w:r>
      <w:r>
        <w:t xml:space="preserve">, and </w:t>
      </w:r>
    </w:p>
    <w:p w14:paraId="5AA6A714" w14:textId="77777777" w:rsidR="001D6ADA" w:rsidRDefault="00000000">
      <w:r>
        <w:t xml:space="preserve">    </w:t>
      </w:r>
      <w:r>
        <w:rPr>
          <w:i/>
        </w:rPr>
        <w:t>debugOutput</w:t>
      </w:r>
      <w:r>
        <w:t xml:space="preserve"> are the only parameters used</w:t>
      </w:r>
    </w:p>
    <w:p w14:paraId="46647F3C" w14:textId="77777777" w:rsidR="001D6ADA" w:rsidRDefault="001D6ADA"/>
    <w:p w14:paraId="1871F9E4" w14:textId="77777777" w:rsidR="001D6ADA" w:rsidRDefault="00000000">
      <w:pPr>
        <w:pStyle w:val="Almindeligtekst"/>
      </w:pPr>
      <w:r>
        <w:t xml:space="preserve">  </w:t>
      </w:r>
      <w:r>
        <w:sym w:font="Symbol" w:char="F0B7"/>
      </w:r>
      <w:r>
        <w:rPr>
          <w:color w:val="FF0000"/>
        </w:rPr>
        <w:t xml:space="preserve"> Parameters </w:t>
      </w:r>
      <w:r>
        <w:rPr>
          <w:i/>
          <w:color w:val="FF0000"/>
        </w:rPr>
        <w:t>nReportGroups</w:t>
      </w:r>
      <w:r>
        <w:rPr>
          <w:color w:val="FF0000"/>
        </w:rPr>
        <w:t xml:space="preserve">, </w:t>
      </w:r>
      <w:r>
        <w:rPr>
          <w:i/>
        </w:rPr>
        <w:t>firstReportHerds</w:t>
      </w:r>
      <w:r>
        <w:t xml:space="preserve">, and </w:t>
      </w:r>
      <w:r>
        <w:rPr>
          <w:i/>
        </w:rPr>
        <w:t>lastReportHerds</w:t>
      </w:r>
      <w:r>
        <w:t xml:space="preserve"> apply to genetic-</w:t>
      </w:r>
    </w:p>
    <w:p w14:paraId="678C522E" w14:textId="77777777" w:rsidR="001D6ADA" w:rsidRDefault="00000000">
      <w:pPr>
        <w:pStyle w:val="Almindeligtekst"/>
      </w:pPr>
      <w:r>
        <w:t xml:space="preserve">    trend, </w:t>
      </w:r>
      <w:r>
        <w:rPr>
          <w:color w:val="FF0000"/>
        </w:rPr>
        <w:t>genomic-homozygosity, and categorical files</w:t>
      </w:r>
      <w:r>
        <w:t>:</w:t>
      </w:r>
    </w:p>
    <w:p w14:paraId="0D398AF3" w14:textId="77777777" w:rsidR="001D6ADA" w:rsidRDefault="001D6ADA">
      <w:pPr>
        <w:pStyle w:val="Almindeligtekst"/>
      </w:pPr>
    </w:p>
    <w:p w14:paraId="739456C1" w14:textId="77777777" w:rsidR="001D6ADA" w:rsidRDefault="00000000">
      <w:pPr>
        <w:rPr>
          <w:color w:val="FF0000"/>
        </w:rPr>
      </w:pPr>
      <w:r>
        <w:lastRenderedPageBreak/>
        <w:t xml:space="preserve">    </w:t>
      </w:r>
      <w:r>
        <w:rPr>
          <w:color w:val="FF0000"/>
        </w:rPr>
        <w:t>geneticTrendsHerds&lt;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1CD11916" w14:textId="77777777" w:rsidR="001D6ADA" w:rsidRDefault="00000000">
      <w:pPr>
        <w:rPr>
          <w:color w:val="FF0000"/>
        </w:rPr>
      </w:pPr>
      <w:r>
        <w:t xml:space="preserve">    </w:t>
      </w:r>
      <w:r>
        <w:rPr>
          <w:color w:val="FF0000"/>
        </w:rPr>
        <w:t>geneticTrendsHerds&lt;</w:t>
      </w:r>
      <w:r>
        <w:rPr>
          <w:i/>
          <w:color w:val="FF0000"/>
        </w:rPr>
        <w:t>first</w:t>
      </w:r>
      <w:r>
        <w:rPr>
          <w:color w:val="FF0000"/>
        </w:rPr>
        <w:t>&gt;To&lt;</w:t>
      </w:r>
      <w:r>
        <w:rPr>
          <w:i/>
          <w:color w:val="FF0000"/>
        </w:rPr>
        <w:t>last</w:t>
      </w:r>
      <w:r>
        <w:rPr>
          <w:color w:val="FF0000"/>
        </w:rPr>
        <w:t>&gt;Means.res</w:t>
      </w:r>
    </w:p>
    <w:p w14:paraId="1CBC14EC" w14:textId="77777777" w:rsidR="001D6ADA" w:rsidRDefault="00000000">
      <w:pPr>
        <w:rPr>
          <w:color w:val="FF0000"/>
        </w:rPr>
      </w:pPr>
      <w:r>
        <w:t xml:space="preserve">    </w:t>
      </w:r>
      <w:r>
        <w:rPr>
          <w:color w:val="FF0000"/>
        </w:rPr>
        <w:t>geneticTrendsHerds&lt;</w:t>
      </w:r>
      <w:r>
        <w:rPr>
          <w:i/>
          <w:color w:val="FF0000"/>
        </w:rPr>
        <w:t>first</w:t>
      </w:r>
      <w:r>
        <w:rPr>
          <w:color w:val="FF0000"/>
        </w:rPr>
        <w:t>&gt;To&lt;</w:t>
      </w:r>
      <w:r>
        <w:rPr>
          <w:i/>
          <w:color w:val="FF0000"/>
        </w:rPr>
        <w:t>last</w:t>
      </w:r>
      <w:r>
        <w:rPr>
          <w:color w:val="FF0000"/>
        </w:rPr>
        <w:t>&gt;Plots.res</w:t>
      </w:r>
    </w:p>
    <w:p w14:paraId="767B507D" w14:textId="77777777" w:rsidR="001D6ADA" w:rsidRDefault="00000000">
      <w:pPr>
        <w:rPr>
          <w:color w:val="FF0000"/>
        </w:rPr>
      </w:pPr>
      <w:r>
        <w:t xml:space="preserve">    </w:t>
      </w:r>
      <w:r>
        <w:rPr>
          <w:color w:val="FF0000"/>
        </w:rPr>
        <w:t>phenotypicTrendsHerds&lt;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73CBB26F" w14:textId="77777777" w:rsidR="001D6ADA" w:rsidRDefault="00000000">
      <w:pPr>
        <w:rPr>
          <w:color w:val="FF0000"/>
        </w:rPr>
      </w:pPr>
      <w:r>
        <w:t xml:space="preserve">    </w:t>
      </w:r>
      <w:r>
        <w:rPr>
          <w:color w:val="FF0000"/>
        </w:rPr>
        <w:t>phenotypicTrendsHerds&lt;</w:t>
      </w:r>
      <w:r>
        <w:rPr>
          <w:i/>
          <w:color w:val="FF0000"/>
        </w:rPr>
        <w:t>first</w:t>
      </w:r>
      <w:r>
        <w:rPr>
          <w:color w:val="FF0000"/>
        </w:rPr>
        <w:t>&gt;To&lt;</w:t>
      </w:r>
      <w:r>
        <w:rPr>
          <w:i/>
          <w:color w:val="FF0000"/>
        </w:rPr>
        <w:t>last</w:t>
      </w:r>
      <w:r>
        <w:rPr>
          <w:color w:val="FF0000"/>
        </w:rPr>
        <w:t>&gt;Means.res</w:t>
      </w:r>
    </w:p>
    <w:p w14:paraId="6889433C" w14:textId="77777777" w:rsidR="001D6ADA" w:rsidRDefault="00000000">
      <w:pPr>
        <w:rPr>
          <w:color w:val="FF0000"/>
        </w:rPr>
      </w:pPr>
      <w:r>
        <w:t xml:space="preserve">    </w:t>
      </w:r>
      <w:r>
        <w:rPr>
          <w:color w:val="FF0000"/>
        </w:rPr>
        <w:t>phenotypicTrendsHerds&lt;</w:t>
      </w:r>
      <w:r>
        <w:rPr>
          <w:i/>
          <w:color w:val="FF0000"/>
        </w:rPr>
        <w:t>first</w:t>
      </w:r>
      <w:r>
        <w:rPr>
          <w:color w:val="FF0000"/>
        </w:rPr>
        <w:t>&gt;To&lt;</w:t>
      </w:r>
      <w:r>
        <w:rPr>
          <w:i/>
          <w:color w:val="FF0000"/>
        </w:rPr>
        <w:t>last</w:t>
      </w:r>
      <w:r>
        <w:rPr>
          <w:color w:val="FF0000"/>
        </w:rPr>
        <w:t>&gt;Plots.res</w:t>
      </w:r>
    </w:p>
    <w:p w14:paraId="74E538D3" w14:textId="77777777" w:rsidR="001D6ADA" w:rsidRDefault="00000000">
      <w:pPr>
        <w:rPr>
          <w:color w:val="FF0000"/>
        </w:rPr>
      </w:pPr>
      <w:r>
        <w:t xml:space="preserve">    </w:t>
      </w:r>
      <w:r>
        <w:rPr>
          <w:color w:val="FF0000"/>
        </w:rPr>
        <w:t>genomicInbreedingHerds&lt;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18C1E34D" w14:textId="77777777" w:rsidR="001D6ADA" w:rsidRDefault="00000000">
      <w:pPr>
        <w:rPr>
          <w:color w:val="FF0000"/>
        </w:rPr>
      </w:pPr>
      <w:r>
        <w:t xml:space="preserve">    </w:t>
      </w:r>
      <w:r>
        <w:rPr>
          <w:color w:val="FF0000"/>
        </w:rPr>
        <w:t>genomicInbreedingHerds&lt;</w:t>
      </w:r>
      <w:r>
        <w:rPr>
          <w:i/>
          <w:color w:val="FF0000"/>
        </w:rPr>
        <w:t>first</w:t>
      </w:r>
      <w:r>
        <w:rPr>
          <w:color w:val="FF0000"/>
        </w:rPr>
        <w:t>&gt;To&lt;</w:t>
      </w:r>
      <w:r>
        <w:rPr>
          <w:i/>
          <w:color w:val="FF0000"/>
        </w:rPr>
        <w:t>last</w:t>
      </w:r>
      <w:r>
        <w:rPr>
          <w:color w:val="FF0000"/>
        </w:rPr>
        <w:t>&gt;Means.res</w:t>
      </w:r>
    </w:p>
    <w:p w14:paraId="6139C322" w14:textId="77777777" w:rsidR="001D6ADA" w:rsidRDefault="00000000">
      <w:pPr>
        <w:rPr>
          <w:color w:val="FF0000"/>
        </w:rPr>
      </w:pPr>
      <w:r>
        <w:t xml:space="preserve">    </w:t>
      </w:r>
      <w:r>
        <w:rPr>
          <w:color w:val="FF0000"/>
        </w:rPr>
        <w:t>genomicInbreedingHerds&lt;</w:t>
      </w:r>
      <w:r>
        <w:rPr>
          <w:i/>
          <w:color w:val="FF0000"/>
        </w:rPr>
        <w:t>first</w:t>
      </w:r>
      <w:r>
        <w:rPr>
          <w:color w:val="FF0000"/>
        </w:rPr>
        <w:t>&gt;To&lt;</w:t>
      </w:r>
      <w:r>
        <w:rPr>
          <w:i/>
          <w:color w:val="FF0000"/>
        </w:rPr>
        <w:t>last</w:t>
      </w:r>
      <w:r>
        <w:rPr>
          <w:color w:val="FF0000"/>
        </w:rPr>
        <w:t>&gt;Plots.res</w:t>
      </w:r>
    </w:p>
    <w:p w14:paraId="7FFFD819" w14:textId="77777777" w:rsidR="001D6ADA" w:rsidRDefault="00000000">
      <w:pPr>
        <w:rPr>
          <w:color w:val="FF0000"/>
        </w:rPr>
      </w:pPr>
      <w:r>
        <w:t xml:space="preserve">    </w:t>
      </w:r>
      <w:r>
        <w:rPr>
          <w:color w:val="FF0000"/>
        </w:rPr>
        <w:t>markerIbsHerds&lt;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151234BD" w14:textId="77777777" w:rsidR="001D6ADA" w:rsidRDefault="00000000">
      <w:pPr>
        <w:rPr>
          <w:color w:val="FF0000"/>
        </w:rPr>
      </w:pPr>
      <w:r>
        <w:t xml:space="preserve">    </w:t>
      </w:r>
      <w:r>
        <w:rPr>
          <w:color w:val="FF0000"/>
        </w:rPr>
        <w:t>qtlIbsHerds&lt;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767E01A9" w14:textId="77777777" w:rsidR="001D6ADA" w:rsidRDefault="00000000">
      <w:pPr>
        <w:rPr>
          <w:color w:val="FF0000"/>
        </w:rPr>
      </w:pPr>
      <w:r>
        <w:t xml:space="preserve">    </w:t>
      </w:r>
      <w:r>
        <w:rPr>
          <w:color w:val="FF0000"/>
        </w:rPr>
        <w:t>templateMarkerIbdHerds&lt;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5B12A9C7" w14:textId="77777777" w:rsidR="001D6ADA" w:rsidRDefault="00000000">
      <w:pPr>
        <w:rPr>
          <w:color w:val="FF0000"/>
        </w:rPr>
      </w:pPr>
      <w:r>
        <w:t xml:space="preserve">    </w:t>
      </w:r>
      <w:r>
        <w:rPr>
          <w:color w:val="FF0000"/>
        </w:rPr>
        <w:t>templateQtlIbdHerds&lt;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76081B05" w14:textId="77777777" w:rsidR="001D6ADA" w:rsidRDefault="00000000">
      <w:pPr>
        <w:rPr>
          <w:color w:val="FF0000"/>
        </w:rPr>
      </w:pPr>
      <w:r>
        <w:rPr>
          <w:color w:val="FF0000"/>
        </w:rPr>
        <w:t xml:space="preserve">    categoricalProportionsHerds&lt;first&gt;To&lt;last&gt;Rep&lt;rep&gt;.res</w:t>
      </w:r>
    </w:p>
    <w:p w14:paraId="300185F4" w14:textId="77777777" w:rsidR="001D6ADA" w:rsidRDefault="001D6ADA">
      <w:pPr>
        <w:pStyle w:val="Almindeligtekst"/>
      </w:pPr>
    </w:p>
    <w:p w14:paraId="457CB449" w14:textId="77777777" w:rsidR="001D6ADA" w:rsidRDefault="00000000">
      <w:pPr>
        <w:pStyle w:val="Almindeligtekst"/>
      </w:pPr>
      <w:r>
        <w:t xml:space="preserve">  </w:t>
      </w:r>
      <w:r>
        <w:sym w:font="Symbol" w:char="F0B7"/>
      </w:r>
      <w:r>
        <w:rPr>
          <w:color w:val="FF0000"/>
        </w:rPr>
        <w:t xml:space="preserve"> Parameter </w:t>
      </w:r>
      <w:r>
        <w:rPr>
          <w:i/>
          <w:color w:val="FF0000"/>
        </w:rPr>
        <w:t>reportHomozygosityTimes</w:t>
      </w:r>
      <w:r>
        <w:t xml:space="preserve"> only applies to </w:t>
      </w:r>
      <w:r>
        <w:rPr>
          <w:color w:val="FF0000"/>
        </w:rPr>
        <w:t>genomic-homozygosity files</w:t>
      </w:r>
      <w:r>
        <w:t>:</w:t>
      </w:r>
    </w:p>
    <w:p w14:paraId="5C1D3BC5" w14:textId="77777777" w:rsidR="001D6ADA" w:rsidRDefault="001D6ADA">
      <w:pPr>
        <w:pStyle w:val="Almindeligtekst"/>
      </w:pPr>
    </w:p>
    <w:p w14:paraId="688AD9F1" w14:textId="77777777" w:rsidR="001D6ADA" w:rsidRDefault="00000000">
      <w:pPr>
        <w:rPr>
          <w:color w:val="FF0000"/>
        </w:rPr>
      </w:pPr>
      <w:r>
        <w:t xml:space="preserve">    </w:t>
      </w:r>
      <w:r>
        <w:rPr>
          <w:color w:val="FF0000"/>
        </w:rPr>
        <w:t>markerIbsHerds&lt;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31D7E98A" w14:textId="77777777" w:rsidR="001D6ADA" w:rsidRDefault="00000000">
      <w:pPr>
        <w:rPr>
          <w:color w:val="FF0000"/>
        </w:rPr>
      </w:pPr>
      <w:r>
        <w:t xml:space="preserve">    </w:t>
      </w:r>
      <w:r>
        <w:rPr>
          <w:color w:val="FF0000"/>
        </w:rPr>
        <w:t>qtlIbsHerds&lt;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432717B1" w14:textId="77777777" w:rsidR="001D6ADA" w:rsidRDefault="00000000">
      <w:pPr>
        <w:rPr>
          <w:color w:val="FF0000"/>
        </w:rPr>
      </w:pPr>
      <w:r>
        <w:t xml:space="preserve">    </w:t>
      </w:r>
      <w:r>
        <w:rPr>
          <w:color w:val="FF0000"/>
        </w:rPr>
        <w:t>templateMarkerIbdHerds&lt;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4DC4C2DB" w14:textId="77777777" w:rsidR="001D6ADA" w:rsidRDefault="00000000">
      <w:pPr>
        <w:rPr>
          <w:color w:val="FF0000"/>
        </w:rPr>
      </w:pPr>
      <w:r>
        <w:t xml:space="preserve">    </w:t>
      </w:r>
      <w:r>
        <w:rPr>
          <w:color w:val="FF0000"/>
        </w:rPr>
        <w:t>templateQtlIbdHerds&lt;</w:t>
      </w:r>
      <w:r>
        <w:rPr>
          <w:i/>
          <w:color w:val="FF0000"/>
        </w:rPr>
        <w:t>first</w:t>
      </w:r>
      <w:r>
        <w:rPr>
          <w:color w:val="FF0000"/>
        </w:rPr>
        <w:t>&gt;To&lt;</w:t>
      </w:r>
      <w:r>
        <w:rPr>
          <w:i/>
          <w:color w:val="FF0000"/>
        </w:rPr>
        <w:t>last</w:t>
      </w:r>
      <w:r>
        <w:rPr>
          <w:color w:val="FF0000"/>
        </w:rPr>
        <w:t>&gt;Rep&lt;</w:t>
      </w:r>
      <w:r>
        <w:rPr>
          <w:i/>
          <w:color w:val="FF0000"/>
        </w:rPr>
        <w:t>rep</w:t>
      </w:r>
      <w:r>
        <w:rPr>
          <w:color w:val="FF0000"/>
        </w:rPr>
        <w:t>&gt;.res</w:t>
      </w:r>
    </w:p>
    <w:p w14:paraId="1074386F" w14:textId="77777777" w:rsidR="001D6ADA" w:rsidRDefault="001D6ADA">
      <w:pPr>
        <w:pStyle w:val="Almindeligtekst"/>
      </w:pPr>
    </w:p>
    <w:p w14:paraId="55A5AAE0" w14:textId="77777777" w:rsidR="001D6ADA" w:rsidRDefault="00000000">
      <w:pPr>
        <w:pStyle w:val="Almindeligtekst"/>
      </w:pPr>
      <w:r>
        <w:t xml:space="preserve">  </w:t>
      </w:r>
      <w:r>
        <w:sym w:font="Symbol" w:char="F0B7"/>
      </w:r>
      <w:r>
        <w:t xml:space="preserve"> Parameters </w:t>
      </w:r>
      <w:r>
        <w:rPr>
          <w:i/>
          <w:color w:val="FF0000"/>
        </w:rPr>
        <w:t>reportSelectionTimes</w:t>
      </w:r>
      <w:r>
        <w:t xml:space="preserve"> and </w:t>
      </w:r>
      <w:r>
        <w:rPr>
          <w:i/>
        </w:rPr>
        <w:t>reportSelectionStages</w:t>
      </w:r>
      <w:r>
        <w:t xml:space="preserve"> apply to files generated </w:t>
      </w:r>
    </w:p>
    <w:p w14:paraId="4F994830" w14:textId="77777777" w:rsidR="001D6ADA" w:rsidRDefault="00000000">
      <w:pPr>
        <w:pStyle w:val="Almindeligtekst"/>
      </w:pPr>
      <w:r>
        <w:t xml:space="preserve">    during selection – bias and accuracy, breeding value, and animal and genotype:</w:t>
      </w:r>
    </w:p>
    <w:p w14:paraId="46733A18" w14:textId="77777777" w:rsidR="001D6ADA" w:rsidRDefault="001D6ADA">
      <w:pPr>
        <w:pStyle w:val="Almindeligtekst"/>
      </w:pPr>
    </w:p>
    <w:p w14:paraId="4D8890B2" w14:textId="77777777" w:rsidR="001D6ADA" w:rsidRDefault="00000000">
      <w:pPr>
        <w:pStyle w:val="Almindeligtekst"/>
      </w:pPr>
      <w:r>
        <w:t xml:space="preserve">    biasAccuracyRep&lt;</w:t>
      </w:r>
      <w:r>
        <w:rPr>
          <w:i/>
        </w:rPr>
        <w:t>rep</w:t>
      </w:r>
      <w:r>
        <w:t>&gt;.res</w:t>
      </w:r>
    </w:p>
    <w:p w14:paraId="0B23DEAC" w14:textId="77777777" w:rsidR="001D6ADA" w:rsidRDefault="00000000">
      <w:pPr>
        <w:pStyle w:val="Almindeligtekst"/>
      </w:pPr>
      <w:r>
        <w:t xml:space="preserve">    biasAccuracyMeans.res</w:t>
      </w:r>
    </w:p>
    <w:p w14:paraId="7A22366F" w14:textId="77777777" w:rsidR="001D6ADA" w:rsidRDefault="00000000">
      <w:pPr>
        <w:pStyle w:val="Almindeligtekst"/>
      </w:pPr>
      <w:r>
        <w:t xml:space="preserve">    breedingValuesRep&lt;</w:t>
      </w:r>
      <w:r>
        <w:rPr>
          <w:i/>
        </w:rPr>
        <w:t>rep</w:t>
      </w:r>
      <w:r>
        <w:t>&gt;.res.bz2</w:t>
      </w:r>
    </w:p>
    <w:p w14:paraId="0D8F4B3F" w14:textId="77777777" w:rsidR="001D6ADA" w:rsidRDefault="00000000">
      <w:pPr>
        <w:pStyle w:val="Almindeligtekst"/>
      </w:pPr>
      <w:r>
        <w:t xml:space="preserve">    </w:t>
      </w:r>
      <w:r>
        <w:rPr>
          <w:color w:val="FF0000"/>
          <w:highlight w:val="yellow"/>
        </w:rPr>
        <w:t>evaRelationship files</w:t>
      </w:r>
    </w:p>
    <w:p w14:paraId="4D465A5F" w14:textId="77777777" w:rsidR="001D6ADA" w:rsidRDefault="001D6ADA"/>
    <w:p w14:paraId="1F05C7FA" w14:textId="77777777" w:rsidR="001D6ADA" w:rsidRDefault="00000000">
      <w:pPr>
        <w:ind w:right="-5"/>
        <w:rPr>
          <w:highlight w:val="yellow"/>
        </w:rPr>
      </w:pPr>
      <w:r>
        <w:t xml:space="preserve">  </w:t>
      </w:r>
      <w:r>
        <w:sym w:font="Symbol" w:char="F0B7"/>
      </w:r>
      <w:r>
        <w:t xml:space="preserve"> All b</w:t>
      </w:r>
      <w:r>
        <w:rPr>
          <w:highlight w:val="yellow"/>
        </w:rPr>
        <w:t xml:space="preserve">ase animals born at and before time step 0 are used to calculate genetic </w:t>
      </w:r>
    </w:p>
    <w:p w14:paraId="3BD59704" w14:textId="77777777" w:rsidR="001D6ADA" w:rsidRDefault="00000000">
      <w:pPr>
        <w:ind w:right="-5"/>
      </w:pPr>
      <w:r>
        <w:rPr>
          <w:highlight w:val="yellow"/>
        </w:rPr>
        <w:t xml:space="preserve">    trend and </w:t>
      </w:r>
      <w:r>
        <w:t>genomic-inbreeding files</w:t>
      </w:r>
      <w:r>
        <w:rPr>
          <w:highlight w:val="yellow"/>
        </w:rPr>
        <w:t xml:space="preserve"> for time 0</w:t>
      </w:r>
    </w:p>
    <w:p w14:paraId="0C0F3C17" w14:textId="77777777" w:rsidR="001D6ADA" w:rsidRDefault="001D6ADA">
      <w:pPr>
        <w:ind w:right="-5"/>
      </w:pPr>
    </w:p>
    <w:p w14:paraId="3F80E458" w14:textId="77777777" w:rsidR="001D6ADA" w:rsidRDefault="00000000">
      <w:pPr>
        <w:pStyle w:val="Almindeligtekst"/>
      </w:pPr>
      <w:r>
        <w:t xml:space="preserve">  </w:t>
      </w:r>
      <w:r>
        <w:sym w:font="Symbol" w:char="F0B7"/>
      </w:r>
      <w:r>
        <w:t xml:space="preserve"> All animals born at each</w:t>
      </w:r>
      <w:r>
        <w:rPr>
          <w:color w:val="FF0000"/>
        </w:rPr>
        <w:t xml:space="preserve"> time step</w:t>
      </w:r>
      <w:r>
        <w:t xml:space="preserve"> are used to calculate output in each file</w:t>
      </w:r>
    </w:p>
    <w:p w14:paraId="4EC4E154" w14:textId="77777777" w:rsidR="001D6ADA" w:rsidRDefault="001D6ADA">
      <w:pPr>
        <w:pStyle w:val="Almindeligtekst"/>
      </w:pPr>
    </w:p>
    <w:p w14:paraId="720539CA" w14:textId="77777777" w:rsidR="001D6ADA" w:rsidRDefault="001D6ADA">
      <w:pPr>
        <w:ind w:right="-5"/>
        <w:rPr>
          <w:color w:val="00B050"/>
        </w:rPr>
      </w:pPr>
    </w:p>
    <w:p w14:paraId="4D86F843" w14:textId="77777777" w:rsidR="001D6ADA" w:rsidRDefault="001D6ADA">
      <w:pPr>
        <w:ind w:right="-5"/>
        <w:rPr>
          <w:color w:val="00B050"/>
        </w:rPr>
      </w:pPr>
    </w:p>
    <w:p w14:paraId="4DEF022C" w14:textId="77777777" w:rsidR="001D6ADA" w:rsidRDefault="001D6ADA">
      <w:pPr>
        <w:ind w:right="-5"/>
        <w:rPr>
          <w:color w:val="00B050"/>
        </w:rPr>
      </w:pPr>
    </w:p>
    <w:p w14:paraId="65333809" w14:textId="77777777" w:rsidR="001D6ADA" w:rsidRDefault="001D6ADA">
      <w:pPr>
        <w:ind w:right="-5"/>
        <w:rPr>
          <w:color w:val="00B050"/>
        </w:rPr>
      </w:pPr>
    </w:p>
    <w:p w14:paraId="78F99A3E" w14:textId="77777777" w:rsidR="001D6ADA" w:rsidRDefault="00000000">
      <w:pPr>
        <w:ind w:right="-5"/>
        <w:rPr>
          <w:i/>
          <w:color w:val="00B050"/>
          <w:highlight w:val="yellow"/>
        </w:rPr>
      </w:pPr>
      <w:r>
        <w:rPr>
          <w:i/>
          <w:color w:val="00B050"/>
        </w:rPr>
        <w:t xml:space="preserve">     </w:t>
      </w:r>
      <w:r>
        <w:rPr>
          <w:i/>
          <w:color w:val="00B050"/>
          <w:highlight w:val="yellow"/>
        </w:rPr>
        <w:t xml:space="preserve">(b) Selection stages specified in reportSelectionStages will generate output result when </w:t>
      </w:r>
      <w:r>
        <w:rPr>
          <w:i/>
          <w:highlight w:val="yellow"/>
          <w:lang w:val="en-US"/>
        </w:rPr>
        <w:t xml:space="preserve">SelectionMethod=='truncation' or 'eva'. When SelectionMethod 'truncation', SelectionCriterion can be ’tbv', 'phenoweight', 'polyblup', 'genomicblup', </w:t>
      </w:r>
      <w:r>
        <w:rPr>
          <w:i/>
          <w:color w:val="FF0000"/>
          <w:highlight w:val="yellow"/>
          <w:lang w:val="en-US"/>
        </w:rPr>
        <w:t>’ibdblup’,</w:t>
      </w:r>
      <w:r>
        <w:rPr>
          <w:i/>
          <w:highlight w:val="yellow"/>
          <w:lang w:val="en-US"/>
        </w:rPr>
        <w:t xml:space="preserve"> </w:t>
      </w:r>
      <w:r>
        <w:rPr>
          <w:i/>
          <w:strike/>
          <w:highlight w:val="yellow"/>
          <w:lang w:val="en-US"/>
        </w:rPr>
        <w:t>'gas',</w:t>
      </w:r>
      <w:r>
        <w:rPr>
          <w:i/>
          <w:highlight w:val="yellow"/>
          <w:lang w:val="en-US"/>
        </w:rPr>
        <w:t xml:space="preserve"> or </w:t>
      </w:r>
      <w:r>
        <w:rPr>
          <w:i/>
          <w:color w:val="FF0000"/>
          <w:highlight w:val="yellow"/>
        </w:rPr>
        <w:t>‘bayesp’</w:t>
      </w:r>
      <w:r>
        <w:rPr>
          <w:i/>
          <w:highlight w:val="yellow"/>
          <w:lang w:val="en-US"/>
        </w:rPr>
        <w:t xml:space="preserve">. When SelectionMethod 'eva', MaleSelCrit can be 'tbv', 'polyblup', 'genomicblup', </w:t>
      </w:r>
      <w:r>
        <w:rPr>
          <w:i/>
          <w:color w:val="FF0000"/>
          <w:highlight w:val="yellow"/>
          <w:lang w:val="en-US"/>
        </w:rPr>
        <w:t xml:space="preserve">’ibdblup’, </w:t>
      </w:r>
      <w:r>
        <w:rPr>
          <w:i/>
          <w:strike/>
          <w:highlight w:val="yellow"/>
          <w:lang w:val="en-US"/>
        </w:rPr>
        <w:t>'gas',</w:t>
      </w:r>
      <w:r>
        <w:rPr>
          <w:i/>
          <w:highlight w:val="yellow"/>
          <w:lang w:val="en-US"/>
        </w:rPr>
        <w:t xml:space="preserve"> or </w:t>
      </w:r>
      <w:r>
        <w:rPr>
          <w:i/>
          <w:color w:val="FF0000"/>
          <w:highlight w:val="yellow"/>
        </w:rPr>
        <w:t>‘bayesp’</w:t>
      </w:r>
      <w:r>
        <w:rPr>
          <w:i/>
          <w:highlight w:val="yellow"/>
          <w:lang w:val="en-US"/>
        </w:rPr>
        <w:t xml:space="preserve">. FemaleSelCrit can be 'tbv', 'polyblup', 'genomicblup', </w:t>
      </w:r>
      <w:r>
        <w:rPr>
          <w:i/>
          <w:color w:val="FF0000"/>
          <w:highlight w:val="yellow"/>
          <w:lang w:val="en-US"/>
        </w:rPr>
        <w:t xml:space="preserve">’ibdblup’, </w:t>
      </w:r>
      <w:r>
        <w:rPr>
          <w:i/>
          <w:strike/>
          <w:highlight w:val="yellow"/>
          <w:lang w:val="en-US"/>
        </w:rPr>
        <w:t>'gas',</w:t>
      </w:r>
      <w:r>
        <w:rPr>
          <w:i/>
          <w:highlight w:val="yellow"/>
          <w:lang w:val="en-US"/>
        </w:rPr>
        <w:t xml:space="preserve"> or </w:t>
      </w:r>
      <w:r>
        <w:rPr>
          <w:i/>
          <w:color w:val="FF0000"/>
          <w:highlight w:val="yellow"/>
        </w:rPr>
        <w:t>‘bayesp’</w:t>
      </w:r>
      <w:r>
        <w:rPr>
          <w:i/>
          <w:highlight w:val="yellow"/>
          <w:lang w:val="en-US"/>
        </w:rPr>
        <w:t xml:space="preserve">. In all other cases, </w:t>
      </w:r>
      <w:r>
        <w:rPr>
          <w:i/>
          <w:color w:val="00B050"/>
          <w:highlight w:val="yellow"/>
        </w:rPr>
        <w:t>output is not written to the files.</w:t>
      </w:r>
    </w:p>
    <w:p w14:paraId="1A9F28B9" w14:textId="77777777" w:rsidR="001D6ADA" w:rsidRDefault="00000000">
      <w:pPr>
        <w:ind w:right="-5"/>
        <w:rPr>
          <w:i/>
          <w:color w:val="00B050"/>
          <w:highlight w:val="yellow"/>
        </w:rPr>
      </w:pPr>
      <w:r>
        <w:rPr>
          <w:i/>
          <w:color w:val="00B050"/>
          <w:highlight w:val="yellow"/>
        </w:rPr>
        <w:t xml:space="preserve">     (c) Selection stages specified in reportSelectionStages need not be ordered by</w:t>
      </w:r>
    </w:p>
    <w:p w14:paraId="66E9FFC5" w14:textId="77777777" w:rsidR="001D6ADA" w:rsidRDefault="00000000">
      <w:pPr>
        <w:ind w:right="-5"/>
        <w:rPr>
          <w:i/>
          <w:color w:val="00B050"/>
          <w:highlight w:val="yellow"/>
        </w:rPr>
      </w:pPr>
      <w:r>
        <w:rPr>
          <w:i/>
          <w:color w:val="00B050"/>
          <w:highlight w:val="yellow"/>
        </w:rPr>
        <w:t xml:space="preserve">         Selection stage</w:t>
      </w:r>
    </w:p>
    <w:p w14:paraId="3A061C1B" w14:textId="77777777" w:rsidR="001D6ADA" w:rsidRDefault="00000000">
      <w:pPr>
        <w:ind w:right="-5"/>
        <w:rPr>
          <w:i/>
          <w:color w:val="00B050"/>
          <w:highlight w:val="yellow"/>
        </w:rPr>
      </w:pPr>
      <w:r>
        <w:rPr>
          <w:i/>
          <w:color w:val="00B050"/>
          <w:highlight w:val="yellow"/>
        </w:rPr>
        <w:t xml:space="preserve">     (d) Selection stages specified in reportSelectionStages cannot be repeated</w:t>
      </w:r>
    </w:p>
    <w:p w14:paraId="17711519" w14:textId="77777777" w:rsidR="001D6ADA" w:rsidRDefault="00000000">
      <w:pPr>
        <w:pStyle w:val="Overskrift1"/>
      </w:pPr>
      <w:r>
        <w:rPr>
          <w:sz w:val="20"/>
          <w:szCs w:val="20"/>
        </w:rPr>
        <w:br w:type="page"/>
      </w:r>
      <w:bookmarkStart w:id="149" w:name="_Toc193527190"/>
      <w:bookmarkStart w:id="150" w:name="_Toc361126190"/>
      <w:bookmarkStart w:id="151" w:name="_Toc109904165"/>
      <w:r>
        <w:lastRenderedPageBreak/>
        <w:t>Example</w:t>
      </w:r>
      <w:bookmarkEnd w:id="149"/>
      <w:r>
        <w:t>s of input.prm files</w:t>
      </w:r>
      <w:bookmarkEnd w:id="150"/>
      <w:bookmarkEnd w:id="151"/>
    </w:p>
    <w:p w14:paraId="68431907" w14:textId="77777777" w:rsidR="001D6ADA" w:rsidRDefault="00000000">
      <w:pPr>
        <w:pStyle w:val="Overskrift2"/>
        <w:rPr>
          <w:rStyle w:val="Strk"/>
        </w:rPr>
      </w:pPr>
      <w:bookmarkStart w:id="152" w:name="_Toc109904166"/>
      <w:r>
        <w:rPr>
          <w:rStyle w:val="Strk"/>
        </w:rPr>
        <w:t>Example 1: Polygenic model; one trait in the breeding objective</w:t>
      </w:r>
      <w:bookmarkEnd w:id="152"/>
    </w:p>
    <w:p w14:paraId="7123FD2D" w14:textId="77777777" w:rsidR="001D6ADA" w:rsidRDefault="001D6ADA"/>
    <w:p w14:paraId="0CB4AD2C" w14:textId="77777777" w:rsidR="001D6ADA" w:rsidRDefault="00000000">
      <w:pPr>
        <w:pStyle w:val="Overskrift2"/>
        <w:rPr>
          <w:rStyle w:val="Strk"/>
        </w:rPr>
      </w:pPr>
      <w:bookmarkStart w:id="153" w:name="_Toc193527191"/>
      <w:bookmarkStart w:id="154" w:name="_Toc109904167"/>
      <w:r>
        <w:rPr>
          <w:rStyle w:val="Strk"/>
        </w:rPr>
        <w:t>Example 2</w:t>
      </w:r>
      <w:bookmarkEnd w:id="153"/>
      <w:r>
        <w:rPr>
          <w:rStyle w:val="Strk"/>
        </w:rPr>
        <w:t>: Polygenic model; nine traits in the breeding objective</w:t>
      </w:r>
      <w:bookmarkEnd w:id="154"/>
    </w:p>
    <w:p w14:paraId="0A643459" w14:textId="77777777" w:rsidR="001D6ADA" w:rsidRDefault="001D6ADA"/>
    <w:p w14:paraId="4138F91F" w14:textId="77777777" w:rsidR="001D6ADA" w:rsidRDefault="001D6ADA"/>
    <w:p w14:paraId="41B9FC58" w14:textId="77777777" w:rsidR="001D6ADA" w:rsidRDefault="00000000">
      <w:pPr>
        <w:pStyle w:val="Overskrift2"/>
        <w:rPr>
          <w:rStyle w:val="Strk"/>
        </w:rPr>
      </w:pPr>
      <w:bookmarkStart w:id="155" w:name="_Toc109904168"/>
      <w:r>
        <w:rPr>
          <w:rStyle w:val="Strk"/>
        </w:rPr>
        <w:t>Example 3: Polygenic model with pseudo-genomic selection; four traits in the breeding objective, ‘genotyped’ animals are truncation selected</w:t>
      </w:r>
      <w:bookmarkEnd w:id="155"/>
    </w:p>
    <w:p w14:paraId="17128CE5" w14:textId="77777777" w:rsidR="001D6ADA" w:rsidRDefault="001D6ADA"/>
    <w:p w14:paraId="3DB3E743" w14:textId="77777777" w:rsidR="001D6ADA" w:rsidRDefault="001D6ADA"/>
    <w:p w14:paraId="39BBC66A" w14:textId="77777777" w:rsidR="001D6ADA" w:rsidRDefault="00000000">
      <w:pPr>
        <w:pStyle w:val="Overskrift2"/>
        <w:rPr>
          <w:rStyle w:val="Strk"/>
        </w:rPr>
      </w:pPr>
      <w:bookmarkStart w:id="156" w:name="_Toc109904169"/>
      <w:r>
        <w:rPr>
          <w:rStyle w:val="Strk"/>
        </w:rPr>
        <w:t>Example 4: Polygenic model with pseudo-genomic selection; four traits in the breeding objective, ‘genotyped’ animals are EVA selected</w:t>
      </w:r>
      <w:bookmarkEnd w:id="156"/>
    </w:p>
    <w:p w14:paraId="73B79883" w14:textId="77777777" w:rsidR="001D6ADA" w:rsidRDefault="001D6ADA"/>
    <w:p w14:paraId="6562C8C8" w14:textId="77777777" w:rsidR="001D6ADA" w:rsidRDefault="00000000">
      <w:pPr>
        <w:pStyle w:val="Overskrift1"/>
      </w:pPr>
      <w:r>
        <w:br w:type="page"/>
      </w:r>
      <w:bookmarkStart w:id="157" w:name="_Toc361126192"/>
      <w:bookmarkStart w:id="158" w:name="_Toc109904170"/>
      <w:r>
        <w:lastRenderedPageBreak/>
        <w:t>Output files</w:t>
      </w:r>
      <w:bookmarkEnd w:id="157"/>
      <w:bookmarkEnd w:id="158"/>
    </w:p>
    <w:p w14:paraId="19BD8FC7" w14:textId="77777777" w:rsidR="001D6ADA" w:rsidRDefault="001D6ADA">
      <w:pPr>
        <w:pStyle w:val="Almindeligtekst"/>
      </w:pPr>
    </w:p>
    <w:p w14:paraId="18418715" w14:textId="77777777" w:rsidR="001D6ADA" w:rsidRDefault="00000000">
      <w:pPr>
        <w:pStyle w:val="Almindeligtekst"/>
      </w:pPr>
      <w:r>
        <w:t xml:space="preserve">Output files that are generated and written to output directory specified in namelist &amp;OUTPUTDIRECTORY, variable </w:t>
      </w:r>
      <w:r>
        <w:rPr>
          <w:i/>
        </w:rPr>
        <w:t>OutDirectory</w:t>
      </w:r>
      <w:r>
        <w:t>:</w:t>
      </w:r>
    </w:p>
    <w:p w14:paraId="24E7F68A" w14:textId="77777777" w:rsidR="001D6ADA" w:rsidRDefault="001D6ADA">
      <w:pPr>
        <w:pStyle w:val="Almindeligtekst"/>
      </w:pPr>
    </w:p>
    <w:p w14:paraId="71E9D1AA" w14:textId="77777777" w:rsidR="001D6ADA" w:rsidRDefault="00000000">
      <w:pPr>
        <w:pStyle w:val="Almindeligtekst"/>
      </w:pPr>
      <w:r>
        <w:t>geneticTrendsMeans.res</w:t>
      </w:r>
    </w:p>
    <w:p w14:paraId="321D562D" w14:textId="77777777" w:rsidR="001D6ADA" w:rsidRDefault="001D6ADA">
      <w:pPr>
        <w:pStyle w:val="Almindeligtekst"/>
      </w:pPr>
    </w:p>
    <w:p w14:paraId="2A7FDA16" w14:textId="77777777" w:rsidR="001D6ADA" w:rsidRDefault="00000000">
      <w:pPr>
        <w:pStyle w:val="Almindeligtekst"/>
      </w:pPr>
      <w:r>
        <w:t>geneticTrendsRep&lt;</w:t>
      </w:r>
      <w:r>
        <w:rPr>
          <w:i/>
        </w:rPr>
        <w:t>rep</w:t>
      </w:r>
      <w:r>
        <w:t xml:space="preserve">&gt;.res </w:t>
      </w:r>
      <w:r>
        <w:rPr>
          <w:rStyle w:val="Strk"/>
          <w:b w:val="0"/>
        </w:rPr>
        <w:t>(</w:t>
      </w:r>
      <w:r>
        <w:rPr>
          <w:rStyle w:val="Strk"/>
          <w:b w:val="0"/>
          <w:i/>
        </w:rPr>
        <w:t>rep</w:t>
      </w:r>
      <w:r>
        <w:rPr>
          <w:rStyle w:val="Strk"/>
          <w:b w:val="0"/>
        </w:rPr>
        <w:t>=</w:t>
      </w:r>
      <w:r>
        <w:rPr>
          <w:rStyle w:val="Strk"/>
          <w:b w:val="0"/>
          <w:i/>
        </w:rPr>
        <w:t>start_rep</w:t>
      </w:r>
      <w:r>
        <w:rPr>
          <w:rStyle w:val="Strk"/>
          <w:b w:val="0"/>
        </w:rPr>
        <w:t xml:space="preserve"> … </w:t>
      </w:r>
      <w:r>
        <w:rPr>
          <w:rStyle w:val="Strk"/>
          <w:b w:val="0"/>
          <w:i/>
        </w:rPr>
        <w:t>start_rep</w:t>
      </w:r>
      <w:r>
        <w:rPr>
          <w:rStyle w:val="Strk"/>
          <w:b w:val="0"/>
        </w:rPr>
        <w:t>+nrep-1)</w:t>
      </w:r>
    </w:p>
    <w:p w14:paraId="05DE3A63" w14:textId="77777777" w:rsidR="001D6ADA" w:rsidRDefault="001D6ADA">
      <w:pPr>
        <w:pStyle w:val="Almindeligtekst"/>
      </w:pPr>
    </w:p>
    <w:p w14:paraId="3972AAE0" w14:textId="77777777" w:rsidR="001D6ADA" w:rsidRDefault="00000000">
      <w:pPr>
        <w:pStyle w:val="Almindeligtekst"/>
      </w:pPr>
      <w:r>
        <w:t>geneticTrendsPlots.pdf</w:t>
      </w:r>
    </w:p>
    <w:p w14:paraId="7F123514" w14:textId="77777777" w:rsidR="001D6ADA" w:rsidRDefault="001D6ADA">
      <w:pPr>
        <w:pStyle w:val="Almindeligtekst"/>
      </w:pPr>
    </w:p>
    <w:p w14:paraId="788B3B12" w14:textId="77777777" w:rsidR="001D6ADA" w:rsidRDefault="00000000">
      <w:pPr>
        <w:pStyle w:val="Almindeligtekst"/>
      </w:pPr>
      <w:r>
        <w:t>input.log</w:t>
      </w:r>
    </w:p>
    <w:p w14:paraId="106616A8" w14:textId="77777777" w:rsidR="001D6ADA" w:rsidRDefault="001D6ADA">
      <w:pPr>
        <w:pStyle w:val="Almindeligtekst"/>
      </w:pPr>
    </w:p>
    <w:p w14:paraId="377FDAE9" w14:textId="77777777" w:rsidR="001D6ADA" w:rsidRDefault="00000000">
      <w:pPr>
        <w:pStyle w:val="Almindeligtekst"/>
      </w:pPr>
      <w:r>
        <w:t>seeds.in</w:t>
      </w:r>
    </w:p>
    <w:p w14:paraId="3EFDF91B" w14:textId="77777777" w:rsidR="001D6ADA" w:rsidRDefault="001D6ADA">
      <w:pPr>
        <w:pStyle w:val="Almindeligtekst"/>
      </w:pPr>
    </w:p>
    <w:p w14:paraId="304A6032" w14:textId="77777777" w:rsidR="001D6ADA" w:rsidRDefault="00000000">
      <w:pPr>
        <w:pStyle w:val="Almindeligtekst"/>
      </w:pPr>
      <w:r>
        <w:t>error.txt</w:t>
      </w:r>
    </w:p>
    <w:p w14:paraId="30591A68" w14:textId="77777777" w:rsidR="001D6ADA" w:rsidRDefault="001D6ADA">
      <w:pPr>
        <w:pStyle w:val="Almindeligtekst"/>
      </w:pPr>
    </w:p>
    <w:p w14:paraId="6556E31E" w14:textId="77777777" w:rsidR="001D6ADA" w:rsidRDefault="00000000">
      <w:pPr>
        <w:pStyle w:val="Almindeligtekst"/>
      </w:pPr>
      <w:r>
        <w:t>memory.log</w:t>
      </w:r>
    </w:p>
    <w:p w14:paraId="5153DFD9" w14:textId="77777777" w:rsidR="001D6ADA" w:rsidRDefault="001D6ADA">
      <w:pPr>
        <w:pStyle w:val="Almindeligtekst"/>
      </w:pPr>
    </w:p>
    <w:p w14:paraId="19BF5B88" w14:textId="77777777" w:rsidR="001D6ADA" w:rsidRDefault="00000000">
      <w:pPr>
        <w:pStyle w:val="Almindeligtekst"/>
      </w:pPr>
      <w:r>
        <w:t>adam_log.txt</w:t>
      </w:r>
    </w:p>
    <w:p w14:paraId="5D271FC2" w14:textId="77777777" w:rsidR="001D6ADA" w:rsidRDefault="001D6ADA">
      <w:pPr>
        <w:pStyle w:val="Almindeligtekst"/>
      </w:pPr>
    </w:p>
    <w:p w14:paraId="40FA4DE3" w14:textId="77777777" w:rsidR="001D6ADA" w:rsidRDefault="00000000">
      <w:pPr>
        <w:pStyle w:val="Almindeligtekst"/>
      </w:pPr>
      <w:r>
        <w:t>adamlog.log</w:t>
      </w:r>
    </w:p>
    <w:p w14:paraId="5D8AD355" w14:textId="77777777" w:rsidR="001D6ADA" w:rsidRDefault="001D6ADA">
      <w:pPr>
        <w:pStyle w:val="Almindeligtekst"/>
        <w:rPr>
          <w:color w:val="00B050"/>
        </w:rPr>
      </w:pPr>
    </w:p>
    <w:p w14:paraId="31DA43DD" w14:textId="77777777" w:rsidR="001D6ADA" w:rsidRDefault="00000000">
      <w:pPr>
        <w:pStyle w:val="Almindeligtekst"/>
        <w:rPr>
          <w:color w:val="00B050"/>
        </w:rPr>
      </w:pPr>
      <w:r>
        <w:rPr>
          <w:color w:val="00B050"/>
        </w:rPr>
        <w:t>biasAccuracyMeans.res</w:t>
      </w:r>
    </w:p>
    <w:p w14:paraId="1D6A42EA" w14:textId="77777777" w:rsidR="001D6ADA" w:rsidRDefault="001D6ADA">
      <w:pPr>
        <w:pStyle w:val="Almindeligtekst"/>
        <w:rPr>
          <w:color w:val="00B050"/>
        </w:rPr>
      </w:pPr>
    </w:p>
    <w:p w14:paraId="1095C561" w14:textId="77777777" w:rsidR="001D6ADA" w:rsidRDefault="00000000">
      <w:pPr>
        <w:pStyle w:val="Almindeligtekst"/>
        <w:rPr>
          <w:color w:val="00B050"/>
        </w:rPr>
      </w:pPr>
      <w:r>
        <w:rPr>
          <w:color w:val="00B050"/>
        </w:rPr>
        <w:t>biasAccuracyRep&lt;</w:t>
      </w:r>
      <w:r>
        <w:rPr>
          <w:i/>
          <w:color w:val="00B050"/>
        </w:rPr>
        <w:t>rep</w:t>
      </w:r>
      <w:r>
        <w:rPr>
          <w:color w:val="00B050"/>
        </w:rPr>
        <w:t>&gt;.res</w:t>
      </w:r>
    </w:p>
    <w:p w14:paraId="5CC1E0D2" w14:textId="77777777" w:rsidR="001D6ADA" w:rsidRDefault="001D6ADA">
      <w:pPr>
        <w:pStyle w:val="Almindeligtekst"/>
        <w:rPr>
          <w:color w:val="00B050"/>
        </w:rPr>
      </w:pPr>
    </w:p>
    <w:p w14:paraId="14DAB62D" w14:textId="77777777" w:rsidR="001D6ADA" w:rsidRDefault="00000000">
      <w:pPr>
        <w:pStyle w:val="Almindeligtekst"/>
        <w:rPr>
          <w:color w:val="00B050"/>
        </w:rPr>
      </w:pPr>
      <w:r>
        <w:rPr>
          <w:color w:val="00B050"/>
        </w:rPr>
        <w:t>breedingValuesRep&lt;</w:t>
      </w:r>
      <w:r>
        <w:rPr>
          <w:i/>
          <w:color w:val="00B050"/>
        </w:rPr>
        <w:t>rep</w:t>
      </w:r>
      <w:r>
        <w:rPr>
          <w:color w:val="00B050"/>
        </w:rPr>
        <w:t>&gt;.res.bz2</w:t>
      </w:r>
    </w:p>
    <w:p w14:paraId="258BA6AE" w14:textId="77777777" w:rsidR="001D6ADA" w:rsidRDefault="001D6ADA">
      <w:pPr>
        <w:pStyle w:val="Almindeligtekst"/>
      </w:pPr>
    </w:p>
    <w:p w14:paraId="79861BE0" w14:textId="77777777" w:rsidR="001D6ADA" w:rsidRDefault="00000000">
      <w:pPr>
        <w:adjustRightInd w:val="0"/>
      </w:pPr>
      <w:r>
        <w:t>dmuAdamRep&lt;</w:t>
      </w:r>
      <w:r>
        <w:rPr>
          <w:i/>
        </w:rPr>
        <w:t>rep</w:t>
      </w:r>
      <w:r>
        <w:t>&gt;Time&lt;</w:t>
      </w:r>
      <w:r>
        <w:rPr>
          <w:i/>
        </w:rPr>
        <w:t>time</w:t>
      </w:r>
      <w:r>
        <w:t>&gt;Stage&lt;</w:t>
      </w:r>
      <w:r>
        <w:rPr>
          <w:i/>
        </w:rPr>
        <w:t>stage</w:t>
      </w:r>
      <w:r>
        <w:t>&gt;.lst</w:t>
      </w:r>
    </w:p>
    <w:p w14:paraId="28E86932" w14:textId="77777777" w:rsidR="001D6ADA" w:rsidRDefault="001D6ADA">
      <w:pPr>
        <w:adjustRightInd w:val="0"/>
      </w:pPr>
    </w:p>
    <w:p w14:paraId="771870B6" w14:textId="77777777" w:rsidR="001D6ADA" w:rsidRDefault="00000000">
      <w:pPr>
        <w:adjustRightInd w:val="0"/>
      </w:pPr>
      <w:r>
        <w:t>animal#.res (optional)</w:t>
      </w:r>
    </w:p>
    <w:p w14:paraId="7FA8F63E" w14:textId="77777777" w:rsidR="001D6ADA" w:rsidRDefault="001D6ADA">
      <w:pPr>
        <w:adjustRightInd w:val="0"/>
      </w:pPr>
    </w:p>
    <w:p w14:paraId="0FFB99BE" w14:textId="77777777" w:rsidR="001D6ADA" w:rsidRDefault="00000000">
      <w:pPr>
        <w:adjustRightInd w:val="0"/>
      </w:pPr>
      <w:r>
        <w:t>marker#.res (optional)</w:t>
      </w:r>
    </w:p>
    <w:p w14:paraId="4245D32F" w14:textId="77777777" w:rsidR="001D6ADA" w:rsidRDefault="001D6ADA">
      <w:pPr>
        <w:adjustRightInd w:val="0"/>
      </w:pPr>
    </w:p>
    <w:p w14:paraId="0BC37EA8" w14:textId="77777777" w:rsidR="001D6ADA" w:rsidRDefault="00000000">
      <w:pPr>
        <w:adjustRightInd w:val="0"/>
      </w:pPr>
      <w:r>
        <w:t>mean_timesteps.res</w:t>
      </w:r>
    </w:p>
    <w:p w14:paraId="65DE9891" w14:textId="77777777" w:rsidR="001D6ADA" w:rsidRDefault="001D6ADA">
      <w:pPr>
        <w:adjustRightInd w:val="0"/>
      </w:pPr>
    </w:p>
    <w:p w14:paraId="278FF2F4" w14:textId="77777777" w:rsidR="001D6ADA" w:rsidRDefault="00000000">
      <w:pPr>
        <w:adjustRightInd w:val="0"/>
      </w:pPr>
      <w:r>
        <w:t>mean_timesteps_replicate.res</w:t>
      </w:r>
    </w:p>
    <w:p w14:paraId="58685348" w14:textId="77777777" w:rsidR="001D6ADA" w:rsidRDefault="001D6ADA">
      <w:pPr>
        <w:adjustRightInd w:val="0"/>
      </w:pPr>
    </w:p>
    <w:p w14:paraId="354FC66D" w14:textId="77777777" w:rsidR="001D6ADA" w:rsidRDefault="00000000">
      <w:pPr>
        <w:adjustRightInd w:val="0"/>
      </w:pPr>
      <w:r>
        <w:t>number_genotyped.res (optional)</w:t>
      </w:r>
    </w:p>
    <w:p w14:paraId="507C1232" w14:textId="77777777" w:rsidR="001D6ADA" w:rsidRDefault="001D6ADA">
      <w:pPr>
        <w:adjustRightInd w:val="0"/>
      </w:pPr>
    </w:p>
    <w:p w14:paraId="42D2F6C2" w14:textId="77777777" w:rsidR="001D6ADA" w:rsidRDefault="00000000">
      <w:pPr>
        <w:adjustRightInd w:val="0"/>
      </w:pPr>
      <w:r>
        <w:t>obs#.res (optional)</w:t>
      </w:r>
    </w:p>
    <w:p w14:paraId="32514E37" w14:textId="77777777" w:rsidR="001D6ADA" w:rsidRDefault="001D6ADA">
      <w:pPr>
        <w:adjustRightInd w:val="0"/>
      </w:pPr>
    </w:p>
    <w:p w14:paraId="7432505F" w14:textId="77777777" w:rsidR="001D6ADA" w:rsidRDefault="00000000">
      <w:pPr>
        <w:adjustRightInd w:val="0"/>
      </w:pPr>
      <w:r>
        <w:t>qtl#.res (optional)</w:t>
      </w:r>
    </w:p>
    <w:p w14:paraId="494235C9" w14:textId="77777777" w:rsidR="001D6ADA" w:rsidRDefault="001D6ADA">
      <w:pPr>
        <w:adjustRightInd w:val="0"/>
      </w:pPr>
    </w:p>
    <w:p w14:paraId="0C1641CE" w14:textId="77777777" w:rsidR="001D6ADA" w:rsidRDefault="00000000">
      <w:pPr>
        <w:adjustRightInd w:val="0"/>
      </w:pPr>
      <w:r>
        <w:t>template#.res</w:t>
      </w:r>
    </w:p>
    <w:p w14:paraId="4CE730E2" w14:textId="77777777" w:rsidR="001D6ADA" w:rsidRDefault="001D6ADA">
      <w:pPr>
        <w:adjustRightInd w:val="0"/>
      </w:pPr>
    </w:p>
    <w:p w14:paraId="5C4B3F04" w14:textId="77777777" w:rsidR="001D6ADA" w:rsidRDefault="00000000">
      <w:pPr>
        <w:adjustRightInd w:val="0"/>
      </w:pPr>
      <w:r>
        <w:t>template_info#.res (optional)</w:t>
      </w:r>
    </w:p>
    <w:p w14:paraId="4DBD7264" w14:textId="77777777" w:rsidR="001D6ADA" w:rsidRDefault="001D6ADA">
      <w:pPr>
        <w:adjustRightInd w:val="0"/>
      </w:pPr>
    </w:p>
    <w:p w14:paraId="77DA3C6B" w14:textId="77777777" w:rsidR="001D6ADA" w:rsidRDefault="00000000">
      <w:pPr>
        <w:adjustRightInd w:val="0"/>
      </w:pPr>
      <w:r>
        <w:t>mean_template#.res (optional)</w:t>
      </w:r>
    </w:p>
    <w:p w14:paraId="0A4CC9C3" w14:textId="77777777" w:rsidR="001D6ADA" w:rsidRDefault="001D6ADA">
      <w:pPr>
        <w:adjustRightInd w:val="0"/>
      </w:pPr>
    </w:p>
    <w:p w14:paraId="3EE4FF1A" w14:textId="77777777" w:rsidR="001D6ADA" w:rsidRDefault="00000000">
      <w:pPr>
        <w:adjustRightInd w:val="0"/>
      </w:pPr>
      <w:r>
        <w:t>mean_founder#.res (optional)</w:t>
      </w:r>
    </w:p>
    <w:p w14:paraId="721B6A4D" w14:textId="77777777" w:rsidR="001D6ADA" w:rsidRDefault="001D6ADA"/>
    <w:p w14:paraId="20C9EE5B" w14:textId="77777777" w:rsidR="001D6ADA" w:rsidRDefault="00000000">
      <w:pPr>
        <w:pStyle w:val="Overskrift2"/>
        <w:rPr>
          <w:rStyle w:val="Strk"/>
          <w:i w:val="0"/>
        </w:rPr>
      </w:pPr>
      <w:bookmarkStart w:id="159" w:name="_Toc109904171"/>
      <w:r>
        <w:rPr>
          <w:rStyle w:val="Strk"/>
          <w:i w:val="0"/>
        </w:rPr>
        <w:lastRenderedPageBreak/>
        <w:t>geneticTrendsMeans.res</w:t>
      </w:r>
      <w:bookmarkEnd w:id="159"/>
    </w:p>
    <w:p w14:paraId="7DC9DF90" w14:textId="77777777" w:rsidR="001D6ADA" w:rsidRDefault="001D6ADA"/>
    <w:p w14:paraId="44929498" w14:textId="77777777" w:rsidR="001D6ADA" w:rsidRDefault="00000000">
      <w:r>
        <w:t>Description: Means of genetic trends as a function of time across replicates</w:t>
      </w:r>
    </w:p>
    <w:p w14:paraId="465B59AB" w14:textId="77777777" w:rsidR="001D6ADA" w:rsidRDefault="001D6ADA"/>
    <w:p w14:paraId="398BD5C8" w14:textId="77777777" w:rsidR="001D6ADA" w:rsidRDefault="00000000">
      <w:r>
        <w:t>Column variables:</w:t>
      </w:r>
    </w:p>
    <w:p w14:paraId="44951945" w14:textId="77777777" w:rsidR="001D6ADA" w:rsidRDefault="001D6ADA"/>
    <w:p w14:paraId="26F74E13" w14:textId="77777777" w:rsidR="001D6ADA" w:rsidRDefault="00000000">
      <w:pPr>
        <w:ind w:left="284"/>
      </w:pPr>
      <w:r>
        <w:t>timeStep generation nReps BV sdBV polyBV sdPolyBV qtlBV sdQtlBV varBV sdVarBV varPolyBV sdVarPolyBV varQtlBV sdVarQtlBV varMend sdVarMend F sdF GI sdGI</w:t>
      </w:r>
    </w:p>
    <w:p w14:paraId="787AF8DA" w14:textId="77777777" w:rsidR="001D6ADA" w:rsidRDefault="001D6ADA"/>
    <w:p w14:paraId="20A9CE1D" w14:textId="77777777" w:rsidR="001D6ADA" w:rsidRDefault="00000000">
      <w:pPr>
        <w:ind w:left="284"/>
      </w:pPr>
      <w:r>
        <w:t xml:space="preserve">When </w:t>
      </w:r>
      <w:r>
        <w:rPr>
          <w:i/>
        </w:rPr>
        <w:t>ntbv</w:t>
      </w:r>
      <w:r>
        <w:t>&gt;1, variables specific to each trait are also presented:</w:t>
      </w:r>
    </w:p>
    <w:p w14:paraId="2D54FF62" w14:textId="77777777" w:rsidR="001D6ADA" w:rsidRDefault="001D6ADA"/>
    <w:p w14:paraId="30D62C11" w14:textId="77777777" w:rsidR="001D6ADA" w:rsidRDefault="00000000">
      <w:pPr>
        <w:ind w:left="284"/>
      </w:pPr>
      <w:r>
        <w:t xml:space="preserve">timeStep generation </w:t>
      </w:r>
      <w:r>
        <w:rPr>
          <w:color w:val="FF0000"/>
          <w:highlight w:val="yellow"/>
        </w:rPr>
        <w:t>nReps</w:t>
      </w:r>
      <w:r>
        <w:rPr>
          <w:color w:val="FF0000"/>
        </w:rPr>
        <w:t xml:space="preserve"> [necessary?]</w:t>
      </w:r>
      <w:r>
        <w:t xml:space="preserve"> BV1 sdBV1 polyBV1 sdPolyBV1 qtlBV1 sdQtlBV1 varBV1 sdVarBV1 varPolyBV1 sdVarPolyBV1 varQtlBV1 sdVarQtlBV1 varMend1 sdVarMend1 … BV</w:t>
      </w:r>
      <w:r>
        <w:rPr>
          <w:i/>
        </w:rPr>
        <w:t>ntbv</w:t>
      </w:r>
      <w:r>
        <w:t xml:space="preserve"> sdBV</w:t>
      </w:r>
      <w:r>
        <w:rPr>
          <w:i/>
        </w:rPr>
        <w:t>ntbv</w:t>
      </w:r>
      <w:r>
        <w:t xml:space="preserve"> polyBV</w:t>
      </w:r>
      <w:r>
        <w:rPr>
          <w:i/>
        </w:rPr>
        <w:t>ntbv</w:t>
      </w:r>
      <w:r>
        <w:t xml:space="preserve"> sdPolyBV</w:t>
      </w:r>
      <w:r>
        <w:rPr>
          <w:i/>
        </w:rPr>
        <w:t>ntbv</w:t>
      </w:r>
      <w:r>
        <w:t xml:space="preserve"> qtlBV</w:t>
      </w:r>
      <w:r>
        <w:rPr>
          <w:i/>
        </w:rPr>
        <w:t>ntbv</w:t>
      </w:r>
      <w:r>
        <w:t xml:space="preserve"> sdQtlBV</w:t>
      </w:r>
      <w:r>
        <w:rPr>
          <w:i/>
        </w:rPr>
        <w:t>ntbv</w:t>
      </w:r>
      <w:r>
        <w:t xml:space="preserve"> varBV</w:t>
      </w:r>
      <w:r>
        <w:rPr>
          <w:i/>
        </w:rPr>
        <w:t>ntbv</w:t>
      </w:r>
      <w:r>
        <w:t xml:space="preserve"> sdVarBV</w:t>
      </w:r>
      <w:r>
        <w:rPr>
          <w:i/>
        </w:rPr>
        <w:t>ntbv</w:t>
      </w:r>
      <w:r>
        <w:t xml:space="preserve"> varPolyBV</w:t>
      </w:r>
      <w:r>
        <w:rPr>
          <w:i/>
        </w:rPr>
        <w:t>ntbv</w:t>
      </w:r>
      <w:r>
        <w:t xml:space="preserve"> sdVarPolyBV</w:t>
      </w:r>
      <w:r>
        <w:rPr>
          <w:i/>
        </w:rPr>
        <w:t>ntbv</w:t>
      </w:r>
      <w:r>
        <w:t xml:space="preserve"> varQtlBV</w:t>
      </w:r>
      <w:r>
        <w:rPr>
          <w:i/>
        </w:rPr>
        <w:t>ntbv</w:t>
      </w:r>
      <w:r>
        <w:t xml:space="preserve"> sdVarQtlBV</w:t>
      </w:r>
      <w:r>
        <w:rPr>
          <w:i/>
        </w:rPr>
        <w:t>ntbv</w:t>
      </w:r>
      <w:r>
        <w:t xml:space="preserve"> varMend</w:t>
      </w:r>
      <w:r>
        <w:rPr>
          <w:i/>
        </w:rPr>
        <w:t>ntbv</w:t>
      </w:r>
      <w:r>
        <w:t xml:space="preserve"> sdVarMend</w:t>
      </w:r>
      <w:r>
        <w:rPr>
          <w:i/>
        </w:rPr>
        <w:t>ntbv</w:t>
      </w:r>
    </w:p>
    <w:p w14:paraId="23655D5F" w14:textId="77777777" w:rsidR="001D6ADA" w:rsidRDefault="001D6ADA"/>
    <w:p w14:paraId="02BBCD26" w14:textId="77777777" w:rsidR="001D6ADA" w:rsidRDefault="00000000">
      <w:pPr>
        <w:ind w:left="1843" w:hanging="1559"/>
      </w:pPr>
      <w:r>
        <w:t>timeStep</w:t>
      </w:r>
      <w:r>
        <w:tab/>
      </w:r>
      <w:r>
        <w:rPr>
          <w:color w:val="FF0000"/>
        </w:rPr>
        <w:t>Birth</w:t>
      </w:r>
      <w:r>
        <w:t xml:space="preserve"> time (0 … </w:t>
      </w:r>
      <w:r>
        <w:rPr>
          <w:i/>
        </w:rPr>
        <w:t>ntime</w:t>
      </w:r>
      <w:r>
        <w:t>)</w:t>
      </w:r>
    </w:p>
    <w:p w14:paraId="79B9D0CA" w14:textId="77777777" w:rsidR="001D6ADA" w:rsidRDefault="00000000">
      <w:pPr>
        <w:ind w:left="1843" w:hanging="1559"/>
      </w:pPr>
      <w:r>
        <w:t>generation</w:t>
      </w:r>
      <w:r>
        <w:tab/>
      </w:r>
      <w:r>
        <w:rPr>
          <w:highlight w:val="yellow"/>
        </w:rPr>
        <w:t>Mean generation number</w:t>
      </w:r>
      <w:r>
        <w:rPr>
          <w:color w:val="FF0000"/>
        </w:rPr>
        <w:t xml:space="preserve"> across</w:t>
      </w:r>
      <w:r>
        <w:t xml:space="preserve">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r>
        <w:t xml:space="preserve">. Generation number of animal </w:t>
      </w:r>
      <w:r>
        <w:rPr>
          <w:i/>
        </w:rPr>
        <w:t>i</w:t>
      </w:r>
      <w:r>
        <w:t xml:space="preserve"> is calculated as ½(gNSire</w:t>
      </w:r>
      <w:r>
        <w:rPr>
          <w:i/>
          <w:vertAlign w:val="subscript"/>
        </w:rPr>
        <w:t>i</w:t>
      </w:r>
      <w:r>
        <w:t>+</w:t>
      </w:r>
      <w:proofErr w:type="gramStart"/>
      <w:r>
        <w:t>gNDam</w:t>
      </w:r>
      <w:r>
        <w:rPr>
          <w:i/>
          <w:vertAlign w:val="subscript"/>
        </w:rPr>
        <w:t>i</w:t>
      </w:r>
      <w:r>
        <w:t>)+</w:t>
      </w:r>
      <w:proofErr w:type="gramEnd"/>
      <w:r>
        <w:t>1.0, where gNSire</w:t>
      </w:r>
      <w:r>
        <w:rPr>
          <w:i/>
          <w:vertAlign w:val="subscript"/>
        </w:rPr>
        <w:t>i</w:t>
      </w:r>
      <w:r>
        <w:t xml:space="preserve"> and gNDam</w:t>
      </w:r>
      <w:r>
        <w:rPr>
          <w:i/>
          <w:vertAlign w:val="subscript"/>
        </w:rPr>
        <w:t>i</w:t>
      </w:r>
      <w:r>
        <w:t xml:space="preserve"> are the generation numbers of the sire and dam of animal </w:t>
      </w:r>
      <w:r>
        <w:rPr>
          <w:i/>
        </w:rPr>
        <w:t>i</w:t>
      </w:r>
      <w:r>
        <w:t>. Generation numbers of base animals is 0.0.</w:t>
      </w:r>
    </w:p>
    <w:p w14:paraId="688BD91B" w14:textId="77777777" w:rsidR="001D6ADA" w:rsidRDefault="00000000">
      <w:pPr>
        <w:ind w:left="1843" w:hanging="1559"/>
      </w:pPr>
      <w:r>
        <w:t>nReps</w:t>
      </w:r>
      <w:r>
        <w:tab/>
        <w:t>Number of replicates (</w:t>
      </w:r>
      <w:r>
        <w:rPr>
          <w:i/>
        </w:rPr>
        <w:t>nrep</w:t>
      </w:r>
      <w:r>
        <w:t>)</w:t>
      </w:r>
    </w:p>
    <w:p w14:paraId="5814DE2A" w14:textId="77777777" w:rsidR="001D6ADA" w:rsidRDefault="00000000">
      <w:pPr>
        <w:ind w:left="1843" w:hanging="1559"/>
        <w:rPr>
          <w:highlight w:val="yellow"/>
        </w:rPr>
      </w:pPr>
      <w:r>
        <w:t>BV</w:t>
      </w:r>
      <w:r>
        <w:tab/>
        <w:t xml:space="preserve">Mean </w:t>
      </w:r>
      <w:r>
        <w:rPr>
          <w:color w:val="FF0000"/>
        </w:rPr>
        <w:t>aggregate-breeding value</w:t>
      </w:r>
      <w:r>
        <w:t xml:space="preserve"> </w:t>
      </w:r>
      <w:r>
        <w:rPr>
          <w:color w:val="FF0000"/>
        </w:rPr>
        <w:t>of</w:t>
      </w:r>
      <w:r>
        <w:t xml:space="preserve"> animals born at time </w:t>
      </w:r>
      <w:r>
        <w:rPr>
          <w:i/>
        </w:rPr>
        <w:t>timeStep</w:t>
      </w:r>
      <w:r>
        <w:t xml:space="preserve"> in herds </w:t>
      </w:r>
      <w:r>
        <w:rPr>
          <w:i/>
        </w:rPr>
        <w:t>FirstReportHerd</w:t>
      </w:r>
      <w:r>
        <w:t>≤herd≤</w:t>
      </w:r>
      <w:r>
        <w:rPr>
          <w:i/>
        </w:rPr>
        <w:t>LastReportHerd</w:t>
      </w:r>
      <w:r>
        <w:t xml:space="preserve">. </w:t>
      </w:r>
      <w:r>
        <w:rPr>
          <w:color w:val="FF0000"/>
          <w:highlight w:val="yellow"/>
        </w:rPr>
        <w:t xml:space="preserve">BV is the mean of </w:t>
      </w:r>
      <w:r>
        <w:rPr>
          <w:i/>
          <w:color w:val="FF0000"/>
          <w:highlight w:val="yellow"/>
        </w:rPr>
        <w:t>nrep</w:t>
      </w:r>
      <w:r>
        <w:rPr>
          <w:color w:val="FF0000"/>
          <w:highlight w:val="yellow"/>
        </w:rPr>
        <w:t xml:space="preserve"> replicate means.</w:t>
      </w:r>
    </w:p>
    <w:p w14:paraId="339BC6AD" w14:textId="77777777" w:rsidR="001D6ADA" w:rsidRDefault="00000000">
      <w:pPr>
        <w:ind w:left="1843" w:hanging="1559"/>
      </w:pPr>
      <w:r>
        <w:t>sdBV</w:t>
      </w:r>
      <w:r>
        <w:tab/>
        <w:t>Standard deviation of BV (variation for replicate means)</w:t>
      </w:r>
    </w:p>
    <w:p w14:paraId="7A21B762" w14:textId="77777777" w:rsidR="001D6ADA" w:rsidRDefault="00000000">
      <w:pPr>
        <w:ind w:left="1843" w:hanging="1559"/>
        <w:rPr>
          <w:highlight w:val="yellow"/>
        </w:rPr>
      </w:pPr>
      <w:r>
        <w:t>polyBV</w:t>
      </w:r>
      <w:r>
        <w:tab/>
        <w:t xml:space="preserve">Mean </w:t>
      </w:r>
      <w:r>
        <w:rPr>
          <w:color w:val="FF0000"/>
        </w:rPr>
        <w:t>aggregate polygenic-breeding value</w:t>
      </w:r>
      <w:r>
        <w:t xml:space="preserv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7A8510F3" w14:textId="77777777" w:rsidR="001D6ADA" w:rsidRDefault="00000000">
      <w:pPr>
        <w:ind w:left="1843" w:hanging="1559"/>
      </w:pPr>
      <w:r>
        <w:t>sdPolyBV</w:t>
      </w:r>
      <w:r>
        <w:tab/>
        <w:t>Standard deviation of polyBV</w:t>
      </w:r>
    </w:p>
    <w:p w14:paraId="5DE83F46" w14:textId="77777777" w:rsidR="001D6ADA" w:rsidRDefault="00000000">
      <w:pPr>
        <w:ind w:left="1843" w:hanging="1559"/>
      </w:pPr>
      <w:r>
        <w:t>qtlBV</w:t>
      </w:r>
      <w:r>
        <w:tab/>
        <w:t xml:space="preserve">Mean </w:t>
      </w:r>
      <w:r>
        <w:rPr>
          <w:color w:val="FF0000"/>
        </w:rPr>
        <w:t>aggregate QTL-breeding value</w:t>
      </w:r>
      <w:r>
        <w:t xml:space="preserv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31D04A28" w14:textId="77777777" w:rsidR="001D6ADA" w:rsidRDefault="00000000">
      <w:pPr>
        <w:ind w:left="1843" w:hanging="1559"/>
      </w:pPr>
      <w:r>
        <w:t>sdQtlBV</w:t>
      </w:r>
      <w:r>
        <w:tab/>
        <w:t>Standard deviation of qtlBV</w:t>
      </w:r>
    </w:p>
    <w:p w14:paraId="1EB99F53" w14:textId="77777777" w:rsidR="001D6ADA" w:rsidRDefault="00000000">
      <w:pPr>
        <w:ind w:left="1843" w:hanging="1559"/>
      </w:pPr>
      <w:r>
        <w:t>varBV</w:t>
      </w:r>
      <w:r>
        <w:tab/>
      </w:r>
      <w:r>
        <w:rPr>
          <w:color w:val="FF0000"/>
        </w:rPr>
        <w:t>Mean variance of aggregate-breeding values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5221EEDF" w14:textId="77777777" w:rsidR="001D6ADA" w:rsidRDefault="00000000">
      <w:pPr>
        <w:ind w:left="1843" w:hanging="1559"/>
      </w:pPr>
      <w:r>
        <w:t>sdVarBV</w:t>
      </w:r>
      <w:r>
        <w:tab/>
        <w:t>Standard deviation of varBV</w:t>
      </w:r>
    </w:p>
    <w:p w14:paraId="7AD5B1EE" w14:textId="77777777" w:rsidR="001D6ADA" w:rsidRDefault="00000000">
      <w:pPr>
        <w:ind w:left="1843" w:hanging="1559"/>
      </w:pPr>
      <w:r>
        <w:t>varPolyBV</w:t>
      </w:r>
      <w:r>
        <w:tab/>
      </w:r>
      <w:r>
        <w:rPr>
          <w:color w:val="FF0000"/>
        </w:rPr>
        <w:t>Mean variance of aggregate polygenic-breeding values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7317FE41" w14:textId="77777777" w:rsidR="001D6ADA" w:rsidRDefault="00000000">
      <w:pPr>
        <w:ind w:left="1843" w:hanging="1559"/>
      </w:pPr>
      <w:r>
        <w:t>sdVarPolyBV</w:t>
      </w:r>
      <w:r>
        <w:tab/>
        <w:t>Standard deviation of varPolyBV</w:t>
      </w:r>
    </w:p>
    <w:p w14:paraId="7A81FB1F" w14:textId="77777777" w:rsidR="001D6ADA" w:rsidRDefault="00000000">
      <w:pPr>
        <w:ind w:left="1843" w:hanging="1559"/>
      </w:pPr>
      <w:r>
        <w:t>varQtlBV</w:t>
      </w:r>
      <w:r>
        <w:tab/>
      </w:r>
      <w:r>
        <w:rPr>
          <w:color w:val="FF0000"/>
        </w:rPr>
        <w:t>Mean variance of aggregate QTL-breeding values 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p>
    <w:p w14:paraId="678BC9AC" w14:textId="77777777" w:rsidR="001D6ADA" w:rsidRDefault="00000000">
      <w:pPr>
        <w:ind w:left="1843" w:hanging="1559"/>
      </w:pPr>
      <w:r>
        <w:t>sdVarQtlBV</w:t>
      </w:r>
      <w:r>
        <w:tab/>
        <w:t>Standard deviation of varQtlBV</w:t>
      </w:r>
    </w:p>
    <w:p w14:paraId="78C4BD99" w14:textId="77777777" w:rsidR="001D6ADA" w:rsidRDefault="00000000">
      <w:pPr>
        <w:ind w:left="1843" w:hanging="1559"/>
      </w:pPr>
      <w:r>
        <w:rPr>
          <w:lang w:val="en-US"/>
        </w:rPr>
        <w:t>varMend</w:t>
      </w:r>
      <w:r>
        <w:rPr>
          <w:lang w:val="en-US"/>
        </w:rPr>
        <w:tab/>
      </w:r>
      <w:r>
        <w:rPr>
          <w:color w:val="FF0000"/>
        </w:rPr>
        <w:t>Mean variance of aggregate-Mendelian deviations 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p>
    <w:p w14:paraId="2EAA88ED" w14:textId="77777777" w:rsidR="001D6ADA" w:rsidRDefault="00000000">
      <w:pPr>
        <w:ind w:left="1843" w:hanging="1559"/>
        <w:rPr>
          <w:lang w:val="en-US"/>
        </w:rPr>
      </w:pPr>
      <w:r>
        <w:rPr>
          <w:lang w:val="en-US"/>
        </w:rPr>
        <w:t>sdVarMend</w:t>
      </w:r>
      <w:r>
        <w:rPr>
          <w:lang w:val="en-US"/>
        </w:rPr>
        <w:tab/>
      </w:r>
      <w:r>
        <w:t xml:space="preserve">Standard deviation of </w:t>
      </w:r>
      <w:r>
        <w:rPr>
          <w:lang w:val="en-US"/>
        </w:rPr>
        <w:t>varMend</w:t>
      </w:r>
    </w:p>
    <w:p w14:paraId="5F53A6C4" w14:textId="77777777" w:rsidR="001D6ADA" w:rsidRDefault="00000000">
      <w:pPr>
        <w:ind w:left="1843" w:hanging="1559"/>
      </w:pPr>
      <w:r>
        <w:rPr>
          <w:lang w:val="en-US"/>
        </w:rPr>
        <w:t>F</w:t>
      </w:r>
      <w:r>
        <w:rPr>
          <w:lang w:val="en-US"/>
        </w:rPr>
        <w:tab/>
        <w:t xml:space="preserve">Mean inbreeding coefficient based on pedigree </w:t>
      </w:r>
      <w:r>
        <w:rPr>
          <w:color w:val="FF0000"/>
        </w:rPr>
        <w:t>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p>
    <w:p w14:paraId="27318FA9" w14:textId="77777777" w:rsidR="001D6ADA" w:rsidRDefault="00000000">
      <w:pPr>
        <w:ind w:left="1843" w:hanging="1559"/>
      </w:pPr>
      <w:r>
        <w:rPr>
          <w:lang w:val="en-US"/>
        </w:rPr>
        <w:t>sdF</w:t>
      </w:r>
      <w:r>
        <w:tab/>
        <w:t>Standard deviation of F</w:t>
      </w:r>
    </w:p>
    <w:p w14:paraId="336113CC" w14:textId="77777777" w:rsidR="001D6ADA" w:rsidRDefault="00000000">
      <w:pPr>
        <w:ind w:left="1843" w:hanging="1559"/>
      </w:pPr>
      <w:r>
        <w:t>GI</w:t>
      </w:r>
      <w:r>
        <w:tab/>
        <w:t xml:space="preserve">Mean generation interval </w:t>
      </w:r>
      <w:r>
        <w:rPr>
          <w:color w:val="FF0000"/>
        </w:rPr>
        <w:t>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r>
        <w:t xml:space="preserve">. GI for the </w:t>
      </w:r>
      <w:r>
        <w:rPr>
          <w:i/>
        </w:rPr>
        <w:lastRenderedPageBreak/>
        <w:t>i</w:t>
      </w:r>
      <w:r>
        <w:t>th animal is calculated as ½(2*b</w:t>
      </w:r>
      <w:r>
        <w:rPr>
          <w:i/>
          <w:vertAlign w:val="subscript"/>
        </w:rPr>
        <w:t>i</w:t>
      </w:r>
      <w:r>
        <w:t>-s</w:t>
      </w:r>
      <w:r>
        <w:rPr>
          <w:i/>
          <w:vertAlign w:val="subscript"/>
        </w:rPr>
        <w:t>i</w:t>
      </w:r>
      <w:r>
        <w:t>-d</w:t>
      </w:r>
      <w:r>
        <w:rPr>
          <w:i/>
          <w:vertAlign w:val="subscript"/>
        </w:rPr>
        <w:t>i</w:t>
      </w:r>
      <w:r>
        <w:t>), where b</w:t>
      </w:r>
      <w:r>
        <w:rPr>
          <w:i/>
          <w:vertAlign w:val="subscript"/>
        </w:rPr>
        <w:t>i</w:t>
      </w:r>
      <w:r>
        <w:t xml:space="preserve"> is the birth time of the </w:t>
      </w:r>
      <w:r>
        <w:rPr>
          <w:i/>
        </w:rPr>
        <w:t>i</w:t>
      </w:r>
      <w:r>
        <w:t xml:space="preserve">th animal born at time </w:t>
      </w:r>
      <w:r>
        <w:rPr>
          <w:i/>
        </w:rPr>
        <w:t>timeStep</w:t>
      </w:r>
      <w:r>
        <w:t>, and s</w:t>
      </w:r>
      <w:r>
        <w:rPr>
          <w:i/>
          <w:vertAlign w:val="subscript"/>
        </w:rPr>
        <w:t>i</w:t>
      </w:r>
      <w:r>
        <w:t xml:space="preserve"> and d</w:t>
      </w:r>
      <w:r>
        <w:rPr>
          <w:i/>
          <w:vertAlign w:val="subscript"/>
        </w:rPr>
        <w:t>i</w:t>
      </w:r>
      <w:r>
        <w:t xml:space="preserve"> are the birth times of the sire and dam of animal </w:t>
      </w:r>
      <w:r>
        <w:rPr>
          <w:i/>
        </w:rPr>
        <w:t>i</w:t>
      </w:r>
      <w:r>
        <w:t>.</w:t>
      </w:r>
    </w:p>
    <w:p w14:paraId="2E4144F0" w14:textId="77777777" w:rsidR="001D6ADA" w:rsidRDefault="00000000">
      <w:pPr>
        <w:ind w:left="1843" w:hanging="1559"/>
      </w:pPr>
      <w:r>
        <w:t>sdGI</w:t>
      </w:r>
      <w:r>
        <w:tab/>
        <w:t>Standard deviation of GI</w:t>
      </w:r>
    </w:p>
    <w:p w14:paraId="18FE7E23" w14:textId="77777777" w:rsidR="001D6ADA" w:rsidRDefault="00000000">
      <w:pPr>
        <w:ind w:left="1843" w:hanging="1559"/>
      </w:pPr>
      <w:r>
        <w:t>BV</w:t>
      </w:r>
      <w:r>
        <w:rPr>
          <w:i/>
        </w:rPr>
        <w:t>j</w:t>
      </w:r>
      <w:r>
        <w:tab/>
        <w:t xml:space="preserve">Mean </w:t>
      </w:r>
      <w:r>
        <w:rPr>
          <w:color w:val="FF0000"/>
        </w:rPr>
        <w:t>breeding value</w:t>
      </w:r>
      <w:r>
        <w:t xml:space="preserve"> for trait </w:t>
      </w:r>
      <w:r>
        <w:rPr>
          <w:i/>
        </w:rPr>
        <w:t>j</w:t>
      </w:r>
      <w:r>
        <w:t xml:space="preserve"> (</w:t>
      </w:r>
      <w:r>
        <w:rPr>
          <w:i/>
        </w:rPr>
        <w:t>j</w:t>
      </w:r>
      <w:r>
        <w:t xml:space="preserve"> = 1 … </w:t>
      </w:r>
      <w:r>
        <w:rPr>
          <w:i/>
        </w:rPr>
        <w:t>ntbv</w:t>
      </w:r>
      <w:r>
        <w:t xml:space="preserv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7639BB1C" w14:textId="77777777" w:rsidR="001D6ADA" w:rsidRDefault="00000000">
      <w:pPr>
        <w:ind w:left="1843" w:hanging="1559"/>
      </w:pPr>
      <w:r>
        <w:t>sdBV</w:t>
      </w:r>
      <w:r>
        <w:rPr>
          <w:i/>
        </w:rPr>
        <w:t>j</w:t>
      </w:r>
      <w:r>
        <w:rPr>
          <w:i/>
        </w:rPr>
        <w:tab/>
      </w:r>
      <w:r>
        <w:t>Standard deviation of BV</w:t>
      </w:r>
      <w:r>
        <w:rPr>
          <w:i/>
        </w:rPr>
        <w:t>j</w:t>
      </w:r>
      <w:r>
        <w:t xml:space="preserve"> (variation for replicate means)</w:t>
      </w:r>
    </w:p>
    <w:p w14:paraId="1FCC1C6E" w14:textId="77777777" w:rsidR="001D6ADA" w:rsidRDefault="00000000">
      <w:pPr>
        <w:ind w:left="1843" w:hanging="1559"/>
      </w:pPr>
      <w:r>
        <w:t>polyBV</w:t>
      </w:r>
      <w:r>
        <w:rPr>
          <w:i/>
        </w:rPr>
        <w:t>j</w:t>
      </w:r>
      <w:r>
        <w:tab/>
        <w:t>Mean polygenic-</w:t>
      </w:r>
      <w:r>
        <w:rPr>
          <w:color w:val="FF0000"/>
        </w:rPr>
        <w:t>breeding value</w:t>
      </w:r>
      <w:r>
        <w:t xml:space="preserve"> for trait </w:t>
      </w:r>
      <w:r>
        <w:rPr>
          <w:i/>
        </w:rPr>
        <w:t>j</w:t>
      </w:r>
      <w:r>
        <w:t xml:space="preserv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746B7A28" w14:textId="77777777" w:rsidR="001D6ADA" w:rsidRDefault="00000000">
      <w:pPr>
        <w:ind w:left="1843" w:hanging="1559"/>
      </w:pPr>
      <w:r>
        <w:t>sdPolyBV</w:t>
      </w:r>
      <w:r>
        <w:rPr>
          <w:i/>
        </w:rPr>
        <w:t>j</w:t>
      </w:r>
      <w:r>
        <w:tab/>
        <w:t>Standard deviation of polyBV</w:t>
      </w:r>
      <w:r>
        <w:rPr>
          <w:i/>
        </w:rPr>
        <w:t>j</w:t>
      </w:r>
    </w:p>
    <w:p w14:paraId="5A3A3456" w14:textId="77777777" w:rsidR="001D6ADA" w:rsidRDefault="00000000">
      <w:pPr>
        <w:ind w:left="1843" w:hanging="1559"/>
      </w:pPr>
      <w:r>
        <w:t>qtlBV</w:t>
      </w:r>
      <w:r>
        <w:rPr>
          <w:i/>
        </w:rPr>
        <w:t>j</w:t>
      </w:r>
      <w:r>
        <w:tab/>
        <w:t>Mean QTL-</w:t>
      </w:r>
      <w:r>
        <w:rPr>
          <w:color w:val="FF0000"/>
        </w:rPr>
        <w:t>breeding value</w:t>
      </w:r>
      <w:r>
        <w:t xml:space="preserve"> for trait </w:t>
      </w:r>
      <w:r>
        <w:rPr>
          <w:i/>
        </w:rPr>
        <w:t>j</w:t>
      </w:r>
      <w:r>
        <w:t xml:space="preserv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05F69EFD" w14:textId="77777777" w:rsidR="001D6ADA" w:rsidRDefault="00000000">
      <w:pPr>
        <w:ind w:left="1843" w:hanging="1559"/>
      </w:pPr>
      <w:r>
        <w:t>sdQtlBV</w:t>
      </w:r>
      <w:r>
        <w:rPr>
          <w:i/>
        </w:rPr>
        <w:t>j</w:t>
      </w:r>
      <w:r>
        <w:rPr>
          <w:i/>
        </w:rPr>
        <w:tab/>
      </w:r>
      <w:r>
        <w:t>Standard deviation of qtlBV</w:t>
      </w:r>
      <w:r>
        <w:rPr>
          <w:i/>
        </w:rPr>
        <w:t>j</w:t>
      </w:r>
    </w:p>
    <w:p w14:paraId="613DF7EC" w14:textId="77777777" w:rsidR="001D6ADA" w:rsidRDefault="00000000">
      <w:pPr>
        <w:ind w:left="1843" w:hanging="1559"/>
      </w:pPr>
      <w:r>
        <w:t>varBV</w:t>
      </w:r>
      <w:r>
        <w:rPr>
          <w:i/>
        </w:rPr>
        <w:t>j</w:t>
      </w:r>
      <w:r>
        <w:rPr>
          <w:i/>
        </w:rPr>
        <w:tab/>
      </w:r>
      <w:r>
        <w:rPr>
          <w:color w:val="FF0000"/>
        </w:rPr>
        <w:t xml:space="preserve">Mean variance of breeding values for trait </w:t>
      </w:r>
      <w:r>
        <w:rPr>
          <w:i/>
          <w:color w:val="FF0000"/>
        </w:rPr>
        <w:t>j</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215CF26D" w14:textId="77777777" w:rsidR="001D6ADA" w:rsidRDefault="00000000">
      <w:pPr>
        <w:ind w:left="1843" w:hanging="1559"/>
      </w:pPr>
      <w:r>
        <w:t>sdVarBV</w:t>
      </w:r>
      <w:r>
        <w:rPr>
          <w:i/>
        </w:rPr>
        <w:t>j</w:t>
      </w:r>
      <w:r>
        <w:rPr>
          <w:i/>
        </w:rPr>
        <w:tab/>
      </w:r>
      <w:r>
        <w:t>Standard deviation of varBV</w:t>
      </w:r>
      <w:r>
        <w:rPr>
          <w:i/>
        </w:rPr>
        <w:t>j</w:t>
      </w:r>
    </w:p>
    <w:p w14:paraId="05CD0356" w14:textId="77777777" w:rsidR="001D6ADA" w:rsidRDefault="00000000">
      <w:pPr>
        <w:ind w:left="1843" w:hanging="1559"/>
      </w:pPr>
      <w:r>
        <w:t>varPolyBV</w:t>
      </w:r>
      <w:r>
        <w:rPr>
          <w:i/>
        </w:rPr>
        <w:t>j</w:t>
      </w:r>
      <w:r>
        <w:rPr>
          <w:i/>
        </w:rPr>
        <w:tab/>
      </w:r>
      <w:r>
        <w:rPr>
          <w:color w:val="FF0000"/>
        </w:rPr>
        <w:t xml:space="preserve">Mean variance of polygenic-breeding values for trait </w:t>
      </w:r>
      <w:r>
        <w:rPr>
          <w:i/>
          <w:color w:val="FF0000"/>
        </w:rPr>
        <w:t>j</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2505B583" w14:textId="77777777" w:rsidR="001D6ADA" w:rsidRDefault="00000000">
      <w:pPr>
        <w:ind w:left="1843" w:hanging="1559"/>
      </w:pPr>
      <w:r>
        <w:t>sdVarPolyBV</w:t>
      </w:r>
      <w:r>
        <w:rPr>
          <w:i/>
        </w:rPr>
        <w:t>j</w:t>
      </w:r>
      <w:r>
        <w:rPr>
          <w:i/>
        </w:rPr>
        <w:tab/>
      </w:r>
      <w:r>
        <w:t>Standard deviation of varPolyBV</w:t>
      </w:r>
      <w:r>
        <w:rPr>
          <w:i/>
        </w:rPr>
        <w:t>j</w:t>
      </w:r>
    </w:p>
    <w:p w14:paraId="67113010" w14:textId="77777777" w:rsidR="001D6ADA" w:rsidRDefault="00000000">
      <w:pPr>
        <w:ind w:left="1843" w:hanging="1559"/>
      </w:pPr>
      <w:r>
        <w:t>varQtlBV</w:t>
      </w:r>
      <w:r>
        <w:rPr>
          <w:i/>
        </w:rPr>
        <w:t>j</w:t>
      </w:r>
      <w:r>
        <w:rPr>
          <w:color w:val="FF0000"/>
        </w:rPr>
        <w:tab/>
        <w:t xml:space="preserve">Mean variance of QTL-breeding values for trait </w:t>
      </w:r>
      <w:r>
        <w:rPr>
          <w:i/>
          <w:color w:val="FF0000"/>
        </w:rPr>
        <w:t>j</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196DCEF9" w14:textId="77777777" w:rsidR="001D6ADA" w:rsidRDefault="00000000">
      <w:pPr>
        <w:ind w:left="1843" w:hanging="1559"/>
      </w:pPr>
      <w:r>
        <w:t>sdVarQtlBV</w:t>
      </w:r>
      <w:r>
        <w:rPr>
          <w:i/>
        </w:rPr>
        <w:t>j</w:t>
      </w:r>
      <w:r>
        <w:rPr>
          <w:i/>
        </w:rPr>
        <w:tab/>
      </w:r>
      <w:r>
        <w:t>Standard deviation of varQtlBV</w:t>
      </w:r>
      <w:r>
        <w:rPr>
          <w:i/>
        </w:rPr>
        <w:t>j</w:t>
      </w:r>
    </w:p>
    <w:p w14:paraId="24A9F549" w14:textId="77777777" w:rsidR="001D6ADA" w:rsidRDefault="00000000">
      <w:pPr>
        <w:ind w:left="1843" w:hanging="1559"/>
      </w:pPr>
      <w:r>
        <w:t>varMend</w:t>
      </w:r>
      <w:r>
        <w:rPr>
          <w:i/>
        </w:rPr>
        <w:t>j</w:t>
      </w:r>
      <w:r>
        <w:rPr>
          <w:i/>
        </w:rPr>
        <w:tab/>
      </w:r>
      <w:r>
        <w:rPr>
          <w:color w:val="FF0000"/>
        </w:rPr>
        <w:t xml:space="preserve">Mean variance of aggregate-Mendelian deviations for trait </w:t>
      </w:r>
      <w:r>
        <w:rPr>
          <w:i/>
          <w:color w:val="FF0000"/>
        </w:rPr>
        <w:t>j</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2733A84B" w14:textId="77777777" w:rsidR="001D6ADA" w:rsidRDefault="00000000">
      <w:pPr>
        <w:ind w:left="1843" w:hanging="1559"/>
      </w:pPr>
      <w:r>
        <w:t>sdVarMend</w:t>
      </w:r>
      <w:r>
        <w:rPr>
          <w:i/>
        </w:rPr>
        <w:t>j</w:t>
      </w:r>
      <w:r>
        <w:rPr>
          <w:i/>
        </w:rPr>
        <w:tab/>
      </w:r>
      <w:r>
        <w:t>Standard deviation of varMend</w:t>
      </w:r>
      <w:r>
        <w:rPr>
          <w:i/>
        </w:rPr>
        <w:t>j</w:t>
      </w:r>
    </w:p>
    <w:p w14:paraId="03CC169F" w14:textId="77777777" w:rsidR="001D6ADA" w:rsidRDefault="001D6ADA"/>
    <w:p w14:paraId="478C8F47" w14:textId="77777777" w:rsidR="001D6ADA" w:rsidRDefault="00000000">
      <w:r>
        <w:t xml:space="preserve">Criteria for output: File always generated and written to </w:t>
      </w:r>
      <w:r>
        <w:rPr>
          <w:i/>
        </w:rPr>
        <w:t>OutDirectory</w:t>
      </w:r>
    </w:p>
    <w:p w14:paraId="76617580" w14:textId="77777777" w:rsidR="001D6ADA" w:rsidRDefault="001D6ADA"/>
    <w:p w14:paraId="13E5A01F" w14:textId="77777777" w:rsidR="001D6ADA" w:rsidRDefault="00000000">
      <w:pPr>
        <w:rPr>
          <w:color w:val="FF0000"/>
        </w:rPr>
      </w:pPr>
      <w:r>
        <w:rPr>
          <w:color w:val="FF0000"/>
        </w:rPr>
        <w:t>Additional information: Means are generated using the replicates run during the current simulation</w:t>
      </w:r>
    </w:p>
    <w:p w14:paraId="6B3C7909" w14:textId="77777777" w:rsidR="001D6ADA" w:rsidRDefault="00000000">
      <w:pPr>
        <w:pStyle w:val="Overskrift2"/>
        <w:rPr>
          <w:rStyle w:val="Strk"/>
          <w:i w:val="0"/>
        </w:rPr>
      </w:pPr>
      <w:bookmarkStart w:id="160" w:name="_Toc109904172"/>
      <w:r>
        <w:rPr>
          <w:rStyle w:val="Strk"/>
          <w:i w:val="0"/>
        </w:rPr>
        <w:t>geneticTrendsRep&lt;</w:t>
      </w:r>
      <w:r>
        <w:rPr>
          <w:rStyle w:val="Strk"/>
        </w:rPr>
        <w:t>rep</w:t>
      </w:r>
      <w:r>
        <w:rPr>
          <w:rStyle w:val="Strk"/>
          <w:i w:val="0"/>
        </w:rPr>
        <w:t>&gt;.res (</w:t>
      </w:r>
      <w:r>
        <w:rPr>
          <w:rStyle w:val="Strk"/>
        </w:rPr>
        <w:t>rep</w:t>
      </w:r>
      <w:r>
        <w:rPr>
          <w:rStyle w:val="Strk"/>
          <w:i w:val="0"/>
        </w:rPr>
        <w:t>=</w:t>
      </w:r>
      <w:r>
        <w:rPr>
          <w:rStyle w:val="Strk"/>
        </w:rPr>
        <w:t>start_rep</w:t>
      </w:r>
      <w:r>
        <w:rPr>
          <w:rStyle w:val="Strk"/>
          <w:i w:val="0"/>
        </w:rPr>
        <w:t xml:space="preserve"> … </w:t>
      </w:r>
      <w:r>
        <w:rPr>
          <w:rStyle w:val="Strk"/>
        </w:rPr>
        <w:t>start_rep</w:t>
      </w:r>
      <w:r>
        <w:rPr>
          <w:rStyle w:val="Strk"/>
          <w:i w:val="0"/>
        </w:rPr>
        <w:t>+</w:t>
      </w:r>
      <w:r>
        <w:rPr>
          <w:rStyle w:val="Strk"/>
        </w:rPr>
        <w:t>nrep</w:t>
      </w:r>
      <w:r>
        <w:rPr>
          <w:rStyle w:val="Strk"/>
          <w:i w:val="0"/>
        </w:rPr>
        <w:t>-1)</w:t>
      </w:r>
      <w:bookmarkEnd w:id="160"/>
    </w:p>
    <w:p w14:paraId="09FC3BD1" w14:textId="77777777" w:rsidR="001D6ADA" w:rsidRDefault="001D6ADA"/>
    <w:p w14:paraId="2C8F89FB" w14:textId="77777777" w:rsidR="001D6ADA" w:rsidRDefault="00000000">
      <w:r>
        <w:t>Description: Means of genetic trends as a function of time within replicates</w:t>
      </w:r>
    </w:p>
    <w:p w14:paraId="19AD3FD9" w14:textId="77777777" w:rsidR="001D6ADA" w:rsidRDefault="001D6ADA"/>
    <w:p w14:paraId="26771D42" w14:textId="77777777" w:rsidR="001D6ADA" w:rsidRDefault="00000000">
      <w:r>
        <w:t>Column variables:</w:t>
      </w:r>
    </w:p>
    <w:p w14:paraId="42AA3402" w14:textId="77777777" w:rsidR="001D6ADA" w:rsidRDefault="001D6ADA"/>
    <w:p w14:paraId="169A1210" w14:textId="77777777" w:rsidR="001D6ADA" w:rsidRDefault="00000000">
      <w:pPr>
        <w:ind w:left="284"/>
      </w:pPr>
      <w:r>
        <w:t>timeStep generation nAnimals BV polyBV qtlBV varBV varPolyBV varQtlBV varMend F GI</w:t>
      </w:r>
    </w:p>
    <w:p w14:paraId="2FB3A16B" w14:textId="77777777" w:rsidR="001D6ADA" w:rsidRDefault="001D6ADA">
      <w:pPr>
        <w:ind w:left="284"/>
      </w:pPr>
    </w:p>
    <w:p w14:paraId="194442CA" w14:textId="77777777" w:rsidR="001D6ADA" w:rsidRDefault="00000000">
      <w:pPr>
        <w:ind w:left="284"/>
      </w:pPr>
      <w:r>
        <w:t xml:space="preserve">When </w:t>
      </w:r>
      <w:r>
        <w:rPr>
          <w:i/>
        </w:rPr>
        <w:t>ntbv</w:t>
      </w:r>
      <w:r>
        <w:t>&gt;1, variables specific to each trait are also presented:</w:t>
      </w:r>
    </w:p>
    <w:p w14:paraId="6AC30CB5" w14:textId="77777777" w:rsidR="001D6ADA" w:rsidRDefault="001D6ADA">
      <w:pPr>
        <w:ind w:left="284"/>
      </w:pPr>
    </w:p>
    <w:p w14:paraId="57CB66FA" w14:textId="77777777" w:rsidR="001D6ADA" w:rsidRDefault="00000000">
      <w:pPr>
        <w:ind w:left="284"/>
      </w:pPr>
      <w:r>
        <w:t>timeStep generation BV1 polyBV1 qtlBV1 varBV1 varPolyBV1 varQtlBV1 varMend1 … polyBV</w:t>
      </w:r>
      <w:r>
        <w:rPr>
          <w:i/>
        </w:rPr>
        <w:t>ntbv</w:t>
      </w:r>
      <w:r>
        <w:t xml:space="preserve"> qtlBV</w:t>
      </w:r>
      <w:r>
        <w:rPr>
          <w:i/>
        </w:rPr>
        <w:t>ntbv</w:t>
      </w:r>
      <w:r>
        <w:t xml:space="preserve"> varBV</w:t>
      </w:r>
      <w:r>
        <w:rPr>
          <w:i/>
        </w:rPr>
        <w:t>ntbv</w:t>
      </w:r>
      <w:r>
        <w:t xml:space="preserve"> varPolyBV</w:t>
      </w:r>
      <w:r>
        <w:rPr>
          <w:i/>
        </w:rPr>
        <w:t>ntbv</w:t>
      </w:r>
      <w:r>
        <w:t xml:space="preserve"> varQtlBV</w:t>
      </w:r>
      <w:r>
        <w:rPr>
          <w:i/>
        </w:rPr>
        <w:t>ntbv</w:t>
      </w:r>
      <w:r>
        <w:t xml:space="preserve"> varMend</w:t>
      </w:r>
      <w:r>
        <w:rPr>
          <w:i/>
        </w:rPr>
        <w:t>ntbv</w:t>
      </w:r>
    </w:p>
    <w:p w14:paraId="313A5BE3" w14:textId="77777777" w:rsidR="001D6ADA" w:rsidRDefault="001D6ADA">
      <w:pPr>
        <w:ind w:left="284"/>
      </w:pPr>
    </w:p>
    <w:p w14:paraId="26E3EFDA" w14:textId="77777777" w:rsidR="001D6ADA" w:rsidRDefault="00000000">
      <w:pPr>
        <w:ind w:left="1843" w:hanging="1559"/>
      </w:pPr>
      <w:r>
        <w:t>timeStep</w:t>
      </w:r>
      <w:r>
        <w:tab/>
      </w:r>
      <w:r>
        <w:rPr>
          <w:color w:val="FF0000"/>
        </w:rPr>
        <w:t>Birth</w:t>
      </w:r>
      <w:r>
        <w:t xml:space="preserve"> time (0 … </w:t>
      </w:r>
      <w:r>
        <w:rPr>
          <w:i/>
        </w:rPr>
        <w:t>ntime</w:t>
      </w:r>
      <w:r>
        <w:t>)</w:t>
      </w:r>
    </w:p>
    <w:p w14:paraId="1175569D" w14:textId="77777777" w:rsidR="001D6ADA" w:rsidRDefault="00000000">
      <w:pPr>
        <w:ind w:left="1843" w:hanging="1559"/>
      </w:pPr>
      <w:r>
        <w:t>generation</w:t>
      </w:r>
      <w:r>
        <w:tab/>
      </w:r>
      <w:r>
        <w:rPr>
          <w:highlight w:val="yellow"/>
        </w:rPr>
        <w:t>Mean generation number</w:t>
      </w:r>
      <w:r>
        <w:rPr>
          <w:color w:val="FF0000"/>
        </w:rPr>
        <w:t xml:space="preserve"> of</w:t>
      </w:r>
      <w:r>
        <w:t xml:space="preserve"> animals born at time </w:t>
      </w:r>
      <w:r>
        <w:rPr>
          <w:i/>
        </w:rPr>
        <w:t>timeStep</w:t>
      </w:r>
      <w:r>
        <w:t xml:space="preserve"> in herds </w:t>
      </w:r>
      <w:r>
        <w:rPr>
          <w:i/>
        </w:rPr>
        <w:t>FirstReportHerd</w:t>
      </w:r>
      <w:r>
        <w:t>≤herd≤</w:t>
      </w:r>
      <w:r>
        <w:rPr>
          <w:i/>
        </w:rPr>
        <w:t>LastReportHerd</w:t>
      </w:r>
      <w:r>
        <w:t xml:space="preserve">. Generation number of animal </w:t>
      </w:r>
      <w:r>
        <w:rPr>
          <w:i/>
        </w:rPr>
        <w:t>i</w:t>
      </w:r>
      <w:r>
        <w:t xml:space="preserve"> is calculated as ½(gNSire</w:t>
      </w:r>
      <w:r>
        <w:rPr>
          <w:i/>
          <w:vertAlign w:val="subscript"/>
        </w:rPr>
        <w:t>i</w:t>
      </w:r>
      <w:r>
        <w:t>+</w:t>
      </w:r>
      <w:proofErr w:type="gramStart"/>
      <w:r>
        <w:t>gNDam</w:t>
      </w:r>
      <w:r>
        <w:rPr>
          <w:i/>
          <w:vertAlign w:val="subscript"/>
        </w:rPr>
        <w:t>i</w:t>
      </w:r>
      <w:r>
        <w:t>)+</w:t>
      </w:r>
      <w:proofErr w:type="gramEnd"/>
      <w:r>
        <w:t>1.0, where gNSire</w:t>
      </w:r>
      <w:r>
        <w:rPr>
          <w:i/>
          <w:vertAlign w:val="subscript"/>
        </w:rPr>
        <w:t>i</w:t>
      </w:r>
      <w:r>
        <w:t xml:space="preserve"> and gNDam</w:t>
      </w:r>
      <w:r>
        <w:rPr>
          <w:i/>
          <w:vertAlign w:val="subscript"/>
        </w:rPr>
        <w:t>i</w:t>
      </w:r>
      <w:r>
        <w:t xml:space="preserve"> are the generation numbers of the sire and dam of animal </w:t>
      </w:r>
      <w:r>
        <w:rPr>
          <w:i/>
        </w:rPr>
        <w:t>i</w:t>
      </w:r>
      <w:r>
        <w:t>. Generation numbers of base animals is 0.0.</w:t>
      </w:r>
    </w:p>
    <w:p w14:paraId="5D888566" w14:textId="77777777" w:rsidR="001D6ADA" w:rsidRDefault="001D6ADA">
      <w:pPr>
        <w:ind w:left="1843" w:hanging="1559"/>
      </w:pPr>
    </w:p>
    <w:p w14:paraId="59727504" w14:textId="77777777" w:rsidR="001D6ADA" w:rsidRDefault="00000000">
      <w:pPr>
        <w:ind w:left="1843" w:hanging="1559"/>
      </w:pPr>
      <w:r>
        <w:t>nAnimals</w:t>
      </w:r>
      <w:r>
        <w:tab/>
        <w:t xml:space="preserve">Number of animals born at time </w:t>
      </w:r>
      <w:r>
        <w:rPr>
          <w:i/>
        </w:rPr>
        <w:t>timeStep</w:t>
      </w:r>
      <w:r>
        <w:t xml:space="preserve"> in herds </w:t>
      </w:r>
      <w:r>
        <w:rPr>
          <w:i/>
        </w:rPr>
        <w:t>FirstReportHerd</w:t>
      </w:r>
      <w:r>
        <w:t>≤herd≤</w:t>
      </w:r>
      <w:r>
        <w:rPr>
          <w:i/>
        </w:rPr>
        <w:t>LastReportHerd</w:t>
      </w:r>
    </w:p>
    <w:p w14:paraId="170007ED" w14:textId="77777777" w:rsidR="001D6ADA" w:rsidRDefault="00000000">
      <w:pPr>
        <w:ind w:left="1843" w:hanging="1559"/>
      </w:pPr>
      <w:r>
        <w:t>BV</w:t>
      </w:r>
      <w:r>
        <w:tab/>
        <w:t xml:space="preserve">Mean </w:t>
      </w:r>
      <w:r>
        <w:rPr>
          <w:color w:val="FF0000"/>
        </w:rPr>
        <w:t>aggregate-breeding value</w:t>
      </w:r>
      <w:r>
        <w:t xml:space="preserve"> </w:t>
      </w:r>
      <w:r>
        <w:rPr>
          <w:color w:val="FF0000"/>
        </w:rPr>
        <w:t>of</w:t>
      </w:r>
      <w:r>
        <w:t xml:space="preserve"> animals born at time </w:t>
      </w:r>
      <w:r>
        <w:rPr>
          <w:i/>
        </w:rPr>
        <w:t>timeStep</w:t>
      </w:r>
      <w:r>
        <w:t xml:space="preserve"> in herds </w:t>
      </w:r>
      <w:r>
        <w:rPr>
          <w:i/>
        </w:rPr>
        <w:t>FirstReportHerd</w:t>
      </w:r>
      <w:r>
        <w:t>≤herd≤</w:t>
      </w:r>
      <w:r>
        <w:rPr>
          <w:i/>
        </w:rPr>
        <w:t>LastReportHerd</w:t>
      </w:r>
    </w:p>
    <w:p w14:paraId="773CD108" w14:textId="77777777" w:rsidR="001D6ADA" w:rsidRDefault="00000000">
      <w:pPr>
        <w:ind w:left="1843" w:hanging="1559"/>
      </w:pPr>
      <w:r>
        <w:t>polyBV</w:t>
      </w:r>
      <w:r>
        <w:tab/>
        <w:t xml:space="preserve">Mean </w:t>
      </w:r>
      <w:r>
        <w:rPr>
          <w:color w:val="FF0000"/>
        </w:rPr>
        <w:t>aggregate polygenic-breeding value</w:t>
      </w:r>
      <w:r>
        <w:t xml:space="preserve"> </w:t>
      </w:r>
      <w:r>
        <w:rPr>
          <w:color w:val="FF0000"/>
        </w:rPr>
        <w:t>of</w:t>
      </w:r>
      <w:r>
        <w:t xml:space="preserve"> animals born at time </w:t>
      </w:r>
      <w:r>
        <w:rPr>
          <w:i/>
        </w:rPr>
        <w:t>timeStep</w:t>
      </w:r>
      <w:r>
        <w:t xml:space="preserve"> in herds </w:t>
      </w:r>
      <w:r>
        <w:rPr>
          <w:i/>
        </w:rPr>
        <w:t>FirstReportHerd</w:t>
      </w:r>
      <w:r>
        <w:t>≤herd≤</w:t>
      </w:r>
      <w:r>
        <w:rPr>
          <w:i/>
        </w:rPr>
        <w:t>LastReportHerd</w:t>
      </w:r>
    </w:p>
    <w:p w14:paraId="732C1A1D" w14:textId="77777777" w:rsidR="001D6ADA" w:rsidRDefault="00000000">
      <w:pPr>
        <w:ind w:left="1843" w:hanging="1559"/>
      </w:pPr>
      <w:r>
        <w:t>qtlBV</w:t>
      </w:r>
      <w:r>
        <w:tab/>
        <w:t xml:space="preserve">Mean </w:t>
      </w:r>
      <w:r>
        <w:rPr>
          <w:color w:val="FF0000"/>
        </w:rPr>
        <w:t>aggregate QTL-breeding value of</w:t>
      </w:r>
      <w:r>
        <w:t xml:space="preserve"> animals born at time </w:t>
      </w:r>
      <w:r>
        <w:rPr>
          <w:i/>
        </w:rPr>
        <w:t>timeStep</w:t>
      </w:r>
      <w:r>
        <w:t xml:space="preserve"> in herds </w:t>
      </w:r>
      <w:r>
        <w:rPr>
          <w:i/>
        </w:rPr>
        <w:t>FirstReportHerd</w:t>
      </w:r>
      <w:r>
        <w:t>≤herd≤</w:t>
      </w:r>
      <w:r>
        <w:rPr>
          <w:i/>
        </w:rPr>
        <w:t>LastReportHerd</w:t>
      </w:r>
    </w:p>
    <w:p w14:paraId="7DF2AE43" w14:textId="77777777" w:rsidR="001D6ADA" w:rsidRDefault="00000000">
      <w:pPr>
        <w:ind w:left="1843" w:hanging="1559"/>
      </w:pPr>
      <w:r>
        <w:t>varBV</w:t>
      </w:r>
      <w:r>
        <w:tab/>
      </w:r>
      <w:r>
        <w:rPr>
          <w:color w:val="FF0000"/>
        </w:rPr>
        <w:t>Mean variance of aggregate-breeding values of</w:t>
      </w:r>
      <w:r>
        <w:t xml:space="preserve"> animals born at time </w:t>
      </w:r>
      <w:r>
        <w:rPr>
          <w:i/>
        </w:rPr>
        <w:t>timeStep</w:t>
      </w:r>
      <w:r>
        <w:t xml:space="preserve"> in herds </w:t>
      </w:r>
      <w:r>
        <w:rPr>
          <w:i/>
        </w:rPr>
        <w:t>FirstReportHerd</w:t>
      </w:r>
      <w:r>
        <w:t>≤herd≤</w:t>
      </w:r>
      <w:r>
        <w:rPr>
          <w:i/>
        </w:rPr>
        <w:t>LastReportHerd</w:t>
      </w:r>
    </w:p>
    <w:p w14:paraId="6214378D" w14:textId="77777777" w:rsidR="001D6ADA" w:rsidRDefault="00000000">
      <w:pPr>
        <w:ind w:left="1843" w:hanging="1559"/>
      </w:pPr>
      <w:r>
        <w:t>varPolyBV</w:t>
      </w:r>
      <w:r>
        <w:tab/>
      </w:r>
      <w:r>
        <w:rPr>
          <w:color w:val="FF0000"/>
        </w:rPr>
        <w:t>Mean variance of aggregate polygenic-breeding values of</w:t>
      </w:r>
      <w:r>
        <w:t xml:space="preserve"> animals born at time </w:t>
      </w:r>
      <w:r>
        <w:rPr>
          <w:i/>
        </w:rPr>
        <w:t>timeStep</w:t>
      </w:r>
      <w:r>
        <w:t xml:space="preserve"> in herds </w:t>
      </w:r>
      <w:r>
        <w:rPr>
          <w:i/>
        </w:rPr>
        <w:t>FirstReportHerd</w:t>
      </w:r>
      <w:r>
        <w:t>≤herd≤</w:t>
      </w:r>
      <w:r>
        <w:rPr>
          <w:i/>
        </w:rPr>
        <w:t>LastReportHerd</w:t>
      </w:r>
    </w:p>
    <w:p w14:paraId="3CA3F5C3" w14:textId="77777777" w:rsidR="001D6ADA" w:rsidRDefault="00000000">
      <w:pPr>
        <w:ind w:left="1843" w:hanging="1559"/>
      </w:pPr>
      <w:r>
        <w:t>varQtlBV</w:t>
      </w:r>
      <w:r>
        <w:rPr>
          <w:color w:val="FF0000"/>
        </w:rPr>
        <w:tab/>
        <w:t>Mean variance of aggregate QTL-breeding values of</w:t>
      </w:r>
      <w:r>
        <w:t xml:space="preserve"> animals born at time </w:t>
      </w:r>
      <w:r>
        <w:rPr>
          <w:i/>
        </w:rPr>
        <w:t>timeStep</w:t>
      </w:r>
      <w:r>
        <w:t xml:space="preserve"> in herds </w:t>
      </w:r>
      <w:r>
        <w:rPr>
          <w:i/>
        </w:rPr>
        <w:t>FirstReportHerd</w:t>
      </w:r>
      <w:r>
        <w:t>≤herd≤</w:t>
      </w:r>
      <w:r>
        <w:rPr>
          <w:i/>
        </w:rPr>
        <w:t>LastReportHerd</w:t>
      </w:r>
    </w:p>
    <w:p w14:paraId="79181600" w14:textId="77777777" w:rsidR="001D6ADA" w:rsidRDefault="00000000">
      <w:pPr>
        <w:ind w:left="1843" w:hanging="1559"/>
      </w:pPr>
      <w:r>
        <w:t>varMend</w:t>
      </w:r>
      <w:r>
        <w:tab/>
      </w:r>
      <w:r>
        <w:rPr>
          <w:color w:val="FF0000"/>
        </w:rPr>
        <w:t>Mean variance of aggregate-Mendelian deviations for</w:t>
      </w:r>
      <w:r>
        <w:t xml:space="preserve"> animals born at time </w:t>
      </w:r>
      <w:r>
        <w:rPr>
          <w:i/>
        </w:rPr>
        <w:t>timeStep</w:t>
      </w:r>
      <w:r>
        <w:t xml:space="preserve"> in herds F</w:t>
      </w:r>
      <w:r>
        <w:rPr>
          <w:i/>
        </w:rPr>
        <w:t>irstReportHerd</w:t>
      </w:r>
      <w:r>
        <w:t>≤herd≤</w:t>
      </w:r>
      <w:r>
        <w:rPr>
          <w:i/>
        </w:rPr>
        <w:t>LastReportHerd</w:t>
      </w:r>
    </w:p>
    <w:p w14:paraId="2C10E7E0" w14:textId="77777777" w:rsidR="001D6ADA" w:rsidRDefault="00000000">
      <w:pPr>
        <w:ind w:left="1843" w:hanging="1559"/>
      </w:pPr>
      <w:r>
        <w:t>F</w:t>
      </w:r>
      <w:r>
        <w:tab/>
      </w:r>
      <w:r>
        <w:rPr>
          <w:lang w:val="en-US"/>
        </w:rPr>
        <w:t xml:space="preserve">Mean inbreeding coefficient based on pedigree </w:t>
      </w:r>
      <w:r>
        <w:rPr>
          <w:color w:val="FF0000"/>
        </w:rPr>
        <w:t>for</w:t>
      </w:r>
      <w:r>
        <w:t xml:space="preserve"> animals born at time </w:t>
      </w:r>
      <w:r>
        <w:rPr>
          <w:i/>
        </w:rPr>
        <w:t>timeStep</w:t>
      </w:r>
      <w:r>
        <w:t xml:space="preserve"> in herds F</w:t>
      </w:r>
      <w:r>
        <w:rPr>
          <w:i/>
        </w:rPr>
        <w:t>irstReportHerd</w:t>
      </w:r>
      <w:r>
        <w:t>≤herd≤</w:t>
      </w:r>
      <w:r>
        <w:rPr>
          <w:i/>
        </w:rPr>
        <w:t>LastReportHerd</w:t>
      </w:r>
    </w:p>
    <w:p w14:paraId="1F9C492E" w14:textId="77777777" w:rsidR="001D6ADA" w:rsidRDefault="00000000">
      <w:pPr>
        <w:ind w:left="1843" w:hanging="1559"/>
      </w:pPr>
      <w:r>
        <w:t>GI</w:t>
      </w:r>
      <w:r>
        <w:tab/>
        <w:t xml:space="preserve">Generation interval </w:t>
      </w:r>
      <w:r>
        <w:rPr>
          <w:color w:val="FF0000"/>
        </w:rPr>
        <w:t>for</w:t>
      </w:r>
      <w:r>
        <w:t xml:space="preserve"> animals born at time </w:t>
      </w:r>
      <w:r>
        <w:rPr>
          <w:i/>
        </w:rPr>
        <w:t>timeStep</w:t>
      </w:r>
      <w:r>
        <w:t xml:space="preserve"> in herds F</w:t>
      </w:r>
      <w:r>
        <w:rPr>
          <w:i/>
        </w:rPr>
        <w:t>irstReportHerd</w:t>
      </w:r>
      <w:r>
        <w:t>≤herd≤</w:t>
      </w:r>
      <w:r>
        <w:rPr>
          <w:i/>
        </w:rPr>
        <w:t>LastReportHerd</w:t>
      </w:r>
      <w:r>
        <w:t>. GI is calculated as ½(2*birth</w:t>
      </w:r>
      <w:r>
        <w:rPr>
          <w:i/>
          <w:vertAlign w:val="subscript"/>
        </w:rPr>
        <w:t>i</w:t>
      </w:r>
      <w:r>
        <w:t>-sireBirth</w:t>
      </w:r>
      <w:r>
        <w:rPr>
          <w:i/>
          <w:vertAlign w:val="subscript"/>
        </w:rPr>
        <w:t>i</w:t>
      </w:r>
      <w:r>
        <w:t>-damBirth</w:t>
      </w:r>
      <w:r>
        <w:rPr>
          <w:i/>
          <w:vertAlign w:val="subscript"/>
        </w:rPr>
        <w:t>i</w:t>
      </w:r>
      <w:r>
        <w:t>), where birth</w:t>
      </w:r>
      <w:r>
        <w:rPr>
          <w:i/>
          <w:vertAlign w:val="subscript"/>
        </w:rPr>
        <w:t>i</w:t>
      </w:r>
      <w:r>
        <w:t xml:space="preserve"> is the birth time of the </w:t>
      </w:r>
      <w:r>
        <w:rPr>
          <w:i/>
        </w:rPr>
        <w:t>i</w:t>
      </w:r>
      <w:r>
        <w:t xml:space="preserve">th animal born at time </w:t>
      </w:r>
      <w:r>
        <w:rPr>
          <w:i/>
        </w:rPr>
        <w:t>timeStep</w:t>
      </w:r>
      <w:r>
        <w:t>, and sireBirth</w:t>
      </w:r>
      <w:r>
        <w:rPr>
          <w:i/>
          <w:vertAlign w:val="subscript"/>
        </w:rPr>
        <w:t>i</w:t>
      </w:r>
      <w:r>
        <w:t xml:space="preserve"> and damBirth</w:t>
      </w:r>
      <w:r>
        <w:rPr>
          <w:i/>
          <w:vertAlign w:val="subscript"/>
        </w:rPr>
        <w:t>i</w:t>
      </w:r>
      <w:r>
        <w:t xml:space="preserve"> are the birth times of the sire and dam of animal </w:t>
      </w:r>
      <w:r>
        <w:rPr>
          <w:i/>
        </w:rPr>
        <w:t>i</w:t>
      </w:r>
      <w:r>
        <w:t>.</w:t>
      </w:r>
    </w:p>
    <w:p w14:paraId="49B02428" w14:textId="77777777" w:rsidR="001D6ADA" w:rsidRDefault="00000000">
      <w:pPr>
        <w:ind w:left="1843" w:hanging="1559"/>
      </w:pPr>
      <w:r>
        <w:t>BV</w:t>
      </w:r>
      <w:r>
        <w:rPr>
          <w:i/>
        </w:rPr>
        <w:t>j</w:t>
      </w:r>
      <w:r>
        <w:rPr>
          <w:i/>
        </w:rPr>
        <w:tab/>
      </w:r>
      <w:r>
        <w:t xml:space="preserve">Mean </w:t>
      </w:r>
      <w:r>
        <w:rPr>
          <w:color w:val="FF0000"/>
        </w:rPr>
        <w:t>breeding value</w:t>
      </w:r>
      <w:r>
        <w:t xml:space="preserve"> for trait </w:t>
      </w:r>
      <w:r>
        <w:rPr>
          <w:i/>
        </w:rPr>
        <w:t>j</w:t>
      </w:r>
      <w:r>
        <w:t xml:space="preserve"> (</w:t>
      </w:r>
      <w:r>
        <w:rPr>
          <w:i/>
        </w:rPr>
        <w:t>j</w:t>
      </w:r>
      <w:r>
        <w:t xml:space="preserve"> = 1 … </w:t>
      </w:r>
      <w:r>
        <w:rPr>
          <w:i/>
        </w:rPr>
        <w:t>ntbv</w:t>
      </w:r>
      <w:r>
        <w:t xml:space="preserve">) </w:t>
      </w:r>
      <w:r>
        <w:rPr>
          <w:color w:val="FF0000"/>
        </w:rPr>
        <w:t>of</w:t>
      </w:r>
      <w:r>
        <w:t xml:space="preserve"> animals born at time </w:t>
      </w:r>
      <w:r>
        <w:rPr>
          <w:i/>
        </w:rPr>
        <w:t>timeStep</w:t>
      </w:r>
      <w:r>
        <w:t xml:space="preserve"> in herds </w:t>
      </w:r>
      <w:r>
        <w:rPr>
          <w:i/>
        </w:rPr>
        <w:t>FirstReportHerd</w:t>
      </w:r>
      <w:r>
        <w:t>≤herd≤</w:t>
      </w:r>
      <w:r>
        <w:rPr>
          <w:i/>
        </w:rPr>
        <w:t>LastReportHerd</w:t>
      </w:r>
    </w:p>
    <w:p w14:paraId="0567E016" w14:textId="77777777" w:rsidR="001D6ADA" w:rsidRDefault="00000000">
      <w:pPr>
        <w:ind w:left="1843" w:hanging="1559"/>
      </w:pPr>
      <w:r>
        <w:t>polyBV</w:t>
      </w:r>
      <w:r>
        <w:rPr>
          <w:i/>
        </w:rPr>
        <w:t>j</w:t>
      </w:r>
      <w:r>
        <w:rPr>
          <w:i/>
        </w:rPr>
        <w:tab/>
      </w:r>
      <w:r>
        <w:t xml:space="preserve">Mean </w:t>
      </w:r>
      <w:r>
        <w:rPr>
          <w:color w:val="FF0000"/>
        </w:rPr>
        <w:t>polygenic-breeding value</w:t>
      </w:r>
      <w:r>
        <w:t xml:space="preserve"> for trait </w:t>
      </w:r>
      <w:r>
        <w:rPr>
          <w:i/>
        </w:rPr>
        <w:t>j</w:t>
      </w:r>
      <w:r>
        <w:t xml:space="preserve"> </w:t>
      </w:r>
      <w:r>
        <w:rPr>
          <w:color w:val="FF0000"/>
        </w:rPr>
        <w:t>of</w:t>
      </w:r>
      <w:r>
        <w:t xml:space="preserve"> animals born at time </w:t>
      </w:r>
      <w:r>
        <w:rPr>
          <w:i/>
        </w:rPr>
        <w:t>timeStep</w:t>
      </w:r>
      <w:r>
        <w:t xml:space="preserve"> in herds </w:t>
      </w:r>
      <w:r>
        <w:rPr>
          <w:i/>
        </w:rPr>
        <w:t>FirstReportHerd</w:t>
      </w:r>
      <w:r>
        <w:t>≤herd≤</w:t>
      </w:r>
      <w:r>
        <w:rPr>
          <w:i/>
        </w:rPr>
        <w:t>LastReportHerd</w:t>
      </w:r>
    </w:p>
    <w:p w14:paraId="7D0C5F64" w14:textId="77777777" w:rsidR="001D6ADA" w:rsidRDefault="00000000">
      <w:pPr>
        <w:ind w:left="1843" w:hanging="1559"/>
      </w:pPr>
      <w:r>
        <w:t>qtlBV</w:t>
      </w:r>
      <w:r>
        <w:rPr>
          <w:i/>
        </w:rPr>
        <w:t>j</w:t>
      </w:r>
      <w:r>
        <w:rPr>
          <w:i/>
        </w:rPr>
        <w:tab/>
      </w:r>
      <w:r>
        <w:t>Mean QTL-</w:t>
      </w:r>
      <w:r>
        <w:rPr>
          <w:color w:val="FF0000"/>
        </w:rPr>
        <w:t>breeding value</w:t>
      </w:r>
      <w:r>
        <w:t xml:space="preserve"> for trait </w:t>
      </w:r>
      <w:r>
        <w:rPr>
          <w:i/>
        </w:rPr>
        <w:t>j</w:t>
      </w:r>
      <w:r>
        <w:t xml:space="preserve"> </w:t>
      </w:r>
      <w:r>
        <w:rPr>
          <w:color w:val="FF0000"/>
        </w:rPr>
        <w:t>of</w:t>
      </w:r>
      <w:r>
        <w:t xml:space="preserve"> animals born at time </w:t>
      </w:r>
      <w:r>
        <w:rPr>
          <w:i/>
        </w:rPr>
        <w:t>timeStep</w:t>
      </w:r>
      <w:r>
        <w:t xml:space="preserve"> in herds </w:t>
      </w:r>
      <w:r>
        <w:rPr>
          <w:i/>
        </w:rPr>
        <w:t>FirstReportHerd</w:t>
      </w:r>
      <w:r>
        <w:t>≤herd≤</w:t>
      </w:r>
      <w:r>
        <w:rPr>
          <w:i/>
        </w:rPr>
        <w:t>LastReportHerd</w:t>
      </w:r>
    </w:p>
    <w:p w14:paraId="5EB47065" w14:textId="77777777" w:rsidR="001D6ADA" w:rsidRDefault="00000000">
      <w:pPr>
        <w:ind w:left="1843" w:hanging="1559"/>
      </w:pPr>
      <w:r>
        <w:t>varBV</w:t>
      </w:r>
      <w:r>
        <w:rPr>
          <w:i/>
        </w:rPr>
        <w:t>j</w:t>
      </w:r>
      <w:r>
        <w:rPr>
          <w:i/>
        </w:rPr>
        <w:tab/>
      </w:r>
      <w:r>
        <w:rPr>
          <w:color w:val="FF0000"/>
        </w:rPr>
        <w:t xml:space="preserve">Mean variance of breeding values for trait </w:t>
      </w:r>
      <w:r>
        <w:rPr>
          <w:i/>
          <w:color w:val="FF0000"/>
        </w:rPr>
        <w:t>j</w:t>
      </w:r>
      <w:r>
        <w:rPr>
          <w:color w:val="FF0000"/>
        </w:rPr>
        <w:t xml:space="preserve"> for</w:t>
      </w:r>
      <w:r>
        <w:t xml:space="preserve"> animals born at time </w:t>
      </w:r>
      <w:r>
        <w:rPr>
          <w:i/>
        </w:rPr>
        <w:t>timeStep</w:t>
      </w:r>
      <w:r>
        <w:t xml:space="preserve"> in herds </w:t>
      </w:r>
      <w:r>
        <w:rPr>
          <w:i/>
        </w:rPr>
        <w:t>FirstReportHerd</w:t>
      </w:r>
      <w:r>
        <w:t>≤herd≤</w:t>
      </w:r>
      <w:r>
        <w:rPr>
          <w:i/>
        </w:rPr>
        <w:t>LastReportHerd</w:t>
      </w:r>
    </w:p>
    <w:p w14:paraId="4B48B047" w14:textId="77777777" w:rsidR="001D6ADA" w:rsidRDefault="00000000">
      <w:pPr>
        <w:ind w:left="1843" w:hanging="1559"/>
      </w:pPr>
      <w:r>
        <w:t>varPolyBV</w:t>
      </w:r>
      <w:r>
        <w:rPr>
          <w:i/>
        </w:rPr>
        <w:t>j</w:t>
      </w:r>
      <w:r>
        <w:rPr>
          <w:i/>
        </w:rPr>
        <w:tab/>
      </w:r>
      <w:r>
        <w:rPr>
          <w:color w:val="FF0000"/>
        </w:rPr>
        <w:t xml:space="preserve">Mean variance of polygenic-breeding values for trait </w:t>
      </w:r>
      <w:r>
        <w:rPr>
          <w:i/>
          <w:color w:val="FF0000"/>
        </w:rPr>
        <w:t>j</w:t>
      </w:r>
      <w:r>
        <w:t xml:space="preserve"> </w:t>
      </w:r>
      <w:r>
        <w:rPr>
          <w:color w:val="FF0000"/>
        </w:rPr>
        <w:t>for</w:t>
      </w:r>
      <w:r>
        <w:t xml:space="preserve"> animals born at time </w:t>
      </w:r>
      <w:r>
        <w:rPr>
          <w:i/>
        </w:rPr>
        <w:t>timeStep</w:t>
      </w:r>
      <w:r>
        <w:t xml:space="preserve"> in herds </w:t>
      </w:r>
      <w:r>
        <w:rPr>
          <w:i/>
        </w:rPr>
        <w:t>FirstReportHerd</w:t>
      </w:r>
      <w:r>
        <w:t>≤herd≤</w:t>
      </w:r>
      <w:r>
        <w:rPr>
          <w:i/>
        </w:rPr>
        <w:t>LastReportHerd</w:t>
      </w:r>
    </w:p>
    <w:p w14:paraId="3E9F689D" w14:textId="77777777" w:rsidR="001D6ADA" w:rsidRDefault="00000000">
      <w:pPr>
        <w:ind w:left="1843" w:hanging="1559"/>
      </w:pPr>
      <w:r>
        <w:t>varQtlBV</w:t>
      </w:r>
      <w:r>
        <w:rPr>
          <w:i/>
        </w:rPr>
        <w:t>j</w:t>
      </w:r>
      <w:r>
        <w:rPr>
          <w:i/>
        </w:rPr>
        <w:tab/>
      </w:r>
      <w:r>
        <w:rPr>
          <w:color w:val="FF0000"/>
        </w:rPr>
        <w:t xml:space="preserve">Mean variance of QTL-breeding values for trait </w:t>
      </w:r>
      <w:r>
        <w:rPr>
          <w:i/>
          <w:color w:val="FF0000"/>
        </w:rPr>
        <w:t>j</w:t>
      </w:r>
      <w:r>
        <w:t xml:space="preserve"> </w:t>
      </w:r>
      <w:r>
        <w:rPr>
          <w:color w:val="FF0000"/>
        </w:rPr>
        <w:t>for</w:t>
      </w:r>
      <w:r>
        <w:t xml:space="preserve"> animals born at time </w:t>
      </w:r>
      <w:r>
        <w:rPr>
          <w:i/>
        </w:rPr>
        <w:t>timeStep</w:t>
      </w:r>
      <w:r>
        <w:t xml:space="preserve"> in herds </w:t>
      </w:r>
      <w:r>
        <w:rPr>
          <w:i/>
        </w:rPr>
        <w:t>FirstReportHerd</w:t>
      </w:r>
      <w:r>
        <w:t>≤herd≤</w:t>
      </w:r>
      <w:r>
        <w:rPr>
          <w:i/>
        </w:rPr>
        <w:t>LastReportHerd</w:t>
      </w:r>
    </w:p>
    <w:p w14:paraId="047D1A31" w14:textId="77777777" w:rsidR="001D6ADA" w:rsidRDefault="00000000">
      <w:pPr>
        <w:ind w:left="1843" w:hanging="1559"/>
        <w:rPr>
          <w:i/>
        </w:rPr>
      </w:pPr>
      <w:r>
        <w:t>varMend</w:t>
      </w:r>
      <w:r>
        <w:rPr>
          <w:i/>
        </w:rPr>
        <w:t>j</w:t>
      </w:r>
      <w:r>
        <w:rPr>
          <w:i/>
        </w:rPr>
        <w:tab/>
      </w:r>
      <w:r>
        <w:rPr>
          <w:color w:val="FF0000"/>
        </w:rPr>
        <w:t xml:space="preserve">Mean variance of Mendelian deviations for trait </w:t>
      </w:r>
      <w:r>
        <w:rPr>
          <w:i/>
          <w:color w:val="FF0000"/>
        </w:rPr>
        <w:t>j</w:t>
      </w:r>
      <w:r>
        <w:rPr>
          <w:color w:val="FF0000"/>
        </w:rPr>
        <w:t xml:space="preserve"> for</w:t>
      </w:r>
      <w:r>
        <w:t xml:space="preserve"> animals born at time </w:t>
      </w:r>
      <w:r>
        <w:rPr>
          <w:i/>
        </w:rPr>
        <w:t>timeStep</w:t>
      </w:r>
      <w:r>
        <w:t xml:space="preserve"> in herds </w:t>
      </w:r>
      <w:r>
        <w:rPr>
          <w:i/>
        </w:rPr>
        <w:t>FirstReportHerd</w:t>
      </w:r>
      <w:r>
        <w:t>≤herd≤</w:t>
      </w:r>
      <w:r>
        <w:rPr>
          <w:i/>
        </w:rPr>
        <w:t>LastReportHerd</w:t>
      </w:r>
    </w:p>
    <w:p w14:paraId="4E628465" w14:textId="77777777" w:rsidR="001D6ADA" w:rsidRDefault="001D6ADA"/>
    <w:p w14:paraId="347DF22E" w14:textId="77777777" w:rsidR="001D6ADA" w:rsidRDefault="00000000">
      <w:r>
        <w:t xml:space="preserve">Criteria for output: Files are always generated and written to </w:t>
      </w:r>
      <w:r>
        <w:rPr>
          <w:i/>
        </w:rPr>
        <w:t>OutDirectory</w:t>
      </w:r>
    </w:p>
    <w:p w14:paraId="5EC0A03B" w14:textId="77777777" w:rsidR="001D6ADA" w:rsidRDefault="001D6ADA"/>
    <w:p w14:paraId="1ECFE941" w14:textId="77777777" w:rsidR="001D6ADA" w:rsidRDefault="00000000">
      <w:pPr>
        <w:rPr>
          <w:color w:val="FF0000"/>
        </w:rPr>
      </w:pPr>
      <w:r>
        <w:rPr>
          <w:color w:val="FF0000"/>
        </w:rPr>
        <w:t>Additional information: Means are generated using the replicates run during the current simulation</w:t>
      </w:r>
    </w:p>
    <w:p w14:paraId="293412B8" w14:textId="77777777" w:rsidR="001D6ADA" w:rsidRDefault="00000000">
      <w:pPr>
        <w:pStyle w:val="Overskrift2"/>
        <w:rPr>
          <w:rStyle w:val="Strk"/>
          <w:i w:val="0"/>
        </w:rPr>
      </w:pPr>
      <w:bookmarkStart w:id="161" w:name="_Toc109904173"/>
      <w:r>
        <w:rPr>
          <w:rStyle w:val="Strk"/>
          <w:i w:val="0"/>
        </w:rPr>
        <w:t>geneticTrendsPlots.pdf</w:t>
      </w:r>
      <w:bookmarkEnd w:id="161"/>
    </w:p>
    <w:p w14:paraId="4DBEE7D9" w14:textId="77777777" w:rsidR="001D6ADA" w:rsidRDefault="001D6ADA"/>
    <w:p w14:paraId="2FD142DB" w14:textId="77777777" w:rsidR="001D6ADA" w:rsidRDefault="00000000">
      <w:r>
        <w:t>Description: Plots of genetic gain, inbreeding, variances, and generation interval as functions of time</w:t>
      </w:r>
    </w:p>
    <w:p w14:paraId="09FE88EE" w14:textId="77777777" w:rsidR="001D6ADA" w:rsidRDefault="001D6ADA"/>
    <w:p w14:paraId="04D7BCE0" w14:textId="77777777" w:rsidR="001D6ADA" w:rsidRDefault="00000000">
      <w:r>
        <w:t>Plots:</w:t>
      </w:r>
    </w:p>
    <w:p w14:paraId="63758982" w14:textId="77777777" w:rsidR="001D6ADA" w:rsidRDefault="001D6ADA"/>
    <w:p w14:paraId="2F29198B" w14:textId="77777777" w:rsidR="001D6ADA" w:rsidRDefault="00000000">
      <w:pPr>
        <w:ind w:left="4111" w:hanging="3827"/>
      </w:pPr>
      <w:r>
        <w:t>Total genetic gain</w:t>
      </w:r>
      <w:r>
        <w:tab/>
        <w:t xml:space="preserve">Mean </w:t>
      </w:r>
      <w:r>
        <w:rPr>
          <w:color w:val="FF0000"/>
        </w:rPr>
        <w:t>aggregate-breeding value</w:t>
      </w:r>
      <w:r>
        <w:t xml:space="preserve"> (± 95% confidence interval) as a function of time for animals born in herds </w:t>
      </w:r>
      <w:r>
        <w:rPr>
          <w:i/>
        </w:rPr>
        <w:t>FirstReportHerd</w:t>
      </w:r>
      <w:r>
        <w:t>≤herd≤</w:t>
      </w:r>
      <w:r>
        <w:rPr>
          <w:i/>
        </w:rPr>
        <w:t>LastReportHerd</w:t>
      </w:r>
      <w:r>
        <w:t xml:space="preserve">. </w:t>
      </w:r>
      <w:r>
        <w:rPr>
          <w:color w:val="FF0000"/>
          <w:highlight w:val="yellow"/>
        </w:rPr>
        <w:t xml:space="preserve">BV is the mean of </w:t>
      </w:r>
      <w:r>
        <w:rPr>
          <w:i/>
          <w:color w:val="FF0000"/>
          <w:highlight w:val="yellow"/>
        </w:rPr>
        <w:t>nrep</w:t>
      </w:r>
      <w:r>
        <w:rPr>
          <w:color w:val="FF0000"/>
          <w:highlight w:val="yellow"/>
        </w:rPr>
        <w:t xml:space="preserve"> replicate means.</w:t>
      </w:r>
    </w:p>
    <w:p w14:paraId="56C5B0C0" w14:textId="77777777" w:rsidR="001D6ADA" w:rsidRDefault="00000000">
      <w:pPr>
        <w:ind w:left="4111" w:hanging="3827"/>
      </w:pPr>
      <w:r>
        <w:lastRenderedPageBreak/>
        <w:t>Total polygenic gain</w:t>
      </w:r>
      <w:r>
        <w:tab/>
        <w:t xml:space="preserve">Mean </w:t>
      </w:r>
      <w:r>
        <w:rPr>
          <w:color w:val="FF0000"/>
        </w:rPr>
        <w:t>aggregate polygenic-breeding value</w:t>
      </w:r>
      <w:r>
        <w:t xml:space="preserve"> (± 95% confidence interval) as a function of time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791AABFC" w14:textId="77777777" w:rsidR="001D6ADA" w:rsidRDefault="00000000">
      <w:pPr>
        <w:ind w:left="4111" w:hanging="3827"/>
        <w:rPr>
          <w:i/>
        </w:rPr>
      </w:pPr>
      <w:r>
        <w:t>Total QTL gain</w:t>
      </w:r>
      <w:r>
        <w:tab/>
        <w:t xml:space="preserve">Mean </w:t>
      </w:r>
      <w:r>
        <w:rPr>
          <w:color w:val="FF0000"/>
        </w:rPr>
        <w:t>aggregate QTL-breeding value</w:t>
      </w:r>
      <w:r>
        <w:t xml:space="preserve"> (± 95% confidence interval) as a function of time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0F44D484" w14:textId="77777777" w:rsidR="001D6ADA" w:rsidRDefault="00000000">
      <w:pPr>
        <w:ind w:left="4111" w:hanging="3827"/>
        <w:rPr>
          <w:i/>
        </w:rPr>
      </w:pPr>
      <w:r>
        <w:t>Total genetic variance</w:t>
      </w:r>
      <w:r>
        <w:tab/>
      </w:r>
      <w:r>
        <w:rPr>
          <w:color w:val="FF0000"/>
        </w:rPr>
        <w:t xml:space="preserve">Mean variance of aggregate-breeding values </w:t>
      </w:r>
      <w:r>
        <w:t xml:space="preserve">(± 95% confidence interval) as a function of time </w:t>
      </w:r>
      <w:r>
        <w:rPr>
          <w:color w:val="FF0000"/>
        </w:rPr>
        <w:t>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5E998A11" w14:textId="77777777" w:rsidR="001D6ADA" w:rsidRDefault="00000000">
      <w:pPr>
        <w:ind w:left="4111" w:hanging="3827"/>
      </w:pPr>
      <w:r>
        <w:t>Polygenic variance</w:t>
      </w:r>
      <w:r>
        <w:rPr>
          <w:color w:val="FF0000"/>
        </w:rPr>
        <w:tab/>
        <w:t xml:space="preserve">Mean variance of aggregate polygenic-breeding values </w:t>
      </w:r>
      <w:r>
        <w:t xml:space="preserve">(± 95% confidence interval) as a function of time </w:t>
      </w:r>
      <w:r>
        <w:rPr>
          <w:color w:val="FF0000"/>
        </w:rPr>
        <w:t>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43529E45" w14:textId="77777777" w:rsidR="001D6ADA" w:rsidRDefault="00000000">
      <w:pPr>
        <w:ind w:left="4111" w:hanging="3827"/>
      </w:pPr>
      <w:r>
        <w:t>QTL variance</w:t>
      </w:r>
      <w:r>
        <w:rPr>
          <w:color w:val="FF0000"/>
        </w:rPr>
        <w:tab/>
        <w:t xml:space="preserve">Mean variance of aggregate QTL-breeding values </w:t>
      </w:r>
      <w:r>
        <w:t xml:space="preserve">(± 95% confidence interval) as a function of time </w:t>
      </w:r>
      <w:r>
        <w:rPr>
          <w:color w:val="FF0000"/>
        </w:rPr>
        <w:t>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p>
    <w:p w14:paraId="538E8CB7" w14:textId="77777777" w:rsidR="001D6ADA" w:rsidRDefault="00000000">
      <w:pPr>
        <w:ind w:left="4111" w:hanging="3827"/>
      </w:pPr>
      <w:r>
        <w:t>Mendelian variance</w:t>
      </w:r>
      <w:r>
        <w:rPr>
          <w:color w:val="FF0000"/>
        </w:rPr>
        <w:tab/>
        <w:t xml:space="preserve">Mean variance of aggregate-Mendelian deviations </w:t>
      </w:r>
      <w:r>
        <w:t xml:space="preserve">(± 95% confidence interval) as a function of time </w:t>
      </w:r>
      <w:r>
        <w:rPr>
          <w:color w:val="FF0000"/>
        </w:rPr>
        <w:t>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p>
    <w:p w14:paraId="1EB9258B" w14:textId="77777777" w:rsidR="001D6ADA" w:rsidRDefault="00000000">
      <w:pPr>
        <w:ind w:left="4111" w:hanging="3827"/>
      </w:pPr>
      <w:r>
        <w:t>Inbreeding coefficient</w:t>
      </w:r>
      <w:r>
        <w:tab/>
      </w:r>
      <w:r>
        <w:rPr>
          <w:lang w:val="en-US"/>
        </w:rPr>
        <w:t xml:space="preserve">Mean inbreeding coefficient based on pedigree </w:t>
      </w:r>
      <w:r>
        <w:t xml:space="preserve">(± 95% confidence interval) as a function of time </w:t>
      </w:r>
      <w:r>
        <w:rPr>
          <w:color w:val="FF0000"/>
        </w:rPr>
        <w:t>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p>
    <w:p w14:paraId="3FE20FE6" w14:textId="77777777" w:rsidR="001D6ADA" w:rsidRDefault="00000000">
      <w:pPr>
        <w:ind w:left="4111" w:hanging="3827"/>
      </w:pPr>
      <w:r>
        <w:t>Generation interval</w:t>
      </w:r>
      <w:r>
        <w:tab/>
        <w:t>Mean generation interval (± 95% confidence interval) as a function of time</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F</w:t>
      </w:r>
      <w:r>
        <w:rPr>
          <w:i/>
        </w:rPr>
        <w:t>irstReportHerd</w:t>
      </w:r>
      <w:r>
        <w:t>≤herd≤</w:t>
      </w:r>
      <w:r>
        <w:rPr>
          <w:i/>
        </w:rPr>
        <w:t>LastReportHerd</w:t>
      </w:r>
      <w:r>
        <w:t xml:space="preserve">. GI for the </w:t>
      </w:r>
      <w:r>
        <w:rPr>
          <w:i/>
        </w:rPr>
        <w:t>i</w:t>
      </w:r>
      <w:r>
        <w:t>th animal is calculated as ½(2*b</w:t>
      </w:r>
      <w:r>
        <w:rPr>
          <w:i/>
          <w:vertAlign w:val="subscript"/>
        </w:rPr>
        <w:t>i</w:t>
      </w:r>
      <w:r>
        <w:t>-s</w:t>
      </w:r>
      <w:r>
        <w:rPr>
          <w:i/>
          <w:vertAlign w:val="subscript"/>
        </w:rPr>
        <w:t>i</w:t>
      </w:r>
      <w:r>
        <w:t>-d</w:t>
      </w:r>
      <w:r>
        <w:rPr>
          <w:i/>
          <w:vertAlign w:val="subscript"/>
        </w:rPr>
        <w:t>i</w:t>
      </w:r>
      <w:r>
        <w:t>), where b</w:t>
      </w:r>
      <w:r>
        <w:rPr>
          <w:i/>
          <w:vertAlign w:val="subscript"/>
        </w:rPr>
        <w:t>i</w:t>
      </w:r>
      <w:r>
        <w:t xml:space="preserve"> is the birth time of the </w:t>
      </w:r>
      <w:r>
        <w:rPr>
          <w:i/>
        </w:rPr>
        <w:t>i</w:t>
      </w:r>
      <w:r>
        <w:t xml:space="preserve">th animal born at time </w:t>
      </w:r>
      <w:r>
        <w:rPr>
          <w:i/>
        </w:rPr>
        <w:t>timeStep</w:t>
      </w:r>
      <w:r>
        <w:t>, and s</w:t>
      </w:r>
      <w:r>
        <w:rPr>
          <w:i/>
          <w:vertAlign w:val="subscript"/>
        </w:rPr>
        <w:t>i</w:t>
      </w:r>
      <w:r>
        <w:t xml:space="preserve"> and d</w:t>
      </w:r>
      <w:r>
        <w:rPr>
          <w:i/>
          <w:vertAlign w:val="subscript"/>
        </w:rPr>
        <w:t>i</w:t>
      </w:r>
      <w:r>
        <w:t xml:space="preserve"> are the birth times of the sire and dam of animal </w:t>
      </w:r>
      <w:r>
        <w:rPr>
          <w:i/>
        </w:rPr>
        <w:t>i</w:t>
      </w:r>
      <w:r>
        <w:t>.</w:t>
      </w:r>
    </w:p>
    <w:p w14:paraId="5E88D28E" w14:textId="77777777" w:rsidR="001D6ADA" w:rsidRDefault="001D6ADA">
      <w:pPr>
        <w:ind w:left="4111" w:hanging="3827"/>
      </w:pPr>
    </w:p>
    <w:p w14:paraId="42026FEC" w14:textId="77777777" w:rsidR="001D6ADA" w:rsidRDefault="00000000">
      <w:pPr>
        <w:ind w:left="4111" w:hanging="3827"/>
      </w:pPr>
      <w:r>
        <w:t xml:space="preserve">When </w:t>
      </w:r>
      <w:r>
        <w:rPr>
          <w:i/>
        </w:rPr>
        <w:t>ntbv</w:t>
      </w:r>
      <w:r>
        <w:t>&gt;1, the following plots are also generated:</w:t>
      </w:r>
    </w:p>
    <w:p w14:paraId="728C7E82" w14:textId="77777777" w:rsidR="001D6ADA" w:rsidRDefault="001D6ADA">
      <w:pPr>
        <w:ind w:left="4111" w:hanging="3827"/>
      </w:pPr>
    </w:p>
    <w:p w14:paraId="12DE2FE6" w14:textId="77777777" w:rsidR="001D6ADA" w:rsidRDefault="00000000">
      <w:pPr>
        <w:ind w:left="4111" w:hanging="3827"/>
      </w:pPr>
      <w:r>
        <w:t xml:space="preserve">Genetic gain for trait </w:t>
      </w:r>
      <w:r>
        <w:rPr>
          <w:i/>
        </w:rPr>
        <w:t>j</w:t>
      </w:r>
      <w:r>
        <w:tab/>
        <w:t xml:space="preserve">Mean </w:t>
      </w:r>
      <w:r>
        <w:rPr>
          <w:color w:val="FF0000"/>
        </w:rPr>
        <w:t>breeding value</w:t>
      </w:r>
      <w:r>
        <w:t xml:space="preserve"> for trait </w:t>
      </w:r>
      <w:r>
        <w:rPr>
          <w:i/>
        </w:rPr>
        <w:t>j</w:t>
      </w:r>
      <w:r>
        <w:t xml:space="preserve"> (</w:t>
      </w:r>
      <w:r>
        <w:rPr>
          <w:i/>
        </w:rPr>
        <w:t>j</w:t>
      </w:r>
      <w:r>
        <w:t xml:space="preserve"> = 1 … </w:t>
      </w:r>
      <w:r>
        <w:rPr>
          <w:i/>
        </w:rPr>
        <w:t>ntbv</w:t>
      </w:r>
      <w:r>
        <w:t xml:space="preserve">) (± 95% confidence interval) as a function of time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70E048F8" w14:textId="77777777" w:rsidR="001D6ADA" w:rsidRDefault="00000000">
      <w:pPr>
        <w:ind w:left="4111" w:hanging="3827"/>
        <w:rPr>
          <w:i/>
        </w:rPr>
      </w:pPr>
      <w:r>
        <w:t xml:space="preserve">Polygenic gain for trait </w:t>
      </w:r>
      <w:r>
        <w:rPr>
          <w:i/>
        </w:rPr>
        <w:t>j</w:t>
      </w:r>
      <w:r>
        <w:tab/>
        <w:t>Mean polygenic-</w:t>
      </w:r>
      <w:r>
        <w:rPr>
          <w:color w:val="FF0000"/>
        </w:rPr>
        <w:t>breeding value</w:t>
      </w:r>
      <w:r>
        <w:t xml:space="preserve"> for trait </w:t>
      </w:r>
      <w:r>
        <w:rPr>
          <w:i/>
        </w:rPr>
        <w:t>j</w:t>
      </w:r>
      <w:r>
        <w:t xml:space="preserve"> (± 95% confidence interval) as a function of time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675C37B2" w14:textId="77777777" w:rsidR="001D6ADA" w:rsidRDefault="00000000">
      <w:pPr>
        <w:ind w:left="4111" w:hanging="3827"/>
      </w:pPr>
      <w:r>
        <w:t xml:space="preserve">QTL gain for trait </w:t>
      </w:r>
      <w:r>
        <w:rPr>
          <w:i/>
        </w:rPr>
        <w:t>j</w:t>
      </w:r>
      <w:r>
        <w:tab/>
        <w:t>Mean QTL-</w:t>
      </w:r>
      <w:r>
        <w:rPr>
          <w:color w:val="FF0000"/>
        </w:rPr>
        <w:t>breeding value</w:t>
      </w:r>
      <w:r>
        <w:t xml:space="preserve"> for trait </w:t>
      </w:r>
      <w:r>
        <w:rPr>
          <w:i/>
        </w:rPr>
        <w:t>j</w:t>
      </w:r>
      <w:r>
        <w:t xml:space="preserve"> (± 95% confidence interval) as a function of time across </w:t>
      </w:r>
      <w:r>
        <w:rPr>
          <w:i/>
        </w:rPr>
        <w:t>nrep</w:t>
      </w:r>
      <w:r>
        <w:t xml:space="preserve"> replicates </w:t>
      </w:r>
      <w:r>
        <w:rPr>
          <w:color w:val="FF0000"/>
        </w:rPr>
        <w:t>of</w:t>
      </w:r>
      <w:r>
        <w:t xml:space="preserve"> animals born at time </w:t>
      </w:r>
      <w:r>
        <w:rPr>
          <w:i/>
        </w:rPr>
        <w:t>timeStep</w:t>
      </w:r>
      <w:r>
        <w:t xml:space="preserve"> in herds </w:t>
      </w:r>
      <w:r>
        <w:rPr>
          <w:i/>
        </w:rPr>
        <w:t>FirstReportHerd</w:t>
      </w:r>
      <w:r>
        <w:t>≤herd≤</w:t>
      </w:r>
      <w:r>
        <w:rPr>
          <w:i/>
        </w:rPr>
        <w:t>LastReportHerd</w:t>
      </w:r>
    </w:p>
    <w:p w14:paraId="57D18D31" w14:textId="77777777" w:rsidR="001D6ADA" w:rsidRDefault="00000000">
      <w:pPr>
        <w:ind w:left="4111" w:hanging="3827"/>
        <w:rPr>
          <w:i/>
        </w:rPr>
      </w:pPr>
      <w:r>
        <w:t xml:space="preserve">Genetic variance for trait </w:t>
      </w:r>
      <w:r>
        <w:rPr>
          <w:i/>
        </w:rPr>
        <w:t>j</w:t>
      </w:r>
      <w:r>
        <w:tab/>
      </w:r>
      <w:r>
        <w:rPr>
          <w:color w:val="FF0000"/>
        </w:rPr>
        <w:t xml:space="preserve">Mean variance of breeding values for trait </w:t>
      </w:r>
      <w:r>
        <w:rPr>
          <w:i/>
          <w:color w:val="FF0000"/>
        </w:rPr>
        <w:t>j</w:t>
      </w:r>
      <w:r>
        <w:rPr>
          <w:color w:val="FF0000"/>
        </w:rPr>
        <w:t xml:space="preserve"> </w:t>
      </w:r>
      <w:r>
        <w:t>(± 95% confidence interval) as a function of time</w:t>
      </w:r>
      <w:r>
        <w:rPr>
          <w:color w:val="FF0000"/>
        </w:rPr>
        <w:t xml:space="preserve"> across</w:t>
      </w:r>
      <w:r>
        <w:t xml:space="preserve"> </w:t>
      </w:r>
      <w:r>
        <w:rPr>
          <w:i/>
        </w:rPr>
        <w:lastRenderedPageBreak/>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1D226F5D" w14:textId="77777777" w:rsidR="001D6ADA" w:rsidRDefault="00000000">
      <w:pPr>
        <w:ind w:left="4111" w:hanging="3827"/>
      </w:pPr>
      <w:r>
        <w:t xml:space="preserve">Polygenic variance for trait </w:t>
      </w:r>
      <w:r>
        <w:rPr>
          <w:i/>
        </w:rPr>
        <w:t>j</w:t>
      </w:r>
      <w:r>
        <w:tab/>
        <w:t>Mean variance of polygenic-</w:t>
      </w:r>
      <w:r>
        <w:rPr>
          <w:color w:val="FF0000"/>
        </w:rPr>
        <w:t>breeding values</w:t>
      </w:r>
      <w:r>
        <w:t xml:space="preserve"> for trait </w:t>
      </w:r>
      <w:r>
        <w:rPr>
          <w:i/>
        </w:rPr>
        <w:t>j</w:t>
      </w:r>
      <w:r>
        <w:t xml:space="preserve"> (± 95% confidence interval) as a function of time</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4D16FF1A" w14:textId="77777777" w:rsidR="001D6ADA" w:rsidRDefault="00000000">
      <w:pPr>
        <w:ind w:left="4111" w:hanging="3827"/>
        <w:rPr>
          <w:i/>
        </w:rPr>
      </w:pPr>
      <w:r>
        <w:t xml:space="preserve">QTL variance for trait </w:t>
      </w:r>
      <w:r>
        <w:rPr>
          <w:i/>
        </w:rPr>
        <w:t>j</w:t>
      </w:r>
      <w:r>
        <w:tab/>
        <w:t>Mean variance of QTL-</w:t>
      </w:r>
      <w:r>
        <w:rPr>
          <w:color w:val="FF0000"/>
        </w:rPr>
        <w:t>breeding values</w:t>
      </w:r>
      <w:r>
        <w:t xml:space="preserve"> for trait </w:t>
      </w:r>
      <w:r>
        <w:rPr>
          <w:i/>
        </w:rPr>
        <w:t>j</w:t>
      </w:r>
      <w:r>
        <w:t xml:space="preserve"> (± 95% confidence interval) as a function of time</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06456AC1" w14:textId="77777777" w:rsidR="001D6ADA" w:rsidRDefault="00000000">
      <w:pPr>
        <w:ind w:left="4111" w:hanging="3827"/>
      </w:pPr>
      <w:r>
        <w:t xml:space="preserve">Mendelian varaiance for trait </w:t>
      </w:r>
      <w:r>
        <w:rPr>
          <w:i/>
        </w:rPr>
        <w:t>j</w:t>
      </w:r>
      <w:r>
        <w:tab/>
        <w:t xml:space="preserve">Mean variance of Mendelian deviations for trait </w:t>
      </w:r>
      <w:r>
        <w:rPr>
          <w:i/>
        </w:rPr>
        <w:t>j</w:t>
      </w:r>
      <w:r>
        <w:t xml:space="preserve"> (± 95% confidence interval) as a function of time</w:t>
      </w:r>
      <w:r>
        <w:rPr>
          <w:color w:val="FF0000"/>
        </w:rPr>
        <w:t xml:space="preserve"> across</w:t>
      </w:r>
      <w:r>
        <w:t xml:space="preserve"> </w:t>
      </w:r>
      <w:r>
        <w:rPr>
          <w:i/>
        </w:rPr>
        <w:t>nrep</w:t>
      </w:r>
      <w:r>
        <w:t xml:space="preserve"> replicates </w:t>
      </w:r>
      <w:r>
        <w:rPr>
          <w:color w:val="FF0000"/>
        </w:rPr>
        <w:t>for</w:t>
      </w:r>
      <w:r>
        <w:t xml:space="preserve"> animals born at time </w:t>
      </w:r>
      <w:r>
        <w:rPr>
          <w:i/>
        </w:rPr>
        <w:t>timeStep</w:t>
      </w:r>
      <w:r>
        <w:t xml:space="preserve"> in herds </w:t>
      </w:r>
      <w:r>
        <w:rPr>
          <w:i/>
        </w:rPr>
        <w:t>FirstReportHerd</w:t>
      </w:r>
      <w:r>
        <w:t>≤herd≤</w:t>
      </w:r>
      <w:r>
        <w:rPr>
          <w:i/>
        </w:rPr>
        <w:t>LastReportHerd</w:t>
      </w:r>
    </w:p>
    <w:p w14:paraId="301D2D94" w14:textId="77777777" w:rsidR="001D6ADA" w:rsidRDefault="00000000">
      <w:pPr>
        <w:pStyle w:val="Overskrift2"/>
        <w:rPr>
          <w:rStyle w:val="Strk"/>
          <w:i w:val="0"/>
        </w:rPr>
      </w:pPr>
      <w:bookmarkStart w:id="162" w:name="_Toc109904174"/>
      <w:r>
        <w:rPr>
          <w:rStyle w:val="Strk"/>
          <w:i w:val="0"/>
        </w:rPr>
        <w:t>input.log</w:t>
      </w:r>
      <w:bookmarkEnd w:id="162"/>
    </w:p>
    <w:p w14:paraId="6A6A5AD5" w14:textId="77777777" w:rsidR="001D6ADA" w:rsidRDefault="001D6ADA">
      <w:pPr>
        <w:rPr>
          <w:highlight w:val="yellow"/>
        </w:rPr>
      </w:pPr>
    </w:p>
    <w:p w14:paraId="0D2B95F1" w14:textId="77777777" w:rsidR="001D6ADA" w:rsidRDefault="00000000">
      <w:r>
        <w:t>Description: Reconstruction of input file, input.prm</w:t>
      </w:r>
    </w:p>
    <w:p w14:paraId="5C23FBFE" w14:textId="77777777" w:rsidR="001D6ADA" w:rsidRDefault="001D6ADA">
      <w:pPr>
        <w:rPr>
          <w:highlight w:val="yellow"/>
        </w:rPr>
      </w:pPr>
    </w:p>
    <w:p w14:paraId="6B871703" w14:textId="77777777" w:rsidR="001D6ADA" w:rsidRDefault="00000000">
      <w:pPr>
        <w:pStyle w:val="Almindeligtekst"/>
      </w:pPr>
      <w:r>
        <w:t>Criterion for output: Always generated</w:t>
      </w:r>
    </w:p>
    <w:p w14:paraId="388AC2D4" w14:textId="77777777" w:rsidR="001D6ADA" w:rsidRDefault="00000000">
      <w:pPr>
        <w:pStyle w:val="Overskrift2"/>
        <w:rPr>
          <w:rStyle w:val="Strk"/>
          <w:i w:val="0"/>
        </w:rPr>
      </w:pPr>
      <w:bookmarkStart w:id="163" w:name="_Toc109904175"/>
      <w:r>
        <w:rPr>
          <w:rStyle w:val="Strk"/>
          <w:i w:val="0"/>
        </w:rPr>
        <w:t>seeds.in</w:t>
      </w:r>
      <w:bookmarkEnd w:id="163"/>
    </w:p>
    <w:p w14:paraId="3E6118DB" w14:textId="77777777" w:rsidR="001D6ADA" w:rsidRDefault="001D6ADA">
      <w:pPr>
        <w:rPr>
          <w:highlight w:val="yellow"/>
        </w:rPr>
      </w:pPr>
    </w:p>
    <w:p w14:paraId="2E035B3B" w14:textId="77777777" w:rsidR="001D6ADA" w:rsidRDefault="00000000">
      <w:pPr>
        <w:pStyle w:val="Almindeligtekst"/>
        <w:rPr>
          <w:lang w:val="fr-FR"/>
        </w:rPr>
      </w:pPr>
      <w:proofErr w:type="gramStart"/>
      <w:r>
        <w:rPr>
          <w:lang w:val="fr-FR"/>
        </w:rPr>
        <w:t>Description:</w:t>
      </w:r>
      <w:proofErr w:type="gramEnd"/>
    </w:p>
    <w:p w14:paraId="51CFBFD3" w14:textId="77777777" w:rsidR="001D6ADA" w:rsidRDefault="001D6ADA">
      <w:pPr>
        <w:pStyle w:val="Almindeligtekst"/>
        <w:rPr>
          <w:lang w:val="fr-FR"/>
        </w:rPr>
      </w:pPr>
    </w:p>
    <w:p w14:paraId="29FECFE1" w14:textId="77777777" w:rsidR="001D6ADA" w:rsidRDefault="00000000">
      <w:pPr>
        <w:pStyle w:val="Overskrift2"/>
        <w:rPr>
          <w:rStyle w:val="Strk"/>
          <w:i w:val="0"/>
          <w:lang w:val="fr-FR"/>
        </w:rPr>
      </w:pPr>
      <w:bookmarkStart w:id="164" w:name="_Toc109904176"/>
      <w:r>
        <w:rPr>
          <w:rStyle w:val="Strk"/>
          <w:i w:val="0"/>
          <w:lang w:val="fr-FR"/>
        </w:rPr>
        <w:t>error.txt</w:t>
      </w:r>
      <w:bookmarkEnd w:id="164"/>
    </w:p>
    <w:p w14:paraId="2F79B67E" w14:textId="77777777" w:rsidR="001D6ADA" w:rsidRDefault="001D6ADA">
      <w:pPr>
        <w:pStyle w:val="Almindeligtekst"/>
        <w:rPr>
          <w:lang w:val="fr-FR"/>
        </w:rPr>
      </w:pPr>
    </w:p>
    <w:p w14:paraId="6B5ACBC0" w14:textId="77777777" w:rsidR="001D6ADA" w:rsidRDefault="00000000">
      <w:pPr>
        <w:pStyle w:val="Almindeligtekst"/>
        <w:rPr>
          <w:lang w:val="fr-FR"/>
        </w:rPr>
      </w:pPr>
      <w:proofErr w:type="gramStart"/>
      <w:r>
        <w:rPr>
          <w:lang w:val="fr-FR"/>
        </w:rPr>
        <w:t>Description:</w:t>
      </w:r>
      <w:proofErr w:type="gramEnd"/>
      <w:r>
        <w:rPr>
          <w:lang w:val="fr-FR"/>
        </w:rPr>
        <w:t xml:space="preserve"> Error message</w:t>
      </w:r>
    </w:p>
    <w:p w14:paraId="154765A3" w14:textId="77777777" w:rsidR="001D6ADA" w:rsidRDefault="001D6ADA">
      <w:pPr>
        <w:pStyle w:val="Almindeligtekst"/>
        <w:rPr>
          <w:lang w:val="fr-FR"/>
        </w:rPr>
      </w:pPr>
    </w:p>
    <w:p w14:paraId="6F12CC71" w14:textId="77777777" w:rsidR="001D6ADA" w:rsidRDefault="00000000">
      <w:pPr>
        <w:pStyle w:val="Almindeligtekst"/>
      </w:pPr>
      <w:r>
        <w:t>Criterion for output: Program stops because of an error in input file(s) or program code</w:t>
      </w:r>
    </w:p>
    <w:p w14:paraId="3F3A0E07" w14:textId="77777777" w:rsidR="001D6ADA" w:rsidRDefault="00000000">
      <w:pPr>
        <w:pStyle w:val="Overskrift2"/>
        <w:rPr>
          <w:rStyle w:val="Strk"/>
          <w:i w:val="0"/>
        </w:rPr>
      </w:pPr>
      <w:bookmarkStart w:id="165" w:name="_Toc109904177"/>
      <w:r>
        <w:rPr>
          <w:rStyle w:val="Strk"/>
          <w:i w:val="0"/>
        </w:rPr>
        <w:t>memory.log</w:t>
      </w:r>
      <w:bookmarkEnd w:id="165"/>
    </w:p>
    <w:p w14:paraId="3138E980" w14:textId="77777777" w:rsidR="001D6ADA" w:rsidRDefault="001D6ADA">
      <w:pPr>
        <w:pStyle w:val="Almindeligtekst"/>
      </w:pPr>
    </w:p>
    <w:p w14:paraId="6F62ADDC" w14:textId="77777777" w:rsidR="001D6ADA" w:rsidRDefault="00000000">
      <w:pPr>
        <w:pStyle w:val="Almindeligtekst"/>
      </w:pPr>
      <w:r>
        <w:t>Description: Memory usage</w:t>
      </w:r>
    </w:p>
    <w:p w14:paraId="37B4D35F" w14:textId="77777777" w:rsidR="001D6ADA" w:rsidRDefault="001D6ADA">
      <w:pPr>
        <w:pStyle w:val="Almindeligtekst"/>
      </w:pPr>
    </w:p>
    <w:p w14:paraId="2F1DC67E" w14:textId="77777777" w:rsidR="001D6ADA" w:rsidRDefault="00000000">
      <w:pPr>
        <w:pStyle w:val="Almindeligtekst"/>
      </w:pPr>
      <w:r>
        <w:t>Criterion for output: Always generated</w:t>
      </w:r>
    </w:p>
    <w:p w14:paraId="2454A797" w14:textId="77777777" w:rsidR="001D6ADA" w:rsidRDefault="00000000">
      <w:pPr>
        <w:pStyle w:val="Overskrift2"/>
        <w:rPr>
          <w:rStyle w:val="Strk"/>
          <w:i w:val="0"/>
        </w:rPr>
      </w:pPr>
      <w:bookmarkStart w:id="166" w:name="_Toc109904178"/>
      <w:r>
        <w:rPr>
          <w:rStyle w:val="Strk"/>
          <w:i w:val="0"/>
        </w:rPr>
        <w:t>adam_log.txt</w:t>
      </w:r>
      <w:bookmarkEnd w:id="166"/>
    </w:p>
    <w:p w14:paraId="5EAE2132" w14:textId="77777777" w:rsidR="001D6ADA" w:rsidRDefault="001D6ADA">
      <w:pPr>
        <w:pStyle w:val="Almindeligtekst"/>
      </w:pPr>
    </w:p>
    <w:p w14:paraId="593C7718" w14:textId="77777777" w:rsidR="001D6ADA" w:rsidRDefault="00000000">
      <w:pPr>
        <w:pStyle w:val="Almindeligtekst"/>
      </w:pPr>
      <w:r>
        <w:t>Description: Log file with a description of simulation at each time step of each replicate</w:t>
      </w:r>
    </w:p>
    <w:p w14:paraId="7FB1BE30" w14:textId="77777777" w:rsidR="001D6ADA" w:rsidRDefault="001D6ADA">
      <w:pPr>
        <w:pStyle w:val="Almindeligtekst"/>
      </w:pPr>
    </w:p>
    <w:p w14:paraId="60DA3BE9" w14:textId="77777777" w:rsidR="001D6ADA" w:rsidRDefault="00000000">
      <w:pPr>
        <w:pStyle w:val="Almindeligtekst"/>
      </w:pPr>
      <w:r>
        <w:t>Criterion for output: Always generated</w:t>
      </w:r>
    </w:p>
    <w:p w14:paraId="2F3938E1" w14:textId="77777777" w:rsidR="001D6ADA" w:rsidRDefault="00000000">
      <w:pPr>
        <w:pStyle w:val="Overskrift2"/>
        <w:rPr>
          <w:rStyle w:val="Strk"/>
          <w:i w:val="0"/>
        </w:rPr>
      </w:pPr>
      <w:bookmarkStart w:id="167" w:name="_Toc109904179"/>
      <w:r>
        <w:rPr>
          <w:rStyle w:val="Strk"/>
          <w:i w:val="0"/>
        </w:rPr>
        <w:t>adamlog.log</w:t>
      </w:r>
      <w:bookmarkEnd w:id="167"/>
    </w:p>
    <w:p w14:paraId="4147E468" w14:textId="77777777" w:rsidR="001D6ADA" w:rsidRDefault="001D6ADA">
      <w:pPr>
        <w:pStyle w:val="Almindeligtekst"/>
      </w:pPr>
    </w:p>
    <w:p w14:paraId="7E124D5C" w14:textId="77777777" w:rsidR="001D6ADA" w:rsidRDefault="00000000">
      <w:pPr>
        <w:pStyle w:val="Almindeligtekst"/>
      </w:pPr>
      <w:r>
        <w:t>Description:</w:t>
      </w:r>
    </w:p>
    <w:p w14:paraId="1F2EABA0" w14:textId="77777777" w:rsidR="001D6ADA" w:rsidRDefault="001D6ADA">
      <w:pPr>
        <w:pStyle w:val="Almindeligtekst"/>
      </w:pPr>
    </w:p>
    <w:p w14:paraId="5C7ACD80" w14:textId="77777777" w:rsidR="001D6ADA" w:rsidRDefault="00000000">
      <w:pPr>
        <w:pStyle w:val="Overskrift2"/>
        <w:rPr>
          <w:rStyle w:val="Strk"/>
          <w:i w:val="0"/>
        </w:rPr>
      </w:pPr>
      <w:bookmarkStart w:id="168" w:name="_Toc109904180"/>
      <w:r>
        <w:rPr>
          <w:rStyle w:val="Strk"/>
          <w:i w:val="0"/>
        </w:rPr>
        <w:lastRenderedPageBreak/>
        <w:t>biasAccuracyMeans.res</w:t>
      </w:r>
      <w:bookmarkEnd w:id="168"/>
    </w:p>
    <w:p w14:paraId="6E2A8010" w14:textId="77777777" w:rsidR="001D6ADA" w:rsidRDefault="001D6ADA">
      <w:pPr>
        <w:pStyle w:val="Almindeligtekst"/>
      </w:pPr>
    </w:p>
    <w:p w14:paraId="6F7FDA79" w14:textId="77777777" w:rsidR="001D6ADA" w:rsidRDefault="00000000">
      <w:pPr>
        <w:adjustRightInd w:val="0"/>
      </w:pPr>
      <w:r>
        <w:t>Description: Mean bias and accuracy for each sex of selection candidates at each time and selection stage</w:t>
      </w:r>
    </w:p>
    <w:p w14:paraId="16ED4D1E" w14:textId="77777777" w:rsidR="001D6ADA" w:rsidRDefault="001D6ADA">
      <w:pPr>
        <w:adjustRightInd w:val="0"/>
      </w:pPr>
    </w:p>
    <w:p w14:paraId="28B446CD" w14:textId="77777777" w:rsidR="001D6ADA" w:rsidRDefault="00000000">
      <w:r>
        <w:t>Column variables:</w:t>
      </w:r>
    </w:p>
    <w:p w14:paraId="270CE437" w14:textId="77777777" w:rsidR="001D6ADA" w:rsidRDefault="001D6ADA">
      <w:pPr>
        <w:adjustRightInd w:val="0"/>
      </w:pPr>
    </w:p>
    <w:p w14:paraId="349BDF3C" w14:textId="77777777" w:rsidR="001D6ADA" w:rsidRDefault="00000000">
      <w:pPr>
        <w:adjustRightInd w:val="0"/>
        <w:ind w:left="284"/>
      </w:pPr>
      <w:r>
        <w:rPr>
          <w:lang w:val="en-US"/>
        </w:rPr>
        <w:t>time stage trait sex nReps mnNAnimals mnBias mnAccuracy sdNAnimals sdBias sdAccuracy</w:t>
      </w:r>
    </w:p>
    <w:p w14:paraId="5ACFBEB0" w14:textId="77777777" w:rsidR="001D6ADA" w:rsidRDefault="001D6ADA">
      <w:pPr>
        <w:adjustRightInd w:val="0"/>
        <w:ind w:left="1843" w:hanging="1559"/>
      </w:pPr>
    </w:p>
    <w:p w14:paraId="6ED3411F" w14:textId="77777777" w:rsidR="001D6ADA" w:rsidRDefault="00000000">
      <w:pPr>
        <w:adjustRightInd w:val="0"/>
        <w:ind w:left="1843" w:hanging="1559"/>
      </w:pPr>
      <w:r>
        <w:t>time</w:t>
      </w:r>
      <w:r>
        <w:tab/>
      </w:r>
      <w:r>
        <w:rPr>
          <w:color w:val="FF0000"/>
        </w:rPr>
        <w:t>Time</w:t>
      </w:r>
      <w:r>
        <w:t xml:space="preserve"> stage (time=</w:t>
      </w:r>
      <w:r>
        <w:rPr>
          <w:i/>
        </w:rPr>
        <w:t>firstReportTime</w:t>
      </w:r>
      <w:r>
        <w:t xml:space="preserve"> … </w:t>
      </w:r>
      <w:r>
        <w:rPr>
          <w:i/>
        </w:rPr>
        <w:t>lastReportTime</w:t>
      </w:r>
      <w:r>
        <w:t>)</w:t>
      </w:r>
    </w:p>
    <w:p w14:paraId="397644A3" w14:textId="77777777" w:rsidR="001D6ADA" w:rsidRDefault="00000000">
      <w:pPr>
        <w:adjustRightInd w:val="0"/>
        <w:ind w:left="1843" w:hanging="1559"/>
      </w:pPr>
      <w:r>
        <w:t>stage</w:t>
      </w:r>
      <w:r>
        <w:tab/>
        <w:t>Selection stage (stage=</w:t>
      </w:r>
      <w:r>
        <w:rPr>
          <w:i/>
        </w:rPr>
        <w:t>reportSelectionStages</w:t>
      </w:r>
      <w:r>
        <w:t>)</w:t>
      </w:r>
    </w:p>
    <w:p w14:paraId="0933FD28" w14:textId="77777777" w:rsidR="001D6ADA" w:rsidRDefault="00000000">
      <w:pPr>
        <w:adjustRightInd w:val="0"/>
        <w:ind w:left="1843" w:hanging="1559"/>
      </w:pPr>
      <w:r>
        <w:t>trait</w:t>
      </w:r>
      <w:r>
        <w:tab/>
        <w:t xml:space="preserve">Trait number (trait=0 … </w:t>
      </w:r>
      <w:r>
        <w:rPr>
          <w:i/>
        </w:rPr>
        <w:t>ntbv</w:t>
      </w:r>
      <w:r>
        <w:t xml:space="preserve">, where 0 is aggregate-breeding value and 1 … </w:t>
      </w:r>
      <w:r>
        <w:rPr>
          <w:i/>
        </w:rPr>
        <w:t>ntbv</w:t>
      </w:r>
      <w:r>
        <w:t xml:space="preserve"> is trait number)</w:t>
      </w:r>
    </w:p>
    <w:p w14:paraId="2A839623" w14:textId="77777777" w:rsidR="001D6ADA" w:rsidRDefault="00000000">
      <w:pPr>
        <w:adjustRightInd w:val="0"/>
        <w:ind w:left="1843" w:hanging="1559"/>
      </w:pPr>
      <w:r>
        <w:t>sex</w:t>
      </w:r>
      <w:r>
        <w:tab/>
        <w:t>Sex (sex=1 male, 2 female)</w:t>
      </w:r>
    </w:p>
    <w:p w14:paraId="152395CF" w14:textId="77777777" w:rsidR="001D6ADA" w:rsidRDefault="00000000">
      <w:pPr>
        <w:adjustRightInd w:val="0"/>
        <w:ind w:left="1843" w:hanging="1559"/>
      </w:pPr>
      <w:r>
        <w:t>nReps</w:t>
      </w:r>
      <w:r>
        <w:tab/>
        <w:t>Number of replicates</w:t>
      </w:r>
    </w:p>
    <w:p w14:paraId="1136D88E" w14:textId="77777777" w:rsidR="001D6ADA" w:rsidRDefault="00000000">
      <w:pPr>
        <w:adjustRightInd w:val="0"/>
        <w:ind w:left="1843" w:hanging="1559"/>
        <w:rPr>
          <w:lang w:val="en-US"/>
        </w:rPr>
      </w:pPr>
      <w:r>
        <w:rPr>
          <w:lang w:val="en-US"/>
        </w:rPr>
        <w:t>mnNAnimals</w:t>
      </w:r>
      <w:r>
        <w:rPr>
          <w:lang w:val="en-US"/>
        </w:rPr>
        <w:tab/>
        <w:t xml:space="preserve">Mean number of selection candidates </w:t>
      </w:r>
      <w:r>
        <w:rPr>
          <w:color w:val="FF0000"/>
        </w:rPr>
        <w:t>across</w:t>
      </w:r>
      <w:r>
        <w:t xml:space="preserve"> </w:t>
      </w:r>
      <w:r>
        <w:rPr>
          <w:i/>
        </w:rPr>
        <w:t>nrep</w:t>
      </w:r>
      <w:r>
        <w:t xml:space="preserve"> replicates</w:t>
      </w:r>
    </w:p>
    <w:p w14:paraId="001E7577" w14:textId="77777777" w:rsidR="001D6ADA" w:rsidRDefault="00000000">
      <w:pPr>
        <w:adjustRightInd w:val="0"/>
        <w:ind w:left="1843" w:hanging="1559"/>
        <w:rPr>
          <w:lang w:val="en-US"/>
        </w:rPr>
      </w:pPr>
      <w:r>
        <w:rPr>
          <w:lang w:val="en-US"/>
        </w:rPr>
        <w:t>mnBias</w:t>
      </w:r>
      <w:r>
        <w:rPr>
          <w:lang w:val="en-US"/>
        </w:rPr>
        <w:tab/>
        <w:t xml:space="preserve">Mean bias for selection candidates </w:t>
      </w:r>
      <w:r>
        <w:rPr>
          <w:color w:val="FF0000"/>
        </w:rPr>
        <w:t>across</w:t>
      </w:r>
      <w:r>
        <w:t xml:space="preserve"> </w:t>
      </w:r>
      <w:r>
        <w:rPr>
          <w:i/>
        </w:rPr>
        <w:t>nrep</w:t>
      </w:r>
      <w:r>
        <w:t xml:space="preserve"> replicates, where bias is the regression of </w:t>
      </w:r>
      <w:r>
        <w:rPr>
          <w:highlight w:val="yellow"/>
        </w:rPr>
        <w:t>true-breeding value on estimated breeding value</w:t>
      </w:r>
    </w:p>
    <w:p w14:paraId="2B8CFA59" w14:textId="77777777" w:rsidR="001D6ADA" w:rsidRDefault="00000000">
      <w:pPr>
        <w:adjustRightInd w:val="0"/>
        <w:ind w:left="1843" w:hanging="1559"/>
        <w:rPr>
          <w:lang w:val="en-US"/>
        </w:rPr>
      </w:pPr>
      <w:r>
        <w:rPr>
          <w:lang w:val="en-US"/>
        </w:rPr>
        <w:t>mnAccuracy</w:t>
      </w:r>
      <w:r>
        <w:rPr>
          <w:lang w:val="en-US"/>
        </w:rPr>
        <w:tab/>
        <w:t xml:space="preserve">Mean accuracy for selection candidates </w:t>
      </w:r>
      <w:r>
        <w:rPr>
          <w:color w:val="FF0000"/>
        </w:rPr>
        <w:t>across</w:t>
      </w:r>
      <w:r>
        <w:t xml:space="preserve"> </w:t>
      </w:r>
      <w:r>
        <w:rPr>
          <w:i/>
        </w:rPr>
        <w:t>nrep</w:t>
      </w:r>
      <w:r>
        <w:t xml:space="preserve"> replicates, where accuracy is the correlation of </w:t>
      </w:r>
      <w:r>
        <w:rPr>
          <w:highlight w:val="yellow"/>
        </w:rPr>
        <w:t>true-breeding value and estimated breeding value</w:t>
      </w:r>
    </w:p>
    <w:p w14:paraId="5A6CF0F0" w14:textId="77777777" w:rsidR="001D6ADA" w:rsidRDefault="00000000">
      <w:pPr>
        <w:adjustRightInd w:val="0"/>
        <w:ind w:left="1843" w:hanging="1559"/>
        <w:rPr>
          <w:lang w:val="en-US"/>
        </w:rPr>
      </w:pPr>
      <w:r>
        <w:rPr>
          <w:lang w:val="en-US"/>
        </w:rPr>
        <w:t>sdNAnimals</w:t>
      </w:r>
      <w:r>
        <w:rPr>
          <w:lang w:val="en-US"/>
        </w:rPr>
        <w:tab/>
        <w:t>Standard deviation of mnNAnimals</w:t>
      </w:r>
    </w:p>
    <w:p w14:paraId="20640FCA" w14:textId="77777777" w:rsidR="001D6ADA" w:rsidRDefault="00000000">
      <w:pPr>
        <w:adjustRightInd w:val="0"/>
        <w:ind w:left="1843" w:hanging="1559"/>
        <w:rPr>
          <w:lang w:val="en-US"/>
        </w:rPr>
      </w:pPr>
      <w:r>
        <w:rPr>
          <w:lang w:val="en-US"/>
        </w:rPr>
        <w:t>sdBias</w:t>
      </w:r>
      <w:r>
        <w:rPr>
          <w:lang w:val="en-US"/>
        </w:rPr>
        <w:tab/>
        <w:t>Standard deviation of mnBias</w:t>
      </w:r>
    </w:p>
    <w:p w14:paraId="39BE81BD" w14:textId="77777777" w:rsidR="001D6ADA" w:rsidRDefault="00000000">
      <w:pPr>
        <w:adjustRightInd w:val="0"/>
        <w:ind w:left="1843" w:hanging="1559"/>
      </w:pPr>
      <w:r>
        <w:rPr>
          <w:lang w:val="en-US"/>
        </w:rPr>
        <w:t>sdAccuracy</w:t>
      </w:r>
      <w:r>
        <w:rPr>
          <w:lang w:val="en-US"/>
        </w:rPr>
        <w:tab/>
        <w:t>Standard deviation of mnAccuracy</w:t>
      </w:r>
    </w:p>
    <w:p w14:paraId="5C8402D4" w14:textId="77777777" w:rsidR="001D6ADA" w:rsidRDefault="001D6ADA">
      <w:pPr>
        <w:adjustRightInd w:val="0"/>
      </w:pPr>
    </w:p>
    <w:p w14:paraId="4F6D70AE" w14:textId="77777777" w:rsidR="001D6ADA" w:rsidRDefault="00000000">
      <w:pPr>
        <w:adjustRightInd w:val="0"/>
      </w:pPr>
      <w:r>
        <w:t xml:space="preserve">Criteria for output: </w:t>
      </w:r>
      <w:r>
        <w:rPr>
          <w:i/>
        </w:rPr>
        <w:t>printBiasAccuracy</w:t>
      </w:r>
      <w:r>
        <w:t xml:space="preserve"> ‘yes’ in namelist &amp;REPORT</w:t>
      </w:r>
    </w:p>
    <w:p w14:paraId="3488B21B" w14:textId="77777777" w:rsidR="001D6ADA" w:rsidRDefault="001D6ADA">
      <w:pPr>
        <w:adjustRightInd w:val="0"/>
      </w:pPr>
    </w:p>
    <w:p w14:paraId="7B25890D" w14:textId="77777777" w:rsidR="001D6ADA" w:rsidRDefault="00000000">
      <w:pPr>
        <w:pStyle w:val="Almindeligtekst"/>
        <w:rPr>
          <w:color w:val="00B050"/>
        </w:rPr>
      </w:pPr>
      <w:r>
        <w:rPr>
          <w:color w:val="00B050"/>
        </w:rPr>
        <w:t xml:space="preserve">Additional information: No output written for times, stages, traits, and sex with no animals. No output is written at selection stages with no selection candidates or n&lt;2. No output written when … (selection criterion) </w:t>
      </w:r>
      <w:r>
        <w:rPr>
          <w:color w:val="00B050"/>
          <w:highlight w:val="yellow"/>
        </w:rPr>
        <w:t>[CHECK]</w:t>
      </w:r>
    </w:p>
    <w:p w14:paraId="6A07B05B" w14:textId="77777777" w:rsidR="001D6ADA" w:rsidRDefault="001D6ADA">
      <w:pPr>
        <w:pStyle w:val="Almindeligtekst"/>
        <w:rPr>
          <w:color w:val="00B050"/>
        </w:rPr>
      </w:pPr>
    </w:p>
    <w:p w14:paraId="44057DFB" w14:textId="77777777" w:rsidR="001D6ADA" w:rsidRDefault="00000000">
      <w:pPr>
        <w:pStyle w:val="Almindeligtekst"/>
        <w:rPr>
          <w:color w:val="00B050"/>
        </w:rPr>
      </w:pPr>
      <w:r>
        <w:rPr>
          <w:color w:val="00B050"/>
        </w:rPr>
        <w:t xml:space="preserve">    (c) Selection scheme includes GAS breeding values</w:t>
      </w:r>
    </w:p>
    <w:p w14:paraId="21BEE7BE" w14:textId="77777777" w:rsidR="001D6ADA" w:rsidRDefault="001D6ADA">
      <w:pPr>
        <w:pStyle w:val="Almindeligtekst"/>
        <w:rPr>
          <w:color w:val="00B050"/>
        </w:rPr>
      </w:pPr>
    </w:p>
    <w:p w14:paraId="33CD2A88" w14:textId="77777777" w:rsidR="001D6ADA" w:rsidRDefault="00000000">
      <w:pPr>
        <w:pStyle w:val="Almindeligtekst"/>
        <w:rPr>
          <w:color w:val="00B050"/>
        </w:rPr>
      </w:pPr>
      <w:r>
        <w:rPr>
          <w:color w:val="00B050"/>
        </w:rPr>
        <w:t xml:space="preserve">        TotalAccuracy: AllCand GenoCand NonGenoCand, correlation between estimated </w:t>
      </w:r>
    </w:p>
    <w:p w14:paraId="60E57A52" w14:textId="77777777" w:rsidR="001D6ADA" w:rsidRDefault="00000000">
      <w:pPr>
        <w:pStyle w:val="Almindeligtekst"/>
        <w:rPr>
          <w:color w:val="00B050"/>
        </w:rPr>
      </w:pPr>
      <w:r>
        <w:rPr>
          <w:color w:val="00B050"/>
        </w:rPr>
        <w:t xml:space="preserve">                       and true breeding values for all, genotyped, and non-</w:t>
      </w:r>
    </w:p>
    <w:p w14:paraId="5E92909A" w14:textId="77777777" w:rsidR="001D6ADA" w:rsidRDefault="00000000">
      <w:pPr>
        <w:pStyle w:val="Almindeligtekst"/>
        <w:rPr>
          <w:color w:val="00B050"/>
        </w:rPr>
      </w:pPr>
      <w:r>
        <w:rPr>
          <w:color w:val="00B050"/>
        </w:rPr>
        <w:t xml:space="preserve">                       genotyped selection candidates</w:t>
      </w:r>
    </w:p>
    <w:p w14:paraId="37C2449B" w14:textId="77777777" w:rsidR="001D6ADA" w:rsidRDefault="00000000">
      <w:pPr>
        <w:pStyle w:val="Almindeligtekst"/>
        <w:rPr>
          <w:color w:val="00B050"/>
        </w:rPr>
      </w:pPr>
      <w:r>
        <w:rPr>
          <w:color w:val="00B050"/>
        </w:rPr>
        <w:t xml:space="preserve">        PolygenicAccuracy: AllCand GenoCand NonGenoCand, correlation between </w:t>
      </w:r>
    </w:p>
    <w:p w14:paraId="32CEADED" w14:textId="77777777" w:rsidR="001D6ADA" w:rsidRDefault="00000000">
      <w:pPr>
        <w:pStyle w:val="Almindeligtekst"/>
        <w:rPr>
          <w:color w:val="00B050"/>
        </w:rPr>
      </w:pPr>
      <w:r>
        <w:rPr>
          <w:color w:val="00B050"/>
        </w:rPr>
        <w:t xml:space="preserve">                           estimated and true polygenic breeding values for </w:t>
      </w:r>
    </w:p>
    <w:p w14:paraId="3DF318BE" w14:textId="77777777" w:rsidR="001D6ADA" w:rsidRDefault="00000000">
      <w:pPr>
        <w:pStyle w:val="Almindeligtekst"/>
        <w:rPr>
          <w:color w:val="00B050"/>
        </w:rPr>
      </w:pPr>
      <w:r>
        <w:rPr>
          <w:color w:val="00B050"/>
        </w:rPr>
        <w:t xml:space="preserve">                           all, genotyped, and non-genotyped selection candidates</w:t>
      </w:r>
    </w:p>
    <w:p w14:paraId="3208FAFB" w14:textId="77777777" w:rsidR="001D6ADA" w:rsidRDefault="001D6ADA">
      <w:pPr>
        <w:pStyle w:val="Almindeligtekst"/>
        <w:rPr>
          <w:color w:val="00B050"/>
        </w:rPr>
      </w:pPr>
    </w:p>
    <w:p w14:paraId="1D912D60" w14:textId="77777777" w:rsidR="001D6ADA" w:rsidRDefault="00000000">
      <w:pPr>
        <w:pStyle w:val="Almindeligtekst"/>
        <w:rPr>
          <w:color w:val="00B050"/>
        </w:rPr>
      </w:pPr>
      <w:r>
        <w:rPr>
          <w:color w:val="00B050"/>
        </w:rPr>
        <w:t>Derived from rep-files. So, excludes missing rep means and rep means with n&lt;2.</w:t>
      </w:r>
    </w:p>
    <w:p w14:paraId="65868C92" w14:textId="77777777" w:rsidR="001D6ADA" w:rsidRDefault="001D6ADA">
      <w:pPr>
        <w:pStyle w:val="Almindeligtekst"/>
        <w:rPr>
          <w:color w:val="00B050"/>
        </w:rPr>
      </w:pPr>
    </w:p>
    <w:p w14:paraId="75CBAEED" w14:textId="77777777" w:rsidR="001D6ADA" w:rsidRDefault="00000000">
      <w:pPr>
        <w:pStyle w:val="Almindeligtekst"/>
      </w:pPr>
      <w:r>
        <w:t>Truncation: 'tbv','phenoweight','polyblup','genomicblup','gas'</w:t>
      </w:r>
      <w:r>
        <w:rPr>
          <w:highlight w:val="yellow"/>
        </w:rPr>
        <w:t xml:space="preserve">, </w:t>
      </w:r>
      <w:r>
        <w:rPr>
          <w:color w:val="FF0000"/>
          <w:highlight w:val="yellow"/>
        </w:rPr>
        <w:t>‘bayesp’</w:t>
      </w:r>
    </w:p>
    <w:p w14:paraId="2202BDE6" w14:textId="77777777" w:rsidR="001D6ADA" w:rsidRDefault="00000000">
      <w:pPr>
        <w:pStyle w:val="Almindeligtekst"/>
      </w:pPr>
      <w:r>
        <w:t>EVA: 'tbv','polyblup','genomicblup','gas'</w:t>
      </w:r>
      <w:r>
        <w:rPr>
          <w:highlight w:val="yellow"/>
        </w:rPr>
        <w:t xml:space="preserve">, </w:t>
      </w:r>
      <w:r>
        <w:rPr>
          <w:color w:val="FF0000"/>
          <w:highlight w:val="yellow"/>
        </w:rPr>
        <w:t>‘bayesp’</w:t>
      </w:r>
    </w:p>
    <w:p w14:paraId="5E3BE783" w14:textId="77777777" w:rsidR="001D6ADA" w:rsidRDefault="001D6ADA">
      <w:pPr>
        <w:pStyle w:val="Almindeligtekst"/>
      </w:pPr>
    </w:p>
    <w:p w14:paraId="3B2D66F4" w14:textId="77777777" w:rsidR="001D6ADA" w:rsidRDefault="00000000">
      <w:pPr>
        <w:pStyle w:val="Almindeligtekst"/>
        <w:rPr>
          <w:lang w:val="en-US"/>
        </w:rPr>
      </w:pPr>
      <w:r>
        <w:rPr>
          <w:highlight w:val="yellow"/>
          <w:lang w:val="en-US"/>
        </w:rPr>
        <w:t xml:space="preserve">All combinations of time, stage, trait, sex </w:t>
      </w:r>
      <w:proofErr w:type="gramStart"/>
      <w:r>
        <w:rPr>
          <w:highlight w:val="yellow"/>
          <w:lang w:val="en-US"/>
        </w:rPr>
        <w:t>presented?</w:t>
      </w:r>
      <w:proofErr w:type="gramEnd"/>
    </w:p>
    <w:p w14:paraId="57D37ABA" w14:textId="77777777" w:rsidR="001D6ADA" w:rsidRDefault="00000000">
      <w:pPr>
        <w:pStyle w:val="Overskrift2"/>
        <w:rPr>
          <w:rStyle w:val="Strk"/>
          <w:i w:val="0"/>
        </w:rPr>
      </w:pPr>
      <w:bookmarkStart w:id="169" w:name="_Toc109904181"/>
      <w:r>
        <w:rPr>
          <w:rStyle w:val="Strk"/>
          <w:i w:val="0"/>
        </w:rPr>
        <w:t>biasAccuracyRep&lt;</w:t>
      </w:r>
      <w:r>
        <w:rPr>
          <w:rStyle w:val="Strk"/>
        </w:rPr>
        <w:t>rep</w:t>
      </w:r>
      <w:r>
        <w:rPr>
          <w:rStyle w:val="Strk"/>
          <w:i w:val="0"/>
        </w:rPr>
        <w:t>&gt;.res (</w:t>
      </w:r>
      <w:r>
        <w:rPr>
          <w:rStyle w:val="Strk"/>
        </w:rPr>
        <w:t>rep</w:t>
      </w:r>
      <w:r>
        <w:rPr>
          <w:rStyle w:val="Strk"/>
          <w:i w:val="0"/>
        </w:rPr>
        <w:t>=</w:t>
      </w:r>
      <w:r>
        <w:rPr>
          <w:rStyle w:val="Strk"/>
        </w:rPr>
        <w:t>start_rep</w:t>
      </w:r>
      <w:r>
        <w:rPr>
          <w:rStyle w:val="Strk"/>
          <w:i w:val="0"/>
        </w:rPr>
        <w:t xml:space="preserve"> … </w:t>
      </w:r>
      <w:r>
        <w:rPr>
          <w:rStyle w:val="Strk"/>
        </w:rPr>
        <w:t>start_rep</w:t>
      </w:r>
      <w:r>
        <w:rPr>
          <w:rStyle w:val="Strk"/>
          <w:i w:val="0"/>
        </w:rPr>
        <w:t>+</w:t>
      </w:r>
      <w:r>
        <w:rPr>
          <w:rStyle w:val="Strk"/>
        </w:rPr>
        <w:t>nrep</w:t>
      </w:r>
      <w:r>
        <w:rPr>
          <w:rStyle w:val="Strk"/>
          <w:i w:val="0"/>
        </w:rPr>
        <w:t>-1)</w:t>
      </w:r>
      <w:bookmarkEnd w:id="169"/>
    </w:p>
    <w:p w14:paraId="67181479" w14:textId="77777777" w:rsidR="001D6ADA" w:rsidRDefault="001D6ADA">
      <w:pPr>
        <w:pStyle w:val="Almindeligtekst"/>
      </w:pPr>
    </w:p>
    <w:p w14:paraId="21D65D2C" w14:textId="77777777" w:rsidR="001D6ADA" w:rsidRDefault="00000000">
      <w:pPr>
        <w:adjustRightInd w:val="0"/>
      </w:pPr>
      <w:r>
        <w:t>Description: Mean bias and accuracy for each sex of selection candidates at each time and selection stage</w:t>
      </w:r>
    </w:p>
    <w:p w14:paraId="37C11416" w14:textId="77777777" w:rsidR="001D6ADA" w:rsidRDefault="001D6ADA">
      <w:pPr>
        <w:adjustRightInd w:val="0"/>
      </w:pPr>
    </w:p>
    <w:p w14:paraId="052C6531" w14:textId="77777777" w:rsidR="001D6ADA" w:rsidRDefault="00000000">
      <w:r>
        <w:t>Column variables:</w:t>
      </w:r>
    </w:p>
    <w:p w14:paraId="1332AA12" w14:textId="77777777" w:rsidR="001D6ADA" w:rsidRDefault="001D6ADA">
      <w:pPr>
        <w:adjustRightInd w:val="0"/>
      </w:pPr>
    </w:p>
    <w:p w14:paraId="19B340E5" w14:textId="77777777" w:rsidR="001D6ADA" w:rsidRDefault="00000000">
      <w:pPr>
        <w:adjustRightInd w:val="0"/>
        <w:ind w:left="284"/>
      </w:pPr>
      <w:r>
        <w:rPr>
          <w:lang w:val="en-US"/>
        </w:rPr>
        <w:t>time stage trait sex nReps mnNAnimals mnBias mnAccuracy sdNAnimals sdBias sdAccuracy</w:t>
      </w:r>
    </w:p>
    <w:p w14:paraId="0CCD4831" w14:textId="77777777" w:rsidR="001D6ADA" w:rsidRDefault="001D6ADA">
      <w:pPr>
        <w:adjustRightInd w:val="0"/>
        <w:ind w:left="1843" w:hanging="1559"/>
      </w:pPr>
    </w:p>
    <w:p w14:paraId="3A573FB7" w14:textId="77777777" w:rsidR="001D6ADA" w:rsidRDefault="00000000">
      <w:pPr>
        <w:adjustRightInd w:val="0"/>
        <w:ind w:left="1843" w:hanging="1559"/>
      </w:pPr>
      <w:r>
        <w:lastRenderedPageBreak/>
        <w:t>time</w:t>
      </w:r>
      <w:r>
        <w:tab/>
      </w:r>
      <w:r>
        <w:rPr>
          <w:color w:val="FF0000"/>
        </w:rPr>
        <w:t>Time</w:t>
      </w:r>
      <w:r>
        <w:t xml:space="preserve"> stage (time=</w:t>
      </w:r>
      <w:r>
        <w:rPr>
          <w:i/>
        </w:rPr>
        <w:t>firstReportTime</w:t>
      </w:r>
      <w:r>
        <w:t xml:space="preserve"> … </w:t>
      </w:r>
      <w:r>
        <w:rPr>
          <w:i/>
        </w:rPr>
        <w:t>lastReportTime</w:t>
      </w:r>
      <w:r>
        <w:t>)</w:t>
      </w:r>
    </w:p>
    <w:p w14:paraId="403426FF" w14:textId="77777777" w:rsidR="001D6ADA" w:rsidRDefault="00000000">
      <w:pPr>
        <w:adjustRightInd w:val="0"/>
        <w:ind w:left="1843" w:hanging="1559"/>
      </w:pPr>
      <w:r>
        <w:t>stage</w:t>
      </w:r>
      <w:r>
        <w:tab/>
        <w:t>Selection stage (stage=</w:t>
      </w:r>
      <w:r>
        <w:rPr>
          <w:i/>
        </w:rPr>
        <w:t>reportSelectionStages</w:t>
      </w:r>
      <w:r>
        <w:t>)</w:t>
      </w:r>
    </w:p>
    <w:p w14:paraId="2BC8E479" w14:textId="77777777" w:rsidR="001D6ADA" w:rsidRDefault="00000000">
      <w:pPr>
        <w:adjustRightInd w:val="0"/>
        <w:ind w:left="1843" w:hanging="1559"/>
      </w:pPr>
      <w:r>
        <w:t>trait</w:t>
      </w:r>
      <w:r>
        <w:tab/>
        <w:t xml:space="preserve">Trait number (trait=0 … </w:t>
      </w:r>
      <w:r>
        <w:rPr>
          <w:i/>
        </w:rPr>
        <w:t>ntbv</w:t>
      </w:r>
      <w:r>
        <w:t xml:space="preserve">, where 0 is aggregate-breeding value and 1 … </w:t>
      </w:r>
      <w:r>
        <w:rPr>
          <w:i/>
        </w:rPr>
        <w:t>ntbv</w:t>
      </w:r>
      <w:r>
        <w:t xml:space="preserve"> is trait number)</w:t>
      </w:r>
    </w:p>
    <w:p w14:paraId="54F1B5A5" w14:textId="77777777" w:rsidR="001D6ADA" w:rsidRDefault="00000000">
      <w:pPr>
        <w:adjustRightInd w:val="0"/>
        <w:ind w:left="1843" w:hanging="1559"/>
      </w:pPr>
      <w:r>
        <w:t>sex</w:t>
      </w:r>
      <w:r>
        <w:tab/>
        <w:t>Sex (sex=1 male, 2 female)</w:t>
      </w:r>
    </w:p>
    <w:p w14:paraId="57D263EA" w14:textId="77777777" w:rsidR="001D6ADA" w:rsidRDefault="00000000">
      <w:pPr>
        <w:adjustRightInd w:val="0"/>
        <w:ind w:left="1843" w:hanging="1559"/>
        <w:rPr>
          <w:lang w:val="en-US"/>
        </w:rPr>
      </w:pPr>
      <w:r>
        <w:rPr>
          <w:lang w:val="en-US"/>
        </w:rPr>
        <w:t>nAnimals</w:t>
      </w:r>
      <w:r>
        <w:rPr>
          <w:lang w:val="en-US"/>
        </w:rPr>
        <w:tab/>
        <w:t xml:space="preserve">Mean number of selection candidates </w:t>
      </w:r>
      <w:r>
        <w:rPr>
          <w:color w:val="FF0000"/>
        </w:rPr>
        <w:t>across</w:t>
      </w:r>
      <w:r>
        <w:t xml:space="preserve"> </w:t>
      </w:r>
      <w:r>
        <w:rPr>
          <w:i/>
        </w:rPr>
        <w:t>nrep</w:t>
      </w:r>
      <w:r>
        <w:t xml:space="preserve"> replicates</w:t>
      </w:r>
    </w:p>
    <w:p w14:paraId="3D4FF434" w14:textId="77777777" w:rsidR="001D6ADA" w:rsidRDefault="00000000">
      <w:pPr>
        <w:adjustRightInd w:val="0"/>
        <w:ind w:left="1843" w:hanging="1559"/>
        <w:rPr>
          <w:lang w:val="en-US"/>
        </w:rPr>
      </w:pPr>
      <w:r>
        <w:rPr>
          <w:lang w:val="en-US"/>
        </w:rPr>
        <w:t>bias</w:t>
      </w:r>
      <w:r>
        <w:rPr>
          <w:lang w:val="en-US"/>
        </w:rPr>
        <w:tab/>
        <w:t xml:space="preserve">Mean bias for selection candidates </w:t>
      </w:r>
      <w:r>
        <w:rPr>
          <w:color w:val="FF0000"/>
        </w:rPr>
        <w:t>across</w:t>
      </w:r>
      <w:r>
        <w:t xml:space="preserve"> </w:t>
      </w:r>
      <w:r>
        <w:rPr>
          <w:i/>
        </w:rPr>
        <w:t>nrep</w:t>
      </w:r>
      <w:r>
        <w:t xml:space="preserve"> replicates, where bias is the regression of </w:t>
      </w:r>
      <w:r>
        <w:rPr>
          <w:highlight w:val="yellow"/>
        </w:rPr>
        <w:t>true-breeding value on estimated breeding value</w:t>
      </w:r>
    </w:p>
    <w:p w14:paraId="3F5853D2" w14:textId="77777777" w:rsidR="001D6ADA" w:rsidRDefault="00000000">
      <w:pPr>
        <w:adjustRightInd w:val="0"/>
        <w:ind w:left="1843" w:hanging="1559"/>
        <w:rPr>
          <w:lang w:val="en-US"/>
        </w:rPr>
      </w:pPr>
      <w:r>
        <w:rPr>
          <w:lang w:val="en-US"/>
        </w:rPr>
        <w:t>accuracy</w:t>
      </w:r>
      <w:r>
        <w:rPr>
          <w:lang w:val="en-US"/>
        </w:rPr>
        <w:tab/>
        <w:t xml:space="preserve">Mean accuracy for selection candidates </w:t>
      </w:r>
      <w:r>
        <w:rPr>
          <w:color w:val="FF0000"/>
        </w:rPr>
        <w:t>across</w:t>
      </w:r>
      <w:r>
        <w:t xml:space="preserve"> </w:t>
      </w:r>
      <w:r>
        <w:rPr>
          <w:i/>
        </w:rPr>
        <w:t>nrep</w:t>
      </w:r>
      <w:r>
        <w:t xml:space="preserve"> replicates, where accuracy is the correlation of </w:t>
      </w:r>
      <w:r>
        <w:rPr>
          <w:highlight w:val="yellow"/>
        </w:rPr>
        <w:t>true-breeding value and estimated breeding value</w:t>
      </w:r>
    </w:p>
    <w:p w14:paraId="3A946C77" w14:textId="77777777" w:rsidR="001D6ADA" w:rsidRDefault="001D6ADA">
      <w:pPr>
        <w:adjustRightInd w:val="0"/>
      </w:pPr>
    </w:p>
    <w:p w14:paraId="6B11EE84" w14:textId="77777777" w:rsidR="001D6ADA" w:rsidRDefault="00000000">
      <w:pPr>
        <w:adjustRightInd w:val="0"/>
      </w:pPr>
      <w:r>
        <w:t xml:space="preserve">Criteria for output: </w:t>
      </w:r>
      <w:r>
        <w:rPr>
          <w:i/>
        </w:rPr>
        <w:t>printBiasAccuracy</w:t>
      </w:r>
      <w:r>
        <w:t xml:space="preserve"> ‘yes’ in namelist &amp;REPORT</w:t>
      </w:r>
    </w:p>
    <w:p w14:paraId="29F81D43" w14:textId="77777777" w:rsidR="001D6ADA" w:rsidRDefault="001D6ADA">
      <w:pPr>
        <w:adjustRightInd w:val="0"/>
      </w:pPr>
    </w:p>
    <w:p w14:paraId="2E876EFB" w14:textId="77777777" w:rsidR="001D6ADA" w:rsidRDefault="00000000">
      <w:pPr>
        <w:adjustRightInd w:val="0"/>
        <w:rPr>
          <w:lang w:val="en-US"/>
        </w:rPr>
      </w:pPr>
      <w:r>
        <w:rPr>
          <w:lang w:val="en-US"/>
        </w:rPr>
        <w:t>nAnimals&gt;1 for output line is written</w:t>
      </w:r>
    </w:p>
    <w:p w14:paraId="1CB94C48" w14:textId="77777777" w:rsidR="001D6ADA" w:rsidRDefault="001D6ADA">
      <w:pPr>
        <w:adjustRightInd w:val="0"/>
        <w:rPr>
          <w:lang w:val="en-US"/>
        </w:rPr>
      </w:pPr>
    </w:p>
    <w:p w14:paraId="0BB0295F" w14:textId="77777777" w:rsidR="001D6ADA" w:rsidRDefault="00000000">
      <w:pPr>
        <w:pStyle w:val="Almindeligtekst"/>
        <w:rPr>
          <w:lang w:val="en-US"/>
        </w:rPr>
      </w:pPr>
      <w:r>
        <w:t xml:space="preserve">Truncation: </w:t>
      </w:r>
      <w:r>
        <w:rPr>
          <w:lang w:val="en-US"/>
        </w:rPr>
        <w:t>'tbv','phenoweight','polyblup','genomicblup','gas'</w:t>
      </w:r>
      <w:r>
        <w:rPr>
          <w:highlight w:val="yellow"/>
          <w:lang w:val="en-US"/>
        </w:rPr>
        <w:t xml:space="preserve">, </w:t>
      </w:r>
      <w:r>
        <w:rPr>
          <w:color w:val="FF0000"/>
          <w:highlight w:val="yellow"/>
        </w:rPr>
        <w:t>‘bayesp’</w:t>
      </w:r>
    </w:p>
    <w:p w14:paraId="002FD25F" w14:textId="77777777" w:rsidR="001D6ADA" w:rsidRDefault="00000000">
      <w:pPr>
        <w:pStyle w:val="Almindeligtekst"/>
        <w:rPr>
          <w:lang w:val="en-US"/>
        </w:rPr>
      </w:pPr>
      <w:r>
        <w:rPr>
          <w:lang w:val="en-US"/>
        </w:rPr>
        <w:t>EVA: 'tbv','polyblup','genomicblup','gas'</w:t>
      </w:r>
      <w:r>
        <w:rPr>
          <w:highlight w:val="yellow"/>
          <w:lang w:val="en-US"/>
        </w:rPr>
        <w:t xml:space="preserve">, </w:t>
      </w:r>
      <w:r>
        <w:rPr>
          <w:color w:val="FF0000"/>
          <w:highlight w:val="yellow"/>
          <w:lang w:val="en-US"/>
        </w:rPr>
        <w:t>‘bayesp’</w:t>
      </w:r>
    </w:p>
    <w:p w14:paraId="45A6241C" w14:textId="77777777" w:rsidR="001D6ADA" w:rsidRDefault="00000000">
      <w:pPr>
        <w:pStyle w:val="Overskrift2"/>
        <w:rPr>
          <w:rStyle w:val="Strk"/>
        </w:rPr>
      </w:pPr>
      <w:bookmarkStart w:id="170" w:name="_Toc109904182"/>
      <w:r>
        <w:rPr>
          <w:rStyle w:val="Strk"/>
          <w:i w:val="0"/>
        </w:rPr>
        <w:t>breedingValuesRep&lt;</w:t>
      </w:r>
      <w:r>
        <w:rPr>
          <w:rStyle w:val="Strk"/>
        </w:rPr>
        <w:t>rep</w:t>
      </w:r>
      <w:r>
        <w:rPr>
          <w:rStyle w:val="Strk"/>
          <w:i w:val="0"/>
        </w:rPr>
        <w:t>&gt;.res.bz2 (</w:t>
      </w:r>
      <w:r>
        <w:rPr>
          <w:rStyle w:val="Strk"/>
        </w:rPr>
        <w:t>rep</w:t>
      </w:r>
      <w:r>
        <w:rPr>
          <w:rStyle w:val="Strk"/>
          <w:i w:val="0"/>
        </w:rPr>
        <w:t>=</w:t>
      </w:r>
      <w:r>
        <w:rPr>
          <w:rStyle w:val="Strk"/>
        </w:rPr>
        <w:t>start_rep</w:t>
      </w:r>
      <w:r>
        <w:rPr>
          <w:rStyle w:val="Strk"/>
          <w:i w:val="0"/>
        </w:rPr>
        <w:t xml:space="preserve"> … </w:t>
      </w:r>
      <w:r>
        <w:rPr>
          <w:rStyle w:val="Strk"/>
        </w:rPr>
        <w:t>start_rep</w:t>
      </w:r>
      <w:r>
        <w:rPr>
          <w:rStyle w:val="Strk"/>
          <w:i w:val="0"/>
        </w:rPr>
        <w:t>+</w:t>
      </w:r>
      <w:r>
        <w:rPr>
          <w:rStyle w:val="Strk"/>
        </w:rPr>
        <w:t>nrep</w:t>
      </w:r>
      <w:r>
        <w:rPr>
          <w:rStyle w:val="Strk"/>
          <w:i w:val="0"/>
        </w:rPr>
        <w:t>-1)</w:t>
      </w:r>
      <w:bookmarkEnd w:id="170"/>
    </w:p>
    <w:p w14:paraId="11C4165A" w14:textId="77777777" w:rsidR="001D6ADA" w:rsidRDefault="001D6ADA"/>
    <w:p w14:paraId="2A9A23D5" w14:textId="77777777" w:rsidR="001D6ADA" w:rsidRDefault="00000000">
      <w:r>
        <w:t>Description: Estimated and true breeding values of selection candidates at each time, selection stage, sex</w:t>
      </w:r>
    </w:p>
    <w:p w14:paraId="765D7180" w14:textId="77777777" w:rsidR="001D6ADA" w:rsidRDefault="001D6ADA"/>
    <w:p w14:paraId="79D83482" w14:textId="77777777" w:rsidR="001D6ADA" w:rsidRDefault="00000000">
      <w:r>
        <w:t>Column variables:</w:t>
      </w:r>
    </w:p>
    <w:p w14:paraId="7663468D" w14:textId="77777777" w:rsidR="001D6ADA" w:rsidRDefault="001D6ADA"/>
    <w:p w14:paraId="59967BA5" w14:textId="77777777" w:rsidR="001D6ADA" w:rsidRDefault="00000000">
      <w:pPr>
        <w:tabs>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284"/>
      </w:pPr>
      <w:r>
        <w:rPr>
          <w:lang w:val="en-US"/>
        </w:rPr>
        <w:t>time stage id sire dam sex age herd trait genotyped phenotyped selected tbv ebv</w:t>
      </w:r>
    </w:p>
    <w:p w14:paraId="7D123C7C" w14:textId="77777777" w:rsidR="001D6ADA" w:rsidRDefault="001D6ADA">
      <w:pPr>
        <w:ind w:left="284"/>
      </w:pPr>
    </w:p>
    <w:p w14:paraId="3FA74F31" w14:textId="77777777" w:rsidR="001D6ADA" w:rsidRDefault="00000000">
      <w:pPr>
        <w:ind w:left="1701" w:hanging="1417"/>
        <w:rPr>
          <w:lang w:val="en-US"/>
        </w:rPr>
      </w:pPr>
      <w:r>
        <w:rPr>
          <w:lang w:val="en-US"/>
        </w:rPr>
        <w:t>time</w:t>
      </w:r>
      <w:r>
        <w:rPr>
          <w:lang w:val="en-US"/>
        </w:rPr>
        <w:tab/>
        <w:t xml:space="preserve">Time step </w:t>
      </w:r>
      <w:r>
        <w:t>(time=</w:t>
      </w:r>
      <w:r>
        <w:rPr>
          <w:i/>
        </w:rPr>
        <w:t>firstReportTime</w:t>
      </w:r>
      <w:r>
        <w:t xml:space="preserve"> … </w:t>
      </w:r>
      <w:r>
        <w:rPr>
          <w:i/>
        </w:rPr>
        <w:t>lastReportTime</w:t>
      </w:r>
      <w:r>
        <w:t>)</w:t>
      </w:r>
    </w:p>
    <w:p w14:paraId="1095E53E" w14:textId="77777777" w:rsidR="001D6ADA" w:rsidRDefault="00000000">
      <w:pPr>
        <w:ind w:left="1701" w:hanging="1417"/>
        <w:rPr>
          <w:lang w:val="en-US"/>
        </w:rPr>
      </w:pPr>
      <w:r>
        <w:rPr>
          <w:lang w:val="en-US"/>
        </w:rPr>
        <w:t>stage</w:t>
      </w:r>
      <w:r>
        <w:rPr>
          <w:lang w:val="en-US"/>
        </w:rPr>
        <w:tab/>
      </w:r>
      <w:r>
        <w:t>Selection stage (stage=</w:t>
      </w:r>
      <w:r>
        <w:rPr>
          <w:i/>
        </w:rPr>
        <w:t>reportSelectionStages</w:t>
      </w:r>
      <w:r>
        <w:t>)</w:t>
      </w:r>
    </w:p>
    <w:p w14:paraId="61883837" w14:textId="77777777" w:rsidR="001D6ADA" w:rsidRDefault="00000000">
      <w:pPr>
        <w:ind w:left="1701" w:hanging="1417"/>
        <w:rPr>
          <w:lang w:val="en-US"/>
        </w:rPr>
      </w:pPr>
      <w:r>
        <w:rPr>
          <w:lang w:val="en-US"/>
        </w:rPr>
        <w:t>id</w:t>
      </w:r>
      <w:r>
        <w:rPr>
          <w:lang w:val="en-US"/>
        </w:rPr>
        <w:tab/>
        <w:t>Animal id</w:t>
      </w:r>
    </w:p>
    <w:p w14:paraId="41E174C4" w14:textId="77777777" w:rsidR="001D6ADA" w:rsidRDefault="00000000">
      <w:pPr>
        <w:ind w:left="1701" w:hanging="1417"/>
        <w:rPr>
          <w:lang w:val="en-US"/>
        </w:rPr>
      </w:pPr>
      <w:r>
        <w:rPr>
          <w:lang w:val="en-US"/>
        </w:rPr>
        <w:t>sire</w:t>
      </w:r>
      <w:r>
        <w:rPr>
          <w:lang w:val="en-US"/>
        </w:rPr>
        <w:tab/>
        <w:t>Sire of animal</w:t>
      </w:r>
    </w:p>
    <w:p w14:paraId="0149546E" w14:textId="77777777" w:rsidR="001D6ADA" w:rsidRDefault="00000000">
      <w:pPr>
        <w:ind w:left="1701" w:hanging="1417"/>
        <w:rPr>
          <w:lang w:val="en-US"/>
        </w:rPr>
      </w:pPr>
      <w:r>
        <w:rPr>
          <w:lang w:val="en-US"/>
        </w:rPr>
        <w:t>dam</w:t>
      </w:r>
      <w:r>
        <w:rPr>
          <w:lang w:val="en-US"/>
        </w:rPr>
        <w:tab/>
        <w:t>Dam of animal</w:t>
      </w:r>
    </w:p>
    <w:p w14:paraId="7538AF8A" w14:textId="77777777" w:rsidR="001D6ADA" w:rsidRDefault="00000000">
      <w:pPr>
        <w:ind w:left="1701" w:hanging="1417"/>
        <w:rPr>
          <w:lang w:val="en-US"/>
        </w:rPr>
      </w:pPr>
      <w:r>
        <w:rPr>
          <w:lang w:val="en-US"/>
        </w:rPr>
        <w:t>sex</w:t>
      </w:r>
      <w:r>
        <w:rPr>
          <w:lang w:val="en-US"/>
        </w:rPr>
        <w:tab/>
      </w:r>
      <w:r>
        <w:t>Sex of animal (sex=1 male, 2 female)</w:t>
      </w:r>
    </w:p>
    <w:p w14:paraId="1AB32817" w14:textId="77777777" w:rsidR="001D6ADA" w:rsidRDefault="00000000">
      <w:pPr>
        <w:ind w:left="1701" w:hanging="1417"/>
        <w:rPr>
          <w:lang w:val="en-US"/>
        </w:rPr>
      </w:pPr>
      <w:r>
        <w:rPr>
          <w:lang w:val="en-US"/>
        </w:rPr>
        <w:t>age</w:t>
      </w:r>
      <w:r>
        <w:rPr>
          <w:lang w:val="en-US"/>
        </w:rPr>
        <w:tab/>
        <w:t>Age of animal</w:t>
      </w:r>
    </w:p>
    <w:p w14:paraId="6615A909" w14:textId="77777777" w:rsidR="001D6ADA" w:rsidRDefault="00000000">
      <w:pPr>
        <w:ind w:left="1701" w:hanging="1417"/>
        <w:rPr>
          <w:lang w:val="en-US"/>
        </w:rPr>
      </w:pPr>
      <w:r>
        <w:rPr>
          <w:lang w:val="en-US"/>
        </w:rPr>
        <w:t>herd</w:t>
      </w:r>
      <w:r>
        <w:rPr>
          <w:lang w:val="en-US"/>
        </w:rPr>
        <w:tab/>
        <w:t>Herd of animal</w:t>
      </w:r>
    </w:p>
    <w:p w14:paraId="68029E53" w14:textId="77777777" w:rsidR="001D6ADA" w:rsidRDefault="00000000">
      <w:pPr>
        <w:ind w:left="1701" w:hanging="1417"/>
        <w:rPr>
          <w:lang w:val="en-US"/>
        </w:rPr>
      </w:pPr>
      <w:r>
        <w:rPr>
          <w:lang w:val="en-US"/>
        </w:rPr>
        <w:t>trait</w:t>
      </w:r>
      <w:r>
        <w:rPr>
          <w:lang w:val="en-US"/>
        </w:rPr>
        <w:tab/>
      </w:r>
      <w:r>
        <w:t xml:space="preserve">Trait number (trait=0 … </w:t>
      </w:r>
      <w:r>
        <w:rPr>
          <w:i/>
        </w:rPr>
        <w:t>ntbv</w:t>
      </w:r>
      <w:r>
        <w:t xml:space="preserve">, where 0 is aggregate-breeding value and 1 … </w:t>
      </w:r>
      <w:r>
        <w:rPr>
          <w:i/>
        </w:rPr>
        <w:t>ntbv</w:t>
      </w:r>
      <w:r>
        <w:t xml:space="preserve"> is trait number)</w:t>
      </w:r>
    </w:p>
    <w:p w14:paraId="4780D11C" w14:textId="77777777" w:rsidR="001D6ADA" w:rsidRDefault="00000000">
      <w:pPr>
        <w:ind w:left="1701" w:hanging="1417"/>
        <w:rPr>
          <w:lang w:val="en-US"/>
        </w:rPr>
      </w:pPr>
      <w:r>
        <w:rPr>
          <w:lang w:val="en-US"/>
        </w:rPr>
        <w:t>genotyped</w:t>
      </w:r>
      <w:r>
        <w:rPr>
          <w:lang w:val="en-US"/>
        </w:rPr>
        <w:tab/>
        <w:t>Animal genotyped (genotyped=0 not genotyped, 1 genotyped)</w:t>
      </w:r>
    </w:p>
    <w:p w14:paraId="33E2FBC9" w14:textId="77777777" w:rsidR="001D6ADA" w:rsidRDefault="00000000">
      <w:pPr>
        <w:ind w:left="1701" w:hanging="1417"/>
        <w:rPr>
          <w:lang w:val="en-US"/>
        </w:rPr>
      </w:pPr>
      <w:r>
        <w:rPr>
          <w:lang w:val="en-US"/>
        </w:rPr>
        <w:t>phenotyped</w:t>
      </w:r>
      <w:r>
        <w:rPr>
          <w:lang w:val="en-US"/>
        </w:rPr>
        <w:tab/>
        <w:t xml:space="preserve">Animal phenotyped for specific trait (phenotyped=0 not phenotyped, 1 phenotyped, -1 trait is 0 and number of traits&gt;1). When </w:t>
      </w:r>
    </w:p>
    <w:p w14:paraId="25E214FB" w14:textId="77777777" w:rsidR="001D6ADA" w:rsidRDefault="00000000">
      <w:pPr>
        <w:ind w:left="1701" w:hanging="1417"/>
        <w:rPr>
          <w:lang w:val="en-US"/>
        </w:rPr>
      </w:pPr>
      <w:r>
        <w:rPr>
          <w:lang w:val="en-US"/>
        </w:rPr>
        <w:t>selected</w:t>
      </w:r>
      <w:r>
        <w:rPr>
          <w:lang w:val="en-US"/>
        </w:rPr>
        <w:tab/>
        <w:t>Animal selected in time and stage (selected=0 not selected, 1 selected)</w:t>
      </w:r>
    </w:p>
    <w:p w14:paraId="6D4B952E" w14:textId="77777777" w:rsidR="001D6ADA" w:rsidRDefault="00000000">
      <w:pPr>
        <w:ind w:left="1701" w:hanging="1417"/>
        <w:rPr>
          <w:lang w:val="en-US"/>
        </w:rPr>
      </w:pPr>
      <w:r>
        <w:rPr>
          <w:lang w:val="en-US"/>
        </w:rPr>
        <w:t>tbv</w:t>
      </w:r>
      <w:r>
        <w:rPr>
          <w:lang w:val="en-US"/>
        </w:rPr>
        <w:tab/>
        <w:t>True-breeding value</w:t>
      </w:r>
    </w:p>
    <w:p w14:paraId="07A7082A" w14:textId="77777777" w:rsidR="001D6ADA" w:rsidRDefault="00000000">
      <w:pPr>
        <w:ind w:left="1701" w:hanging="1417"/>
      </w:pPr>
      <w:r>
        <w:rPr>
          <w:lang w:val="en-US"/>
        </w:rPr>
        <w:t>ebv</w:t>
      </w:r>
      <w:r>
        <w:rPr>
          <w:lang w:val="en-US"/>
        </w:rPr>
        <w:tab/>
        <w:t>Estimated breeding value</w:t>
      </w:r>
    </w:p>
    <w:p w14:paraId="2DF0EFE0" w14:textId="77777777" w:rsidR="001D6ADA" w:rsidRDefault="001D6ADA"/>
    <w:p w14:paraId="0F2F3C32" w14:textId="77777777" w:rsidR="001D6ADA" w:rsidRDefault="00000000">
      <w:r>
        <w:t xml:space="preserve">Criteria for output: </w:t>
      </w:r>
      <w:r>
        <w:rPr>
          <w:i/>
        </w:rPr>
        <w:t>printBreedingValues</w:t>
      </w:r>
      <w:r>
        <w:t xml:space="preserve"> ‘yes’ in namelist &amp;REPORT</w:t>
      </w:r>
    </w:p>
    <w:p w14:paraId="2224F925" w14:textId="77777777" w:rsidR="001D6ADA" w:rsidRDefault="001D6ADA"/>
    <w:p w14:paraId="7F76D602" w14:textId="77777777" w:rsidR="001D6ADA" w:rsidRDefault="00000000">
      <w:pPr>
        <w:pStyle w:val="Almindeligtekst"/>
      </w:pPr>
      <w:r>
        <w:t>Additional information: Files are compressed by the linux command, ‘bzip2 –f breedingValuesRep</w:t>
      </w:r>
      <w:r>
        <w:rPr>
          <w:i/>
        </w:rPr>
        <w:t>&lt;rep&gt;</w:t>
      </w:r>
      <w:r>
        <w:t xml:space="preserve">.res’. They can be decompressed with the command, </w:t>
      </w:r>
    </w:p>
    <w:p w14:paraId="0CFCF534" w14:textId="77777777" w:rsidR="001D6ADA" w:rsidRDefault="00000000">
      <w:pPr>
        <w:ind w:right="-5"/>
      </w:pPr>
      <w:r>
        <w:t>‘bunzip2 breedingValuesRep</w:t>
      </w:r>
      <w:r>
        <w:rPr>
          <w:i/>
        </w:rPr>
        <w:t>&lt;rep&gt;</w:t>
      </w:r>
      <w:r>
        <w:t>.res.bz2’.</w:t>
      </w:r>
    </w:p>
    <w:p w14:paraId="5F5783B6" w14:textId="77777777" w:rsidR="001D6ADA" w:rsidRDefault="001D6ADA"/>
    <w:p w14:paraId="3B64C352" w14:textId="77777777" w:rsidR="001D6ADA" w:rsidRDefault="00000000">
      <w:r>
        <w:t xml:space="preserve">    Breeding values are written to an output file at each selection stage with (i) </w:t>
      </w:r>
    </w:p>
    <w:p w14:paraId="23A5F157" w14:textId="77777777" w:rsidR="001D6ADA" w:rsidRDefault="00000000">
      <w:r>
        <w:t xml:space="preserve">    truncation or EVA selection, and (ii) selection criterion weighted phenotypes, </w:t>
      </w:r>
    </w:p>
    <w:p w14:paraId="30285433" w14:textId="77777777" w:rsidR="001D6ADA" w:rsidRDefault="00000000">
      <w:r>
        <w:t xml:space="preserve">    polygenic, genomic, or GAS breeding values</w:t>
      </w:r>
    </w:p>
    <w:p w14:paraId="1632E7D8" w14:textId="77777777" w:rsidR="001D6ADA" w:rsidRDefault="001D6ADA"/>
    <w:p w14:paraId="39F50F9A" w14:textId="77777777" w:rsidR="001D6ADA" w:rsidRDefault="00000000">
      <w:r>
        <w:t xml:space="preserve">    No output is written at selection stages with no selection candidates</w:t>
      </w:r>
    </w:p>
    <w:p w14:paraId="09646163" w14:textId="77777777" w:rsidR="001D6ADA" w:rsidRDefault="00000000">
      <w:pPr>
        <w:adjustRightInd w:val="0"/>
        <w:rPr>
          <w:rStyle w:val="Overskrift1Tegn"/>
          <w:bCs w:val="0"/>
          <w:color w:val="00B050"/>
        </w:rPr>
      </w:pPr>
      <w:r>
        <w:rPr>
          <w:color w:val="00B050"/>
        </w:rPr>
        <w:lastRenderedPageBreak/>
        <w:t xml:space="preserve">    </w:t>
      </w:r>
      <w:r>
        <w:rPr>
          <w:b/>
          <w:color w:val="00B050"/>
        </w:rPr>
        <w:t>breedingValuesRep&lt;</w:t>
      </w:r>
      <w:r>
        <w:rPr>
          <w:b/>
          <w:i/>
          <w:color w:val="00B050"/>
        </w:rPr>
        <w:t>rep</w:t>
      </w:r>
      <w:r>
        <w:rPr>
          <w:b/>
          <w:color w:val="00B050"/>
        </w:rPr>
        <w:t>&gt;.res</w:t>
      </w:r>
      <w:r>
        <w:rPr>
          <w:rStyle w:val="Overskrift1Tegn"/>
          <w:b w:val="0"/>
          <w:bCs w:val="0"/>
          <w:color w:val="00B050"/>
        </w:rPr>
        <w:t xml:space="preserve"> (optional)</w:t>
      </w:r>
    </w:p>
    <w:p w14:paraId="6AF8CFA8" w14:textId="77777777" w:rsidR="001D6ADA" w:rsidRDefault="00000000">
      <w:pPr>
        <w:adjustRightInd w:val="0"/>
        <w:rPr>
          <w:color w:val="00B050"/>
        </w:rPr>
      </w:pPr>
      <w:r>
        <w:rPr>
          <w:color w:val="00B050"/>
        </w:rPr>
        <w:t xml:space="preserve">    Estimated and true breeding values of selection candidates at each selection </w:t>
      </w:r>
    </w:p>
    <w:p w14:paraId="66433ED0" w14:textId="77777777" w:rsidR="001D6ADA" w:rsidRDefault="00000000">
      <w:pPr>
        <w:adjustRightInd w:val="0"/>
        <w:rPr>
          <w:color w:val="00B050"/>
        </w:rPr>
      </w:pPr>
      <w:r>
        <w:rPr>
          <w:color w:val="00B050"/>
        </w:rPr>
        <w:t xml:space="preserve">    stage</w:t>
      </w:r>
    </w:p>
    <w:p w14:paraId="3CCDA939" w14:textId="77777777" w:rsidR="001D6ADA" w:rsidRDefault="001D6ADA">
      <w:pPr>
        <w:adjustRightInd w:val="0"/>
        <w:rPr>
          <w:color w:val="00B050"/>
        </w:rPr>
      </w:pPr>
    </w:p>
    <w:p w14:paraId="38E1CC9E" w14:textId="77777777" w:rsidR="001D6ADA" w:rsidRDefault="00000000">
      <w:pPr>
        <w:pStyle w:val="Almindeligtekst"/>
        <w:rPr>
          <w:color w:val="00B050"/>
        </w:rPr>
      </w:pPr>
      <w:r>
        <w:rPr>
          <w:color w:val="00B050"/>
        </w:rPr>
        <w:t xml:space="preserve">    Breeding values are written to an output file at each selection stage with (i) </w:t>
      </w:r>
    </w:p>
    <w:p w14:paraId="4973AC3B" w14:textId="77777777" w:rsidR="001D6ADA" w:rsidRDefault="00000000">
      <w:pPr>
        <w:pStyle w:val="Almindeligtekst"/>
        <w:rPr>
          <w:color w:val="00B050"/>
        </w:rPr>
      </w:pPr>
      <w:r>
        <w:rPr>
          <w:color w:val="00B050"/>
        </w:rPr>
        <w:t xml:space="preserve">    truncation or EVA selection, and (ii) selection criterion weighted phenotypes, </w:t>
      </w:r>
    </w:p>
    <w:p w14:paraId="75A31D4F" w14:textId="77777777" w:rsidR="001D6ADA" w:rsidRDefault="00000000">
      <w:pPr>
        <w:pStyle w:val="Almindeligtekst"/>
        <w:rPr>
          <w:color w:val="00B050"/>
        </w:rPr>
      </w:pPr>
      <w:r>
        <w:rPr>
          <w:color w:val="00B050"/>
        </w:rPr>
        <w:t xml:space="preserve">    polygenic, genomic, or GAS breeding values</w:t>
      </w:r>
    </w:p>
    <w:p w14:paraId="0DA863A7" w14:textId="77777777" w:rsidR="001D6ADA" w:rsidRDefault="001D6ADA">
      <w:pPr>
        <w:pStyle w:val="Almindeligtekst"/>
        <w:rPr>
          <w:color w:val="00B050"/>
        </w:rPr>
      </w:pPr>
    </w:p>
    <w:p w14:paraId="1003AC34" w14:textId="77777777" w:rsidR="001D6ADA" w:rsidRDefault="00000000">
      <w:pPr>
        <w:pStyle w:val="Almindeligtekst"/>
        <w:rPr>
          <w:color w:val="00B050"/>
        </w:rPr>
      </w:pPr>
      <w:r>
        <w:rPr>
          <w:color w:val="00B050"/>
        </w:rPr>
        <w:t xml:space="preserve">    No output is written at selection stages with no selection candidates</w:t>
      </w:r>
    </w:p>
    <w:p w14:paraId="77F1F2A5" w14:textId="77777777" w:rsidR="001D6ADA" w:rsidRDefault="001D6ADA">
      <w:pPr>
        <w:pStyle w:val="Almindeligtekst"/>
        <w:rPr>
          <w:color w:val="00B050"/>
        </w:rPr>
      </w:pPr>
    </w:p>
    <w:p w14:paraId="17F6A725" w14:textId="77777777" w:rsidR="001D6ADA" w:rsidRDefault="00000000">
      <w:pPr>
        <w:pStyle w:val="Almindeligtekst"/>
        <w:rPr>
          <w:color w:val="00B050"/>
        </w:rPr>
      </w:pPr>
      <w:r>
        <w:rPr>
          <w:color w:val="00B050"/>
        </w:rPr>
        <w:t>Only non-missing rows and values included. If specified and not included, it is because not valid step or n&lt;2, where n is the number of candidates in the calculation of b and r.</w:t>
      </w:r>
    </w:p>
    <w:p w14:paraId="6C76EC03" w14:textId="77777777" w:rsidR="001D6ADA" w:rsidRDefault="00000000">
      <w:pPr>
        <w:pStyle w:val="Overskrift2"/>
        <w:rPr>
          <w:rStyle w:val="Strk"/>
          <w:i w:val="0"/>
        </w:rPr>
      </w:pPr>
      <w:bookmarkStart w:id="171" w:name="_Toc109904183"/>
      <w:r>
        <w:rPr>
          <w:rStyle w:val="Strk"/>
          <w:i w:val="0"/>
        </w:rPr>
        <w:t>dmuAdamRep&lt;</w:t>
      </w:r>
      <w:r>
        <w:rPr>
          <w:rStyle w:val="Strk"/>
        </w:rPr>
        <w:t>rep</w:t>
      </w:r>
      <w:r>
        <w:rPr>
          <w:rStyle w:val="Strk"/>
          <w:i w:val="0"/>
        </w:rPr>
        <w:t>&gt;Time&lt;</w:t>
      </w:r>
      <w:r>
        <w:rPr>
          <w:rStyle w:val="Strk"/>
        </w:rPr>
        <w:t>time</w:t>
      </w:r>
      <w:r>
        <w:rPr>
          <w:rStyle w:val="Strk"/>
          <w:i w:val="0"/>
        </w:rPr>
        <w:t>&gt;Stage&lt;</w:t>
      </w:r>
      <w:r>
        <w:rPr>
          <w:rStyle w:val="Strk"/>
        </w:rPr>
        <w:t>stage</w:t>
      </w:r>
      <w:r>
        <w:rPr>
          <w:rStyle w:val="Strk"/>
          <w:i w:val="0"/>
        </w:rPr>
        <w:t>&gt;.lst (</w:t>
      </w:r>
      <w:r>
        <w:rPr>
          <w:rStyle w:val="Strk"/>
        </w:rPr>
        <w:t>rep</w:t>
      </w:r>
      <w:r>
        <w:rPr>
          <w:rStyle w:val="Strk"/>
          <w:i w:val="0"/>
        </w:rPr>
        <w:t>=</w:t>
      </w:r>
      <w:r>
        <w:rPr>
          <w:rStyle w:val="Strk"/>
        </w:rPr>
        <w:t>start_rep</w:t>
      </w:r>
      <w:r>
        <w:rPr>
          <w:rStyle w:val="Strk"/>
          <w:i w:val="0"/>
        </w:rPr>
        <w:t xml:space="preserve"> … </w:t>
      </w:r>
      <w:r>
        <w:rPr>
          <w:rStyle w:val="Strk"/>
        </w:rPr>
        <w:t>start_rep</w:t>
      </w:r>
      <w:r>
        <w:rPr>
          <w:rStyle w:val="Strk"/>
          <w:i w:val="0"/>
        </w:rPr>
        <w:t>+</w:t>
      </w:r>
      <w:r>
        <w:rPr>
          <w:rStyle w:val="Strk"/>
        </w:rPr>
        <w:t>nrep</w:t>
      </w:r>
      <w:r>
        <w:rPr>
          <w:rStyle w:val="Strk"/>
          <w:i w:val="0"/>
        </w:rPr>
        <w:t xml:space="preserve">-1, </w:t>
      </w:r>
      <w:r>
        <w:rPr>
          <w:rStyle w:val="Strk"/>
        </w:rPr>
        <w:t>time</w:t>
      </w:r>
      <w:r>
        <w:rPr>
          <w:rStyle w:val="Strk"/>
          <w:i w:val="0"/>
        </w:rPr>
        <w:t xml:space="preserve">=1 … </w:t>
      </w:r>
      <w:r>
        <w:rPr>
          <w:rStyle w:val="Strk"/>
        </w:rPr>
        <w:t>ntime</w:t>
      </w:r>
      <w:r>
        <w:rPr>
          <w:rStyle w:val="Strk"/>
          <w:i w:val="0"/>
        </w:rPr>
        <w:t xml:space="preserve">, </w:t>
      </w:r>
      <w:r>
        <w:rPr>
          <w:rStyle w:val="Strk"/>
        </w:rPr>
        <w:t>stage</w:t>
      </w:r>
      <w:r>
        <w:rPr>
          <w:rStyle w:val="Strk"/>
          <w:i w:val="0"/>
        </w:rPr>
        <w:t xml:space="preserve">=1 … </w:t>
      </w:r>
      <w:r>
        <w:rPr>
          <w:rStyle w:val="Strk"/>
        </w:rPr>
        <w:t>selection_groups</w:t>
      </w:r>
      <w:r>
        <w:rPr>
          <w:rStyle w:val="Strk"/>
          <w:i w:val="0"/>
        </w:rPr>
        <w:t xml:space="preserve"> where breeding values predicted using DMU)</w:t>
      </w:r>
      <w:bookmarkEnd w:id="171"/>
    </w:p>
    <w:p w14:paraId="29492A6C" w14:textId="77777777" w:rsidR="001D6ADA" w:rsidRDefault="001D6ADA"/>
    <w:p w14:paraId="76ED4A79" w14:textId="77777777" w:rsidR="001D6ADA" w:rsidRDefault="00000000">
      <w:r>
        <w:t>Description: DMU-lst file generated by DMU when predicting breeding values</w:t>
      </w:r>
    </w:p>
    <w:p w14:paraId="084EEA9D" w14:textId="77777777" w:rsidR="001D6ADA" w:rsidRDefault="001D6ADA"/>
    <w:p w14:paraId="568B36D1" w14:textId="77777777" w:rsidR="001D6ADA" w:rsidRDefault="00000000">
      <w:r>
        <w:t xml:space="preserve">Criteria for output: </w:t>
      </w:r>
      <w:r>
        <w:rPr>
          <w:i/>
        </w:rPr>
        <w:t>printDmuLstFiles</w:t>
      </w:r>
      <w:r>
        <w:t xml:space="preserve"> ‘yes’ in namelist &amp;BLUPPARAMETERS</w:t>
      </w:r>
    </w:p>
    <w:p w14:paraId="35C2C917" w14:textId="77777777" w:rsidR="001D6ADA" w:rsidRDefault="001D6ADA"/>
    <w:p w14:paraId="0CA9570B" w14:textId="77777777" w:rsidR="001D6ADA" w:rsidRDefault="00000000">
      <w:r>
        <w:t>Additional information: A unique file is created at each selection stage involving DMU calculations:</w:t>
      </w:r>
    </w:p>
    <w:p w14:paraId="577CF2BF" w14:textId="77777777" w:rsidR="001D6ADA" w:rsidRDefault="00000000">
      <w:r>
        <w:t xml:space="preserve">    &lt;</w:t>
      </w:r>
      <w:r>
        <w:rPr>
          <w:i/>
        </w:rPr>
        <w:t>rep</w:t>
      </w:r>
      <w:r>
        <w:t>&gt;, replicate number</w:t>
      </w:r>
    </w:p>
    <w:p w14:paraId="6F797A9A" w14:textId="77777777" w:rsidR="001D6ADA" w:rsidRDefault="00000000">
      <w:r>
        <w:t xml:space="preserve">    &lt;</w:t>
      </w:r>
      <w:r>
        <w:rPr>
          <w:i/>
        </w:rPr>
        <w:t>time</w:t>
      </w:r>
      <w:r>
        <w:t>&gt;, time step</w:t>
      </w:r>
    </w:p>
    <w:p w14:paraId="22615165" w14:textId="77777777" w:rsidR="001D6ADA" w:rsidRDefault="00000000">
      <w:r>
        <w:t xml:space="preserve">    &lt;</w:t>
      </w:r>
      <w:r>
        <w:rPr>
          <w:i/>
        </w:rPr>
        <w:t>stage</w:t>
      </w:r>
      <w:r>
        <w:t>&gt;, selection stage</w:t>
      </w:r>
    </w:p>
    <w:p w14:paraId="0A7C5574" w14:textId="77777777" w:rsidR="001D6ADA" w:rsidRDefault="00000000">
      <w:r>
        <w:t xml:space="preserve">Files are written to directory dmuLstFiles, a subdirectory of the output directory </w:t>
      </w:r>
      <w:r>
        <w:rPr>
          <w:i/>
        </w:rPr>
        <w:t>OutDirectory</w:t>
      </w:r>
      <w:r>
        <w:t xml:space="preserve"> (namelist &amp;OUTPUTDIRECTORY, variable </w:t>
      </w:r>
      <w:r>
        <w:rPr>
          <w:i/>
        </w:rPr>
        <w:t>OutDirectory</w:t>
      </w:r>
      <w:r>
        <w:t>)</w:t>
      </w:r>
    </w:p>
    <w:p w14:paraId="5EE6FABC" w14:textId="77777777" w:rsidR="001D6ADA" w:rsidRDefault="001D6ADA"/>
    <w:p w14:paraId="5E2DF5F5" w14:textId="77777777" w:rsidR="001D6ADA" w:rsidRDefault="00000000">
      <w:r>
        <w:t>DMU-lst file is written to an output file at each selection stage with DMU Calculations. These selection stages have (i) truncation or EVA selection, and (ii) selection criterion polygenic, genomic, or GAS breeding values.</w:t>
      </w:r>
    </w:p>
    <w:p w14:paraId="244194EB" w14:textId="77777777" w:rsidR="001D6ADA" w:rsidRDefault="00000000">
      <w:pPr>
        <w:pStyle w:val="Overskrift2"/>
        <w:rPr>
          <w:rStyle w:val="Strk"/>
          <w:i w:val="0"/>
        </w:rPr>
      </w:pPr>
      <w:bookmarkStart w:id="172" w:name="_Toc109904184"/>
      <w:r>
        <w:rPr>
          <w:rStyle w:val="Strk"/>
          <w:i w:val="0"/>
        </w:rPr>
        <w:t>heterozygosity.dat</w:t>
      </w:r>
      <w:bookmarkEnd w:id="172"/>
    </w:p>
    <w:p w14:paraId="02FAB7D8" w14:textId="77777777" w:rsidR="001D6ADA" w:rsidRDefault="001D6ADA"/>
    <w:p w14:paraId="676B7CFC" w14:textId="77777777" w:rsidR="001D6ADA" w:rsidRDefault="00000000">
      <w:r>
        <w:t xml:space="preserve">Description: </w:t>
      </w:r>
      <w:r>
        <w:rPr>
          <w:lang w:val="en-US"/>
        </w:rPr>
        <w:t>LD-summary parameters as a function time;</w:t>
      </w:r>
      <w:r>
        <w:t xml:space="preserve"> exponential distribution; summary of each replicate</w:t>
      </w:r>
    </w:p>
    <w:p w14:paraId="21A6AD23" w14:textId="77777777" w:rsidR="001D6ADA" w:rsidRDefault="001D6ADA"/>
    <w:p w14:paraId="124CDD2D" w14:textId="77777777" w:rsidR="001D6ADA" w:rsidRDefault="00000000">
      <w:r>
        <w:t>Column variables:</w:t>
      </w:r>
    </w:p>
    <w:p w14:paraId="29CDC970" w14:textId="77777777" w:rsidR="001D6ADA" w:rsidRDefault="001D6ADA"/>
    <w:p w14:paraId="56B5891B" w14:textId="77777777" w:rsidR="001D6ADA" w:rsidRDefault="00000000">
      <w:pPr>
        <w:ind w:left="284"/>
      </w:pPr>
      <w:r>
        <w:t xml:space="preserve">igen ld_irep npar </w:t>
      </w:r>
      <w:r>
        <w:rPr>
          <w:lang w:val="en-US"/>
        </w:rPr>
        <w:t xml:space="preserve">(count_seg-nqtl) nqtl count_mut count_cul nneg </w:t>
      </w:r>
      <w:proofErr w:type="gramStart"/>
      <w:r>
        <w:rPr>
          <w:lang w:val="en-US"/>
        </w:rPr>
        <w:t>heterozygosity(</w:t>
      </w:r>
      <w:proofErr w:type="gramEnd"/>
      <w:r>
        <w:rPr>
          <w:lang w:val="en-US"/>
        </w:rPr>
        <w:t>igen,ld_irep,:) MeanFitness total_var genic_var ld_quant</w:t>
      </w:r>
    </w:p>
    <w:p w14:paraId="0D59AC39" w14:textId="77777777" w:rsidR="001D6ADA" w:rsidRDefault="001D6ADA"/>
    <w:p w14:paraId="4430D143" w14:textId="77777777" w:rsidR="001D6ADA" w:rsidRDefault="00000000">
      <w:pPr>
        <w:ind w:left="2268" w:hanging="1984"/>
      </w:pPr>
      <w:r>
        <w:t>igen</w:t>
      </w:r>
      <w:r>
        <w:tab/>
        <w:t>generation number of founder population</w:t>
      </w:r>
    </w:p>
    <w:p w14:paraId="1FD8C6EA" w14:textId="77777777" w:rsidR="001D6ADA" w:rsidRDefault="00000000">
      <w:pPr>
        <w:ind w:left="2268" w:hanging="1984"/>
      </w:pPr>
      <w:r>
        <w:t>ld_irep</w:t>
      </w:r>
    </w:p>
    <w:p w14:paraId="5A53D519" w14:textId="77777777" w:rsidR="001D6ADA" w:rsidRDefault="00000000">
      <w:pPr>
        <w:ind w:left="2268" w:hanging="1984"/>
      </w:pPr>
      <w:r>
        <w:t>npar</w:t>
      </w:r>
    </w:p>
    <w:p w14:paraId="5D2314F8" w14:textId="77777777" w:rsidR="001D6ADA" w:rsidRDefault="00000000">
      <w:pPr>
        <w:ind w:left="2268" w:hanging="1984"/>
        <w:rPr>
          <w:lang w:val="en-US"/>
        </w:rPr>
      </w:pPr>
      <w:r>
        <w:t>nmarkers</w:t>
      </w:r>
      <w:r>
        <w:tab/>
        <w:t>number of segregating markers in generation igen</w:t>
      </w:r>
    </w:p>
    <w:p w14:paraId="25E855B9" w14:textId="77777777" w:rsidR="001D6ADA" w:rsidRDefault="00000000">
      <w:pPr>
        <w:ind w:left="2268" w:hanging="1984"/>
        <w:rPr>
          <w:lang w:val="en-US"/>
        </w:rPr>
      </w:pPr>
      <w:r>
        <w:rPr>
          <w:lang w:val="en-US"/>
        </w:rPr>
        <w:t>nqtl</w:t>
      </w:r>
      <w:r>
        <w:rPr>
          <w:lang w:val="en-US"/>
        </w:rPr>
        <w:tab/>
      </w:r>
      <w:r>
        <w:t>number of segregating QTL in generation igen</w:t>
      </w:r>
    </w:p>
    <w:p w14:paraId="5D2D55B3" w14:textId="77777777" w:rsidR="001D6ADA" w:rsidRDefault="00000000">
      <w:pPr>
        <w:ind w:left="2268" w:hanging="1984"/>
        <w:rPr>
          <w:lang w:val="en-US"/>
        </w:rPr>
      </w:pPr>
      <w:r>
        <w:rPr>
          <w:lang w:val="en-US"/>
        </w:rPr>
        <w:t>count_mut</w:t>
      </w:r>
      <w:r>
        <w:tab/>
        <w:t>number of new mutations in generation igen</w:t>
      </w:r>
    </w:p>
    <w:p w14:paraId="2F3D9669" w14:textId="77777777" w:rsidR="001D6ADA" w:rsidRDefault="00000000">
      <w:pPr>
        <w:ind w:left="2268" w:hanging="1984"/>
        <w:rPr>
          <w:lang w:val="en-US"/>
        </w:rPr>
      </w:pPr>
      <w:r>
        <w:rPr>
          <w:lang w:val="en-US"/>
        </w:rPr>
        <w:t>count_cul</w:t>
      </w:r>
      <w:r>
        <w:tab/>
        <w:t>number of culled offspring (not selected) in generation igen</w:t>
      </w:r>
    </w:p>
    <w:p w14:paraId="68C00093" w14:textId="77777777" w:rsidR="001D6ADA" w:rsidRPr="00C67617" w:rsidRDefault="00000000">
      <w:pPr>
        <w:ind w:left="2268" w:hanging="1984"/>
        <w:rPr>
          <w:lang w:val="en-US"/>
        </w:rPr>
      </w:pPr>
      <w:r w:rsidRPr="00C67617">
        <w:rPr>
          <w:lang w:val="en-US"/>
        </w:rPr>
        <w:t>nneg</w:t>
      </w:r>
    </w:p>
    <w:p w14:paraId="28E2FDB7" w14:textId="77777777" w:rsidR="001D6ADA" w:rsidRPr="00C67617" w:rsidRDefault="00000000">
      <w:pPr>
        <w:ind w:left="2268" w:hanging="1984"/>
        <w:rPr>
          <w:lang w:val="en-US"/>
        </w:rPr>
      </w:pPr>
      <w:proofErr w:type="gramStart"/>
      <w:r w:rsidRPr="00C67617">
        <w:rPr>
          <w:lang w:val="en-US"/>
        </w:rPr>
        <w:t>heterozygosity(</w:t>
      </w:r>
      <w:proofErr w:type="gramEnd"/>
      <w:r w:rsidRPr="00C67617">
        <w:rPr>
          <w:lang w:val="en-US"/>
        </w:rPr>
        <w:t>igen,ld_irep,:)</w:t>
      </w:r>
    </w:p>
    <w:p w14:paraId="272C280E" w14:textId="77777777" w:rsidR="001D6ADA" w:rsidRDefault="00000000">
      <w:pPr>
        <w:ind w:left="2268" w:hanging="1984"/>
        <w:rPr>
          <w:lang w:val="en-US"/>
        </w:rPr>
      </w:pPr>
      <w:r>
        <w:rPr>
          <w:lang w:val="en-US"/>
        </w:rPr>
        <w:t>MeanFitness</w:t>
      </w:r>
    </w:p>
    <w:p w14:paraId="64095B01" w14:textId="77777777" w:rsidR="001D6ADA" w:rsidRPr="00C67617" w:rsidRDefault="00000000">
      <w:pPr>
        <w:ind w:left="2268" w:hanging="1984"/>
        <w:rPr>
          <w:lang w:val="da-DK"/>
        </w:rPr>
      </w:pPr>
      <w:r w:rsidRPr="00C67617">
        <w:rPr>
          <w:lang w:val="da-DK"/>
        </w:rPr>
        <w:t>total_var</w:t>
      </w:r>
    </w:p>
    <w:p w14:paraId="55F51EDC" w14:textId="77777777" w:rsidR="001D6ADA" w:rsidRPr="00C67617" w:rsidRDefault="00000000">
      <w:pPr>
        <w:ind w:left="2268" w:hanging="1984"/>
        <w:rPr>
          <w:lang w:val="da-DK"/>
        </w:rPr>
      </w:pPr>
      <w:r w:rsidRPr="00C67617">
        <w:rPr>
          <w:lang w:val="da-DK"/>
        </w:rPr>
        <w:t>genic_var</w:t>
      </w:r>
    </w:p>
    <w:p w14:paraId="37ADD489" w14:textId="77777777" w:rsidR="001D6ADA" w:rsidRPr="00C67617" w:rsidRDefault="00000000">
      <w:pPr>
        <w:ind w:left="2268" w:hanging="1984"/>
        <w:rPr>
          <w:lang w:val="da-DK"/>
        </w:rPr>
      </w:pPr>
      <w:r w:rsidRPr="00C67617">
        <w:rPr>
          <w:lang w:val="da-DK"/>
        </w:rPr>
        <w:lastRenderedPageBreak/>
        <w:t>ld_quant</w:t>
      </w:r>
    </w:p>
    <w:p w14:paraId="22BF53DA" w14:textId="77777777" w:rsidR="001D6ADA" w:rsidRPr="00C67617" w:rsidRDefault="001D6ADA">
      <w:pPr>
        <w:ind w:left="284"/>
        <w:rPr>
          <w:lang w:val="da-DK"/>
        </w:rPr>
      </w:pPr>
    </w:p>
    <w:p w14:paraId="2100A1FF" w14:textId="77777777" w:rsidR="001D6ADA" w:rsidRDefault="00000000">
      <w:r>
        <w:t xml:space="preserve">Criteria for output: </w:t>
      </w:r>
      <w:r>
        <w:rPr>
          <w:i/>
        </w:rPr>
        <w:t>printLdHayesFiles</w:t>
      </w:r>
      <w:r>
        <w:t xml:space="preserve"> ‘yes’ in namelist &amp;REPORT</w:t>
      </w:r>
    </w:p>
    <w:p w14:paraId="30537846" w14:textId="77777777" w:rsidR="001D6ADA" w:rsidRDefault="001D6ADA"/>
    <w:p w14:paraId="0D39D798" w14:textId="77777777" w:rsidR="001D6ADA" w:rsidRDefault="00000000">
      <w:pPr>
        <w:rPr>
          <w:strike/>
        </w:rPr>
      </w:pPr>
      <w:r>
        <w:rPr>
          <w:strike/>
        </w:rPr>
        <w:t xml:space="preserve">Additional information: </w:t>
      </w:r>
      <w:r>
        <w:rPr>
          <w:strike/>
          <w:highlight w:val="yellow"/>
        </w:rPr>
        <w:t xml:space="preserve">ld_irep is always 1 when </w:t>
      </w:r>
      <w:r>
        <w:rPr>
          <w:i/>
          <w:strike/>
          <w:highlight w:val="yellow"/>
        </w:rPr>
        <w:t>geneticModel</w:t>
      </w:r>
      <w:r>
        <w:rPr>
          <w:strike/>
          <w:highlight w:val="yellow"/>
        </w:rPr>
        <w:t xml:space="preserve"> ‘genomic’ in namelist &amp;CONTROLPARAMETERS, </w:t>
      </w:r>
      <w:r>
        <w:rPr>
          <w:i/>
          <w:strike/>
          <w:highlight w:val="yellow"/>
        </w:rPr>
        <w:t>LD_method</w:t>
      </w:r>
      <w:r>
        <w:rPr>
          <w:strike/>
          <w:highlight w:val="yellow"/>
        </w:rPr>
        <w:t xml:space="preserve"> ‘genomicld’ in namelist &amp;LD. It ranges from </w:t>
      </w:r>
      <w:proofErr w:type="gramStart"/>
      <w:r>
        <w:rPr>
          <w:strike/>
          <w:highlight w:val="yellow"/>
        </w:rPr>
        <w:t>1:</w:t>
      </w:r>
      <w:r>
        <w:rPr>
          <w:i/>
          <w:strike/>
          <w:highlight w:val="yellow"/>
        </w:rPr>
        <w:t>nrep</w:t>
      </w:r>
      <w:proofErr w:type="gramEnd"/>
      <w:r>
        <w:rPr>
          <w:strike/>
          <w:highlight w:val="yellow"/>
        </w:rPr>
        <w:t xml:space="preserve"> when </w:t>
      </w:r>
      <w:r>
        <w:rPr>
          <w:i/>
          <w:strike/>
          <w:highlight w:val="yellow"/>
        </w:rPr>
        <w:t>geneticModel</w:t>
      </w:r>
      <w:r>
        <w:rPr>
          <w:strike/>
          <w:highlight w:val="yellow"/>
        </w:rPr>
        <w:t xml:space="preserve"> ‘ld_Only’.</w:t>
      </w:r>
    </w:p>
    <w:p w14:paraId="7F10A49A" w14:textId="77777777" w:rsidR="001D6ADA" w:rsidRDefault="00000000">
      <w:pPr>
        <w:pStyle w:val="Overskrift2"/>
        <w:rPr>
          <w:rStyle w:val="Strk"/>
          <w:i w:val="0"/>
        </w:rPr>
      </w:pPr>
      <w:bookmarkStart w:id="173" w:name="_Toc109904185"/>
      <w:r>
        <w:rPr>
          <w:rStyle w:val="Strk"/>
          <w:i w:val="0"/>
        </w:rPr>
        <w:t>ldSummaryOutputOverTime.dat</w:t>
      </w:r>
      <w:bookmarkEnd w:id="173"/>
    </w:p>
    <w:p w14:paraId="3C87A59A" w14:textId="77777777" w:rsidR="001D6ADA" w:rsidRDefault="001D6ADA">
      <w:pPr>
        <w:rPr>
          <w:lang w:val="en-US"/>
        </w:rPr>
      </w:pPr>
    </w:p>
    <w:p w14:paraId="3AE8CFF3" w14:textId="77777777" w:rsidR="001D6ADA" w:rsidRDefault="00000000">
      <w:r>
        <w:t>Description:</w:t>
      </w:r>
      <w:r>
        <w:rPr>
          <w:lang w:val="en-US"/>
        </w:rPr>
        <w:t xml:space="preserve"> LD-summary parameters as a function time;</w:t>
      </w:r>
      <w:r>
        <w:t xml:space="preserve"> exponential distribution; means of heterozygosity.dat across replicates</w:t>
      </w:r>
    </w:p>
    <w:p w14:paraId="107E704D" w14:textId="77777777" w:rsidR="001D6ADA" w:rsidRDefault="001D6ADA"/>
    <w:p w14:paraId="5DA6F756" w14:textId="77777777" w:rsidR="001D6ADA" w:rsidRDefault="00000000">
      <w:r>
        <w:t>Column variables:</w:t>
      </w:r>
    </w:p>
    <w:p w14:paraId="696B9560" w14:textId="77777777" w:rsidR="001D6ADA" w:rsidRDefault="001D6ADA"/>
    <w:p w14:paraId="5F4E7CBC" w14:textId="77777777" w:rsidR="001D6ADA" w:rsidRDefault="00000000">
      <w:pPr>
        <w:ind w:left="284"/>
      </w:pPr>
      <w:r>
        <w:t>gen nReps nPar nMarkers nQTL nMutations nCulled nNegatives hetAll hetQtl meanFitness varA varG ld</w:t>
      </w:r>
    </w:p>
    <w:p w14:paraId="6114119C" w14:textId="77777777" w:rsidR="001D6ADA" w:rsidRDefault="001D6ADA">
      <w:pPr>
        <w:ind w:left="284"/>
      </w:pPr>
    </w:p>
    <w:p w14:paraId="59F47B4A" w14:textId="77777777" w:rsidR="001D6ADA" w:rsidRDefault="00000000">
      <w:pPr>
        <w:ind w:left="284"/>
      </w:pPr>
      <w:r>
        <w:t>gen</w:t>
      </w:r>
    </w:p>
    <w:p w14:paraId="132ABC1F" w14:textId="77777777" w:rsidR="001D6ADA" w:rsidRDefault="00000000">
      <w:pPr>
        <w:ind w:left="284"/>
      </w:pPr>
      <w:r>
        <w:t>nReps</w:t>
      </w:r>
    </w:p>
    <w:p w14:paraId="697FBCDD" w14:textId="77777777" w:rsidR="001D6ADA" w:rsidRDefault="00000000">
      <w:pPr>
        <w:ind w:left="284"/>
      </w:pPr>
      <w:r>
        <w:t>nPar</w:t>
      </w:r>
    </w:p>
    <w:p w14:paraId="647D4EB0" w14:textId="77777777" w:rsidR="001D6ADA" w:rsidRDefault="00000000">
      <w:pPr>
        <w:ind w:left="284"/>
      </w:pPr>
      <w:r>
        <w:t>nMarkers</w:t>
      </w:r>
    </w:p>
    <w:p w14:paraId="36409F10" w14:textId="77777777" w:rsidR="001D6ADA" w:rsidRDefault="00000000">
      <w:pPr>
        <w:ind w:left="284"/>
      </w:pPr>
      <w:r>
        <w:t>nQTL</w:t>
      </w:r>
    </w:p>
    <w:p w14:paraId="6822FC95" w14:textId="77777777" w:rsidR="001D6ADA" w:rsidRDefault="00000000">
      <w:pPr>
        <w:ind w:left="284"/>
      </w:pPr>
      <w:r>
        <w:t>nMutations</w:t>
      </w:r>
    </w:p>
    <w:p w14:paraId="2140BCD1" w14:textId="77777777" w:rsidR="001D6ADA" w:rsidRDefault="00000000">
      <w:pPr>
        <w:ind w:left="284"/>
      </w:pPr>
      <w:r>
        <w:t>nCulled</w:t>
      </w:r>
    </w:p>
    <w:p w14:paraId="4B986BDA" w14:textId="77777777" w:rsidR="001D6ADA" w:rsidRDefault="00000000">
      <w:pPr>
        <w:ind w:left="284"/>
      </w:pPr>
      <w:r>
        <w:t>nNegatives</w:t>
      </w:r>
    </w:p>
    <w:p w14:paraId="316E6070" w14:textId="77777777" w:rsidR="001D6ADA" w:rsidRDefault="00000000">
      <w:pPr>
        <w:ind w:left="284"/>
      </w:pPr>
      <w:r>
        <w:t>hetAll</w:t>
      </w:r>
    </w:p>
    <w:p w14:paraId="72768525" w14:textId="77777777" w:rsidR="001D6ADA" w:rsidRDefault="00000000">
      <w:pPr>
        <w:ind w:left="284"/>
      </w:pPr>
      <w:r>
        <w:t>hetQtl</w:t>
      </w:r>
    </w:p>
    <w:p w14:paraId="47DEE230" w14:textId="77777777" w:rsidR="001D6ADA" w:rsidRDefault="00000000">
      <w:pPr>
        <w:ind w:left="284"/>
      </w:pPr>
      <w:r>
        <w:t>meanFitness</w:t>
      </w:r>
    </w:p>
    <w:p w14:paraId="4C982E1E" w14:textId="77777777" w:rsidR="001D6ADA" w:rsidRDefault="00000000">
      <w:pPr>
        <w:ind w:left="284"/>
      </w:pPr>
      <w:r>
        <w:t>varA</w:t>
      </w:r>
    </w:p>
    <w:p w14:paraId="052E1735" w14:textId="77777777" w:rsidR="001D6ADA" w:rsidRDefault="00000000">
      <w:pPr>
        <w:ind w:left="284"/>
      </w:pPr>
      <w:r>
        <w:t>varG</w:t>
      </w:r>
    </w:p>
    <w:p w14:paraId="543D0BB8" w14:textId="77777777" w:rsidR="001D6ADA" w:rsidRDefault="00000000">
      <w:pPr>
        <w:ind w:left="284"/>
      </w:pPr>
      <w:r>
        <w:t>ld</w:t>
      </w:r>
    </w:p>
    <w:p w14:paraId="44F765EA" w14:textId="77777777" w:rsidR="001D6ADA" w:rsidRDefault="001D6ADA">
      <w:pPr>
        <w:ind w:left="284"/>
      </w:pPr>
    </w:p>
    <w:p w14:paraId="620D9434" w14:textId="77777777" w:rsidR="001D6ADA" w:rsidRDefault="00000000">
      <w:r>
        <w:t xml:space="preserve">Criteria for output: </w:t>
      </w:r>
      <w:r>
        <w:rPr>
          <w:i/>
        </w:rPr>
        <w:t>printLdHayesFiles</w:t>
      </w:r>
      <w:r>
        <w:t xml:space="preserve"> ‘yes’ in namelist &amp;REPORT</w:t>
      </w:r>
    </w:p>
    <w:p w14:paraId="3DFB72B2" w14:textId="77777777" w:rsidR="001D6ADA" w:rsidRDefault="00000000">
      <w:pPr>
        <w:pStyle w:val="Overskrift2"/>
      </w:pPr>
      <w:bookmarkStart w:id="174" w:name="_Toc109904186"/>
      <w:r>
        <w:rPr>
          <w:rStyle w:val="Strk"/>
          <w:i w:val="0"/>
        </w:rPr>
        <w:t>LD_bin.dat</w:t>
      </w:r>
      <w:bookmarkEnd w:id="174"/>
    </w:p>
    <w:p w14:paraId="726BEE67" w14:textId="77777777" w:rsidR="001D6ADA" w:rsidRDefault="001D6ADA"/>
    <w:p w14:paraId="31A5DA28" w14:textId="77777777" w:rsidR="001D6ADA" w:rsidRDefault="00000000">
      <w:r>
        <w:t xml:space="preserve">Description: LD versus geneomic distrance markers </w:t>
      </w:r>
      <w:r>
        <w:rPr>
          <w:lang w:val="en-US"/>
        </w:rPr>
        <w:t>as a function time</w:t>
      </w:r>
      <w:r>
        <w:t>; summary of each replicate</w:t>
      </w:r>
    </w:p>
    <w:p w14:paraId="42AF0A5F" w14:textId="77777777" w:rsidR="001D6ADA" w:rsidRDefault="001D6ADA"/>
    <w:p w14:paraId="502DB02F" w14:textId="77777777" w:rsidR="001D6ADA" w:rsidRDefault="00000000">
      <w:pPr>
        <w:rPr>
          <w:lang w:val="de-DE"/>
        </w:rPr>
      </w:pPr>
      <w:r>
        <w:rPr>
          <w:lang w:val="de-DE"/>
        </w:rPr>
        <w:t>Column variables:</w:t>
      </w:r>
    </w:p>
    <w:p w14:paraId="03CCD478" w14:textId="77777777" w:rsidR="001D6ADA" w:rsidRDefault="001D6ADA">
      <w:pPr>
        <w:rPr>
          <w:lang w:val="de-DE"/>
        </w:rPr>
      </w:pPr>
    </w:p>
    <w:p w14:paraId="63FFA774" w14:textId="77777777" w:rsidR="001D6ADA" w:rsidRDefault="00000000">
      <w:pPr>
        <w:ind w:left="284"/>
        <w:rPr>
          <w:lang w:val="de-DE"/>
        </w:rPr>
      </w:pPr>
      <w:r>
        <w:rPr>
          <w:lang w:val="de-DE"/>
        </w:rPr>
        <w:t>igen ld_irep bin1 bin2 … bin40</w:t>
      </w:r>
    </w:p>
    <w:p w14:paraId="61C7FF41" w14:textId="77777777" w:rsidR="001D6ADA" w:rsidRDefault="001D6ADA">
      <w:pPr>
        <w:rPr>
          <w:lang w:val="de-DE"/>
        </w:rPr>
      </w:pPr>
    </w:p>
    <w:p w14:paraId="509852F4" w14:textId="77777777" w:rsidR="001D6ADA" w:rsidRDefault="00000000">
      <w:pPr>
        <w:ind w:left="2268" w:hanging="1984"/>
      </w:pPr>
      <w:r>
        <w:t>igen</w:t>
      </w:r>
      <w:r>
        <w:tab/>
        <w:t>Final generation number of LD-analysis</w:t>
      </w:r>
    </w:p>
    <w:p w14:paraId="7EB33B85" w14:textId="77777777" w:rsidR="001D6ADA" w:rsidRDefault="00000000">
      <w:pPr>
        <w:ind w:left="2268" w:hanging="1984"/>
      </w:pPr>
      <w:r>
        <w:t>ld_irep</w:t>
      </w:r>
      <w:r>
        <w:tab/>
        <w:t>Replicate number</w:t>
      </w:r>
    </w:p>
    <w:p w14:paraId="3CFF5833" w14:textId="77777777" w:rsidR="001D6ADA" w:rsidRDefault="00000000">
      <w:pPr>
        <w:ind w:left="2268" w:hanging="1984"/>
      </w:pPr>
      <w:r>
        <w:t>bin1</w:t>
      </w:r>
      <w:r>
        <w:tab/>
        <w:t>r2 at specified distance between markers</w:t>
      </w:r>
    </w:p>
    <w:p w14:paraId="2AE7722C" w14:textId="77777777" w:rsidR="001D6ADA" w:rsidRDefault="00000000">
      <w:pPr>
        <w:ind w:left="284"/>
      </w:pPr>
      <w:r>
        <w:t>bin2</w:t>
      </w:r>
    </w:p>
    <w:p w14:paraId="0C13CD11" w14:textId="77777777" w:rsidR="001D6ADA" w:rsidRDefault="00000000">
      <w:pPr>
        <w:ind w:left="284"/>
      </w:pPr>
      <w:r>
        <w:t>bin40</w:t>
      </w:r>
    </w:p>
    <w:p w14:paraId="6EAEB8CD" w14:textId="77777777" w:rsidR="001D6ADA" w:rsidRDefault="001D6ADA">
      <w:pPr>
        <w:ind w:left="2268" w:hanging="1984"/>
        <w:rPr>
          <w:lang w:val="en-US"/>
        </w:rPr>
      </w:pPr>
    </w:p>
    <w:p w14:paraId="3FF47015" w14:textId="77777777" w:rsidR="001D6ADA" w:rsidRDefault="00000000">
      <w:r>
        <w:t xml:space="preserve">Criteria for output: </w:t>
      </w:r>
      <w:r>
        <w:rPr>
          <w:i/>
        </w:rPr>
        <w:t>printLdHayesFiles</w:t>
      </w:r>
      <w:r>
        <w:t xml:space="preserve"> ‘yes’ in namelist &amp;REPORT</w:t>
      </w:r>
    </w:p>
    <w:p w14:paraId="1F7CA6C7" w14:textId="77777777" w:rsidR="001D6ADA" w:rsidRDefault="001D6ADA"/>
    <w:p w14:paraId="0C16EF45" w14:textId="77777777" w:rsidR="001D6ADA" w:rsidRDefault="00000000">
      <w:pPr>
        <w:rPr>
          <w:strike/>
        </w:rPr>
      </w:pPr>
      <w:r>
        <w:rPr>
          <w:strike/>
        </w:rPr>
        <w:t xml:space="preserve">Additional information: </w:t>
      </w:r>
      <w:r>
        <w:rPr>
          <w:strike/>
          <w:highlight w:val="yellow"/>
        </w:rPr>
        <w:t xml:space="preserve">ld_irep is always 1 when </w:t>
      </w:r>
      <w:r>
        <w:rPr>
          <w:i/>
          <w:strike/>
          <w:highlight w:val="yellow"/>
        </w:rPr>
        <w:t>geneticModel</w:t>
      </w:r>
      <w:r>
        <w:rPr>
          <w:strike/>
          <w:highlight w:val="yellow"/>
        </w:rPr>
        <w:t xml:space="preserve"> ‘genomic’ in namelist &amp;CONTROLPARAMETERS, </w:t>
      </w:r>
      <w:r>
        <w:rPr>
          <w:i/>
          <w:strike/>
          <w:highlight w:val="yellow"/>
        </w:rPr>
        <w:t>LD_method</w:t>
      </w:r>
      <w:r>
        <w:rPr>
          <w:strike/>
          <w:highlight w:val="yellow"/>
        </w:rPr>
        <w:t xml:space="preserve"> ‘genomicld’ in namelist &amp;LD. It ranges from </w:t>
      </w:r>
      <w:proofErr w:type="gramStart"/>
      <w:r>
        <w:rPr>
          <w:strike/>
          <w:highlight w:val="yellow"/>
        </w:rPr>
        <w:t>1:</w:t>
      </w:r>
      <w:r>
        <w:rPr>
          <w:i/>
          <w:strike/>
          <w:highlight w:val="yellow"/>
        </w:rPr>
        <w:t>nrep</w:t>
      </w:r>
      <w:proofErr w:type="gramEnd"/>
      <w:r>
        <w:rPr>
          <w:strike/>
          <w:highlight w:val="yellow"/>
        </w:rPr>
        <w:t xml:space="preserve"> when </w:t>
      </w:r>
      <w:r>
        <w:rPr>
          <w:i/>
          <w:strike/>
          <w:highlight w:val="yellow"/>
        </w:rPr>
        <w:t>geneticModel</w:t>
      </w:r>
      <w:r>
        <w:rPr>
          <w:strike/>
          <w:highlight w:val="yellow"/>
        </w:rPr>
        <w:t xml:space="preserve"> ‘ld_Only’.</w:t>
      </w:r>
    </w:p>
    <w:p w14:paraId="66E5EEC6" w14:textId="77777777" w:rsidR="001D6ADA" w:rsidRDefault="00000000">
      <w:pPr>
        <w:pStyle w:val="Overskrift2"/>
        <w:rPr>
          <w:rStyle w:val="Strk"/>
          <w:i w:val="0"/>
        </w:rPr>
      </w:pPr>
      <w:bookmarkStart w:id="175" w:name="_Toc109904187"/>
      <w:r>
        <w:rPr>
          <w:rStyle w:val="Strk"/>
          <w:i w:val="0"/>
        </w:rPr>
        <w:lastRenderedPageBreak/>
        <w:t>ldVersusDistanceOverTime.dat</w:t>
      </w:r>
      <w:bookmarkEnd w:id="175"/>
    </w:p>
    <w:p w14:paraId="1E06116D" w14:textId="77777777" w:rsidR="001D6ADA" w:rsidRDefault="001D6ADA">
      <w:pPr>
        <w:rPr>
          <w:lang w:val="en-US"/>
        </w:rPr>
      </w:pPr>
    </w:p>
    <w:p w14:paraId="69D740DC" w14:textId="77777777" w:rsidR="001D6ADA" w:rsidRDefault="00000000">
      <w:r>
        <w:t>Description:</w:t>
      </w:r>
      <w:r>
        <w:rPr>
          <w:lang w:val="en-US"/>
        </w:rPr>
        <w:t xml:space="preserve"> LD versus genomic distance as a function time;</w:t>
      </w:r>
      <w:r>
        <w:t xml:space="preserve"> exponential distribution; mean of LD_bin.dat</w:t>
      </w:r>
    </w:p>
    <w:p w14:paraId="01E035F5" w14:textId="77777777" w:rsidR="001D6ADA" w:rsidRDefault="001D6ADA"/>
    <w:p w14:paraId="1182990D" w14:textId="77777777" w:rsidR="001D6ADA" w:rsidRDefault="00000000">
      <w:pPr>
        <w:rPr>
          <w:lang w:val="de-DE"/>
        </w:rPr>
      </w:pPr>
      <w:r>
        <w:rPr>
          <w:lang w:val="de-DE"/>
        </w:rPr>
        <w:t>Column variables:</w:t>
      </w:r>
    </w:p>
    <w:p w14:paraId="5A363F2C" w14:textId="77777777" w:rsidR="001D6ADA" w:rsidRDefault="001D6ADA">
      <w:pPr>
        <w:rPr>
          <w:lang w:val="de-DE"/>
        </w:rPr>
      </w:pPr>
    </w:p>
    <w:p w14:paraId="6E225558" w14:textId="77777777" w:rsidR="001D6ADA" w:rsidRDefault="00000000">
      <w:pPr>
        <w:ind w:left="284"/>
        <w:rPr>
          <w:lang w:val="de-DE"/>
        </w:rPr>
      </w:pPr>
      <w:r>
        <w:rPr>
          <w:lang w:val="de-DE"/>
        </w:rPr>
        <w:t>gen nReps bin1 bin2 … bin40</w:t>
      </w:r>
    </w:p>
    <w:p w14:paraId="3631136B" w14:textId="77777777" w:rsidR="001D6ADA" w:rsidRDefault="001D6ADA">
      <w:pPr>
        <w:ind w:left="284"/>
        <w:rPr>
          <w:lang w:val="de-DE"/>
        </w:rPr>
      </w:pPr>
    </w:p>
    <w:p w14:paraId="13C2D2DB" w14:textId="77777777" w:rsidR="001D6ADA" w:rsidRDefault="00000000">
      <w:pPr>
        <w:ind w:left="1418" w:hanging="1134"/>
      </w:pPr>
      <w:r>
        <w:t>gen</w:t>
      </w:r>
      <w:r>
        <w:tab/>
        <w:t>Generation n umber of LD-analysis</w:t>
      </w:r>
    </w:p>
    <w:p w14:paraId="341FCD03" w14:textId="77777777" w:rsidR="001D6ADA" w:rsidRDefault="00000000">
      <w:pPr>
        <w:ind w:left="1418" w:hanging="1134"/>
      </w:pPr>
      <w:r>
        <w:t>nReps</w:t>
      </w:r>
      <w:r>
        <w:tab/>
        <w:t>Number of replicates</w:t>
      </w:r>
    </w:p>
    <w:p w14:paraId="4308C16F" w14:textId="77777777" w:rsidR="001D6ADA" w:rsidRDefault="00000000">
      <w:pPr>
        <w:ind w:left="1418" w:hanging="1134"/>
      </w:pPr>
      <w:r>
        <w:t>bin1</w:t>
      </w:r>
    </w:p>
    <w:p w14:paraId="41F194E4" w14:textId="77777777" w:rsidR="001D6ADA" w:rsidRDefault="00000000">
      <w:pPr>
        <w:ind w:left="1418" w:hanging="1134"/>
      </w:pPr>
      <w:r>
        <w:t>bin2</w:t>
      </w:r>
    </w:p>
    <w:p w14:paraId="6BE9D94D" w14:textId="77777777" w:rsidR="001D6ADA" w:rsidRDefault="00000000">
      <w:pPr>
        <w:ind w:left="284"/>
      </w:pPr>
      <w:r>
        <w:t>bin40</w:t>
      </w:r>
    </w:p>
    <w:p w14:paraId="05423D16" w14:textId="77777777" w:rsidR="001D6ADA" w:rsidRDefault="001D6ADA">
      <w:pPr>
        <w:ind w:left="284"/>
      </w:pPr>
    </w:p>
    <w:p w14:paraId="592E2DDD" w14:textId="77777777" w:rsidR="001D6ADA" w:rsidRDefault="00000000">
      <w:r>
        <w:t xml:space="preserve">Criteria for output: </w:t>
      </w:r>
      <w:r>
        <w:rPr>
          <w:i/>
        </w:rPr>
        <w:t>printLdHayesFiles</w:t>
      </w:r>
      <w:r>
        <w:t xml:space="preserve"> ‘yes’ in namelist &amp;REPORT</w:t>
      </w:r>
    </w:p>
    <w:p w14:paraId="5BA24BF4" w14:textId="77777777" w:rsidR="001D6ADA" w:rsidRDefault="00000000">
      <w:pPr>
        <w:pStyle w:val="Overskrift2"/>
        <w:rPr>
          <w:rStyle w:val="Strk"/>
          <w:i w:val="0"/>
        </w:rPr>
      </w:pPr>
      <w:bookmarkStart w:id="176" w:name="_Toc109904188"/>
      <w:r>
        <w:rPr>
          <w:rStyle w:val="Strk"/>
          <w:i w:val="0"/>
        </w:rPr>
        <w:t>QTLdistribution.dat</w:t>
      </w:r>
      <w:bookmarkEnd w:id="176"/>
    </w:p>
    <w:p w14:paraId="7C48B338" w14:textId="77777777" w:rsidR="001D6ADA" w:rsidRDefault="001D6ADA"/>
    <w:p w14:paraId="0C10548C" w14:textId="77777777" w:rsidR="001D6ADA" w:rsidRDefault="00000000">
      <w:r>
        <w:t>Description: Allele frequency and effect for each QTL locus at the end of the LD-analysis; summary of each replicate</w:t>
      </w:r>
    </w:p>
    <w:p w14:paraId="6988333B" w14:textId="77777777" w:rsidR="001D6ADA" w:rsidRDefault="001D6ADA"/>
    <w:p w14:paraId="29225D5D" w14:textId="77777777" w:rsidR="001D6ADA" w:rsidRDefault="00000000">
      <w:r>
        <w:t>Column variables:</w:t>
      </w:r>
    </w:p>
    <w:p w14:paraId="26648716" w14:textId="77777777" w:rsidR="001D6ADA" w:rsidRDefault="001D6ADA"/>
    <w:p w14:paraId="799F29B6" w14:textId="77777777" w:rsidR="001D6ADA" w:rsidRDefault="00000000">
      <w:pPr>
        <w:ind w:left="284"/>
      </w:pPr>
      <w:r>
        <w:t xml:space="preserve">igen ld_irep </w:t>
      </w:r>
      <w:r>
        <w:rPr>
          <w:lang w:val="en-US"/>
        </w:rPr>
        <w:t>freqency effect</w:t>
      </w:r>
    </w:p>
    <w:p w14:paraId="6A101956" w14:textId="77777777" w:rsidR="001D6ADA" w:rsidRDefault="001D6ADA"/>
    <w:p w14:paraId="06A8D994" w14:textId="77777777" w:rsidR="001D6ADA" w:rsidRDefault="00000000">
      <w:pPr>
        <w:ind w:left="2268" w:hanging="1984"/>
      </w:pPr>
      <w:r>
        <w:t>igen</w:t>
      </w:r>
      <w:r>
        <w:tab/>
        <w:t>Final generation number of LD-analysis</w:t>
      </w:r>
    </w:p>
    <w:p w14:paraId="16AFB45F" w14:textId="77777777" w:rsidR="001D6ADA" w:rsidRDefault="00000000">
      <w:pPr>
        <w:ind w:left="2268" w:hanging="1984"/>
      </w:pPr>
      <w:r>
        <w:t>ld_irep</w:t>
      </w:r>
      <w:r>
        <w:tab/>
        <w:t>Replicate number</w:t>
      </w:r>
    </w:p>
    <w:p w14:paraId="6DA75D6D" w14:textId="77777777" w:rsidR="001D6ADA" w:rsidRDefault="00000000">
      <w:pPr>
        <w:ind w:left="2268" w:hanging="1984"/>
        <w:rPr>
          <w:lang w:val="en-US"/>
        </w:rPr>
      </w:pPr>
      <w:r>
        <w:rPr>
          <w:lang w:val="en-US"/>
        </w:rPr>
        <w:t>frequency</w:t>
      </w:r>
      <w:r>
        <w:rPr>
          <w:lang w:val="en-US"/>
        </w:rPr>
        <w:tab/>
        <w:t>Allele frequency at a QTL locus</w:t>
      </w:r>
    </w:p>
    <w:p w14:paraId="48B81249" w14:textId="77777777" w:rsidR="001D6ADA" w:rsidRDefault="00000000">
      <w:pPr>
        <w:ind w:left="2268" w:hanging="1984"/>
        <w:rPr>
          <w:lang w:val="en-US"/>
        </w:rPr>
      </w:pPr>
      <w:r>
        <w:rPr>
          <w:lang w:val="en-US"/>
        </w:rPr>
        <w:t>effect</w:t>
      </w:r>
      <w:r>
        <w:rPr>
          <w:lang w:val="en-US"/>
        </w:rPr>
        <w:tab/>
        <w:t>QTL effect at a QTL locus</w:t>
      </w:r>
    </w:p>
    <w:p w14:paraId="58A265BE" w14:textId="77777777" w:rsidR="001D6ADA" w:rsidRDefault="001D6ADA">
      <w:pPr>
        <w:ind w:left="2268" w:hanging="1984"/>
      </w:pPr>
    </w:p>
    <w:p w14:paraId="69260117" w14:textId="77777777" w:rsidR="001D6ADA" w:rsidRDefault="00000000">
      <w:r>
        <w:t xml:space="preserve">Criteria for output: </w:t>
      </w:r>
      <w:r>
        <w:rPr>
          <w:i/>
        </w:rPr>
        <w:t>printLdHayesFiles</w:t>
      </w:r>
      <w:r>
        <w:t xml:space="preserve"> ‘yes’ in namelist &amp;REPORT</w:t>
      </w:r>
    </w:p>
    <w:p w14:paraId="7204ABBD" w14:textId="77777777" w:rsidR="001D6ADA" w:rsidRDefault="001D6ADA"/>
    <w:p w14:paraId="383D7071" w14:textId="77777777" w:rsidR="001D6ADA" w:rsidRDefault="00000000">
      <w:pPr>
        <w:rPr>
          <w:strike/>
        </w:rPr>
      </w:pPr>
      <w:r>
        <w:rPr>
          <w:strike/>
        </w:rPr>
        <w:t xml:space="preserve">Additional information: </w:t>
      </w:r>
      <w:r>
        <w:rPr>
          <w:strike/>
          <w:highlight w:val="yellow"/>
        </w:rPr>
        <w:t xml:space="preserve">ld_irep is always 1 when </w:t>
      </w:r>
      <w:r>
        <w:rPr>
          <w:i/>
          <w:strike/>
          <w:highlight w:val="yellow"/>
        </w:rPr>
        <w:t>geneticModel</w:t>
      </w:r>
      <w:r>
        <w:rPr>
          <w:strike/>
          <w:highlight w:val="yellow"/>
        </w:rPr>
        <w:t xml:space="preserve"> ‘genomic’ in namelist &amp;CONTROLPARAMETERS, </w:t>
      </w:r>
      <w:r>
        <w:rPr>
          <w:i/>
          <w:strike/>
          <w:highlight w:val="yellow"/>
        </w:rPr>
        <w:t>LD_method</w:t>
      </w:r>
      <w:r>
        <w:rPr>
          <w:strike/>
          <w:highlight w:val="yellow"/>
        </w:rPr>
        <w:t xml:space="preserve"> ‘genomicld’ in namelist &amp;LD. It ranges from </w:t>
      </w:r>
      <w:proofErr w:type="gramStart"/>
      <w:r>
        <w:rPr>
          <w:strike/>
          <w:highlight w:val="yellow"/>
        </w:rPr>
        <w:t>1:</w:t>
      </w:r>
      <w:r>
        <w:rPr>
          <w:i/>
          <w:strike/>
          <w:highlight w:val="yellow"/>
        </w:rPr>
        <w:t>nrep</w:t>
      </w:r>
      <w:proofErr w:type="gramEnd"/>
      <w:r>
        <w:rPr>
          <w:strike/>
          <w:highlight w:val="yellow"/>
        </w:rPr>
        <w:t xml:space="preserve"> when </w:t>
      </w:r>
      <w:r>
        <w:rPr>
          <w:i/>
          <w:strike/>
          <w:highlight w:val="yellow"/>
        </w:rPr>
        <w:t>geneticModel</w:t>
      </w:r>
      <w:r>
        <w:rPr>
          <w:strike/>
          <w:highlight w:val="yellow"/>
        </w:rPr>
        <w:t xml:space="preserve"> ‘ld_Only’.</w:t>
      </w:r>
    </w:p>
    <w:p w14:paraId="280F5F6A" w14:textId="77777777" w:rsidR="001D6ADA" w:rsidRDefault="00000000">
      <w:pPr>
        <w:pStyle w:val="Overskrift2"/>
        <w:rPr>
          <w:rStyle w:val="Strk"/>
          <w:i w:val="0"/>
        </w:rPr>
      </w:pPr>
      <w:bookmarkStart w:id="177" w:name="_Toc109904189"/>
      <w:r>
        <w:rPr>
          <w:rStyle w:val="Strk"/>
          <w:i w:val="0"/>
        </w:rPr>
        <w:t>markerDistribution.dat</w:t>
      </w:r>
      <w:bookmarkEnd w:id="177"/>
    </w:p>
    <w:p w14:paraId="70CC4078" w14:textId="77777777" w:rsidR="001D6ADA" w:rsidRDefault="001D6ADA"/>
    <w:p w14:paraId="66D22910" w14:textId="77777777" w:rsidR="001D6ADA" w:rsidRDefault="00000000">
      <w:r>
        <w:t>Description: Allele frequency for each marker locus at the end of the LD-analysis; summary of each replicate</w:t>
      </w:r>
    </w:p>
    <w:p w14:paraId="277E3330" w14:textId="77777777" w:rsidR="001D6ADA" w:rsidRDefault="001D6ADA"/>
    <w:p w14:paraId="2F7E9340" w14:textId="77777777" w:rsidR="001D6ADA" w:rsidRDefault="00000000">
      <w:r>
        <w:t>Column variables:</w:t>
      </w:r>
    </w:p>
    <w:p w14:paraId="25E3DDC9" w14:textId="77777777" w:rsidR="001D6ADA" w:rsidRDefault="001D6ADA"/>
    <w:p w14:paraId="31C03233" w14:textId="77777777" w:rsidR="001D6ADA" w:rsidRDefault="00000000">
      <w:pPr>
        <w:ind w:left="284"/>
      </w:pPr>
      <w:r>
        <w:t xml:space="preserve">igen ld_irep </w:t>
      </w:r>
      <w:r>
        <w:rPr>
          <w:lang w:val="en-US"/>
        </w:rPr>
        <w:t>frequency</w:t>
      </w:r>
    </w:p>
    <w:p w14:paraId="3552A1A0" w14:textId="77777777" w:rsidR="001D6ADA" w:rsidRDefault="001D6ADA"/>
    <w:p w14:paraId="3E0F3B76" w14:textId="77777777" w:rsidR="001D6ADA" w:rsidRDefault="00000000">
      <w:pPr>
        <w:ind w:left="2268" w:hanging="1984"/>
      </w:pPr>
      <w:r>
        <w:t>igen</w:t>
      </w:r>
      <w:r>
        <w:tab/>
        <w:t>Final generation number of LD-analysis</w:t>
      </w:r>
    </w:p>
    <w:p w14:paraId="6968EA84" w14:textId="77777777" w:rsidR="001D6ADA" w:rsidRDefault="00000000">
      <w:pPr>
        <w:ind w:left="2268" w:hanging="1984"/>
      </w:pPr>
      <w:r>
        <w:t>ld_irep</w:t>
      </w:r>
      <w:r>
        <w:tab/>
        <w:t>Replicate number</w:t>
      </w:r>
    </w:p>
    <w:p w14:paraId="78F9C32F" w14:textId="77777777" w:rsidR="001D6ADA" w:rsidRDefault="00000000">
      <w:pPr>
        <w:ind w:left="2268" w:hanging="1984"/>
        <w:rPr>
          <w:lang w:val="en-US"/>
        </w:rPr>
      </w:pPr>
      <w:r>
        <w:rPr>
          <w:lang w:val="en-US"/>
        </w:rPr>
        <w:t>frequency</w:t>
      </w:r>
      <w:r>
        <w:rPr>
          <w:lang w:val="en-US"/>
        </w:rPr>
        <w:tab/>
        <w:t>Allele frequency at a marker locus</w:t>
      </w:r>
    </w:p>
    <w:p w14:paraId="20C1DE3C" w14:textId="77777777" w:rsidR="001D6ADA" w:rsidRDefault="001D6ADA">
      <w:pPr>
        <w:ind w:left="2268" w:hanging="1984"/>
        <w:rPr>
          <w:lang w:val="en-US"/>
        </w:rPr>
      </w:pPr>
    </w:p>
    <w:p w14:paraId="48775686" w14:textId="77777777" w:rsidR="001D6ADA" w:rsidRDefault="00000000">
      <w:r>
        <w:t xml:space="preserve">Criteria for output: </w:t>
      </w:r>
      <w:r>
        <w:rPr>
          <w:i/>
        </w:rPr>
        <w:t>printLdHayesFiles</w:t>
      </w:r>
      <w:r>
        <w:t xml:space="preserve"> ‘yes’ in namelist &amp;REPORT</w:t>
      </w:r>
    </w:p>
    <w:p w14:paraId="253F2B66" w14:textId="77777777" w:rsidR="001D6ADA" w:rsidRDefault="001D6ADA"/>
    <w:p w14:paraId="03709DEF" w14:textId="77777777" w:rsidR="001D6ADA" w:rsidRDefault="00000000">
      <w:pPr>
        <w:rPr>
          <w:strike/>
        </w:rPr>
      </w:pPr>
      <w:r>
        <w:rPr>
          <w:strike/>
        </w:rPr>
        <w:t xml:space="preserve">Additional information: </w:t>
      </w:r>
      <w:r>
        <w:rPr>
          <w:strike/>
          <w:highlight w:val="yellow"/>
        </w:rPr>
        <w:t xml:space="preserve">ld_irep is always 1 when </w:t>
      </w:r>
      <w:r>
        <w:rPr>
          <w:i/>
          <w:strike/>
          <w:highlight w:val="yellow"/>
        </w:rPr>
        <w:t>geneticModel</w:t>
      </w:r>
      <w:r>
        <w:rPr>
          <w:strike/>
          <w:highlight w:val="yellow"/>
        </w:rPr>
        <w:t xml:space="preserve"> ‘genomic’ in namelist &amp;CONTROLPARAMETERS, </w:t>
      </w:r>
      <w:r>
        <w:rPr>
          <w:i/>
          <w:strike/>
          <w:highlight w:val="yellow"/>
        </w:rPr>
        <w:t>LD_method</w:t>
      </w:r>
      <w:r>
        <w:rPr>
          <w:strike/>
          <w:highlight w:val="yellow"/>
        </w:rPr>
        <w:t xml:space="preserve"> ‘genomicld’ in namelist &amp;LD. It ranges from </w:t>
      </w:r>
      <w:proofErr w:type="gramStart"/>
      <w:r>
        <w:rPr>
          <w:strike/>
          <w:highlight w:val="yellow"/>
        </w:rPr>
        <w:t>1:</w:t>
      </w:r>
      <w:r>
        <w:rPr>
          <w:i/>
          <w:strike/>
          <w:highlight w:val="yellow"/>
        </w:rPr>
        <w:t>nrep</w:t>
      </w:r>
      <w:proofErr w:type="gramEnd"/>
      <w:r>
        <w:rPr>
          <w:strike/>
          <w:highlight w:val="yellow"/>
        </w:rPr>
        <w:t xml:space="preserve"> when </w:t>
      </w:r>
      <w:r>
        <w:rPr>
          <w:i/>
          <w:strike/>
          <w:highlight w:val="yellow"/>
        </w:rPr>
        <w:t>geneticModel</w:t>
      </w:r>
      <w:r>
        <w:rPr>
          <w:strike/>
          <w:highlight w:val="yellow"/>
        </w:rPr>
        <w:t xml:space="preserve"> ‘ld_Only’.</w:t>
      </w:r>
    </w:p>
    <w:p w14:paraId="12677DF1" w14:textId="77777777" w:rsidR="001D6ADA" w:rsidRDefault="00000000">
      <w:pPr>
        <w:pStyle w:val="Overskrift2"/>
        <w:rPr>
          <w:rStyle w:val="Strk"/>
          <w:i w:val="0"/>
        </w:rPr>
      </w:pPr>
      <w:bookmarkStart w:id="178" w:name="_Toc109904190"/>
      <w:r>
        <w:rPr>
          <w:rStyle w:val="Strk"/>
          <w:i w:val="0"/>
        </w:rPr>
        <w:lastRenderedPageBreak/>
        <w:t>ldPlots.pdf</w:t>
      </w:r>
      <w:bookmarkEnd w:id="178"/>
    </w:p>
    <w:p w14:paraId="27574F28" w14:textId="77777777" w:rsidR="001D6ADA" w:rsidRDefault="001D6ADA"/>
    <w:p w14:paraId="5B848BBE" w14:textId="77777777" w:rsidR="001D6ADA" w:rsidRDefault="00000000">
      <w:r>
        <w:t xml:space="preserve">Description: Plots genetic gain, inbreeding, variances, and generation interval as functions of time; plots of </w:t>
      </w:r>
      <w:r>
        <w:rPr>
          <w:rStyle w:val="Strk"/>
          <w:b w:val="0"/>
        </w:rPr>
        <w:t>ldSummaryOutputOverTime.dat, ldVersusDistanceOverTime.dat, QTLdistribution.dat, and markerDistribution.dat</w:t>
      </w:r>
    </w:p>
    <w:p w14:paraId="06F1EC8A" w14:textId="77777777" w:rsidR="001D6ADA" w:rsidRDefault="001D6ADA"/>
    <w:p w14:paraId="0A0C2EEC" w14:textId="77777777" w:rsidR="001D6ADA" w:rsidRDefault="00000000">
      <w:r>
        <w:t>Plots:</w:t>
      </w:r>
    </w:p>
    <w:p w14:paraId="1070BD79" w14:textId="77777777" w:rsidR="001D6ADA" w:rsidRDefault="001D6ADA"/>
    <w:p w14:paraId="5021851A" w14:textId="77777777" w:rsidR="001D6ADA" w:rsidRDefault="00000000">
      <w:pPr>
        <w:ind w:left="4111" w:hanging="3827"/>
      </w:pPr>
      <w:r>
        <w:rPr>
          <w:bCs/>
          <w:lang w:val="en-US"/>
        </w:rPr>
        <w:t>Number of segregating markers</w:t>
      </w:r>
      <w:r>
        <w:tab/>
        <w:t>Number of segregating-marker loci as a function of founder generation</w:t>
      </w:r>
    </w:p>
    <w:p w14:paraId="30FC0E7D" w14:textId="77777777" w:rsidR="001D6ADA" w:rsidRDefault="00000000">
      <w:pPr>
        <w:ind w:left="4111" w:hanging="3827"/>
      </w:pPr>
      <w:r>
        <w:rPr>
          <w:bCs/>
          <w:lang w:val="en-US"/>
        </w:rPr>
        <w:t>Number of segregating QTL</w:t>
      </w:r>
      <w:r>
        <w:tab/>
        <w:t>Number of segregating-qtl loci as a function of founder generation</w:t>
      </w:r>
    </w:p>
    <w:p w14:paraId="50C4954B" w14:textId="77777777" w:rsidR="001D6ADA" w:rsidRDefault="00000000">
      <w:pPr>
        <w:ind w:left="4111" w:hanging="3827"/>
      </w:pPr>
      <w:r>
        <w:rPr>
          <w:bCs/>
          <w:lang w:val="en-US"/>
        </w:rPr>
        <w:t>Number of mutations</w:t>
      </w:r>
      <w:r>
        <w:tab/>
        <w:t>Number of new mutations as a function of founder generation</w:t>
      </w:r>
    </w:p>
    <w:p w14:paraId="20A04DD1" w14:textId="77777777" w:rsidR="001D6ADA" w:rsidRDefault="00000000">
      <w:pPr>
        <w:ind w:left="4111" w:hanging="3827"/>
      </w:pPr>
      <w:r>
        <w:rPr>
          <w:bCs/>
          <w:lang w:val="en-US"/>
        </w:rPr>
        <w:t>Number of culled animals</w:t>
      </w:r>
      <w:r>
        <w:tab/>
        <w:t>Number of culled animals as a function of founder generation</w:t>
      </w:r>
    </w:p>
    <w:p w14:paraId="40D61029" w14:textId="77777777" w:rsidR="001D6ADA" w:rsidRDefault="00000000">
      <w:pPr>
        <w:ind w:left="4111" w:hanging="3827"/>
      </w:pPr>
      <w:r>
        <w:rPr>
          <w:bCs/>
          <w:lang w:val="en-US"/>
        </w:rPr>
        <w:t>Average heterozygosity of markers and QTL</w:t>
      </w:r>
    </w:p>
    <w:p w14:paraId="6F36C870" w14:textId="77777777" w:rsidR="001D6ADA" w:rsidRDefault="00000000">
      <w:pPr>
        <w:ind w:left="4111" w:hanging="3827"/>
      </w:pPr>
      <w:r>
        <w:tab/>
      </w:r>
      <w:r>
        <w:rPr>
          <w:bCs/>
          <w:lang w:val="en-US"/>
        </w:rPr>
        <w:t>Average heterozygosity of markers and QTL</w:t>
      </w:r>
      <w:r>
        <w:t xml:space="preserve"> as a function of founder generation</w:t>
      </w:r>
    </w:p>
    <w:p w14:paraId="23B45ED6" w14:textId="77777777" w:rsidR="001D6ADA" w:rsidRDefault="00000000">
      <w:pPr>
        <w:ind w:left="4111" w:hanging="3827"/>
      </w:pPr>
      <w:r>
        <w:rPr>
          <w:bCs/>
          <w:lang w:val="en-US"/>
        </w:rPr>
        <w:t>Average heterozygosity of QTL</w:t>
      </w:r>
      <w:r>
        <w:tab/>
      </w:r>
      <w:r>
        <w:rPr>
          <w:bCs/>
          <w:lang w:val="en-US"/>
        </w:rPr>
        <w:t>Average heterozygosity of QTL</w:t>
      </w:r>
      <w:r>
        <w:t xml:space="preserve"> as a function of founder generation</w:t>
      </w:r>
    </w:p>
    <w:p w14:paraId="59A6EBD1" w14:textId="77777777" w:rsidR="001D6ADA" w:rsidRDefault="001D6ADA">
      <w:pPr>
        <w:ind w:left="4111" w:hanging="3827"/>
      </w:pPr>
    </w:p>
    <w:p w14:paraId="73B193FA" w14:textId="77777777" w:rsidR="001D6ADA" w:rsidRDefault="00000000">
      <w:pPr>
        <w:ind w:left="4111" w:hanging="3827"/>
        <w:rPr>
          <w:lang w:val="en-US"/>
        </w:rPr>
      </w:pPr>
      <w:r>
        <w:rPr>
          <w:bCs/>
          <w:lang w:val="en-US"/>
        </w:rPr>
        <w:t xml:space="preserve">LD between segregating markers vs distance at generation </w:t>
      </w:r>
      <w:r>
        <w:rPr>
          <w:i/>
          <w:lang w:val="en-US"/>
        </w:rPr>
        <w:t>LD_ngen</w:t>
      </w:r>
    </w:p>
    <w:p w14:paraId="7E86E2F7" w14:textId="77777777" w:rsidR="001D6ADA" w:rsidRDefault="001D6ADA">
      <w:pPr>
        <w:ind w:left="4111" w:hanging="3827"/>
      </w:pPr>
    </w:p>
    <w:p w14:paraId="17BE1565" w14:textId="77777777" w:rsidR="001D6ADA" w:rsidRDefault="00000000">
      <w:pPr>
        <w:ind w:left="4111" w:hanging="3827"/>
        <w:rPr>
          <w:bCs/>
          <w:lang w:val="en-US"/>
        </w:rPr>
      </w:pPr>
      <w:r>
        <w:rPr>
          <w:bCs/>
          <w:lang w:val="en-US"/>
        </w:rPr>
        <w:t xml:space="preserve">LD between segregating markers </w:t>
      </w:r>
      <w:r>
        <w:rPr>
          <w:bCs/>
          <w:i/>
          <w:lang w:val="en-US"/>
        </w:rPr>
        <w:t>&lt;0.125&gt;</w:t>
      </w:r>
      <w:r>
        <w:rPr>
          <w:bCs/>
          <w:lang w:val="en-US"/>
        </w:rPr>
        <w:t xml:space="preserve"> cM apart</w:t>
      </w:r>
    </w:p>
    <w:p w14:paraId="72477A50" w14:textId="77777777" w:rsidR="001D6ADA" w:rsidRDefault="001D6ADA">
      <w:pPr>
        <w:ind w:left="4111" w:hanging="3827"/>
        <w:rPr>
          <w:bCs/>
          <w:lang w:val="en-US"/>
        </w:rPr>
      </w:pPr>
    </w:p>
    <w:p w14:paraId="3B2C38DD" w14:textId="77777777" w:rsidR="001D6ADA" w:rsidRDefault="001D6ADA">
      <w:pPr>
        <w:ind w:left="4111" w:hanging="3827"/>
      </w:pPr>
    </w:p>
    <w:p w14:paraId="2A8E3C0C" w14:textId="77777777" w:rsidR="001D6ADA" w:rsidRDefault="00000000">
      <w:pPr>
        <w:ind w:left="4111" w:hanging="3827"/>
        <w:rPr>
          <w:bCs/>
          <w:lang w:val="en-US"/>
        </w:rPr>
      </w:pPr>
      <w:r>
        <w:rPr>
          <w:bCs/>
          <w:lang w:val="en-US"/>
        </w:rPr>
        <w:t xml:space="preserve">Distribution of segregating−marker frequencies at generation </w:t>
      </w:r>
      <w:r>
        <w:rPr>
          <w:i/>
          <w:lang w:val="en-US"/>
        </w:rPr>
        <w:t>LD_ngen</w:t>
      </w:r>
    </w:p>
    <w:p w14:paraId="2DA24FF5" w14:textId="77777777" w:rsidR="001D6ADA" w:rsidRDefault="00000000">
      <w:pPr>
        <w:ind w:left="284"/>
        <w:rPr>
          <w:bCs/>
          <w:lang w:val="en-US"/>
        </w:rPr>
      </w:pPr>
      <w:r>
        <w:rPr>
          <w:highlight w:val="yellow"/>
        </w:rPr>
        <w:t xml:space="preserve">Only frequencies from replicate 1 presented. If </w:t>
      </w:r>
      <w:r>
        <w:rPr>
          <w:i/>
          <w:highlight w:val="yellow"/>
        </w:rPr>
        <w:t>geneticModel</w:t>
      </w:r>
      <w:r>
        <w:rPr>
          <w:highlight w:val="yellow"/>
        </w:rPr>
        <w:t xml:space="preserve"> ‘ld_Only’ and </w:t>
      </w:r>
      <w:r>
        <w:rPr>
          <w:i/>
          <w:highlight w:val="yellow"/>
        </w:rPr>
        <w:t>nrep</w:t>
      </w:r>
      <w:r>
        <w:rPr>
          <w:highlight w:val="yellow"/>
        </w:rPr>
        <w:t xml:space="preserve">&gt;1 in namelist &amp;CONTROLPARAMETERS in namelist &amp;LD, replicates </w:t>
      </w:r>
      <w:proofErr w:type="gramStart"/>
      <w:r>
        <w:rPr>
          <w:highlight w:val="yellow"/>
        </w:rPr>
        <w:t>2:</w:t>
      </w:r>
      <w:r>
        <w:rPr>
          <w:i/>
          <w:highlight w:val="yellow"/>
        </w:rPr>
        <w:t>nrep</w:t>
      </w:r>
      <w:proofErr w:type="gramEnd"/>
      <w:r>
        <w:rPr>
          <w:highlight w:val="yellow"/>
        </w:rPr>
        <w:t xml:space="preserve"> not plotted.</w:t>
      </w:r>
    </w:p>
    <w:p w14:paraId="46E23B4D" w14:textId="77777777" w:rsidR="001D6ADA" w:rsidRDefault="001D6ADA">
      <w:pPr>
        <w:ind w:left="4111" w:hanging="3827"/>
        <w:rPr>
          <w:bCs/>
          <w:lang w:val="en-US"/>
        </w:rPr>
      </w:pPr>
    </w:p>
    <w:p w14:paraId="7009D5E2" w14:textId="77777777" w:rsidR="001D6ADA" w:rsidRDefault="00000000">
      <w:pPr>
        <w:ind w:left="4111" w:hanging="3827"/>
        <w:rPr>
          <w:bCs/>
          <w:lang w:val="en-US"/>
        </w:rPr>
      </w:pPr>
      <w:r>
        <w:rPr>
          <w:bCs/>
          <w:lang w:val="en-US"/>
        </w:rPr>
        <w:t xml:space="preserve">Distribution of segregating−QTL frequencies at generation </w:t>
      </w:r>
      <w:r>
        <w:rPr>
          <w:i/>
          <w:lang w:val="en-US"/>
        </w:rPr>
        <w:t>LD_ngen</w:t>
      </w:r>
    </w:p>
    <w:p w14:paraId="445F21EF" w14:textId="77777777" w:rsidR="001D6ADA" w:rsidRDefault="001D6ADA">
      <w:pPr>
        <w:ind w:left="4111" w:hanging="3827"/>
        <w:rPr>
          <w:bCs/>
          <w:lang w:val="en-US"/>
        </w:rPr>
      </w:pPr>
    </w:p>
    <w:p w14:paraId="10A597C8" w14:textId="77777777" w:rsidR="001D6ADA" w:rsidRDefault="00000000">
      <w:pPr>
        <w:ind w:left="4111" w:hanging="3827"/>
      </w:pPr>
      <w:r>
        <w:rPr>
          <w:bCs/>
          <w:lang w:val="en-US"/>
        </w:rPr>
        <w:t xml:space="preserve">Distribution of segregating−QTL effects at generation </w:t>
      </w:r>
      <w:r>
        <w:rPr>
          <w:i/>
          <w:lang w:val="en-US"/>
        </w:rPr>
        <w:t>LD_ngen</w:t>
      </w:r>
    </w:p>
    <w:p w14:paraId="3BBC91D9" w14:textId="77777777" w:rsidR="001D6ADA" w:rsidRDefault="001D6ADA">
      <w:pPr>
        <w:ind w:left="4111" w:hanging="3827"/>
      </w:pPr>
    </w:p>
    <w:p w14:paraId="4C340288" w14:textId="77777777" w:rsidR="001D6ADA" w:rsidRDefault="00000000">
      <w:pPr>
        <w:ind w:left="4111" w:hanging="3827"/>
        <w:rPr>
          <w:i/>
          <w:lang w:val="en-US"/>
        </w:rPr>
      </w:pPr>
      <w:r>
        <w:rPr>
          <w:bCs/>
          <w:lang w:val="en-US"/>
        </w:rPr>
        <w:t xml:space="preserve">Distribution of segregating−QTL variances at generation </w:t>
      </w:r>
      <w:r>
        <w:rPr>
          <w:i/>
          <w:lang w:val="en-US"/>
        </w:rPr>
        <w:t>LD_ngen</w:t>
      </w:r>
    </w:p>
    <w:p w14:paraId="0251E6F0" w14:textId="77777777" w:rsidR="001D6ADA" w:rsidRDefault="001D6ADA">
      <w:pPr>
        <w:ind w:left="4111" w:hanging="3827"/>
      </w:pPr>
    </w:p>
    <w:p w14:paraId="1B153C43" w14:textId="77777777" w:rsidR="001D6ADA" w:rsidRDefault="00000000">
      <w:pPr>
        <w:ind w:left="4111" w:hanging="3827"/>
      </w:pPr>
      <w:r>
        <w:rPr>
          <w:bCs/>
          <w:lang w:val="en-US"/>
        </w:rPr>
        <w:t xml:space="preserve">Effect versus frequency of segregating−QTL at generation </w:t>
      </w:r>
      <w:r>
        <w:rPr>
          <w:i/>
          <w:lang w:val="en-US"/>
        </w:rPr>
        <w:t>LD_ngen</w:t>
      </w:r>
    </w:p>
    <w:p w14:paraId="18B59D3A" w14:textId="77777777" w:rsidR="001D6ADA" w:rsidRDefault="00000000">
      <w:pPr>
        <w:pStyle w:val="Overskrift2"/>
      </w:pPr>
      <w:bookmarkStart w:id="179" w:name="_Toc109904191"/>
      <w:r>
        <w:rPr>
          <w:rStyle w:val="Strk"/>
          <w:i w:val="0"/>
        </w:rPr>
        <w:t>baseHaplotypes.dat</w:t>
      </w:r>
      <w:bookmarkEnd w:id="179"/>
    </w:p>
    <w:p w14:paraId="0A5D7E1C" w14:textId="77777777" w:rsidR="001D6ADA" w:rsidRDefault="001D6ADA"/>
    <w:p w14:paraId="3FBBA8F3" w14:textId="77777777" w:rsidR="001D6ADA" w:rsidRDefault="00000000">
      <w:r>
        <w:t>Description: Sampled haplotypes generated by LD</w:t>
      </w:r>
    </w:p>
    <w:p w14:paraId="1D4D55A2" w14:textId="77777777" w:rsidR="001D6ADA" w:rsidRDefault="001D6ADA"/>
    <w:p w14:paraId="3ADAFC26" w14:textId="77777777" w:rsidR="001D6ADA" w:rsidRDefault="00000000">
      <w:r>
        <w:t xml:space="preserve">Criteria for output: </w:t>
      </w:r>
      <w:r>
        <w:rPr>
          <w:i/>
        </w:rPr>
        <w:t>geneticModel</w:t>
      </w:r>
      <w:r>
        <w:t xml:space="preserve"> ‘genomic’ in namelist &amp;CONTROLPARAMETERS</w:t>
      </w:r>
      <w:r>
        <w:rPr>
          <w:strike/>
        </w:rPr>
        <w:t xml:space="preserve">, </w:t>
      </w:r>
      <w:r>
        <w:rPr>
          <w:i/>
          <w:strike/>
        </w:rPr>
        <w:t>LD_method</w:t>
      </w:r>
      <w:r>
        <w:rPr>
          <w:strike/>
        </w:rPr>
        <w:t xml:space="preserve"> ‘genomicld’ in namelist &amp;LD,</w:t>
      </w:r>
      <w:r>
        <w:t xml:space="preserve"> and </w:t>
      </w:r>
      <w:r>
        <w:rPr>
          <w:i/>
          <w:lang w:val="en-US"/>
        </w:rPr>
        <w:t>storeHaplotypes</w:t>
      </w:r>
      <w:r>
        <w:t xml:space="preserve"> ‘yes’ in namelist &amp;LD</w:t>
      </w:r>
    </w:p>
    <w:p w14:paraId="7E07FE8A" w14:textId="77777777" w:rsidR="001D6ADA" w:rsidRDefault="001D6ADA"/>
    <w:p w14:paraId="13BCF1F1" w14:textId="77777777" w:rsidR="001D6ADA" w:rsidRDefault="00000000">
      <w:pPr>
        <w:pStyle w:val="Overskrift2"/>
      </w:pPr>
      <w:bookmarkStart w:id="180" w:name="_Toc109904192"/>
      <w:r>
        <w:rPr>
          <w:rStyle w:val="Strk"/>
          <w:i w:val="0"/>
        </w:rPr>
        <w:t>geneticArchitecture.dat</w:t>
      </w:r>
      <w:bookmarkEnd w:id="180"/>
    </w:p>
    <w:p w14:paraId="529A5D20" w14:textId="77777777" w:rsidR="001D6ADA" w:rsidRDefault="001D6ADA"/>
    <w:p w14:paraId="06F385C5" w14:textId="77777777" w:rsidR="001D6ADA" w:rsidRDefault="00000000">
      <w:r>
        <w:t>Description: Sampled genetic architecture generated by LD</w:t>
      </w:r>
    </w:p>
    <w:p w14:paraId="475F94AF" w14:textId="77777777" w:rsidR="001D6ADA" w:rsidRDefault="001D6ADA"/>
    <w:p w14:paraId="38D7C74E" w14:textId="77777777" w:rsidR="001D6ADA" w:rsidRDefault="00000000">
      <w:r>
        <w:t xml:space="preserve">Criteria for output: </w:t>
      </w:r>
      <w:r>
        <w:rPr>
          <w:i/>
        </w:rPr>
        <w:t>geneticModel</w:t>
      </w:r>
      <w:r>
        <w:t xml:space="preserve"> ‘genomic’ in namelist &amp;CONTROLPARAMETERS</w:t>
      </w:r>
      <w:r>
        <w:rPr>
          <w:strike/>
        </w:rPr>
        <w:t xml:space="preserve">, </w:t>
      </w:r>
      <w:r>
        <w:rPr>
          <w:i/>
          <w:strike/>
        </w:rPr>
        <w:t>LD_method</w:t>
      </w:r>
      <w:r>
        <w:rPr>
          <w:strike/>
        </w:rPr>
        <w:t xml:space="preserve"> ‘genomicld’ in namelist &amp;LD</w:t>
      </w:r>
      <w:r>
        <w:t xml:space="preserve">, and </w:t>
      </w:r>
      <w:r>
        <w:rPr>
          <w:i/>
          <w:lang w:val="en-US"/>
        </w:rPr>
        <w:t>storeHaplotypes</w:t>
      </w:r>
      <w:r>
        <w:t xml:space="preserve"> ‘yes’ in namelist &amp;LD</w:t>
      </w:r>
    </w:p>
    <w:p w14:paraId="4905CAFC" w14:textId="77777777" w:rsidR="001D6ADA" w:rsidRDefault="00000000">
      <w:pPr>
        <w:pStyle w:val="Overskrift2"/>
        <w:rPr>
          <w:rStyle w:val="Strk"/>
        </w:rPr>
      </w:pPr>
      <w:r>
        <w:rPr>
          <w:rStyle w:val="Strk"/>
        </w:rPr>
        <w:lastRenderedPageBreak/>
        <w:t xml:space="preserve">    </w:t>
      </w:r>
      <w:bookmarkStart w:id="181" w:name="_Toc109904193"/>
      <w:r>
        <w:rPr>
          <w:rStyle w:val="Strk"/>
        </w:rPr>
        <w:t>animal#.res</w:t>
      </w:r>
      <w:bookmarkEnd w:id="181"/>
    </w:p>
    <w:p w14:paraId="7E49029B" w14:textId="77777777" w:rsidR="001D6ADA" w:rsidRDefault="00000000">
      <w:r>
        <w:t xml:space="preserve">    (Optional: Only printed if </w:t>
      </w:r>
      <w:r>
        <w:rPr>
          <w:i/>
        </w:rPr>
        <w:t>printDataSets</w:t>
      </w:r>
      <w:r>
        <w:t xml:space="preserve"> in namelist &amp;CONTROLPARAMETERS </w:t>
      </w:r>
    </w:p>
    <w:p w14:paraId="51F5E513" w14:textId="77777777" w:rsidR="001D6ADA" w:rsidRDefault="00000000">
      <w:r>
        <w:t xml:space="preserve">     has value yes)</w:t>
      </w:r>
    </w:p>
    <w:p w14:paraId="6161F1FA" w14:textId="77777777" w:rsidR="001D6ADA" w:rsidRDefault="001D6ADA"/>
    <w:p w14:paraId="058CE921" w14:textId="77777777" w:rsidR="001D6ADA" w:rsidRDefault="00000000">
      <w:r>
        <w:t xml:space="preserve">    File includes information on each individual animal including sire, dam,   </w:t>
      </w:r>
    </w:p>
    <w:p w14:paraId="09D83A48" w14:textId="77777777" w:rsidR="001D6ADA" w:rsidRDefault="00000000">
      <w:r>
        <w:t xml:space="preserve">    sex, birth, death, herd, true and estimated breeding values etc. </w:t>
      </w:r>
    </w:p>
    <w:p w14:paraId="4740A4D6" w14:textId="77777777" w:rsidR="001D6ADA" w:rsidRDefault="00000000">
      <w:pPr>
        <w:rPr>
          <w:rStyle w:val="Strk"/>
        </w:rPr>
      </w:pPr>
      <w:r>
        <w:rPr>
          <w:rStyle w:val="Strk"/>
        </w:rPr>
        <w:t xml:space="preserve">    founder_representation#.res</w:t>
      </w:r>
    </w:p>
    <w:p w14:paraId="160086ED" w14:textId="77777777" w:rsidR="001D6ADA" w:rsidRDefault="00000000">
      <w:r>
        <w:t xml:space="preserve">    (Optional: Only printed if </w:t>
      </w:r>
      <w:r>
        <w:rPr>
          <w:i/>
        </w:rPr>
        <w:t>founder_representation</w:t>
      </w:r>
      <w:r>
        <w:t xml:space="preserve">=2 in namelist </w:t>
      </w:r>
    </w:p>
    <w:p w14:paraId="2D44FC21" w14:textId="77777777" w:rsidR="001D6ADA" w:rsidRDefault="00000000">
      <w:r>
        <w:t xml:space="preserve">    TEMPLATE_PARAMETERS)</w:t>
      </w:r>
    </w:p>
    <w:p w14:paraId="4A894326" w14:textId="77777777" w:rsidR="001D6ADA" w:rsidRDefault="001D6ADA"/>
    <w:p w14:paraId="0EE1D562" w14:textId="77777777" w:rsidR="001D6ADA" w:rsidRDefault="00000000">
      <w:r>
        <w:t xml:space="preserve">    For all QTL and a specified number of template loci the representation of </w:t>
      </w:r>
    </w:p>
    <w:p w14:paraId="08C3DC82" w14:textId="77777777" w:rsidR="001D6ADA" w:rsidRDefault="00000000">
      <w:r>
        <w:t xml:space="preserve">    each founder (base animal) is given for each time step in replicate #. The </w:t>
      </w:r>
    </w:p>
    <w:p w14:paraId="5CEF1AC7" w14:textId="77777777" w:rsidR="001D6ADA" w:rsidRDefault="00000000">
      <w:r>
        <w:t xml:space="preserve">    representation is given as the number of each founder allele and the number </w:t>
      </w:r>
    </w:p>
    <w:p w14:paraId="5BE31CEF" w14:textId="77777777" w:rsidR="001D6ADA" w:rsidRDefault="00000000">
      <w:r>
        <w:t xml:space="preserve">    of homozygotes for these alleles that the founder has contributed to the </w:t>
      </w:r>
    </w:p>
    <w:p w14:paraId="32D9D218" w14:textId="77777777" w:rsidR="001D6ADA" w:rsidRDefault="00000000">
      <w:r>
        <w:t xml:space="preserve">    population in the given time step.</w:t>
      </w:r>
    </w:p>
    <w:p w14:paraId="695DB151" w14:textId="77777777" w:rsidR="001D6ADA" w:rsidRDefault="001D6ADA"/>
    <w:p w14:paraId="4A685F05" w14:textId="77777777" w:rsidR="001D6ADA" w:rsidRDefault="00000000">
      <w:pPr>
        <w:rPr>
          <w:rStyle w:val="Strk"/>
        </w:rPr>
      </w:pPr>
      <w:r>
        <w:rPr>
          <w:rStyle w:val="Strk"/>
        </w:rPr>
        <w:t xml:space="preserve">    marker#.res</w:t>
      </w:r>
    </w:p>
    <w:p w14:paraId="2112208E" w14:textId="77777777" w:rsidR="001D6ADA" w:rsidRDefault="00000000">
      <w:r>
        <w:t xml:space="preserve">    (Optional: Only printed if </w:t>
      </w:r>
      <w:r>
        <w:rPr>
          <w:i/>
        </w:rPr>
        <w:t>printDataSets</w:t>
      </w:r>
      <w:r>
        <w:t xml:space="preserve"> in namelist &amp;CONTROLPARAMETERS </w:t>
      </w:r>
    </w:p>
    <w:p w14:paraId="4F77A3FA" w14:textId="77777777" w:rsidR="001D6ADA" w:rsidRDefault="00000000">
      <w:r>
        <w:t xml:space="preserve">     has value yes)</w:t>
      </w:r>
    </w:p>
    <w:p w14:paraId="3BDA9718" w14:textId="77777777" w:rsidR="001D6ADA" w:rsidRDefault="001D6ADA"/>
    <w:p w14:paraId="4BE3556D" w14:textId="77777777" w:rsidR="001D6ADA" w:rsidRDefault="00000000">
      <w:r>
        <w:t xml:space="preserve">    File includes marker genotypes for all individuals.</w:t>
      </w:r>
    </w:p>
    <w:p w14:paraId="6B510B0A" w14:textId="77777777" w:rsidR="001D6ADA" w:rsidRDefault="001D6ADA"/>
    <w:p w14:paraId="1F2173AC" w14:textId="77777777" w:rsidR="001D6ADA" w:rsidRDefault="00000000">
      <w:pPr>
        <w:pStyle w:val="Overskrift2"/>
        <w:rPr>
          <w:rStyle w:val="Strk"/>
        </w:rPr>
      </w:pPr>
      <w:r>
        <w:rPr>
          <w:rStyle w:val="Strk"/>
        </w:rPr>
        <w:t xml:space="preserve">    </w:t>
      </w:r>
      <w:bookmarkStart w:id="182" w:name="_Toc109904194"/>
      <w:r>
        <w:rPr>
          <w:rStyle w:val="Strk"/>
        </w:rPr>
        <w:t>mean_obs#.res</w:t>
      </w:r>
      <w:bookmarkEnd w:id="182"/>
    </w:p>
    <w:p w14:paraId="615F5CD5" w14:textId="77777777" w:rsidR="001D6ADA" w:rsidRDefault="00000000">
      <w:pPr>
        <w:pStyle w:val="Overskrift2"/>
        <w:rPr>
          <w:rStyle w:val="Strk"/>
        </w:rPr>
      </w:pPr>
      <w:r>
        <w:rPr>
          <w:rStyle w:val="Strk"/>
        </w:rPr>
        <w:t xml:space="preserve">    </w:t>
      </w:r>
      <w:bookmarkStart w:id="183" w:name="_Toc109904195"/>
      <w:r>
        <w:rPr>
          <w:rStyle w:val="Strk"/>
        </w:rPr>
        <w:t>mean_QTL#.res</w:t>
      </w:r>
      <w:bookmarkEnd w:id="183"/>
    </w:p>
    <w:p w14:paraId="22793EEF" w14:textId="77777777" w:rsidR="001D6ADA" w:rsidRDefault="00000000">
      <w:pPr>
        <w:pStyle w:val="Overskrift2"/>
        <w:rPr>
          <w:rStyle w:val="Strk"/>
        </w:rPr>
      </w:pPr>
      <w:r>
        <w:rPr>
          <w:rStyle w:val="Strk"/>
        </w:rPr>
        <w:t xml:space="preserve">    </w:t>
      </w:r>
      <w:bookmarkStart w:id="184" w:name="_Toc109904196"/>
      <w:r>
        <w:rPr>
          <w:rStyle w:val="Strk"/>
        </w:rPr>
        <w:t>mean_template#.res</w:t>
      </w:r>
      <w:bookmarkEnd w:id="184"/>
    </w:p>
    <w:p w14:paraId="20700B5A" w14:textId="77777777" w:rsidR="001D6ADA" w:rsidRDefault="00000000">
      <w:pPr>
        <w:pStyle w:val="Overskrift2"/>
        <w:rPr>
          <w:rStyle w:val="Strk"/>
        </w:rPr>
      </w:pPr>
      <w:r>
        <w:rPr>
          <w:rStyle w:val="Strk"/>
        </w:rPr>
        <w:t xml:space="preserve">    </w:t>
      </w:r>
      <w:bookmarkStart w:id="185" w:name="_Toc109904197"/>
      <w:r>
        <w:rPr>
          <w:rStyle w:val="Strk"/>
        </w:rPr>
        <w:t>mean_obs#.res</w:t>
      </w:r>
      <w:bookmarkEnd w:id="185"/>
    </w:p>
    <w:p w14:paraId="05703BD6" w14:textId="77777777" w:rsidR="001D6ADA" w:rsidRDefault="00000000">
      <w:pPr>
        <w:pStyle w:val="Overskrift2"/>
        <w:rPr>
          <w:rStyle w:val="Strk"/>
        </w:rPr>
      </w:pPr>
      <w:r>
        <w:rPr>
          <w:rStyle w:val="Strk"/>
        </w:rPr>
        <w:t xml:space="preserve">    </w:t>
      </w:r>
      <w:bookmarkStart w:id="186" w:name="_Toc109904198"/>
      <w:r>
        <w:rPr>
          <w:rStyle w:val="Strk"/>
        </w:rPr>
        <w:t>mean_QTL#.res</w:t>
      </w:r>
      <w:bookmarkEnd w:id="186"/>
    </w:p>
    <w:p w14:paraId="3DB446CD" w14:textId="77777777" w:rsidR="001D6ADA" w:rsidRDefault="00000000">
      <w:pPr>
        <w:pStyle w:val="Overskrift2"/>
        <w:rPr>
          <w:rStyle w:val="Strk"/>
        </w:rPr>
      </w:pPr>
      <w:r>
        <w:rPr>
          <w:rStyle w:val="Strk"/>
        </w:rPr>
        <w:t xml:space="preserve">    </w:t>
      </w:r>
      <w:bookmarkStart w:id="187" w:name="_Toc109904199"/>
      <w:r>
        <w:rPr>
          <w:rStyle w:val="Strk"/>
        </w:rPr>
        <w:t>mean_template#.res</w:t>
      </w:r>
      <w:bookmarkEnd w:id="187"/>
    </w:p>
    <w:p w14:paraId="480CF9F1" w14:textId="77777777" w:rsidR="001D6ADA" w:rsidRDefault="001D6ADA"/>
    <w:p w14:paraId="34DD79BA" w14:textId="77777777" w:rsidR="001D6ADA" w:rsidRDefault="00000000">
      <w:r>
        <w:t xml:space="preserve">    -</w:t>
      </w:r>
      <w:proofErr w:type="gramStart"/>
      <w:r>
        <w:t>all of</w:t>
      </w:r>
      <w:proofErr w:type="gramEnd"/>
      <w:r>
        <w:t xml:space="preserve"> the above output files are to be replaced by the following two files:</w:t>
      </w:r>
    </w:p>
    <w:p w14:paraId="2F93B2FB" w14:textId="77777777" w:rsidR="001D6ADA" w:rsidRDefault="00000000">
      <w:r>
        <w:t xml:space="preserve">    mean_timesteps.res</w:t>
      </w:r>
    </w:p>
    <w:p w14:paraId="50461BED" w14:textId="77777777" w:rsidR="001D6ADA" w:rsidRDefault="001D6ADA"/>
    <w:p w14:paraId="2CAA3DA6" w14:textId="77777777" w:rsidR="001D6ADA" w:rsidRDefault="00000000">
      <w:pPr>
        <w:pStyle w:val="Overskrift2"/>
        <w:rPr>
          <w:rStyle w:val="Strk"/>
        </w:rPr>
      </w:pPr>
      <w:r>
        <w:rPr>
          <w:rStyle w:val="Strk"/>
        </w:rPr>
        <w:t xml:space="preserve">    </w:t>
      </w:r>
      <w:bookmarkStart w:id="188" w:name="_Toc109904200"/>
      <w:r>
        <w:rPr>
          <w:rStyle w:val="Strk"/>
        </w:rPr>
        <w:t>mean_timesteps_replicate.res</w:t>
      </w:r>
      <w:bookmarkEnd w:id="188"/>
    </w:p>
    <w:p w14:paraId="1A0BC806" w14:textId="77777777" w:rsidR="001D6ADA" w:rsidRDefault="001D6ADA"/>
    <w:p w14:paraId="510542EE" w14:textId="77777777" w:rsidR="001D6ADA" w:rsidRDefault="00000000">
      <w:pPr>
        <w:pStyle w:val="Overskrift2"/>
        <w:rPr>
          <w:rStyle w:val="Strk"/>
        </w:rPr>
      </w:pPr>
      <w:r>
        <w:rPr>
          <w:rStyle w:val="Strk"/>
        </w:rPr>
        <w:t xml:space="preserve">    </w:t>
      </w:r>
      <w:bookmarkStart w:id="189" w:name="_Toc109904201"/>
      <w:r>
        <w:rPr>
          <w:rStyle w:val="Strk"/>
        </w:rPr>
        <w:t>obs#.res</w:t>
      </w:r>
      <w:bookmarkEnd w:id="189"/>
    </w:p>
    <w:p w14:paraId="51E57981" w14:textId="77777777" w:rsidR="001D6ADA" w:rsidRDefault="00000000">
      <w:r>
        <w:t xml:space="preserve">    (Optional: Only printed if </w:t>
      </w:r>
      <w:r>
        <w:rPr>
          <w:i/>
        </w:rPr>
        <w:t>printDataSets</w:t>
      </w:r>
      <w:r>
        <w:t xml:space="preserve"> in namelist &amp;REPORT </w:t>
      </w:r>
    </w:p>
    <w:p w14:paraId="6B7329EB" w14:textId="77777777" w:rsidR="001D6ADA" w:rsidRDefault="00000000">
      <w:r>
        <w:t xml:space="preserve">    has value yes)</w:t>
      </w:r>
    </w:p>
    <w:p w14:paraId="3C1C1754" w14:textId="77777777" w:rsidR="001D6ADA" w:rsidRDefault="001D6ADA"/>
    <w:p w14:paraId="1CB7CE34" w14:textId="77777777" w:rsidR="001D6ADA" w:rsidRDefault="00000000">
      <w:r>
        <w:t xml:space="preserve">     File includes realised phenotype, weight (ratio of residual variance to </w:t>
      </w:r>
    </w:p>
    <w:p w14:paraId="526E6ED1" w14:textId="77777777" w:rsidR="001D6ADA" w:rsidRDefault="00000000">
      <w:r>
        <w:t xml:space="preserve">     variance of phenotype given breeding value), time of recording and herd-</w:t>
      </w:r>
    </w:p>
    <w:p w14:paraId="719E1E2A" w14:textId="77777777" w:rsidR="001D6ADA" w:rsidRDefault="00000000">
      <w:r>
        <w:t xml:space="preserve">     year-season class associated with the recording for each observation for </w:t>
      </w:r>
    </w:p>
    <w:p w14:paraId="59F83415" w14:textId="77777777" w:rsidR="001D6ADA" w:rsidRDefault="00000000">
      <w:r>
        <w:t xml:space="preserve">     each animal.</w:t>
      </w:r>
    </w:p>
    <w:p w14:paraId="21F2E92A" w14:textId="77777777" w:rsidR="001D6ADA" w:rsidRDefault="00000000">
      <w:pPr>
        <w:pStyle w:val="Overskrift2"/>
        <w:rPr>
          <w:rStyle w:val="Strk"/>
        </w:rPr>
      </w:pPr>
      <w:r>
        <w:rPr>
          <w:rStyle w:val="Strk"/>
        </w:rPr>
        <w:t xml:space="preserve">    </w:t>
      </w:r>
      <w:bookmarkStart w:id="190" w:name="_Toc109904202"/>
      <w:r>
        <w:rPr>
          <w:rStyle w:val="Strk"/>
        </w:rPr>
        <w:t>qtl#.res</w:t>
      </w:r>
      <w:bookmarkEnd w:id="190"/>
    </w:p>
    <w:p w14:paraId="7EE7BA6F" w14:textId="77777777" w:rsidR="001D6ADA" w:rsidRDefault="00000000">
      <w:r>
        <w:t xml:space="preserve">    (Optional: Only printed if </w:t>
      </w:r>
      <w:r>
        <w:rPr>
          <w:i/>
        </w:rPr>
        <w:t>printDataSets</w:t>
      </w:r>
      <w:r>
        <w:t xml:space="preserve"> in namelist &amp;REPORT </w:t>
      </w:r>
    </w:p>
    <w:p w14:paraId="1AE82DC9" w14:textId="77777777" w:rsidR="001D6ADA" w:rsidRDefault="00000000">
      <w:r>
        <w:t xml:space="preserve">    has value yes)</w:t>
      </w:r>
    </w:p>
    <w:p w14:paraId="58313C6E" w14:textId="77777777" w:rsidR="001D6ADA" w:rsidRDefault="001D6ADA"/>
    <w:p w14:paraId="73E81B94" w14:textId="77777777" w:rsidR="001D6ADA" w:rsidRDefault="00000000">
      <w:r>
        <w:lastRenderedPageBreak/>
        <w:t xml:space="preserve">    File includes QTL genotypes for all individuals.</w:t>
      </w:r>
    </w:p>
    <w:p w14:paraId="2A76F1E1" w14:textId="77777777" w:rsidR="001D6ADA" w:rsidRDefault="001D6ADA"/>
    <w:p w14:paraId="302A1AFB" w14:textId="77777777" w:rsidR="001D6ADA" w:rsidRDefault="00000000">
      <w:pPr>
        <w:pStyle w:val="Overskrift2"/>
        <w:rPr>
          <w:rStyle w:val="Strk"/>
        </w:rPr>
      </w:pPr>
      <w:r>
        <w:rPr>
          <w:rStyle w:val="Strk"/>
        </w:rPr>
        <w:t xml:space="preserve">    </w:t>
      </w:r>
      <w:bookmarkStart w:id="191" w:name="_Toc109904203"/>
      <w:r>
        <w:rPr>
          <w:rStyle w:val="Strk"/>
        </w:rPr>
        <w:t>template#.res</w:t>
      </w:r>
      <w:bookmarkEnd w:id="191"/>
    </w:p>
    <w:p w14:paraId="5A59EBA5" w14:textId="77777777" w:rsidR="001D6ADA" w:rsidRDefault="00000000">
      <w:r>
        <w:t xml:space="preserve">    (Optional: Only printed if use_marker_template=2 in Namelist &amp;CONTROL_GENOME)</w:t>
      </w:r>
    </w:p>
    <w:p w14:paraId="46B1F853" w14:textId="77777777" w:rsidR="001D6ADA" w:rsidRDefault="001D6ADA"/>
    <w:p w14:paraId="34906AC2" w14:textId="77777777" w:rsidR="001D6ADA" w:rsidRDefault="00000000">
      <w:r>
        <w:t xml:space="preserve">    File includes average number of animals that are IBD in each of the marker </w:t>
      </w:r>
    </w:p>
    <w:p w14:paraId="235C6FD1" w14:textId="77777777" w:rsidR="001D6ADA" w:rsidRDefault="00000000">
      <w:r>
        <w:t xml:space="preserve">    template loci for each time step in replicate #.</w:t>
      </w:r>
    </w:p>
    <w:p w14:paraId="2C3A6883" w14:textId="77777777" w:rsidR="001D6ADA" w:rsidRDefault="001D6ADA"/>
    <w:p w14:paraId="57C83D49" w14:textId="77777777" w:rsidR="001D6ADA" w:rsidRDefault="00000000">
      <w:pPr>
        <w:pStyle w:val="Overskrift2"/>
        <w:rPr>
          <w:rStyle w:val="Strk"/>
        </w:rPr>
      </w:pPr>
      <w:r>
        <w:rPr>
          <w:rStyle w:val="Strk"/>
        </w:rPr>
        <w:t xml:space="preserve">    </w:t>
      </w:r>
      <w:bookmarkStart w:id="192" w:name="_Toc109904204"/>
      <w:r>
        <w:rPr>
          <w:rStyle w:val="Strk"/>
        </w:rPr>
        <w:t>template_info#.res</w:t>
      </w:r>
      <w:bookmarkEnd w:id="192"/>
    </w:p>
    <w:p w14:paraId="37E3EF3D" w14:textId="77777777" w:rsidR="001D6ADA" w:rsidRDefault="00000000">
      <w:r>
        <w:t xml:space="preserve">    (Optional: Only printed if use_marker_template=2 in Namelist &amp;CONTROL_GENOME)</w:t>
      </w:r>
    </w:p>
    <w:p w14:paraId="3E5DC935" w14:textId="77777777" w:rsidR="001D6ADA" w:rsidRDefault="001D6ADA"/>
    <w:p w14:paraId="2EFCCC20" w14:textId="77777777" w:rsidR="001D6ADA" w:rsidRDefault="00000000">
      <w:r>
        <w:t xml:space="preserve">    File includes IBD information based on marker template for all individuals </w:t>
      </w:r>
    </w:p>
    <w:p w14:paraId="332FA13F" w14:textId="77777777" w:rsidR="001D6ADA" w:rsidRDefault="00000000">
      <w:r>
        <w:t xml:space="preserve">    in each time step for replicate #. If print_genotypes=1 in Namelist </w:t>
      </w:r>
    </w:p>
    <w:p w14:paraId="4549BB83" w14:textId="77777777" w:rsidR="001D6ADA" w:rsidRDefault="00000000">
      <w:r>
        <w:t xml:space="preserve">    &amp;TEMPLATE_PARAMETERS marker template genotypes for all individuals are </w:t>
      </w:r>
    </w:p>
    <w:p w14:paraId="38AB7153" w14:textId="77777777" w:rsidR="001D6ADA" w:rsidRDefault="00000000">
      <w:r>
        <w:t xml:space="preserve">    printed as well.</w:t>
      </w:r>
    </w:p>
    <w:p w14:paraId="242743BD" w14:textId="77777777" w:rsidR="001D6ADA" w:rsidRDefault="001D6ADA"/>
    <w:p w14:paraId="115E612F" w14:textId="77777777" w:rsidR="001D6ADA" w:rsidRDefault="001D6ADA"/>
    <w:p w14:paraId="6CC31267" w14:textId="77777777" w:rsidR="001D6ADA" w:rsidRDefault="00000000">
      <w:pPr>
        <w:pStyle w:val="Almindeligtekst"/>
        <w:rPr>
          <w:color w:val="FF0000"/>
        </w:rPr>
      </w:pPr>
      <w:r>
        <w:t xml:space="preserve">When </w:t>
      </w:r>
      <w:r>
        <w:rPr>
          <w:i/>
        </w:rPr>
        <w:t>debugOuput</w:t>
      </w:r>
      <w:r>
        <w:t xml:space="preserve"> ‘yes’ in namelist &amp;REPORT, the following output files are generated and written to output directory specified in namelist &amp;OUTPUTDIRECTORY, variable </w:t>
      </w:r>
      <w:r>
        <w:rPr>
          <w:i/>
        </w:rPr>
        <w:t>OutDirectory</w:t>
      </w:r>
      <w:r>
        <w:t xml:space="preserve">. </w:t>
      </w:r>
      <w:r>
        <w:rPr>
          <w:color w:val="FF0000"/>
          <w:highlight w:val="yellow"/>
        </w:rPr>
        <w:t>Many of these files are regenerated during simulations. New files replace older files.</w:t>
      </w:r>
    </w:p>
    <w:p w14:paraId="12A5DA74" w14:textId="77777777" w:rsidR="001D6ADA" w:rsidRDefault="001D6ADA">
      <w:pPr>
        <w:pStyle w:val="Almindeligtekst"/>
      </w:pPr>
    </w:p>
    <w:p w14:paraId="7FBA504E" w14:textId="77777777" w:rsidR="001D6ADA" w:rsidRDefault="00000000">
      <w:pPr>
        <w:pStyle w:val="Almindeligtekst"/>
      </w:pPr>
      <w:r>
        <w:t>[Initialise]</w:t>
      </w:r>
    </w:p>
    <w:p w14:paraId="29A7BB12" w14:textId="77777777" w:rsidR="001D6ADA" w:rsidRDefault="001D6ADA">
      <w:pPr>
        <w:pStyle w:val="Almindeligtekst"/>
      </w:pPr>
    </w:p>
    <w:p w14:paraId="22C06966" w14:textId="77777777" w:rsidR="001D6ADA" w:rsidRDefault="00000000">
      <w:pPr>
        <w:pStyle w:val="Almindeligtekst"/>
      </w:pPr>
      <w:proofErr w:type="gramStart"/>
      <w:r>
        <w:rPr>
          <w:b/>
          <w:i/>
        </w:rPr>
        <w:t>dmu4.polyblup.script</w:t>
      </w:r>
      <w:proofErr w:type="gramEnd"/>
    </w:p>
    <w:p w14:paraId="4A9828F3" w14:textId="77777777" w:rsidR="001D6ADA" w:rsidRDefault="001D6ADA">
      <w:pPr>
        <w:pStyle w:val="Almindeligtekst"/>
      </w:pPr>
    </w:p>
    <w:p w14:paraId="4A67C346" w14:textId="77777777" w:rsidR="001D6ADA" w:rsidRDefault="00000000">
      <w:pPr>
        <w:pStyle w:val="Almindeligtekst"/>
      </w:pPr>
      <w:r>
        <w:t>Description:</w:t>
      </w:r>
      <w:r>
        <w:rPr>
          <w:i/>
        </w:rPr>
        <w:t xml:space="preserve"> </w:t>
      </w:r>
      <w:r>
        <w:t>Script used to execute DMU4 when predicting polygenic-breeding values</w:t>
      </w:r>
    </w:p>
    <w:p w14:paraId="09BB3BD6" w14:textId="77777777" w:rsidR="001D6ADA" w:rsidRDefault="001D6ADA"/>
    <w:p w14:paraId="6EF32754" w14:textId="77777777" w:rsidR="001D6ADA" w:rsidRDefault="00000000">
      <w:r>
        <w:t xml:space="preserve">Criteria for output: (i) </w:t>
      </w:r>
      <w:r>
        <w:rPr>
          <w:i/>
        </w:rPr>
        <w:t>selection_criterion</w:t>
      </w:r>
      <w:r>
        <w:t xml:space="preserve"> ‘polyblup’ in any selection stage of namelist &amp;SELECTION, variable </w:t>
      </w:r>
      <w:r>
        <w:rPr>
          <w:i/>
        </w:rPr>
        <w:t>selection_scheme</w:t>
      </w:r>
      <w:r>
        <w:t xml:space="preserve">, or (ii) </w:t>
      </w:r>
      <w:r>
        <w:rPr>
          <w:i/>
        </w:rPr>
        <w:t>MaleSelCrit</w:t>
      </w:r>
      <w:r>
        <w:t xml:space="preserve"> or </w:t>
      </w:r>
      <w:r>
        <w:rPr>
          <w:i/>
        </w:rPr>
        <w:t>FemaleSelCrit</w:t>
      </w:r>
      <w:r>
        <w:t xml:space="preserve"> ‘polyblup’ in any EVA-selection stage of namelist &amp;EVA, variable EvaSelection, and (iii)variable </w:t>
      </w:r>
      <w:r>
        <w:rPr>
          <w:i/>
        </w:rPr>
        <w:t>dmuPolyBlup</w:t>
      </w:r>
      <w:r>
        <w:t xml:space="preserve"> ‘dmu4’ in namelist &amp;BLUPPARAMETERS</w:t>
      </w:r>
    </w:p>
    <w:p w14:paraId="0138B044" w14:textId="77777777" w:rsidR="001D6ADA" w:rsidRDefault="001D6ADA">
      <w:pPr>
        <w:pStyle w:val="Almindeligtekst"/>
      </w:pPr>
    </w:p>
    <w:p w14:paraId="76CEBFCC" w14:textId="77777777" w:rsidR="001D6ADA" w:rsidRDefault="00000000">
      <w:pPr>
        <w:pStyle w:val="Almindeligtekst"/>
      </w:pPr>
      <w:proofErr w:type="gramStart"/>
      <w:r>
        <w:rPr>
          <w:b/>
          <w:i/>
        </w:rPr>
        <w:t>dmu5.polyblup.script</w:t>
      </w:r>
      <w:proofErr w:type="gramEnd"/>
    </w:p>
    <w:p w14:paraId="74A0DD8F" w14:textId="77777777" w:rsidR="001D6ADA" w:rsidRDefault="001D6ADA">
      <w:pPr>
        <w:pStyle w:val="Almindeligtekst"/>
      </w:pPr>
    </w:p>
    <w:p w14:paraId="5A60A445" w14:textId="77777777" w:rsidR="001D6ADA" w:rsidRDefault="00000000">
      <w:pPr>
        <w:pStyle w:val="Almindeligtekst"/>
      </w:pPr>
      <w:r>
        <w:t>Description:</w:t>
      </w:r>
      <w:r>
        <w:rPr>
          <w:i/>
        </w:rPr>
        <w:t xml:space="preserve"> </w:t>
      </w:r>
      <w:r>
        <w:t>Script used to execute DMU5 when predicting polygenic-breeding values</w:t>
      </w:r>
    </w:p>
    <w:p w14:paraId="488AC581" w14:textId="77777777" w:rsidR="001D6ADA" w:rsidRDefault="001D6ADA">
      <w:pPr>
        <w:pStyle w:val="Almindeligtekst"/>
      </w:pPr>
    </w:p>
    <w:p w14:paraId="0EC7C8EC" w14:textId="77777777" w:rsidR="001D6ADA" w:rsidRDefault="00000000">
      <w:pPr>
        <w:pStyle w:val="Almindeligtekst"/>
      </w:pPr>
      <w:r>
        <w:t xml:space="preserve">Criteria for output: (i) </w:t>
      </w:r>
      <w:r>
        <w:rPr>
          <w:i/>
        </w:rPr>
        <w:t>selection_criterion</w:t>
      </w:r>
      <w:r>
        <w:t xml:space="preserve"> ‘polyblup’ in any selection stage of namelist &amp;SELECTION, variable </w:t>
      </w:r>
      <w:r>
        <w:rPr>
          <w:i/>
        </w:rPr>
        <w:t>selection_scheme</w:t>
      </w:r>
      <w:r>
        <w:t xml:space="preserve">, or (ii) </w:t>
      </w:r>
      <w:r>
        <w:rPr>
          <w:i/>
        </w:rPr>
        <w:t>MaleSelCrit</w:t>
      </w:r>
      <w:r>
        <w:t xml:space="preserve"> or </w:t>
      </w:r>
      <w:r>
        <w:rPr>
          <w:i/>
        </w:rPr>
        <w:t>FemaleSelCrit</w:t>
      </w:r>
      <w:r>
        <w:t xml:space="preserve"> ‘polyblup’ in any EVA-selection stage of namelist &amp;EVA, variable EvaSelection, and (iii)variable </w:t>
      </w:r>
      <w:r>
        <w:rPr>
          <w:i/>
        </w:rPr>
        <w:t>dmuPolyBlup</w:t>
      </w:r>
      <w:r>
        <w:t xml:space="preserve"> ‘dmu5’ in namelist &amp;BLUPPARAMETERS</w:t>
      </w:r>
    </w:p>
    <w:p w14:paraId="2173BE28" w14:textId="77777777" w:rsidR="001D6ADA" w:rsidRDefault="001D6ADA">
      <w:pPr>
        <w:pStyle w:val="Almindeligtekst"/>
      </w:pPr>
    </w:p>
    <w:p w14:paraId="7052D5C0" w14:textId="77777777" w:rsidR="001D6ADA" w:rsidRDefault="00000000">
      <w:pPr>
        <w:pStyle w:val="Almindeligtekst"/>
      </w:pPr>
      <w:proofErr w:type="gramStart"/>
      <w:r>
        <w:rPr>
          <w:b/>
          <w:i/>
        </w:rPr>
        <w:t>dmu4.genomicblup.script</w:t>
      </w:r>
      <w:proofErr w:type="gramEnd"/>
    </w:p>
    <w:p w14:paraId="34DF230F" w14:textId="77777777" w:rsidR="001D6ADA" w:rsidRDefault="001D6ADA">
      <w:pPr>
        <w:pStyle w:val="Almindeligtekst"/>
      </w:pPr>
    </w:p>
    <w:p w14:paraId="6F50B71C" w14:textId="77777777" w:rsidR="001D6ADA" w:rsidRDefault="00000000">
      <w:pPr>
        <w:pStyle w:val="Almindeligtekst"/>
      </w:pPr>
      <w:r>
        <w:t>Description:</w:t>
      </w:r>
      <w:r>
        <w:rPr>
          <w:i/>
        </w:rPr>
        <w:t xml:space="preserve"> </w:t>
      </w:r>
      <w:r>
        <w:t>Script used to execute DMU4 when predicting genomic-breeding values</w:t>
      </w:r>
    </w:p>
    <w:p w14:paraId="068DA403" w14:textId="77777777" w:rsidR="001D6ADA" w:rsidRDefault="001D6ADA">
      <w:pPr>
        <w:pStyle w:val="Almindeligtekst"/>
      </w:pPr>
    </w:p>
    <w:p w14:paraId="02D9BDDE" w14:textId="77777777" w:rsidR="001D6ADA" w:rsidRDefault="00000000">
      <w:pPr>
        <w:pStyle w:val="Almindeligtekst"/>
      </w:pPr>
      <w:r>
        <w:t xml:space="preserve">Criteria for output: (i) </w:t>
      </w:r>
      <w:r>
        <w:rPr>
          <w:i/>
        </w:rPr>
        <w:t>selection_criterion</w:t>
      </w:r>
      <w:r>
        <w:t xml:space="preserve"> ‘genomicblup’ in any selection stage of namelist &amp;SELECTION, variable </w:t>
      </w:r>
      <w:r>
        <w:rPr>
          <w:i/>
        </w:rPr>
        <w:t>selection_scheme</w:t>
      </w:r>
      <w:r>
        <w:t xml:space="preserve">, or (ii) </w:t>
      </w:r>
      <w:r>
        <w:rPr>
          <w:i/>
        </w:rPr>
        <w:t>MaleSelCrit</w:t>
      </w:r>
      <w:r>
        <w:t xml:space="preserve"> or </w:t>
      </w:r>
      <w:r>
        <w:rPr>
          <w:i/>
        </w:rPr>
        <w:t>FemaleSelCrit</w:t>
      </w:r>
      <w:r>
        <w:t xml:space="preserve"> ‘genomicblup’ in any EVA-selection stage of namelist &amp;EVA, variable EvaSelection, and (iii)variable </w:t>
      </w:r>
      <w:r>
        <w:rPr>
          <w:i/>
        </w:rPr>
        <w:t>dmuGenomicBlup</w:t>
      </w:r>
      <w:r>
        <w:t xml:space="preserve"> ‘dmu4’ in namelist &amp;BLUPPARAMETERS</w:t>
      </w:r>
    </w:p>
    <w:p w14:paraId="765598A7" w14:textId="77777777" w:rsidR="001D6ADA" w:rsidRDefault="001D6ADA">
      <w:pPr>
        <w:pStyle w:val="Almindeligtekst"/>
      </w:pPr>
    </w:p>
    <w:p w14:paraId="4CCE48EA" w14:textId="77777777" w:rsidR="001D6ADA" w:rsidRDefault="00000000">
      <w:pPr>
        <w:pStyle w:val="Almindeligtekst"/>
      </w:pPr>
      <w:proofErr w:type="gramStart"/>
      <w:r>
        <w:rPr>
          <w:b/>
          <w:i/>
        </w:rPr>
        <w:t>dmu5.genomicblup.script</w:t>
      </w:r>
      <w:proofErr w:type="gramEnd"/>
    </w:p>
    <w:p w14:paraId="20D0085C" w14:textId="77777777" w:rsidR="001D6ADA" w:rsidRDefault="001D6ADA">
      <w:pPr>
        <w:pStyle w:val="Almindeligtekst"/>
      </w:pPr>
    </w:p>
    <w:p w14:paraId="67DD729B" w14:textId="77777777" w:rsidR="001D6ADA" w:rsidRDefault="00000000">
      <w:pPr>
        <w:pStyle w:val="Almindeligtekst"/>
      </w:pPr>
      <w:r>
        <w:t>Description:</w:t>
      </w:r>
      <w:r>
        <w:rPr>
          <w:i/>
        </w:rPr>
        <w:t xml:space="preserve"> </w:t>
      </w:r>
      <w:r>
        <w:t>Script used to execute DMU5 when predicting genomic-breeding values</w:t>
      </w:r>
    </w:p>
    <w:p w14:paraId="3582A590" w14:textId="77777777" w:rsidR="001D6ADA" w:rsidRDefault="001D6ADA">
      <w:pPr>
        <w:pStyle w:val="Almindeligtekst"/>
      </w:pPr>
    </w:p>
    <w:p w14:paraId="70164573" w14:textId="77777777" w:rsidR="001D6ADA" w:rsidRDefault="00000000">
      <w:pPr>
        <w:pStyle w:val="Almindeligtekst"/>
      </w:pPr>
      <w:r>
        <w:t xml:space="preserve">Criteria for output: (i) </w:t>
      </w:r>
      <w:r>
        <w:rPr>
          <w:i/>
        </w:rPr>
        <w:t>selection_criterion</w:t>
      </w:r>
      <w:r>
        <w:t xml:space="preserve"> ‘genomicblup’ in any selection stage of namelist &amp;SELECTION, variable </w:t>
      </w:r>
      <w:r>
        <w:rPr>
          <w:i/>
        </w:rPr>
        <w:t>selection_scheme</w:t>
      </w:r>
      <w:r>
        <w:t xml:space="preserve">, or (ii) </w:t>
      </w:r>
      <w:r>
        <w:rPr>
          <w:i/>
        </w:rPr>
        <w:t>MaleSelCrit</w:t>
      </w:r>
      <w:r>
        <w:t xml:space="preserve"> or </w:t>
      </w:r>
      <w:r>
        <w:rPr>
          <w:i/>
        </w:rPr>
        <w:t>FemaleSelCrit</w:t>
      </w:r>
      <w:r>
        <w:t xml:space="preserve"> ‘genomicblup’ in any EVA-selection stage of namelist &amp;EVA, variable EvaSelection, and (iii)variable </w:t>
      </w:r>
      <w:r>
        <w:rPr>
          <w:i/>
        </w:rPr>
        <w:t>dmuGenomicBlup</w:t>
      </w:r>
      <w:r>
        <w:t xml:space="preserve"> ‘dmu5’ in namelist &amp;BLUPPARAMETERS</w:t>
      </w:r>
    </w:p>
    <w:p w14:paraId="21733933" w14:textId="77777777" w:rsidR="001D6ADA" w:rsidRDefault="001D6ADA">
      <w:pPr>
        <w:pStyle w:val="Almindeligtekst"/>
      </w:pPr>
    </w:p>
    <w:p w14:paraId="5C662D12" w14:textId="77777777" w:rsidR="001D6ADA" w:rsidRDefault="00000000">
      <w:pPr>
        <w:pStyle w:val="Almindeligtekst"/>
      </w:pPr>
      <w:r>
        <w:rPr>
          <w:b/>
          <w:i/>
        </w:rPr>
        <w:t>dmu4.gas.script</w:t>
      </w:r>
    </w:p>
    <w:p w14:paraId="56DBF9AF" w14:textId="77777777" w:rsidR="001D6ADA" w:rsidRDefault="001D6ADA">
      <w:pPr>
        <w:pStyle w:val="Almindeligtekst"/>
      </w:pPr>
    </w:p>
    <w:p w14:paraId="500688DD" w14:textId="77777777" w:rsidR="001D6ADA" w:rsidRDefault="00000000">
      <w:pPr>
        <w:pStyle w:val="Almindeligtekst"/>
      </w:pPr>
      <w:r>
        <w:t>Description:</w:t>
      </w:r>
      <w:r>
        <w:rPr>
          <w:i/>
        </w:rPr>
        <w:t xml:space="preserve"> </w:t>
      </w:r>
      <w:r>
        <w:t>Script used to execute DMU4 when predicting GAS-breeding values</w:t>
      </w:r>
    </w:p>
    <w:p w14:paraId="25BD5B68" w14:textId="77777777" w:rsidR="001D6ADA" w:rsidRDefault="001D6ADA">
      <w:pPr>
        <w:pStyle w:val="Almindeligtekst"/>
      </w:pPr>
    </w:p>
    <w:p w14:paraId="6C686571" w14:textId="77777777" w:rsidR="001D6ADA" w:rsidRDefault="00000000">
      <w:pPr>
        <w:pStyle w:val="Almindeligtekst"/>
      </w:pPr>
      <w:r>
        <w:t xml:space="preserve">Criteria for output: (i) </w:t>
      </w:r>
      <w:r>
        <w:rPr>
          <w:i/>
        </w:rPr>
        <w:t>selection_criterion</w:t>
      </w:r>
      <w:r>
        <w:t xml:space="preserve"> ‘gas’ in any selection stage of namelist &amp;SELECTION, variable </w:t>
      </w:r>
      <w:r>
        <w:rPr>
          <w:i/>
        </w:rPr>
        <w:t>selection_scheme</w:t>
      </w:r>
      <w:r>
        <w:t xml:space="preserve">, or (ii) </w:t>
      </w:r>
      <w:r>
        <w:rPr>
          <w:i/>
        </w:rPr>
        <w:t>MaleSelCrit</w:t>
      </w:r>
      <w:r>
        <w:t xml:space="preserve"> or </w:t>
      </w:r>
      <w:r>
        <w:rPr>
          <w:i/>
        </w:rPr>
        <w:t>FemaleSelCrit</w:t>
      </w:r>
      <w:r>
        <w:t xml:space="preserve"> ‘gas’ in any EVA-selection stage of namelist &amp;EVA, variable EvaSelection, and (iii)variable </w:t>
      </w:r>
      <w:r>
        <w:rPr>
          <w:i/>
        </w:rPr>
        <w:t>dmuGasBlup</w:t>
      </w:r>
      <w:r>
        <w:t xml:space="preserve"> ‘dmu4’ in namelist &amp;BLUPPARAMETERS</w:t>
      </w:r>
    </w:p>
    <w:p w14:paraId="7C0896E2" w14:textId="77777777" w:rsidR="001D6ADA" w:rsidRDefault="001D6ADA">
      <w:pPr>
        <w:pStyle w:val="Almindeligtekst"/>
      </w:pPr>
    </w:p>
    <w:p w14:paraId="70915F99" w14:textId="77777777" w:rsidR="001D6ADA" w:rsidRDefault="00000000">
      <w:pPr>
        <w:pStyle w:val="Almindeligtekst"/>
      </w:pPr>
      <w:r>
        <w:rPr>
          <w:b/>
          <w:i/>
        </w:rPr>
        <w:t>dmu5.gas.script</w:t>
      </w:r>
    </w:p>
    <w:p w14:paraId="140D6865" w14:textId="77777777" w:rsidR="001D6ADA" w:rsidRDefault="001D6ADA">
      <w:pPr>
        <w:pStyle w:val="Almindeligtekst"/>
      </w:pPr>
    </w:p>
    <w:p w14:paraId="616AAF40" w14:textId="77777777" w:rsidR="001D6ADA" w:rsidRDefault="00000000">
      <w:pPr>
        <w:pStyle w:val="Almindeligtekst"/>
      </w:pPr>
      <w:r>
        <w:t>Description:</w:t>
      </w:r>
      <w:r>
        <w:rPr>
          <w:i/>
        </w:rPr>
        <w:t xml:space="preserve"> </w:t>
      </w:r>
      <w:r>
        <w:t>Script used to execute DMU4 when predicting GAS-breeding values</w:t>
      </w:r>
    </w:p>
    <w:p w14:paraId="54D20BCE" w14:textId="77777777" w:rsidR="001D6ADA" w:rsidRDefault="001D6ADA">
      <w:pPr>
        <w:pStyle w:val="Almindeligtekst"/>
      </w:pPr>
    </w:p>
    <w:p w14:paraId="191BCAB6" w14:textId="77777777" w:rsidR="001D6ADA" w:rsidRDefault="00000000">
      <w:pPr>
        <w:pStyle w:val="Almindeligtekst"/>
      </w:pPr>
      <w:r>
        <w:t xml:space="preserve">Criteria for output: (i) </w:t>
      </w:r>
      <w:r>
        <w:rPr>
          <w:i/>
        </w:rPr>
        <w:t>selection_criterion</w:t>
      </w:r>
      <w:r>
        <w:t xml:space="preserve"> ‘gas’ in any selection stage of namelist &amp;SELECTION, variable </w:t>
      </w:r>
      <w:r>
        <w:rPr>
          <w:i/>
        </w:rPr>
        <w:t>selection_scheme</w:t>
      </w:r>
      <w:r>
        <w:t xml:space="preserve">, or (ii) </w:t>
      </w:r>
      <w:r>
        <w:rPr>
          <w:i/>
        </w:rPr>
        <w:t>MaleSelCrit</w:t>
      </w:r>
      <w:r>
        <w:t xml:space="preserve"> or </w:t>
      </w:r>
      <w:r>
        <w:rPr>
          <w:i/>
        </w:rPr>
        <w:t>FemaleSelCrit</w:t>
      </w:r>
      <w:r>
        <w:t xml:space="preserve"> ‘gas’ in any EVA-selection stage of namelist &amp;EVA, variable EvaSelection, and (iii)variable </w:t>
      </w:r>
      <w:r>
        <w:rPr>
          <w:i/>
        </w:rPr>
        <w:t>dmuGasBlup</w:t>
      </w:r>
      <w:r>
        <w:t xml:space="preserve"> ‘dmu5’ in namelist &amp;BLUPPARAMETERSS</w:t>
      </w:r>
    </w:p>
    <w:p w14:paraId="5A3C58AB" w14:textId="77777777" w:rsidR="001D6ADA" w:rsidRDefault="001D6ADA">
      <w:pPr>
        <w:pStyle w:val="Almindeligtekst"/>
      </w:pPr>
    </w:p>
    <w:p w14:paraId="58228CEF" w14:textId="77777777" w:rsidR="001D6ADA" w:rsidRDefault="00000000">
      <w:pPr>
        <w:pStyle w:val="Almindeligtekst"/>
      </w:pPr>
      <w:r>
        <w:t>[Selection]</w:t>
      </w:r>
    </w:p>
    <w:p w14:paraId="40858D7B" w14:textId="77777777" w:rsidR="001D6ADA" w:rsidRDefault="001D6ADA">
      <w:pPr>
        <w:pStyle w:val="Almindeligtekst"/>
      </w:pPr>
    </w:p>
    <w:p w14:paraId="5E918DA9" w14:textId="77777777" w:rsidR="001D6ADA" w:rsidRDefault="00000000">
      <w:pPr>
        <w:pStyle w:val="Almindeligtekst"/>
        <w:rPr>
          <w:b/>
          <w:i/>
        </w:rPr>
      </w:pPr>
      <w:r>
        <w:rPr>
          <w:b/>
          <w:i/>
        </w:rPr>
        <w:t>eva.dat</w:t>
      </w:r>
    </w:p>
    <w:p w14:paraId="10F46E67" w14:textId="77777777" w:rsidR="001D6ADA" w:rsidRDefault="001D6ADA">
      <w:pPr>
        <w:pStyle w:val="Almindeligtekst"/>
      </w:pPr>
    </w:p>
    <w:p w14:paraId="0C3C2F60" w14:textId="77777777" w:rsidR="001D6ADA" w:rsidRDefault="00000000">
      <w:pPr>
        <w:pStyle w:val="Almindeligtekst"/>
      </w:pPr>
      <w:r>
        <w:t>Description: Input-data file used by EVA to carry out EVA-selection</w:t>
      </w:r>
    </w:p>
    <w:p w14:paraId="7BF23410" w14:textId="77777777" w:rsidR="001D6ADA" w:rsidRDefault="001D6ADA"/>
    <w:p w14:paraId="15C440E0" w14:textId="77777777" w:rsidR="001D6ADA" w:rsidRDefault="00000000">
      <w:pPr>
        <w:rPr>
          <w:color w:val="FF0000"/>
        </w:rPr>
      </w:pPr>
      <w:r>
        <w:t xml:space="preserve">Criteria for output: </w:t>
      </w:r>
      <w:r>
        <w:rPr>
          <w:i/>
        </w:rPr>
        <w:t>sex_code</w:t>
      </w:r>
      <w:r>
        <w:t xml:space="preserve"> 7 in namelist &amp;SELECTION, variable selection_scheme. </w:t>
      </w:r>
      <w:r>
        <w:rPr>
          <w:color w:val="FF0000"/>
        </w:rPr>
        <w:t>New data files replace older files written to output directory.</w:t>
      </w:r>
    </w:p>
    <w:p w14:paraId="24F99CFB" w14:textId="77777777" w:rsidR="001D6ADA" w:rsidRDefault="001D6ADA">
      <w:pPr>
        <w:pStyle w:val="Almindeligtekst"/>
      </w:pPr>
    </w:p>
    <w:p w14:paraId="1708073A" w14:textId="77777777" w:rsidR="001D6ADA" w:rsidRDefault="00000000">
      <w:pPr>
        <w:pStyle w:val="Almindeligtekst"/>
        <w:rPr>
          <w:b/>
          <w:i/>
        </w:rPr>
      </w:pPr>
      <w:r>
        <w:rPr>
          <w:b/>
          <w:i/>
        </w:rPr>
        <w:t>eva.prm</w:t>
      </w:r>
    </w:p>
    <w:p w14:paraId="2A09FED5" w14:textId="77777777" w:rsidR="001D6ADA" w:rsidRDefault="001D6ADA">
      <w:pPr>
        <w:pStyle w:val="Almindeligtekst"/>
      </w:pPr>
    </w:p>
    <w:p w14:paraId="5C820526" w14:textId="77777777" w:rsidR="001D6ADA" w:rsidRDefault="00000000">
      <w:pPr>
        <w:pStyle w:val="Almindeligtekst"/>
      </w:pPr>
      <w:r>
        <w:t>Description: Parameter file used by EVA to carry out EVA-selection</w:t>
      </w:r>
    </w:p>
    <w:p w14:paraId="030C5F7F" w14:textId="77777777" w:rsidR="001D6ADA" w:rsidRDefault="001D6ADA">
      <w:pPr>
        <w:pStyle w:val="Almindeligtekst"/>
      </w:pPr>
    </w:p>
    <w:p w14:paraId="0CB832B4" w14:textId="77777777" w:rsidR="001D6ADA" w:rsidRDefault="00000000">
      <w:pPr>
        <w:pStyle w:val="Almindeligtekst"/>
        <w:rPr>
          <w:color w:val="FF0000"/>
          <w:highlight w:val="yellow"/>
        </w:rPr>
      </w:pPr>
      <w:r>
        <w:t xml:space="preserve">Criteria for output: </w:t>
      </w:r>
      <w:r>
        <w:rPr>
          <w:i/>
        </w:rPr>
        <w:t>sex_code</w:t>
      </w:r>
      <w:r>
        <w:t xml:space="preserve"> 7 in namelist &amp;SELECTION, variable selection_scheme. </w:t>
      </w:r>
      <w:r>
        <w:rPr>
          <w:color w:val="FF0000"/>
        </w:rPr>
        <w:t>New data files replace older files written to output directory.</w:t>
      </w:r>
    </w:p>
    <w:p w14:paraId="117DD346" w14:textId="77777777" w:rsidR="001D6ADA" w:rsidRDefault="001D6ADA">
      <w:pPr>
        <w:pStyle w:val="Almindeligtekst"/>
        <w:rPr>
          <w:highlight w:val="yellow"/>
        </w:rPr>
      </w:pPr>
    </w:p>
    <w:p w14:paraId="231EF186" w14:textId="77777777" w:rsidR="001D6ADA" w:rsidRDefault="00000000">
      <w:pPr>
        <w:pStyle w:val="Almindeligtekst"/>
        <w:rPr>
          <w:b/>
          <w:i/>
        </w:rPr>
      </w:pPr>
      <w:proofErr w:type="gramStart"/>
      <w:r>
        <w:rPr>
          <w:b/>
          <w:i/>
        </w:rPr>
        <w:t>map.hmatrix</w:t>
      </w:r>
      <w:proofErr w:type="gramEnd"/>
    </w:p>
    <w:p w14:paraId="752468BF" w14:textId="77777777" w:rsidR="001D6ADA" w:rsidRDefault="001D6ADA">
      <w:pPr>
        <w:pStyle w:val="Almindeligtekst"/>
      </w:pPr>
    </w:p>
    <w:p w14:paraId="10D35F63" w14:textId="77777777" w:rsidR="001D6ADA" w:rsidRDefault="00000000">
      <w:pPr>
        <w:pStyle w:val="Almindeligtekst"/>
      </w:pPr>
      <w:r>
        <w:t xml:space="preserve">Description: </w:t>
      </w:r>
      <w:r>
        <w:rPr>
          <w:lang w:val="en-US"/>
        </w:rPr>
        <w:t>Input-data file with marker loci. The file is used as input for Guosheng's program, invgmatrix,</w:t>
      </w:r>
      <w:r>
        <w:t xml:space="preserve"> to construct genomic-relationship matrix </w:t>
      </w:r>
      <w:r>
        <w:rPr>
          <w:color w:val="FF0000"/>
        </w:rPr>
        <w:t>with markers and pedigree</w:t>
      </w:r>
    </w:p>
    <w:p w14:paraId="17FF1BBB" w14:textId="77777777" w:rsidR="001D6ADA" w:rsidRDefault="001D6ADA">
      <w:pPr>
        <w:pStyle w:val="Almindeligtekst"/>
      </w:pPr>
    </w:p>
    <w:p w14:paraId="30D78257" w14:textId="77777777" w:rsidR="001D6ADA" w:rsidRDefault="00000000">
      <w:pPr>
        <w:pStyle w:val="Almindeligtekst"/>
      </w:pPr>
      <w:r>
        <w:t xml:space="preserve">Criteria for output: </w:t>
      </w:r>
      <w:r>
        <w:rPr>
          <w:i/>
        </w:rPr>
        <w:t>sex_code</w:t>
      </w:r>
      <w:r>
        <w:t xml:space="preserve"> 7 in namelist &amp;SELECTION, variable selection_scheme and </w:t>
      </w:r>
      <w:r>
        <w:rPr>
          <w:i/>
        </w:rPr>
        <w:t>relationshipMatrix</w:t>
      </w:r>
      <w:r>
        <w:t xml:space="preserve"> ‘genomic’, </w:t>
      </w:r>
      <w:r>
        <w:rPr>
          <w:i/>
        </w:rPr>
        <w:t>current_time</w:t>
      </w:r>
      <w:r>
        <w:t>≥</w:t>
      </w:r>
      <w:r>
        <w:rPr>
          <w:i/>
        </w:rPr>
        <w:t>startGenRelTime</w:t>
      </w:r>
      <w:r>
        <w:t xml:space="preserve">, and </w:t>
      </w:r>
      <w:r>
        <w:rPr>
          <w:i/>
        </w:rPr>
        <w:t>startGenRelTime≠-9</w:t>
      </w:r>
      <w:r>
        <w:t xml:space="preserve"> in namelist &amp;EVA, variable EvaSelection. </w:t>
      </w:r>
      <w:r>
        <w:rPr>
          <w:color w:val="FF0000"/>
        </w:rPr>
        <w:t>New data files replace older files written to output directory.</w:t>
      </w:r>
    </w:p>
    <w:p w14:paraId="56B0204A" w14:textId="77777777" w:rsidR="001D6ADA" w:rsidRDefault="001D6ADA">
      <w:pPr>
        <w:pStyle w:val="Almindeligtekst"/>
      </w:pPr>
    </w:p>
    <w:p w14:paraId="3DD3AB2C" w14:textId="77777777" w:rsidR="001D6ADA" w:rsidRDefault="00000000">
      <w:pPr>
        <w:pStyle w:val="Almindeligtekst"/>
        <w:rPr>
          <w:b/>
          <w:i/>
        </w:rPr>
      </w:pPr>
      <w:proofErr w:type="gramStart"/>
      <w:r>
        <w:rPr>
          <w:b/>
          <w:i/>
        </w:rPr>
        <w:t>marker.hmatrix</w:t>
      </w:r>
      <w:proofErr w:type="gramEnd"/>
    </w:p>
    <w:p w14:paraId="7C5A8D39" w14:textId="77777777" w:rsidR="001D6ADA" w:rsidRDefault="001D6ADA">
      <w:pPr>
        <w:pStyle w:val="Almindeligtekst"/>
      </w:pPr>
    </w:p>
    <w:p w14:paraId="38E8C688" w14:textId="77777777" w:rsidR="001D6ADA" w:rsidRDefault="00000000">
      <w:pPr>
        <w:pStyle w:val="Almindeligtekst"/>
      </w:pPr>
      <w:r>
        <w:t xml:space="preserve">Description: </w:t>
      </w:r>
      <w:r>
        <w:rPr>
          <w:lang w:val="en-US"/>
        </w:rPr>
        <w:t>Input-data file with genotypes for each genotyped animal. The file is used as input to Guosheng's program, invgmatrix,</w:t>
      </w:r>
      <w:r>
        <w:t xml:space="preserve"> to construct genomic-relationship matrix </w:t>
      </w:r>
      <w:r>
        <w:rPr>
          <w:color w:val="FF0000"/>
        </w:rPr>
        <w:t>with markers and pedigree</w:t>
      </w:r>
    </w:p>
    <w:p w14:paraId="55152EF0" w14:textId="77777777" w:rsidR="001D6ADA" w:rsidRDefault="001D6ADA">
      <w:pPr>
        <w:pStyle w:val="Almindeligtekst"/>
      </w:pPr>
    </w:p>
    <w:p w14:paraId="28B69DBB" w14:textId="77777777" w:rsidR="001D6ADA" w:rsidRDefault="00000000">
      <w:pPr>
        <w:pStyle w:val="Almindeligtekst"/>
      </w:pPr>
      <w:r>
        <w:lastRenderedPageBreak/>
        <w:t xml:space="preserve">Criteria for output: </w:t>
      </w:r>
      <w:r>
        <w:rPr>
          <w:i/>
        </w:rPr>
        <w:t>sex_code</w:t>
      </w:r>
      <w:r>
        <w:t xml:space="preserve"> 7 in namelist &amp;SELECTION, variable selection_scheme and </w:t>
      </w:r>
      <w:r>
        <w:rPr>
          <w:i/>
        </w:rPr>
        <w:t>relationshipMatrix</w:t>
      </w:r>
      <w:r>
        <w:t xml:space="preserve"> ‘genomic’, current_time≥</w:t>
      </w:r>
      <w:r>
        <w:rPr>
          <w:i/>
        </w:rPr>
        <w:t>startGenRelTime</w:t>
      </w:r>
      <w:r>
        <w:t xml:space="preserve">, and </w:t>
      </w:r>
      <w:r>
        <w:rPr>
          <w:i/>
        </w:rPr>
        <w:t>startGenRelTime≠-9</w:t>
      </w:r>
      <w:r>
        <w:t xml:space="preserve"> in namelist &amp;EVA, variable EvaSelection. </w:t>
      </w:r>
      <w:r>
        <w:rPr>
          <w:color w:val="FF0000"/>
        </w:rPr>
        <w:t>New data files replace older files written to output directory.</w:t>
      </w:r>
    </w:p>
    <w:p w14:paraId="00CDE209" w14:textId="77777777" w:rsidR="001D6ADA" w:rsidRDefault="001D6ADA">
      <w:pPr>
        <w:pStyle w:val="Almindeligtekst"/>
      </w:pPr>
    </w:p>
    <w:p w14:paraId="7565113D" w14:textId="77777777" w:rsidR="001D6ADA" w:rsidRDefault="00000000">
      <w:pPr>
        <w:pStyle w:val="Almindeligtekst"/>
        <w:rPr>
          <w:b/>
          <w:i/>
        </w:rPr>
      </w:pPr>
      <w:proofErr w:type="gramStart"/>
      <w:r>
        <w:rPr>
          <w:b/>
          <w:i/>
        </w:rPr>
        <w:t>ped.hmatrix</w:t>
      </w:r>
      <w:proofErr w:type="gramEnd"/>
    </w:p>
    <w:p w14:paraId="4153442D" w14:textId="77777777" w:rsidR="001D6ADA" w:rsidRDefault="001D6ADA">
      <w:pPr>
        <w:pStyle w:val="Almindeligtekst"/>
      </w:pPr>
    </w:p>
    <w:p w14:paraId="326B50D5" w14:textId="77777777" w:rsidR="001D6ADA" w:rsidRDefault="00000000">
      <w:pPr>
        <w:pStyle w:val="Almindeligtekst"/>
      </w:pPr>
      <w:r>
        <w:t xml:space="preserve">Description: </w:t>
      </w:r>
      <w:r>
        <w:rPr>
          <w:lang w:val="en-US"/>
        </w:rPr>
        <w:t>Input-data file with pedigree of selection candidates. The file is used as input to Guosheng's program, invgmatrix,</w:t>
      </w:r>
      <w:r>
        <w:t xml:space="preserve"> to construct genomic-relationship matrix </w:t>
      </w:r>
      <w:r>
        <w:rPr>
          <w:color w:val="FF0000"/>
        </w:rPr>
        <w:t>with markers and pedigree</w:t>
      </w:r>
    </w:p>
    <w:p w14:paraId="5A08D717" w14:textId="77777777" w:rsidR="001D6ADA" w:rsidRDefault="001D6ADA">
      <w:pPr>
        <w:pStyle w:val="Almindeligtekst"/>
      </w:pPr>
    </w:p>
    <w:p w14:paraId="203073C9" w14:textId="77777777" w:rsidR="001D6ADA" w:rsidRDefault="00000000">
      <w:pPr>
        <w:pStyle w:val="Almindeligtekst"/>
      </w:pPr>
      <w:r>
        <w:t xml:space="preserve">Criteria for output: </w:t>
      </w:r>
      <w:r>
        <w:rPr>
          <w:i/>
        </w:rPr>
        <w:t>sex_code</w:t>
      </w:r>
      <w:r>
        <w:t xml:space="preserve"> 7 in namelist &amp;SELECTION, variable selection_scheme and </w:t>
      </w:r>
      <w:r>
        <w:rPr>
          <w:i/>
        </w:rPr>
        <w:t>relationshipMatrix</w:t>
      </w:r>
      <w:r>
        <w:t xml:space="preserve"> ‘genomic’, current_time≥</w:t>
      </w:r>
      <w:r>
        <w:rPr>
          <w:i/>
        </w:rPr>
        <w:t>startGenRelTime</w:t>
      </w:r>
      <w:r>
        <w:t xml:space="preserve">, and </w:t>
      </w:r>
      <w:r>
        <w:rPr>
          <w:i/>
        </w:rPr>
        <w:t>startGenRelTime≠-9</w:t>
      </w:r>
      <w:r>
        <w:t xml:space="preserve"> in namelist &amp;EVA, variable EvaSelection. </w:t>
      </w:r>
      <w:r>
        <w:rPr>
          <w:color w:val="FF0000"/>
        </w:rPr>
        <w:t>New data files replace older files written to output directory.</w:t>
      </w:r>
    </w:p>
    <w:p w14:paraId="7DD6A51B" w14:textId="77777777" w:rsidR="001D6ADA" w:rsidRDefault="001D6ADA">
      <w:pPr>
        <w:pStyle w:val="Almindeligtekst"/>
      </w:pPr>
    </w:p>
    <w:p w14:paraId="2E88FAC4" w14:textId="77777777" w:rsidR="001D6ADA" w:rsidRDefault="00000000">
      <w:pPr>
        <w:pStyle w:val="Almindeligtekst"/>
        <w:rPr>
          <w:b/>
          <w:i/>
        </w:rPr>
      </w:pPr>
      <w:proofErr w:type="gramStart"/>
      <w:r>
        <w:rPr>
          <w:b/>
          <w:i/>
        </w:rPr>
        <w:t>par.hmatrix</w:t>
      </w:r>
      <w:proofErr w:type="gramEnd"/>
    </w:p>
    <w:p w14:paraId="5808F1B7" w14:textId="77777777" w:rsidR="001D6ADA" w:rsidRDefault="001D6ADA">
      <w:pPr>
        <w:pStyle w:val="Almindeligtekst"/>
      </w:pPr>
    </w:p>
    <w:p w14:paraId="6A2DE261" w14:textId="77777777" w:rsidR="001D6ADA" w:rsidRDefault="00000000">
      <w:pPr>
        <w:pStyle w:val="Almindeligtekst"/>
      </w:pPr>
      <w:r>
        <w:t>Description: Parameter file used by Guosheng's program, invgmatrix</w:t>
      </w:r>
      <w:r>
        <w:rPr>
          <w:lang w:val="en-US"/>
        </w:rPr>
        <w:t>,</w:t>
      </w:r>
      <w:r>
        <w:t xml:space="preserve"> to construct genomic-relationship matrix </w:t>
      </w:r>
      <w:r>
        <w:rPr>
          <w:color w:val="FF0000"/>
        </w:rPr>
        <w:t>with markers and pedigree</w:t>
      </w:r>
    </w:p>
    <w:p w14:paraId="7D528877" w14:textId="77777777" w:rsidR="001D6ADA" w:rsidRDefault="001D6ADA">
      <w:pPr>
        <w:pStyle w:val="Almindeligtekst"/>
      </w:pPr>
    </w:p>
    <w:p w14:paraId="624A2647" w14:textId="77777777" w:rsidR="001D6ADA" w:rsidRDefault="00000000">
      <w:pPr>
        <w:pStyle w:val="Almindeligtekst"/>
      </w:pPr>
      <w:r>
        <w:t xml:space="preserve">Criteria for output: </w:t>
      </w:r>
      <w:r>
        <w:rPr>
          <w:i/>
        </w:rPr>
        <w:t>sex_code</w:t>
      </w:r>
      <w:r>
        <w:t xml:space="preserve"> 7 in namelist &amp;SELECTION, variable selection_scheme and </w:t>
      </w:r>
      <w:r>
        <w:rPr>
          <w:i/>
        </w:rPr>
        <w:t>relationshipMatrix</w:t>
      </w:r>
      <w:r>
        <w:t xml:space="preserve"> ‘genomic’, current_time≥</w:t>
      </w:r>
      <w:r>
        <w:rPr>
          <w:i/>
        </w:rPr>
        <w:t>startGenRelTime</w:t>
      </w:r>
      <w:r>
        <w:t xml:space="preserve">, and </w:t>
      </w:r>
      <w:r>
        <w:rPr>
          <w:i/>
        </w:rPr>
        <w:t>startGenRelTime≠-9</w:t>
      </w:r>
      <w:r>
        <w:t xml:space="preserve"> in namelist &amp;EVA, variable EvaSelection. </w:t>
      </w:r>
      <w:r>
        <w:rPr>
          <w:color w:val="FF0000"/>
        </w:rPr>
        <w:t>New data files replace older files written to output directory.</w:t>
      </w:r>
    </w:p>
    <w:p w14:paraId="51AB651B" w14:textId="77777777" w:rsidR="001D6ADA" w:rsidRDefault="001D6ADA">
      <w:pPr>
        <w:pStyle w:val="Almindeligtekst"/>
      </w:pPr>
    </w:p>
    <w:p w14:paraId="3752AB8E" w14:textId="77777777" w:rsidR="001D6ADA" w:rsidRDefault="00000000">
      <w:pPr>
        <w:pStyle w:val="Almindeligtekst"/>
        <w:rPr>
          <w:b/>
          <w:i/>
        </w:rPr>
      </w:pPr>
      <w:r>
        <w:rPr>
          <w:b/>
          <w:i/>
        </w:rPr>
        <w:t>hMatrix.dat</w:t>
      </w:r>
    </w:p>
    <w:p w14:paraId="798C2BE4" w14:textId="77777777" w:rsidR="001D6ADA" w:rsidRDefault="001D6ADA">
      <w:pPr>
        <w:pStyle w:val="Almindeligtekst"/>
      </w:pPr>
    </w:p>
    <w:p w14:paraId="117CCAB5" w14:textId="77777777" w:rsidR="001D6ADA" w:rsidRDefault="00000000">
      <w:pPr>
        <w:pStyle w:val="Almindeligtekst"/>
      </w:pPr>
      <w:r>
        <w:t xml:space="preserve">Description: H-matrix; genomic-relationship matrix contructed </w:t>
      </w:r>
      <w:r>
        <w:rPr>
          <w:color w:val="FF0000"/>
        </w:rPr>
        <w:t xml:space="preserve">with markers and pedigree. The matrix is output from </w:t>
      </w:r>
      <w:r>
        <w:t xml:space="preserve">Guosheng's program, invgmatrix. It is used as input </w:t>
      </w:r>
      <w:r>
        <w:rPr>
          <w:color w:val="FF0000"/>
        </w:rPr>
        <w:t>by DMU to generate genomic breeding values.</w:t>
      </w:r>
      <w:r>
        <w:t xml:space="preserve"> </w:t>
      </w:r>
    </w:p>
    <w:p w14:paraId="7B794569" w14:textId="77777777" w:rsidR="001D6ADA" w:rsidRDefault="001D6ADA">
      <w:pPr>
        <w:pStyle w:val="Almindeligtekst"/>
      </w:pPr>
    </w:p>
    <w:p w14:paraId="7668CE2B" w14:textId="77777777" w:rsidR="001D6ADA" w:rsidRDefault="00000000">
      <w:pPr>
        <w:pStyle w:val="Almindeligtekst"/>
      </w:pPr>
      <w:r>
        <w:t xml:space="preserve">Criteria for output: Criteria for output: </w:t>
      </w:r>
      <w:r>
        <w:rPr>
          <w:i/>
        </w:rPr>
        <w:t>sex_code</w:t>
      </w:r>
      <w:r>
        <w:t xml:space="preserve"> 7 in namelist &amp;SELECTION, variable selection_scheme and </w:t>
      </w:r>
      <w:r>
        <w:rPr>
          <w:i/>
        </w:rPr>
        <w:t>relationshipMatrix</w:t>
      </w:r>
      <w:r>
        <w:t xml:space="preserve"> ‘genomic’, current_time≥</w:t>
      </w:r>
      <w:r>
        <w:rPr>
          <w:i/>
        </w:rPr>
        <w:t>startGenRelTime</w:t>
      </w:r>
      <w:r>
        <w:t xml:space="preserve">, and </w:t>
      </w:r>
      <w:r>
        <w:rPr>
          <w:i/>
        </w:rPr>
        <w:t>startGenRelTime≠-9</w:t>
      </w:r>
      <w:r>
        <w:t xml:space="preserve"> in namelist &amp;EVA, variable EvaSelection. </w:t>
      </w:r>
      <w:r>
        <w:rPr>
          <w:color w:val="FF0000"/>
        </w:rPr>
        <w:t>New data files replace older files written to output directory.</w:t>
      </w:r>
    </w:p>
    <w:p w14:paraId="2DBA3FBC" w14:textId="77777777" w:rsidR="001D6ADA" w:rsidRDefault="001D6ADA">
      <w:pPr>
        <w:pStyle w:val="Almindeligtekst"/>
      </w:pPr>
    </w:p>
    <w:p w14:paraId="5D2BC95D" w14:textId="77777777" w:rsidR="001D6ADA" w:rsidRDefault="00000000">
      <w:pPr>
        <w:pStyle w:val="Almindeligtekst"/>
        <w:rPr>
          <w:b/>
          <w:i/>
        </w:rPr>
      </w:pPr>
      <w:r>
        <w:rPr>
          <w:b/>
          <w:i/>
        </w:rPr>
        <w:t>hMatrix.lst</w:t>
      </w:r>
    </w:p>
    <w:p w14:paraId="73D8EC38" w14:textId="77777777" w:rsidR="001D6ADA" w:rsidRDefault="001D6ADA">
      <w:pPr>
        <w:pStyle w:val="Almindeligtekst"/>
      </w:pPr>
    </w:p>
    <w:p w14:paraId="63EB0EB6" w14:textId="77777777" w:rsidR="001D6ADA" w:rsidRDefault="00000000">
      <w:pPr>
        <w:pStyle w:val="Almindeligtekst"/>
        <w:rPr>
          <w:color w:val="FF0000"/>
        </w:rPr>
      </w:pPr>
      <w:r>
        <w:t xml:space="preserve">Description: </w:t>
      </w:r>
      <w:r>
        <w:rPr>
          <w:color w:val="FF0000"/>
        </w:rPr>
        <w:t>Log-file from Guosheng's program, invgmatrix</w:t>
      </w:r>
      <w:r>
        <w:rPr>
          <w:lang w:val="en-US"/>
        </w:rPr>
        <w:t>,</w:t>
      </w:r>
      <w:r>
        <w:t xml:space="preserve"> when constructing genomic-relationship matrix </w:t>
      </w:r>
      <w:r>
        <w:rPr>
          <w:color w:val="FF0000"/>
        </w:rPr>
        <w:t>with markers and pedigree.</w:t>
      </w:r>
    </w:p>
    <w:p w14:paraId="4BA04B63" w14:textId="77777777" w:rsidR="001D6ADA" w:rsidRDefault="001D6ADA">
      <w:pPr>
        <w:pStyle w:val="Almindeligtekst"/>
      </w:pPr>
    </w:p>
    <w:p w14:paraId="5F78E4B0" w14:textId="77777777" w:rsidR="001D6ADA" w:rsidRDefault="00000000">
      <w:pPr>
        <w:pStyle w:val="Almindeligtekst"/>
        <w:rPr>
          <w:color w:val="FF0000"/>
        </w:rPr>
      </w:pPr>
      <w:r>
        <w:t xml:space="preserve">Criteria for output: Criteria for output: </w:t>
      </w:r>
      <w:r>
        <w:rPr>
          <w:i/>
        </w:rPr>
        <w:t>sex_code</w:t>
      </w:r>
      <w:r>
        <w:t xml:space="preserve"> 7 in namelist &amp;SELECTION, variable selection_scheme and </w:t>
      </w:r>
      <w:r>
        <w:rPr>
          <w:i/>
        </w:rPr>
        <w:t>relationshipMatrix</w:t>
      </w:r>
      <w:r>
        <w:t xml:space="preserve"> ‘genomic’, current_time≥</w:t>
      </w:r>
      <w:r>
        <w:rPr>
          <w:i/>
        </w:rPr>
        <w:t>startGenRelTime</w:t>
      </w:r>
      <w:r>
        <w:t xml:space="preserve">, and </w:t>
      </w:r>
      <w:r>
        <w:rPr>
          <w:i/>
        </w:rPr>
        <w:t>startGenRelTime≠-9</w:t>
      </w:r>
      <w:r>
        <w:t xml:space="preserve"> in namelist &amp;EVA, variable EvaSelection. </w:t>
      </w:r>
      <w:r>
        <w:rPr>
          <w:color w:val="FF0000"/>
        </w:rPr>
        <w:t>New data files replace older files written to output directory.</w:t>
      </w:r>
    </w:p>
    <w:p w14:paraId="3BEA17F8" w14:textId="77777777" w:rsidR="001D6ADA" w:rsidRDefault="001D6ADA">
      <w:pPr>
        <w:pStyle w:val="Almindeligtekst"/>
      </w:pPr>
    </w:p>
    <w:p w14:paraId="1EA64B61" w14:textId="77777777" w:rsidR="001D6ADA" w:rsidRDefault="00000000">
      <w:pPr>
        <w:pStyle w:val="Almindeligtekst"/>
        <w:rPr>
          <w:b/>
          <w:i/>
        </w:rPr>
      </w:pPr>
      <w:r>
        <w:rPr>
          <w:b/>
          <w:i/>
        </w:rPr>
        <w:t>eva.log</w:t>
      </w:r>
    </w:p>
    <w:p w14:paraId="6CA68A3F" w14:textId="77777777" w:rsidR="001D6ADA" w:rsidRDefault="001D6ADA">
      <w:pPr>
        <w:pStyle w:val="Almindeligtekst"/>
      </w:pPr>
    </w:p>
    <w:p w14:paraId="4C129410" w14:textId="77777777" w:rsidR="001D6ADA" w:rsidRDefault="00000000">
      <w:pPr>
        <w:pStyle w:val="Almindeligtekst"/>
      </w:pPr>
      <w:r>
        <w:t>Description: Log-file generated by EVA when carrying out EVA-selection</w:t>
      </w:r>
    </w:p>
    <w:p w14:paraId="7FC70958" w14:textId="77777777" w:rsidR="001D6ADA" w:rsidRDefault="001D6ADA">
      <w:pPr>
        <w:pStyle w:val="Almindeligtekst"/>
      </w:pPr>
    </w:p>
    <w:p w14:paraId="11BE6584" w14:textId="77777777" w:rsidR="001D6ADA" w:rsidRDefault="00000000">
      <w:pPr>
        <w:pStyle w:val="Almindeligtekst"/>
      </w:pPr>
      <w:r>
        <w:t xml:space="preserve">Criteria for output: </w:t>
      </w:r>
      <w:r>
        <w:rPr>
          <w:i/>
        </w:rPr>
        <w:t>sex_code</w:t>
      </w:r>
      <w:r>
        <w:t xml:space="preserve"> 7 in namelist &amp;SELECTION, variable selection_scheme. </w:t>
      </w:r>
      <w:r>
        <w:rPr>
          <w:color w:val="FF0000"/>
        </w:rPr>
        <w:t>New data files replace older files written to output directory.</w:t>
      </w:r>
    </w:p>
    <w:p w14:paraId="504925D6" w14:textId="77777777" w:rsidR="001D6ADA" w:rsidRDefault="001D6ADA">
      <w:pPr>
        <w:pStyle w:val="Almindeligtekst"/>
        <w:rPr>
          <w:highlight w:val="yellow"/>
        </w:rPr>
      </w:pPr>
    </w:p>
    <w:p w14:paraId="213D5504" w14:textId="77777777" w:rsidR="001D6ADA" w:rsidRDefault="00000000">
      <w:pPr>
        <w:pStyle w:val="Almindeligtekst"/>
        <w:rPr>
          <w:b/>
          <w:i/>
          <w:highlight w:val="yellow"/>
        </w:rPr>
      </w:pPr>
      <w:r>
        <w:rPr>
          <w:b/>
          <w:i/>
        </w:rPr>
        <w:t>eva_MatingList.txt</w:t>
      </w:r>
    </w:p>
    <w:p w14:paraId="48F33EDD" w14:textId="77777777" w:rsidR="001D6ADA" w:rsidRDefault="001D6ADA">
      <w:pPr>
        <w:pStyle w:val="Almindeligtekst"/>
      </w:pPr>
    </w:p>
    <w:p w14:paraId="36BF77E8" w14:textId="77777777" w:rsidR="001D6ADA" w:rsidRDefault="00000000">
      <w:pPr>
        <w:pStyle w:val="Almindeligtekst"/>
      </w:pPr>
      <w:r>
        <w:lastRenderedPageBreak/>
        <w:t>Description: Solution file with list of matings allocated by EVA when carrying out EVA-selection</w:t>
      </w:r>
    </w:p>
    <w:p w14:paraId="6A67CE07" w14:textId="77777777" w:rsidR="001D6ADA" w:rsidRDefault="001D6ADA">
      <w:pPr>
        <w:pStyle w:val="Almindeligtekst"/>
      </w:pPr>
    </w:p>
    <w:p w14:paraId="2B57DF13" w14:textId="77777777" w:rsidR="001D6ADA" w:rsidRDefault="00000000">
      <w:pPr>
        <w:pStyle w:val="Almindeligtekst"/>
        <w:rPr>
          <w:highlight w:val="yellow"/>
        </w:rPr>
      </w:pPr>
      <w:r>
        <w:t xml:space="preserve">Criteria for output: </w:t>
      </w:r>
      <w:r>
        <w:rPr>
          <w:i/>
        </w:rPr>
        <w:t>sex_code</w:t>
      </w:r>
      <w:r>
        <w:t xml:space="preserve"> 7 in namelist &amp;SELECTION, variable selection_scheme. </w:t>
      </w:r>
      <w:r>
        <w:rPr>
          <w:color w:val="FF0000"/>
        </w:rPr>
        <w:t>New data files replace older files written to output directory.</w:t>
      </w:r>
    </w:p>
    <w:p w14:paraId="6515B165" w14:textId="77777777" w:rsidR="001D6ADA" w:rsidRDefault="001D6ADA">
      <w:pPr>
        <w:pStyle w:val="Almindeligtekst"/>
        <w:rPr>
          <w:highlight w:val="yellow"/>
        </w:rPr>
      </w:pPr>
    </w:p>
    <w:p w14:paraId="0C435333" w14:textId="77777777" w:rsidR="001D6ADA" w:rsidRDefault="00000000">
      <w:pPr>
        <w:pStyle w:val="Almindeligtekst"/>
      </w:pPr>
      <w:r>
        <w:t>[EBV]</w:t>
      </w:r>
    </w:p>
    <w:p w14:paraId="0DDB8766" w14:textId="77777777" w:rsidR="001D6ADA" w:rsidRDefault="001D6ADA">
      <w:pPr>
        <w:pStyle w:val="Almindeligtekst"/>
      </w:pPr>
    </w:p>
    <w:p w14:paraId="39E60C8D" w14:textId="77777777" w:rsidR="001D6ADA" w:rsidRDefault="00000000">
      <w:pPr>
        <w:pStyle w:val="Almindeligtekst"/>
        <w:rPr>
          <w:b/>
          <w:i/>
        </w:rPr>
      </w:pPr>
      <w:r>
        <w:rPr>
          <w:b/>
          <w:i/>
        </w:rPr>
        <w:t>dmudat</w:t>
      </w:r>
    </w:p>
    <w:p w14:paraId="497C556A" w14:textId="77777777" w:rsidR="001D6ADA" w:rsidRDefault="001D6ADA">
      <w:pPr>
        <w:pStyle w:val="Almindeligtekst"/>
      </w:pPr>
    </w:p>
    <w:p w14:paraId="41E59554" w14:textId="77777777" w:rsidR="001D6ADA" w:rsidRDefault="00000000">
      <w:pPr>
        <w:pStyle w:val="Almindeligtekst"/>
      </w:pPr>
      <w:r>
        <w:t>Description: Input-data file used by DMU to predict breeding values</w:t>
      </w:r>
    </w:p>
    <w:p w14:paraId="1F9E9ED8" w14:textId="77777777" w:rsidR="001D6ADA" w:rsidRDefault="001D6ADA">
      <w:pPr>
        <w:pStyle w:val="Almindeligtekst"/>
      </w:pPr>
    </w:p>
    <w:p w14:paraId="23408A74" w14:textId="77777777" w:rsidR="001D6ADA" w:rsidRDefault="00000000">
      <w:pPr>
        <w:pStyle w:val="Almindeligtekst"/>
      </w:pPr>
      <w:r>
        <w:t xml:space="preserve">Criteria for output: (i) </w:t>
      </w:r>
      <w:r>
        <w:rPr>
          <w:i/>
        </w:rPr>
        <w:t>selection_criterion</w:t>
      </w:r>
      <w:r>
        <w:t xml:space="preserve"> ‘polyblup, ‘genomicblup’, or ‘gas’ and </w:t>
      </w:r>
      <w:r>
        <w:rPr>
          <w:i/>
        </w:rPr>
        <w:t>RunBlup</w:t>
      </w:r>
      <w:r>
        <w:t xml:space="preserve"> 1 in namelist &amp;SELECTION, variable </w:t>
      </w:r>
      <w:r>
        <w:rPr>
          <w:i/>
        </w:rPr>
        <w:t>selection_scheme</w:t>
      </w:r>
      <w:r>
        <w:t xml:space="preserve">, or (ii) </w:t>
      </w:r>
      <w:r>
        <w:rPr>
          <w:i/>
        </w:rPr>
        <w:t>MaleSelCrit</w:t>
      </w:r>
      <w:r>
        <w:t xml:space="preserve"> and/or </w:t>
      </w:r>
      <w:r>
        <w:rPr>
          <w:i/>
        </w:rPr>
        <w:t>FemaleSelCrit</w:t>
      </w:r>
      <w:r>
        <w:t xml:space="preserve"> ‘polyblup, ‘genomicblup’, or ‘gas’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7E0C50A4" w14:textId="77777777" w:rsidR="001D6ADA" w:rsidRDefault="001D6ADA">
      <w:pPr>
        <w:pStyle w:val="Almindeligtekst"/>
      </w:pPr>
    </w:p>
    <w:p w14:paraId="397E8EE0" w14:textId="77777777" w:rsidR="001D6ADA" w:rsidRDefault="00000000">
      <w:pPr>
        <w:pStyle w:val="Almindeligtekst"/>
        <w:rPr>
          <w:b/>
          <w:i/>
        </w:rPr>
      </w:pPr>
      <w:r>
        <w:rPr>
          <w:b/>
          <w:i/>
        </w:rPr>
        <w:t>dmuped</w:t>
      </w:r>
    </w:p>
    <w:p w14:paraId="473C0569" w14:textId="77777777" w:rsidR="001D6ADA" w:rsidRDefault="001D6ADA">
      <w:pPr>
        <w:pStyle w:val="Almindeligtekst"/>
      </w:pPr>
    </w:p>
    <w:p w14:paraId="64A86568" w14:textId="77777777" w:rsidR="001D6ADA" w:rsidRDefault="00000000">
      <w:pPr>
        <w:pStyle w:val="Almindeligtekst"/>
      </w:pPr>
      <w:r>
        <w:t>Description: Pedigree-file used by DMU to predict breeding values</w:t>
      </w:r>
    </w:p>
    <w:p w14:paraId="2B4745F0" w14:textId="77777777" w:rsidR="001D6ADA" w:rsidRDefault="001D6ADA">
      <w:pPr>
        <w:pStyle w:val="Almindeligtekst"/>
      </w:pPr>
    </w:p>
    <w:p w14:paraId="6852C507" w14:textId="77777777" w:rsidR="001D6ADA" w:rsidRDefault="00000000">
      <w:pPr>
        <w:pStyle w:val="Almindeligtekst"/>
      </w:pPr>
      <w:r>
        <w:t xml:space="preserve">Criteria for output: (i) </w:t>
      </w:r>
      <w:r>
        <w:rPr>
          <w:i/>
        </w:rPr>
        <w:t>selection_criterion</w:t>
      </w:r>
      <w:r>
        <w:t xml:space="preserve"> ‘polyblup, ‘genomicblup’, or ‘gas’ and </w:t>
      </w:r>
      <w:r>
        <w:rPr>
          <w:i/>
        </w:rPr>
        <w:t>RunBlup</w:t>
      </w:r>
      <w:r>
        <w:t xml:space="preserve"> 1 in namelist &amp;SELECTION, variable </w:t>
      </w:r>
      <w:r>
        <w:rPr>
          <w:i/>
        </w:rPr>
        <w:t>selection_scheme</w:t>
      </w:r>
      <w:r>
        <w:t xml:space="preserve">, or (ii) </w:t>
      </w:r>
      <w:r>
        <w:rPr>
          <w:i/>
        </w:rPr>
        <w:t>MaleSelCrit</w:t>
      </w:r>
      <w:r>
        <w:t xml:space="preserve"> and/or </w:t>
      </w:r>
      <w:r>
        <w:rPr>
          <w:i/>
        </w:rPr>
        <w:t>FemaleSelCrit</w:t>
      </w:r>
      <w:r>
        <w:t xml:space="preserve"> ‘polyblup, ‘genomicblup’, or ‘gas’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4A5D8A43" w14:textId="77777777" w:rsidR="001D6ADA" w:rsidRDefault="001D6ADA">
      <w:pPr>
        <w:pStyle w:val="Almindeligtekst"/>
      </w:pPr>
    </w:p>
    <w:p w14:paraId="018E1BB0" w14:textId="77777777" w:rsidR="001D6ADA" w:rsidRDefault="00000000">
      <w:pPr>
        <w:pStyle w:val="Almindeligtekst"/>
        <w:rPr>
          <w:b/>
          <w:i/>
        </w:rPr>
      </w:pPr>
      <w:proofErr w:type="gramStart"/>
      <w:r>
        <w:rPr>
          <w:b/>
          <w:i/>
        </w:rPr>
        <w:t>map.gmatrix</w:t>
      </w:r>
      <w:proofErr w:type="gramEnd"/>
    </w:p>
    <w:p w14:paraId="43C8DF44" w14:textId="77777777" w:rsidR="001D6ADA" w:rsidRDefault="001D6ADA">
      <w:pPr>
        <w:pStyle w:val="Almindeligtekst"/>
      </w:pPr>
    </w:p>
    <w:p w14:paraId="0C2A139E" w14:textId="77777777" w:rsidR="001D6ADA" w:rsidRDefault="00000000">
      <w:pPr>
        <w:pStyle w:val="Almindeligtekst"/>
      </w:pPr>
      <w:r>
        <w:t xml:space="preserve">Description: </w:t>
      </w:r>
      <w:r>
        <w:rPr>
          <w:lang w:val="en-US"/>
        </w:rPr>
        <w:t>Input-data file with marker loci. The file is used as input for Guosheng's program, gmatrix</w:t>
      </w:r>
      <w:r>
        <w:t>, to generate genomic-relationship matrix.</w:t>
      </w:r>
    </w:p>
    <w:p w14:paraId="453F4028" w14:textId="77777777" w:rsidR="001D6ADA" w:rsidRDefault="001D6ADA">
      <w:pPr>
        <w:pStyle w:val="Almindeligtekst"/>
      </w:pPr>
    </w:p>
    <w:p w14:paraId="268D1B5F" w14:textId="77777777" w:rsidR="001D6ADA" w:rsidRDefault="00000000">
      <w:pPr>
        <w:pStyle w:val="Almindeligtekst"/>
      </w:pPr>
      <w:r>
        <w:t xml:space="preserve">Criteria for output: (i) </w:t>
      </w:r>
      <w:r>
        <w:rPr>
          <w:i/>
        </w:rPr>
        <w:t>selection_criterion</w:t>
      </w:r>
      <w:r>
        <w:t xml:space="preserve"> ‘genomicblup’ and </w:t>
      </w:r>
      <w:r>
        <w:rPr>
          <w:i/>
        </w:rPr>
        <w:t>RunBlup</w:t>
      </w:r>
      <w:r>
        <w:t xml:space="preserve"> 1 in namelist &amp;SELECTION, variable </w:t>
      </w:r>
      <w:r>
        <w:rPr>
          <w:i/>
        </w:rPr>
        <w:t>selection_scheme</w:t>
      </w:r>
      <w:r>
        <w:t xml:space="preserve">, or (ii) </w:t>
      </w:r>
      <w:r>
        <w:rPr>
          <w:i/>
        </w:rPr>
        <w:t>MaleSelCrit</w:t>
      </w:r>
      <w:r>
        <w:t xml:space="preserve"> or </w:t>
      </w:r>
      <w:r>
        <w:rPr>
          <w:i/>
        </w:rPr>
        <w:t>FemaleSelCrit</w:t>
      </w:r>
      <w:r>
        <w:t xml:space="preserve"> ‘genomicblup’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0E5FC104" w14:textId="77777777" w:rsidR="001D6ADA" w:rsidRDefault="001D6ADA">
      <w:pPr>
        <w:pStyle w:val="Almindeligtekst"/>
      </w:pPr>
    </w:p>
    <w:p w14:paraId="0A7C5E18" w14:textId="77777777" w:rsidR="001D6ADA" w:rsidRDefault="00000000">
      <w:pPr>
        <w:pStyle w:val="Almindeligtekst"/>
        <w:rPr>
          <w:b/>
          <w:i/>
        </w:rPr>
      </w:pPr>
      <w:proofErr w:type="gramStart"/>
      <w:r>
        <w:rPr>
          <w:b/>
          <w:i/>
        </w:rPr>
        <w:t>marker.gmatrix</w:t>
      </w:r>
      <w:proofErr w:type="gramEnd"/>
    </w:p>
    <w:p w14:paraId="60327591" w14:textId="77777777" w:rsidR="001D6ADA" w:rsidRDefault="001D6ADA">
      <w:pPr>
        <w:pStyle w:val="Almindeligtekst"/>
      </w:pPr>
    </w:p>
    <w:p w14:paraId="0AD51405" w14:textId="77777777" w:rsidR="001D6ADA" w:rsidRDefault="00000000">
      <w:pPr>
        <w:pStyle w:val="Almindeligtekst"/>
      </w:pPr>
      <w:r>
        <w:t xml:space="preserve">Description: </w:t>
      </w:r>
      <w:r>
        <w:rPr>
          <w:lang w:val="en-US"/>
        </w:rPr>
        <w:t>Input-data file with genotypes for each genotyped animal. The file is used as input to Guosheng's program, gmatrix,</w:t>
      </w:r>
      <w:r>
        <w:t xml:space="preserve"> to generate genomic-relationship matrix.</w:t>
      </w:r>
    </w:p>
    <w:p w14:paraId="2B6DBD37" w14:textId="77777777" w:rsidR="001D6ADA" w:rsidRDefault="001D6ADA">
      <w:pPr>
        <w:pStyle w:val="Almindeligtekst"/>
      </w:pPr>
    </w:p>
    <w:p w14:paraId="2C009FB4" w14:textId="77777777" w:rsidR="001D6ADA" w:rsidRDefault="00000000">
      <w:pPr>
        <w:pStyle w:val="Almindeligtekst"/>
      </w:pPr>
      <w:r>
        <w:t xml:space="preserve">Criteria for output: (i) </w:t>
      </w:r>
      <w:r>
        <w:rPr>
          <w:i/>
        </w:rPr>
        <w:t>selection_criterion</w:t>
      </w:r>
      <w:r>
        <w:t xml:space="preserve"> ‘genomicblup’ and </w:t>
      </w:r>
      <w:r>
        <w:rPr>
          <w:i/>
        </w:rPr>
        <w:t>RunBlup</w:t>
      </w:r>
      <w:r>
        <w:t xml:space="preserve"> 1 in namelist &amp;SELECTION, variable </w:t>
      </w:r>
      <w:r>
        <w:rPr>
          <w:i/>
        </w:rPr>
        <w:t>selection_scheme</w:t>
      </w:r>
      <w:r>
        <w:t xml:space="preserve">, or (ii) </w:t>
      </w:r>
      <w:r>
        <w:rPr>
          <w:i/>
        </w:rPr>
        <w:t>MaleSelCrit</w:t>
      </w:r>
      <w:r>
        <w:t xml:space="preserve"> or </w:t>
      </w:r>
      <w:r>
        <w:rPr>
          <w:i/>
        </w:rPr>
        <w:t>FemaleSelCrit</w:t>
      </w:r>
      <w:r>
        <w:t xml:space="preserve"> ‘genomicblup’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2EFB8320" w14:textId="77777777" w:rsidR="001D6ADA" w:rsidRDefault="001D6ADA">
      <w:pPr>
        <w:pStyle w:val="Almindeligtekst"/>
      </w:pPr>
    </w:p>
    <w:p w14:paraId="01E22816" w14:textId="77777777" w:rsidR="001D6ADA" w:rsidRDefault="00000000">
      <w:pPr>
        <w:pStyle w:val="Almindeligtekst"/>
        <w:rPr>
          <w:b/>
          <w:i/>
        </w:rPr>
      </w:pPr>
      <w:proofErr w:type="gramStart"/>
      <w:r>
        <w:rPr>
          <w:b/>
          <w:i/>
        </w:rPr>
        <w:t>par.gmatrix</w:t>
      </w:r>
      <w:proofErr w:type="gramEnd"/>
    </w:p>
    <w:p w14:paraId="5C289614" w14:textId="77777777" w:rsidR="001D6ADA" w:rsidRDefault="001D6ADA">
      <w:pPr>
        <w:pStyle w:val="Almindeligtekst"/>
      </w:pPr>
    </w:p>
    <w:p w14:paraId="1C125F0D" w14:textId="77777777" w:rsidR="001D6ADA" w:rsidRDefault="00000000">
      <w:pPr>
        <w:pStyle w:val="Almindeligtekst"/>
      </w:pPr>
      <w:r>
        <w:t>Description: Parameter file used by Guosheng's program, gmatrix</w:t>
      </w:r>
      <w:r>
        <w:rPr>
          <w:lang w:val="en-US"/>
        </w:rPr>
        <w:t>,</w:t>
      </w:r>
      <w:r>
        <w:t xml:space="preserve"> to generate genomic-relationship matrix.</w:t>
      </w:r>
    </w:p>
    <w:p w14:paraId="07D541C7" w14:textId="77777777" w:rsidR="001D6ADA" w:rsidRDefault="001D6ADA">
      <w:pPr>
        <w:pStyle w:val="Almindeligtekst"/>
      </w:pPr>
    </w:p>
    <w:p w14:paraId="1B4930C8" w14:textId="77777777" w:rsidR="001D6ADA" w:rsidRDefault="00000000">
      <w:pPr>
        <w:pStyle w:val="Almindeligtekst"/>
      </w:pPr>
      <w:r>
        <w:t xml:space="preserve">Criteria for output: (i) </w:t>
      </w:r>
      <w:r>
        <w:rPr>
          <w:i/>
        </w:rPr>
        <w:t>selection_criterion</w:t>
      </w:r>
      <w:r>
        <w:t xml:space="preserve"> ‘genomicblup’ and </w:t>
      </w:r>
      <w:r>
        <w:rPr>
          <w:i/>
        </w:rPr>
        <w:t>RunBlup</w:t>
      </w:r>
      <w:r>
        <w:t xml:space="preserve"> 1 in namelist &amp;SELECTION, variable </w:t>
      </w:r>
      <w:r>
        <w:rPr>
          <w:i/>
        </w:rPr>
        <w:t>selection_scheme</w:t>
      </w:r>
      <w:r>
        <w:t xml:space="preserve">, or (ii) </w:t>
      </w:r>
      <w:r>
        <w:rPr>
          <w:i/>
        </w:rPr>
        <w:t>MaleSelCrit</w:t>
      </w:r>
      <w:r>
        <w:t xml:space="preserve"> or </w:t>
      </w:r>
      <w:r>
        <w:rPr>
          <w:i/>
        </w:rPr>
        <w:t>FemaleSelCrit</w:t>
      </w:r>
      <w:r>
        <w:t xml:space="preserve"> </w:t>
      </w:r>
      <w:r>
        <w:lastRenderedPageBreak/>
        <w:t xml:space="preserve">‘genomicblup’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61E1390D" w14:textId="77777777" w:rsidR="001D6ADA" w:rsidRDefault="001D6ADA">
      <w:pPr>
        <w:pStyle w:val="Almindeligtekst"/>
      </w:pPr>
    </w:p>
    <w:p w14:paraId="1856A41B" w14:textId="77777777" w:rsidR="001D6ADA" w:rsidRDefault="00000000">
      <w:pPr>
        <w:pStyle w:val="Almindeligtekst"/>
        <w:rPr>
          <w:b/>
          <w:i/>
        </w:rPr>
      </w:pPr>
      <w:r>
        <w:rPr>
          <w:b/>
          <w:i/>
        </w:rPr>
        <w:t>gMatrix.dat</w:t>
      </w:r>
    </w:p>
    <w:p w14:paraId="4EE2675D" w14:textId="77777777" w:rsidR="001D6ADA" w:rsidRDefault="001D6ADA">
      <w:pPr>
        <w:pStyle w:val="Almindeligtekst"/>
      </w:pPr>
    </w:p>
    <w:p w14:paraId="5EA44688" w14:textId="77777777" w:rsidR="001D6ADA" w:rsidRDefault="00000000">
      <w:pPr>
        <w:pStyle w:val="Almindeligtekst"/>
      </w:pPr>
      <w:r>
        <w:t>Description: Genomic-relationship matrix contructed by Guosheng's program, gmatrix. It is used as input by DMU to predict genomic-breeding values.</w:t>
      </w:r>
    </w:p>
    <w:p w14:paraId="5F32B0E3" w14:textId="77777777" w:rsidR="001D6ADA" w:rsidRDefault="001D6ADA">
      <w:pPr>
        <w:pStyle w:val="Almindeligtekst"/>
      </w:pPr>
    </w:p>
    <w:p w14:paraId="36B8DA5E" w14:textId="77777777" w:rsidR="001D6ADA" w:rsidRDefault="00000000">
      <w:pPr>
        <w:pStyle w:val="Almindeligtekst"/>
      </w:pPr>
      <w:r>
        <w:t xml:space="preserve">Criteria for output: (i) </w:t>
      </w:r>
      <w:r>
        <w:rPr>
          <w:i/>
        </w:rPr>
        <w:t>selection_criterion</w:t>
      </w:r>
      <w:r>
        <w:t xml:space="preserve"> ‘genomicblup’ and </w:t>
      </w:r>
      <w:r>
        <w:rPr>
          <w:i/>
        </w:rPr>
        <w:t>RunBlup</w:t>
      </w:r>
      <w:r>
        <w:t xml:space="preserve"> 1 in namelist &amp;SELECTION, variable </w:t>
      </w:r>
      <w:r>
        <w:rPr>
          <w:i/>
        </w:rPr>
        <w:t>selection_scheme</w:t>
      </w:r>
      <w:r>
        <w:t xml:space="preserve">, or (ii) </w:t>
      </w:r>
      <w:r>
        <w:rPr>
          <w:i/>
        </w:rPr>
        <w:t>MaleSelCrit</w:t>
      </w:r>
      <w:r>
        <w:t xml:space="preserve"> or </w:t>
      </w:r>
      <w:r>
        <w:rPr>
          <w:i/>
        </w:rPr>
        <w:t>FemaleSelCrit</w:t>
      </w:r>
      <w:r>
        <w:t xml:space="preserve"> ‘genomicblup’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6C9E232F" w14:textId="77777777" w:rsidR="001D6ADA" w:rsidRDefault="001D6ADA">
      <w:pPr>
        <w:pStyle w:val="Almindeligtekst"/>
      </w:pPr>
    </w:p>
    <w:p w14:paraId="09B8B684" w14:textId="77777777" w:rsidR="001D6ADA" w:rsidRDefault="00000000">
      <w:pPr>
        <w:pStyle w:val="Almindeligtekst"/>
        <w:rPr>
          <w:b/>
          <w:i/>
        </w:rPr>
      </w:pPr>
      <w:r>
        <w:rPr>
          <w:b/>
          <w:i/>
        </w:rPr>
        <w:t>gMatrix.lst</w:t>
      </w:r>
    </w:p>
    <w:p w14:paraId="0E3EA3EC" w14:textId="77777777" w:rsidR="001D6ADA" w:rsidRDefault="001D6ADA">
      <w:pPr>
        <w:pStyle w:val="Almindeligtekst"/>
      </w:pPr>
    </w:p>
    <w:p w14:paraId="14235088" w14:textId="77777777" w:rsidR="001D6ADA" w:rsidRDefault="00000000">
      <w:pPr>
        <w:pStyle w:val="Almindeligtekst"/>
      </w:pPr>
      <w:r>
        <w:t>Description: Log-file from Guosheng's program, gmatrix</w:t>
      </w:r>
      <w:r>
        <w:rPr>
          <w:lang w:val="en-US"/>
        </w:rPr>
        <w:t>,</w:t>
      </w:r>
      <w:r>
        <w:t xml:space="preserve"> when constructing genomic-relationship matrix</w:t>
      </w:r>
    </w:p>
    <w:p w14:paraId="29D522EF" w14:textId="77777777" w:rsidR="001D6ADA" w:rsidRDefault="001D6ADA">
      <w:pPr>
        <w:pStyle w:val="Almindeligtekst"/>
      </w:pPr>
    </w:p>
    <w:p w14:paraId="70AA0722" w14:textId="77777777" w:rsidR="001D6ADA" w:rsidRDefault="00000000">
      <w:pPr>
        <w:pStyle w:val="Almindeligtekst"/>
      </w:pPr>
      <w:r>
        <w:t xml:space="preserve">Criteria for output: (i) </w:t>
      </w:r>
      <w:r>
        <w:rPr>
          <w:i/>
        </w:rPr>
        <w:t>selection_criterion</w:t>
      </w:r>
      <w:r>
        <w:t xml:space="preserve"> ‘genomicblup’ and </w:t>
      </w:r>
      <w:r>
        <w:rPr>
          <w:i/>
        </w:rPr>
        <w:t>RunBlup</w:t>
      </w:r>
      <w:r>
        <w:t xml:space="preserve"> 1 in namelist &amp;SELECTION, variable </w:t>
      </w:r>
      <w:r>
        <w:rPr>
          <w:i/>
        </w:rPr>
        <w:t>selection_scheme</w:t>
      </w:r>
      <w:r>
        <w:t xml:space="preserve">, or (ii) </w:t>
      </w:r>
      <w:r>
        <w:rPr>
          <w:i/>
        </w:rPr>
        <w:t>MaleSelCrit</w:t>
      </w:r>
      <w:r>
        <w:t xml:space="preserve"> or </w:t>
      </w:r>
      <w:r>
        <w:rPr>
          <w:i/>
        </w:rPr>
        <w:t>FemaleSelCrit</w:t>
      </w:r>
      <w:r>
        <w:t xml:space="preserve"> ‘genomicblup’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45E09B29" w14:textId="77777777" w:rsidR="001D6ADA" w:rsidRDefault="001D6ADA">
      <w:pPr>
        <w:pStyle w:val="Almindeligtekst"/>
      </w:pPr>
    </w:p>
    <w:p w14:paraId="54AD5ED1" w14:textId="77777777" w:rsidR="001D6ADA" w:rsidRDefault="00000000">
      <w:pPr>
        <w:pStyle w:val="Almindeligtekst"/>
        <w:rPr>
          <w:b/>
          <w:i/>
        </w:rPr>
      </w:pPr>
      <w:r>
        <w:rPr>
          <w:b/>
          <w:i/>
        </w:rPr>
        <w:t>genotyped.dat</w:t>
      </w:r>
    </w:p>
    <w:p w14:paraId="1A1B597C" w14:textId="77777777" w:rsidR="001D6ADA" w:rsidRDefault="001D6ADA">
      <w:pPr>
        <w:pStyle w:val="Almindeligtekst"/>
      </w:pPr>
    </w:p>
    <w:p w14:paraId="2644B08E" w14:textId="77777777" w:rsidR="001D6ADA" w:rsidRDefault="00000000">
      <w:pPr>
        <w:pStyle w:val="Almindeligtekst"/>
      </w:pPr>
      <w:r>
        <w:t>Description: Data file with list of genotyped animals. It is used as input by DMU to predict genomic-breeding values.</w:t>
      </w:r>
    </w:p>
    <w:p w14:paraId="34360E81" w14:textId="77777777" w:rsidR="001D6ADA" w:rsidRDefault="001D6ADA">
      <w:pPr>
        <w:pStyle w:val="Almindeligtekst"/>
      </w:pPr>
    </w:p>
    <w:p w14:paraId="18D73951" w14:textId="77777777" w:rsidR="001D6ADA" w:rsidRDefault="00000000">
      <w:pPr>
        <w:pStyle w:val="Almindeligtekst"/>
      </w:pPr>
      <w:r>
        <w:t xml:space="preserve">Criteria for output: (i) </w:t>
      </w:r>
      <w:r>
        <w:rPr>
          <w:i/>
        </w:rPr>
        <w:t>selection_criterion</w:t>
      </w:r>
      <w:r>
        <w:t xml:space="preserve"> ‘genomicblup’ and </w:t>
      </w:r>
      <w:r>
        <w:rPr>
          <w:i/>
        </w:rPr>
        <w:t>RunBlup</w:t>
      </w:r>
      <w:r>
        <w:t xml:space="preserve"> 1 in namelist &amp;SELECTION, variable </w:t>
      </w:r>
      <w:r>
        <w:rPr>
          <w:i/>
        </w:rPr>
        <w:t>selection_scheme</w:t>
      </w:r>
      <w:r>
        <w:t xml:space="preserve">, or (ii) </w:t>
      </w:r>
      <w:r>
        <w:rPr>
          <w:i/>
        </w:rPr>
        <w:t>MaleSelCrit</w:t>
      </w:r>
      <w:r>
        <w:t xml:space="preserve"> or </w:t>
      </w:r>
      <w:r>
        <w:rPr>
          <w:i/>
        </w:rPr>
        <w:t>FemaleSelCrit</w:t>
      </w:r>
      <w:r>
        <w:t xml:space="preserve"> ‘genomicblup’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13BE92B9" w14:textId="77777777" w:rsidR="001D6ADA" w:rsidRDefault="001D6ADA">
      <w:pPr>
        <w:pStyle w:val="Almindeligtekst"/>
      </w:pPr>
    </w:p>
    <w:p w14:paraId="110F82D3" w14:textId="77777777" w:rsidR="001D6ADA" w:rsidRDefault="00000000">
      <w:pPr>
        <w:pStyle w:val="Almindeligtekst"/>
        <w:rPr>
          <w:b/>
          <w:i/>
        </w:rPr>
      </w:pPr>
      <w:r>
        <w:rPr>
          <w:b/>
          <w:i/>
        </w:rPr>
        <w:t>dmu.lst</w:t>
      </w:r>
    </w:p>
    <w:p w14:paraId="1B1A944C" w14:textId="77777777" w:rsidR="001D6ADA" w:rsidRDefault="001D6ADA">
      <w:pPr>
        <w:pStyle w:val="Almindeligtekst"/>
      </w:pPr>
    </w:p>
    <w:p w14:paraId="65B7F190" w14:textId="77777777" w:rsidR="001D6ADA" w:rsidRDefault="00000000">
      <w:pPr>
        <w:pStyle w:val="Almindeligtekst"/>
      </w:pPr>
      <w:r>
        <w:t>Description: Log-file from DMU when predicting genomic-breeding values</w:t>
      </w:r>
    </w:p>
    <w:p w14:paraId="5CBB05DD" w14:textId="77777777" w:rsidR="001D6ADA" w:rsidRDefault="001D6ADA">
      <w:pPr>
        <w:pStyle w:val="Almindeligtekst"/>
      </w:pPr>
    </w:p>
    <w:p w14:paraId="0DDCE659" w14:textId="77777777" w:rsidR="001D6ADA" w:rsidRDefault="00000000">
      <w:pPr>
        <w:pStyle w:val="Almindeligtekst"/>
      </w:pPr>
      <w:r>
        <w:t xml:space="preserve">Criteria for output: (i) </w:t>
      </w:r>
      <w:r>
        <w:rPr>
          <w:i/>
        </w:rPr>
        <w:t>selection_criterion</w:t>
      </w:r>
      <w:r>
        <w:t xml:space="preserve"> ‘polyblup, ‘genomicblup’, or ‘gas’ and </w:t>
      </w:r>
      <w:r>
        <w:rPr>
          <w:i/>
        </w:rPr>
        <w:t>RunBlup</w:t>
      </w:r>
      <w:r>
        <w:t xml:space="preserve"> 1 in namelist &amp;SELECTION, variable </w:t>
      </w:r>
      <w:r>
        <w:rPr>
          <w:i/>
        </w:rPr>
        <w:t>selection_scheme</w:t>
      </w:r>
      <w:r>
        <w:t xml:space="preserve">, or (ii) </w:t>
      </w:r>
      <w:r>
        <w:rPr>
          <w:i/>
        </w:rPr>
        <w:t>MaleSelCrit</w:t>
      </w:r>
      <w:r>
        <w:t xml:space="preserve"> and/or </w:t>
      </w:r>
      <w:r>
        <w:rPr>
          <w:i/>
        </w:rPr>
        <w:t>FemaleSelCrit</w:t>
      </w:r>
      <w:r>
        <w:t xml:space="preserve"> ‘polyblup, ‘genomicblup’, or ‘gas’ and </w:t>
      </w:r>
      <w:r>
        <w:rPr>
          <w:i/>
        </w:rPr>
        <w:t>MaleRunBlup</w:t>
      </w:r>
      <w:r>
        <w:t xml:space="preserve"> and/or </w:t>
      </w:r>
      <w:r>
        <w:rPr>
          <w:i/>
        </w:rPr>
        <w:t>FemaleRunBlup</w:t>
      </w:r>
      <w:r>
        <w:t xml:space="preserve"> 1 in namelist &amp;EVA, variable EvaSelection, and (iii) and phenotypes and/or genotypes realised since breeding values last predicted</w:t>
      </w:r>
    </w:p>
    <w:p w14:paraId="6E7DAFDB" w14:textId="77777777" w:rsidR="001D6ADA" w:rsidRDefault="001D6ADA">
      <w:pPr>
        <w:pStyle w:val="Almindeligtekst"/>
      </w:pPr>
    </w:p>
    <w:p w14:paraId="66D0685B" w14:textId="77777777" w:rsidR="001D6ADA" w:rsidRDefault="00000000">
      <w:pPr>
        <w:pStyle w:val="Almindeligtekst"/>
      </w:pPr>
      <w:r>
        <w:t>[LD_Hayes]</w:t>
      </w:r>
    </w:p>
    <w:p w14:paraId="64405861" w14:textId="77777777" w:rsidR="001D6ADA" w:rsidRDefault="001D6ADA">
      <w:pPr>
        <w:pStyle w:val="Almindeligtekst"/>
      </w:pPr>
    </w:p>
    <w:p w14:paraId="138B5B9B" w14:textId="77777777" w:rsidR="001D6ADA" w:rsidRDefault="00000000">
      <w:pPr>
        <w:pStyle w:val="Almindeligtekst"/>
        <w:rPr>
          <w:b/>
          <w:i/>
        </w:rPr>
      </w:pPr>
      <w:r>
        <w:rPr>
          <w:b/>
          <w:i/>
        </w:rPr>
        <w:t>ldSummary.r</w:t>
      </w:r>
    </w:p>
    <w:p w14:paraId="6445FF08" w14:textId="77777777" w:rsidR="001D6ADA" w:rsidRDefault="001D6ADA">
      <w:pPr>
        <w:pStyle w:val="Almindeligtekst"/>
      </w:pPr>
    </w:p>
    <w:p w14:paraId="6C55B8CF" w14:textId="77777777" w:rsidR="001D6ADA" w:rsidRDefault="00000000">
      <w:pPr>
        <w:pStyle w:val="Almindeligtekst"/>
      </w:pPr>
      <w:r>
        <w:t>Description: R-script used to generate summary data and plots from LD-analysis</w:t>
      </w:r>
    </w:p>
    <w:p w14:paraId="2F9FD469" w14:textId="77777777" w:rsidR="001D6ADA" w:rsidRDefault="001D6ADA">
      <w:pPr>
        <w:pStyle w:val="Almindeligtekst"/>
      </w:pPr>
    </w:p>
    <w:p w14:paraId="21A499B0" w14:textId="77777777" w:rsidR="001D6ADA" w:rsidRDefault="00000000">
      <w:pPr>
        <w:pStyle w:val="Almindeligtekst"/>
      </w:pPr>
      <w:r>
        <w:t xml:space="preserve">Criteria for output: (i) </w:t>
      </w:r>
      <w:r>
        <w:rPr>
          <w:i/>
        </w:rPr>
        <w:t>printLdHayesFiles</w:t>
      </w:r>
      <w:r>
        <w:t xml:space="preserve"> ‘yes’ in namelist &amp;REPORT and (ii) </w:t>
      </w:r>
      <w:r>
        <w:rPr>
          <w:i/>
        </w:rPr>
        <w:t>geneticModel</w:t>
      </w:r>
      <w:r>
        <w:t xml:space="preserve"> ‘genomic’ in namelist &amp;CONTROLPARAMETERS and </w:t>
      </w:r>
      <w:r>
        <w:rPr>
          <w:i/>
        </w:rPr>
        <w:t>useStoredHaplotypes</w:t>
      </w:r>
      <w:r>
        <w:t xml:space="preserve"> ‘no’ in namelist &amp;LD or </w:t>
      </w:r>
      <w:r>
        <w:rPr>
          <w:i/>
        </w:rPr>
        <w:t>geneticModel</w:t>
      </w:r>
      <w:r>
        <w:t xml:space="preserve"> ‘ld_Only’ in namelist &amp;CONTROLPARAMETERS</w:t>
      </w:r>
    </w:p>
    <w:p w14:paraId="42A8AABC" w14:textId="77777777" w:rsidR="001D6ADA" w:rsidRDefault="001D6ADA">
      <w:pPr>
        <w:pStyle w:val="Almindeligtekst"/>
      </w:pPr>
    </w:p>
    <w:p w14:paraId="5BAAD82B" w14:textId="77777777" w:rsidR="001D6ADA" w:rsidRDefault="00000000">
      <w:pPr>
        <w:pStyle w:val="Almindeligtekst"/>
        <w:rPr>
          <w:b/>
          <w:i/>
        </w:rPr>
      </w:pPr>
      <w:r>
        <w:rPr>
          <w:b/>
          <w:i/>
        </w:rPr>
        <w:lastRenderedPageBreak/>
        <w:t>ldSummary.rLog</w:t>
      </w:r>
    </w:p>
    <w:p w14:paraId="4433DCB6" w14:textId="77777777" w:rsidR="001D6ADA" w:rsidRDefault="001D6ADA">
      <w:pPr>
        <w:pStyle w:val="Almindeligtekst"/>
      </w:pPr>
    </w:p>
    <w:p w14:paraId="14A70BF6" w14:textId="77777777" w:rsidR="001D6ADA" w:rsidRDefault="00000000">
      <w:pPr>
        <w:pStyle w:val="Almindeligtekst"/>
      </w:pPr>
      <w:r>
        <w:t xml:space="preserve">Description: Log-file from execution of </w:t>
      </w:r>
      <w:r>
        <w:rPr>
          <w:i/>
        </w:rPr>
        <w:t>ldSummary.r</w:t>
      </w:r>
      <w:r>
        <w:t xml:space="preserve"> by R</w:t>
      </w:r>
    </w:p>
    <w:p w14:paraId="678287AC" w14:textId="77777777" w:rsidR="001D6ADA" w:rsidRDefault="001D6ADA">
      <w:pPr>
        <w:pStyle w:val="Almindeligtekst"/>
      </w:pPr>
    </w:p>
    <w:p w14:paraId="159BD13D" w14:textId="77777777" w:rsidR="001D6ADA" w:rsidRDefault="00000000">
      <w:pPr>
        <w:pStyle w:val="Almindeligtekst"/>
      </w:pPr>
      <w:r>
        <w:t xml:space="preserve">Criteria for output: (i) </w:t>
      </w:r>
      <w:r>
        <w:rPr>
          <w:i/>
        </w:rPr>
        <w:t>printLdHayesFiles</w:t>
      </w:r>
      <w:r>
        <w:t xml:space="preserve"> ‘yes’ in namelist &amp;REPORT and (ii) </w:t>
      </w:r>
      <w:r>
        <w:rPr>
          <w:i/>
        </w:rPr>
        <w:t>geneticModel</w:t>
      </w:r>
      <w:r>
        <w:t xml:space="preserve"> ‘genomic’ in namelist &amp;CONTROLPARAMETERS and </w:t>
      </w:r>
      <w:r>
        <w:rPr>
          <w:i/>
        </w:rPr>
        <w:t>useStoredHaplotypes</w:t>
      </w:r>
      <w:r>
        <w:t xml:space="preserve"> ‘no’ in namelist &amp;LD or </w:t>
      </w:r>
      <w:r>
        <w:rPr>
          <w:i/>
        </w:rPr>
        <w:t>geneticModel</w:t>
      </w:r>
      <w:r>
        <w:t xml:space="preserve"> ‘ld_Only’ in namelist &amp;CONTROLPARAMETERS</w:t>
      </w:r>
    </w:p>
    <w:p w14:paraId="15B6DF63" w14:textId="77777777" w:rsidR="001D6ADA" w:rsidRDefault="001D6ADA">
      <w:pPr>
        <w:pStyle w:val="Almindeligtekst"/>
      </w:pPr>
    </w:p>
    <w:p w14:paraId="23A4A4B8" w14:textId="77777777" w:rsidR="001D6ADA" w:rsidRDefault="00000000">
      <w:pPr>
        <w:pStyle w:val="Almindeligtekst"/>
      </w:pPr>
      <w:r>
        <w:t>[Report]</w:t>
      </w:r>
    </w:p>
    <w:p w14:paraId="7E4FF2D1" w14:textId="77777777" w:rsidR="001D6ADA" w:rsidRDefault="001D6ADA">
      <w:pPr>
        <w:pStyle w:val="Almindeligtekst"/>
      </w:pPr>
    </w:p>
    <w:p w14:paraId="5C23432C" w14:textId="77777777" w:rsidR="001D6ADA" w:rsidRDefault="00000000">
      <w:pPr>
        <w:pStyle w:val="Almindeligtekst"/>
        <w:rPr>
          <w:b/>
          <w:i/>
        </w:rPr>
      </w:pPr>
      <w:r>
        <w:rPr>
          <w:b/>
          <w:i/>
        </w:rPr>
        <w:t>geneticTrendsPlots.r</w:t>
      </w:r>
    </w:p>
    <w:p w14:paraId="4FD4C394" w14:textId="77777777" w:rsidR="001D6ADA" w:rsidRDefault="001D6ADA">
      <w:pPr>
        <w:pStyle w:val="Almindeligtekst"/>
      </w:pPr>
    </w:p>
    <w:p w14:paraId="305FE161" w14:textId="77777777" w:rsidR="001D6ADA" w:rsidRDefault="00000000">
      <w:pPr>
        <w:pStyle w:val="Almindeligtekst"/>
      </w:pPr>
      <w:r>
        <w:t xml:space="preserve">Description: R-script used to generate output file, </w:t>
      </w:r>
      <w:r>
        <w:rPr>
          <w:i/>
        </w:rPr>
        <w:t xml:space="preserve">geneticTrends.pdf, </w:t>
      </w:r>
      <w:r>
        <w:t>plots of genetic trends as functions of time</w:t>
      </w:r>
    </w:p>
    <w:p w14:paraId="69560D31" w14:textId="77777777" w:rsidR="001D6ADA" w:rsidRDefault="001D6ADA">
      <w:pPr>
        <w:pStyle w:val="Almindeligtekst"/>
      </w:pPr>
    </w:p>
    <w:p w14:paraId="25451188" w14:textId="77777777" w:rsidR="001D6ADA" w:rsidRDefault="00000000">
      <w:pPr>
        <w:pStyle w:val="Almindeligtekst"/>
      </w:pPr>
      <w:r>
        <w:t>Criteria for output: R-script always generated</w:t>
      </w:r>
    </w:p>
    <w:p w14:paraId="65BE4421" w14:textId="77777777" w:rsidR="001D6ADA" w:rsidRDefault="001D6ADA">
      <w:pPr>
        <w:pStyle w:val="Almindeligtekst"/>
      </w:pPr>
    </w:p>
    <w:p w14:paraId="4F4888E5" w14:textId="77777777" w:rsidR="001D6ADA" w:rsidRDefault="00000000">
      <w:pPr>
        <w:pStyle w:val="Almindeligtekst"/>
        <w:rPr>
          <w:b/>
          <w:i/>
        </w:rPr>
      </w:pPr>
      <w:r>
        <w:rPr>
          <w:b/>
          <w:i/>
        </w:rPr>
        <w:t>geneticTrendsPlots.rLog</w:t>
      </w:r>
    </w:p>
    <w:p w14:paraId="2CB88A0A" w14:textId="77777777" w:rsidR="001D6ADA" w:rsidRDefault="001D6ADA">
      <w:pPr>
        <w:pStyle w:val="Almindeligtekst"/>
      </w:pPr>
    </w:p>
    <w:p w14:paraId="3E947B19" w14:textId="77777777" w:rsidR="001D6ADA" w:rsidRDefault="00000000">
      <w:pPr>
        <w:pStyle w:val="Almindeligtekst"/>
      </w:pPr>
      <w:r>
        <w:t xml:space="preserve">Description: Log-file from execution of </w:t>
      </w:r>
      <w:r>
        <w:rPr>
          <w:i/>
        </w:rPr>
        <w:t>geneticTrendsPlots.r</w:t>
      </w:r>
      <w:r>
        <w:t xml:space="preserve"> by R</w:t>
      </w:r>
    </w:p>
    <w:p w14:paraId="61434346" w14:textId="77777777" w:rsidR="001D6ADA" w:rsidRDefault="001D6ADA">
      <w:pPr>
        <w:pStyle w:val="Almindeligtekst"/>
      </w:pPr>
    </w:p>
    <w:p w14:paraId="6C78C26C" w14:textId="77777777" w:rsidR="001D6ADA" w:rsidRDefault="00000000">
      <w:pPr>
        <w:pStyle w:val="Almindeligtekst"/>
      </w:pPr>
      <w:r>
        <w:t>Criteria for output: Log-file always generated</w:t>
      </w:r>
    </w:p>
    <w:p w14:paraId="6FC79BF2" w14:textId="77777777" w:rsidR="001D6ADA" w:rsidRDefault="001D6ADA">
      <w:pPr>
        <w:pStyle w:val="Almindeligtekst"/>
      </w:pPr>
    </w:p>
    <w:p w14:paraId="57B696B6" w14:textId="77777777" w:rsidR="001D6ADA" w:rsidRDefault="00000000">
      <w:pPr>
        <w:pStyle w:val="Almindeligtekst"/>
        <w:rPr>
          <w:b/>
          <w:i/>
        </w:rPr>
      </w:pPr>
      <w:r>
        <w:rPr>
          <w:b/>
          <w:i/>
        </w:rPr>
        <w:t>biasAccuracyMeans.r</w:t>
      </w:r>
    </w:p>
    <w:p w14:paraId="12C0B171" w14:textId="77777777" w:rsidR="001D6ADA" w:rsidRDefault="001D6ADA">
      <w:pPr>
        <w:pStyle w:val="Almindeligtekst"/>
      </w:pPr>
    </w:p>
    <w:p w14:paraId="0563F00E" w14:textId="77777777" w:rsidR="001D6ADA" w:rsidRDefault="00000000">
      <w:pPr>
        <w:pStyle w:val="Almindeligtekst"/>
      </w:pPr>
      <w:r>
        <w:t xml:space="preserve">Description: R-script used to generate output file, </w:t>
      </w:r>
      <w:r>
        <w:rPr>
          <w:i/>
        </w:rPr>
        <w:t xml:space="preserve">biasAccuracyMeans.res, </w:t>
      </w:r>
      <w:r>
        <w:t>mean biases and accuracies for each trait at each time step, selection stage, and sex</w:t>
      </w:r>
    </w:p>
    <w:p w14:paraId="65FCFECF" w14:textId="77777777" w:rsidR="001D6ADA" w:rsidRDefault="001D6ADA">
      <w:pPr>
        <w:pStyle w:val="Almindeligtekst"/>
      </w:pPr>
    </w:p>
    <w:p w14:paraId="35C82E1B" w14:textId="77777777" w:rsidR="001D6ADA" w:rsidRDefault="00000000">
      <w:pPr>
        <w:pStyle w:val="Almindeligtekst"/>
      </w:pPr>
      <w:r>
        <w:t xml:space="preserve">Criteria for output: </w:t>
      </w:r>
      <w:r>
        <w:rPr>
          <w:i/>
        </w:rPr>
        <w:t>printBiasAccuracy</w:t>
      </w:r>
      <w:r>
        <w:t xml:space="preserve"> ‘yes’ in namelist &amp;REPORT</w:t>
      </w:r>
    </w:p>
    <w:p w14:paraId="5B9D92A8" w14:textId="77777777" w:rsidR="001D6ADA" w:rsidRDefault="001D6ADA">
      <w:pPr>
        <w:pStyle w:val="Almindeligtekst"/>
      </w:pPr>
    </w:p>
    <w:p w14:paraId="4710107F" w14:textId="77777777" w:rsidR="001D6ADA" w:rsidRDefault="00000000">
      <w:pPr>
        <w:pStyle w:val="Almindeligtekst"/>
        <w:rPr>
          <w:b/>
          <w:i/>
        </w:rPr>
      </w:pPr>
      <w:r>
        <w:rPr>
          <w:b/>
          <w:i/>
        </w:rPr>
        <w:t>biasAccuracyMeans.rLog</w:t>
      </w:r>
    </w:p>
    <w:p w14:paraId="4E55AD54" w14:textId="77777777" w:rsidR="001D6ADA" w:rsidRDefault="001D6ADA">
      <w:pPr>
        <w:pStyle w:val="Almindeligtekst"/>
      </w:pPr>
    </w:p>
    <w:p w14:paraId="47E75D83" w14:textId="77777777" w:rsidR="001D6ADA" w:rsidRDefault="00000000">
      <w:pPr>
        <w:pStyle w:val="Almindeligtekst"/>
      </w:pPr>
      <w:r>
        <w:t xml:space="preserve">Description: Log-file from execution of </w:t>
      </w:r>
      <w:r>
        <w:rPr>
          <w:i/>
        </w:rPr>
        <w:t>biasAccuracyMeans.r</w:t>
      </w:r>
      <w:r>
        <w:t xml:space="preserve"> by R</w:t>
      </w:r>
    </w:p>
    <w:p w14:paraId="11FB36F2" w14:textId="77777777" w:rsidR="001D6ADA" w:rsidRDefault="001D6ADA">
      <w:pPr>
        <w:pStyle w:val="Almindeligtekst"/>
      </w:pPr>
    </w:p>
    <w:p w14:paraId="6D7798E9" w14:textId="77777777" w:rsidR="001D6ADA" w:rsidRDefault="00000000">
      <w:pPr>
        <w:pStyle w:val="Almindeligtekst"/>
      </w:pPr>
      <w:r>
        <w:t xml:space="preserve">Criteria for output: </w:t>
      </w:r>
      <w:r>
        <w:rPr>
          <w:i/>
        </w:rPr>
        <w:t>printBiasAccuracy</w:t>
      </w:r>
      <w:r>
        <w:t xml:space="preserve"> ‘yes’ in namelist &amp;REPORT</w:t>
      </w:r>
    </w:p>
    <w:p w14:paraId="203208ED" w14:textId="77777777" w:rsidR="001D6ADA" w:rsidRDefault="001D6ADA">
      <w:pPr>
        <w:pStyle w:val="Almindeligtekst"/>
      </w:pPr>
    </w:p>
    <w:p w14:paraId="3A8D1D54" w14:textId="77777777" w:rsidR="001D6ADA" w:rsidRDefault="00000000">
      <w:pPr>
        <w:pStyle w:val="Almindeligtekst"/>
        <w:rPr>
          <w:b/>
          <w:i/>
        </w:rPr>
      </w:pPr>
      <w:r>
        <w:rPr>
          <w:b/>
          <w:i/>
        </w:rPr>
        <w:t>biasAccuracyPlots.r</w:t>
      </w:r>
    </w:p>
    <w:p w14:paraId="52AADFF4" w14:textId="77777777" w:rsidR="001D6ADA" w:rsidRDefault="001D6ADA">
      <w:pPr>
        <w:pStyle w:val="Almindeligtekst"/>
      </w:pPr>
    </w:p>
    <w:p w14:paraId="005E7593" w14:textId="77777777" w:rsidR="001D6ADA" w:rsidRDefault="00000000">
      <w:pPr>
        <w:pStyle w:val="Almindeligtekst"/>
      </w:pPr>
      <w:r>
        <w:t xml:space="preserve">Description: R-script used to generate output file, </w:t>
      </w:r>
      <w:r>
        <w:rPr>
          <w:i/>
        </w:rPr>
        <w:t xml:space="preserve">biasAccuracyPlots.pdf, </w:t>
      </w:r>
      <w:r>
        <w:t>plots of biases and accuracies as functions of time</w:t>
      </w:r>
    </w:p>
    <w:p w14:paraId="42D14B63" w14:textId="77777777" w:rsidR="001D6ADA" w:rsidRDefault="001D6ADA">
      <w:pPr>
        <w:pStyle w:val="Almindeligtekst"/>
      </w:pPr>
    </w:p>
    <w:p w14:paraId="7245FDA3" w14:textId="77777777" w:rsidR="001D6ADA" w:rsidRDefault="00000000">
      <w:pPr>
        <w:pStyle w:val="Almindeligtekst"/>
      </w:pPr>
      <w:r>
        <w:t xml:space="preserve">Criteria for output: </w:t>
      </w:r>
      <w:r>
        <w:rPr>
          <w:i/>
        </w:rPr>
        <w:t>printBiasAccuracy</w:t>
      </w:r>
      <w:r>
        <w:t xml:space="preserve"> ‘yes’ in namelist &amp;REPORT</w:t>
      </w:r>
    </w:p>
    <w:p w14:paraId="02205B4B" w14:textId="77777777" w:rsidR="001D6ADA" w:rsidRDefault="001D6ADA">
      <w:pPr>
        <w:pStyle w:val="Almindeligtekst"/>
      </w:pPr>
    </w:p>
    <w:p w14:paraId="2E5AF023" w14:textId="77777777" w:rsidR="001D6ADA" w:rsidRDefault="00000000">
      <w:pPr>
        <w:pStyle w:val="Almindeligtekst"/>
        <w:rPr>
          <w:b/>
          <w:i/>
        </w:rPr>
      </w:pPr>
      <w:r>
        <w:rPr>
          <w:b/>
          <w:i/>
        </w:rPr>
        <w:t>biasAccuracyPlots.rLog</w:t>
      </w:r>
    </w:p>
    <w:p w14:paraId="71BB48C7" w14:textId="77777777" w:rsidR="001D6ADA" w:rsidRDefault="001D6ADA">
      <w:pPr>
        <w:pStyle w:val="Almindeligtekst"/>
      </w:pPr>
    </w:p>
    <w:p w14:paraId="38E3F7E0" w14:textId="77777777" w:rsidR="001D6ADA" w:rsidRDefault="00000000">
      <w:pPr>
        <w:pStyle w:val="Almindeligtekst"/>
      </w:pPr>
      <w:r>
        <w:t xml:space="preserve">Description: Log-file from execution of </w:t>
      </w:r>
      <w:r>
        <w:rPr>
          <w:i/>
        </w:rPr>
        <w:t>biasAccuracyPlots.r</w:t>
      </w:r>
      <w:r>
        <w:t xml:space="preserve"> by R</w:t>
      </w:r>
    </w:p>
    <w:p w14:paraId="1CA91056" w14:textId="77777777" w:rsidR="001D6ADA" w:rsidRDefault="001D6ADA">
      <w:pPr>
        <w:pStyle w:val="Almindeligtekst"/>
      </w:pPr>
    </w:p>
    <w:p w14:paraId="1CE4836B" w14:textId="77777777" w:rsidR="001D6ADA" w:rsidRDefault="00000000">
      <w:pPr>
        <w:pStyle w:val="Almindeligtekst"/>
      </w:pPr>
      <w:r>
        <w:t xml:space="preserve">Criteria for output: </w:t>
      </w:r>
      <w:r>
        <w:rPr>
          <w:i/>
        </w:rPr>
        <w:t>printBiasAccuracy</w:t>
      </w:r>
      <w:r>
        <w:t xml:space="preserve"> ‘yes’ in namelist &amp;REPORT</w:t>
      </w:r>
    </w:p>
    <w:p w14:paraId="059260FD" w14:textId="77777777" w:rsidR="001D6ADA" w:rsidRDefault="001D6ADA">
      <w:pPr>
        <w:pStyle w:val="Almindeligtekst"/>
      </w:pPr>
    </w:p>
    <w:p w14:paraId="5B9F7777" w14:textId="77777777" w:rsidR="001D6ADA" w:rsidRDefault="00000000">
      <w:pPr>
        <w:pStyle w:val="Almindeligtekst"/>
        <w:rPr>
          <w:lang w:val="en-US"/>
        </w:rPr>
      </w:pPr>
      <w:r>
        <w:rPr>
          <w:lang w:val="en-US"/>
        </w:rPr>
        <w:t>[genomicInbreedingCoefficients]</w:t>
      </w:r>
    </w:p>
    <w:p w14:paraId="0FB6FADB" w14:textId="77777777" w:rsidR="001D6ADA" w:rsidRDefault="001D6ADA">
      <w:pPr>
        <w:pStyle w:val="Almindeligtekst"/>
        <w:rPr>
          <w:sz w:val="18"/>
          <w:szCs w:val="18"/>
          <w:lang w:val="en-US"/>
        </w:rPr>
      </w:pPr>
    </w:p>
    <w:p w14:paraId="79C2693D" w14:textId="77777777" w:rsidR="001D6ADA" w:rsidRDefault="00000000">
      <w:pPr>
        <w:pStyle w:val="Almindeligtekst"/>
        <w:rPr>
          <w:b/>
          <w:i/>
        </w:rPr>
      </w:pPr>
      <w:proofErr w:type="gramStart"/>
      <w:r>
        <w:rPr>
          <w:b/>
          <w:i/>
        </w:rPr>
        <w:t>map.gimatrix</w:t>
      </w:r>
      <w:proofErr w:type="gramEnd"/>
    </w:p>
    <w:p w14:paraId="324C4684" w14:textId="77777777" w:rsidR="001D6ADA" w:rsidRDefault="001D6ADA">
      <w:pPr>
        <w:pStyle w:val="Almindeligtekst"/>
      </w:pPr>
    </w:p>
    <w:p w14:paraId="333A0B73" w14:textId="77777777" w:rsidR="001D6ADA" w:rsidRDefault="00000000">
      <w:pPr>
        <w:pStyle w:val="Almindeligtekst"/>
      </w:pPr>
      <w:r>
        <w:t xml:space="preserve">Description: </w:t>
      </w:r>
      <w:r>
        <w:rPr>
          <w:lang w:val="en-US"/>
        </w:rPr>
        <w:t>Input-data file with marker loci. The file is used as input for Guosheng's program, invgmatrix,</w:t>
      </w:r>
      <w:r>
        <w:t xml:space="preserve"> to construct genomic-relationship matrix </w:t>
      </w:r>
      <w:r>
        <w:rPr>
          <w:color w:val="FF0000"/>
        </w:rPr>
        <w:t>with markers</w:t>
      </w:r>
    </w:p>
    <w:p w14:paraId="54D5F7EB" w14:textId="77777777" w:rsidR="001D6ADA" w:rsidRDefault="001D6ADA">
      <w:pPr>
        <w:pStyle w:val="Almindeligtekst"/>
      </w:pPr>
    </w:p>
    <w:p w14:paraId="2F94D49A" w14:textId="77777777" w:rsidR="001D6ADA" w:rsidRDefault="00000000">
      <w:pPr>
        <w:pStyle w:val="Almindeligtekst"/>
      </w:pPr>
      <w:r>
        <w:lastRenderedPageBreak/>
        <w:t xml:space="preserve">Criteria for output: </w:t>
      </w:r>
      <w:r>
        <w:rPr>
          <w:i/>
        </w:rPr>
        <w:t>geneticModel</w:t>
      </w:r>
      <w:r>
        <w:t xml:space="preserve"> ‘genomic’ in namelist &amp;CONTROLPARAMETERS. </w:t>
      </w:r>
      <w:r>
        <w:rPr>
          <w:color w:val="FF0000"/>
        </w:rPr>
        <w:t>New data files replace older files written to output directory.</w:t>
      </w:r>
    </w:p>
    <w:p w14:paraId="7BACF6CD" w14:textId="77777777" w:rsidR="001D6ADA" w:rsidRDefault="001D6ADA">
      <w:pPr>
        <w:pStyle w:val="Almindeligtekst"/>
      </w:pPr>
    </w:p>
    <w:p w14:paraId="35851507" w14:textId="77777777" w:rsidR="001D6ADA" w:rsidRDefault="00000000">
      <w:pPr>
        <w:pStyle w:val="Almindeligtekst"/>
        <w:rPr>
          <w:b/>
          <w:i/>
        </w:rPr>
      </w:pPr>
      <w:proofErr w:type="gramStart"/>
      <w:r>
        <w:rPr>
          <w:b/>
          <w:i/>
        </w:rPr>
        <w:t>marker.gimatrix</w:t>
      </w:r>
      <w:proofErr w:type="gramEnd"/>
    </w:p>
    <w:p w14:paraId="4D847F70" w14:textId="77777777" w:rsidR="001D6ADA" w:rsidRDefault="001D6ADA">
      <w:pPr>
        <w:pStyle w:val="Almindeligtekst"/>
      </w:pPr>
    </w:p>
    <w:p w14:paraId="6F19D9FB" w14:textId="77777777" w:rsidR="001D6ADA" w:rsidRDefault="00000000">
      <w:pPr>
        <w:pStyle w:val="Almindeligtekst"/>
      </w:pPr>
      <w:r>
        <w:t xml:space="preserve">Description: </w:t>
      </w:r>
      <w:r>
        <w:rPr>
          <w:lang w:val="en-US"/>
        </w:rPr>
        <w:t>Input-data file with genotypes of all animals. The file is used as input to Guosheng's program, invgmatrix,</w:t>
      </w:r>
      <w:r>
        <w:t xml:space="preserve"> to construct genomic-relationship matrix </w:t>
      </w:r>
      <w:r>
        <w:rPr>
          <w:color w:val="FF0000"/>
        </w:rPr>
        <w:t>with markers</w:t>
      </w:r>
    </w:p>
    <w:p w14:paraId="4DCC5A69" w14:textId="77777777" w:rsidR="001D6ADA" w:rsidRDefault="001D6ADA">
      <w:pPr>
        <w:pStyle w:val="Almindeligtekst"/>
      </w:pPr>
    </w:p>
    <w:p w14:paraId="33B53B19" w14:textId="77777777" w:rsidR="001D6ADA" w:rsidRDefault="00000000">
      <w:pPr>
        <w:pStyle w:val="Almindeligtekst"/>
        <w:rPr>
          <w:color w:val="FF0000"/>
        </w:rPr>
      </w:pPr>
      <w:r>
        <w:t xml:space="preserve">Criteria for output: </w:t>
      </w:r>
      <w:r>
        <w:rPr>
          <w:i/>
        </w:rPr>
        <w:t>geneticModel</w:t>
      </w:r>
      <w:r>
        <w:t xml:space="preserve"> ‘genomic’ in namelist &amp;CONTROLPARAMETERS. </w:t>
      </w:r>
      <w:r>
        <w:rPr>
          <w:color w:val="FF0000"/>
        </w:rPr>
        <w:t>New data files replace older files written to output directory.</w:t>
      </w:r>
    </w:p>
    <w:p w14:paraId="4AA8F676" w14:textId="77777777" w:rsidR="001D6ADA" w:rsidRDefault="001D6ADA">
      <w:pPr>
        <w:pStyle w:val="Almindeligtekst"/>
      </w:pPr>
    </w:p>
    <w:p w14:paraId="4F03F88A" w14:textId="77777777" w:rsidR="001D6ADA" w:rsidRDefault="00000000">
      <w:pPr>
        <w:pStyle w:val="Almindeligtekst"/>
        <w:rPr>
          <w:b/>
          <w:i/>
        </w:rPr>
      </w:pPr>
      <w:proofErr w:type="gramStart"/>
      <w:r>
        <w:rPr>
          <w:b/>
          <w:i/>
        </w:rPr>
        <w:t>par.gimatrix</w:t>
      </w:r>
      <w:proofErr w:type="gramEnd"/>
    </w:p>
    <w:p w14:paraId="6662A0A5" w14:textId="77777777" w:rsidR="001D6ADA" w:rsidRDefault="001D6ADA">
      <w:pPr>
        <w:pStyle w:val="Almindeligtekst"/>
      </w:pPr>
    </w:p>
    <w:p w14:paraId="70B9C3F6" w14:textId="77777777" w:rsidR="001D6ADA" w:rsidRDefault="00000000">
      <w:pPr>
        <w:pStyle w:val="Almindeligtekst"/>
      </w:pPr>
      <w:r>
        <w:t>Description: Parameter file used by Guosheng's program, invgmatrix</w:t>
      </w:r>
      <w:r>
        <w:rPr>
          <w:lang w:val="en-US"/>
        </w:rPr>
        <w:t>,</w:t>
      </w:r>
      <w:r>
        <w:t xml:space="preserve"> to construct genomic-relationship matrix </w:t>
      </w:r>
      <w:r>
        <w:rPr>
          <w:color w:val="FF0000"/>
        </w:rPr>
        <w:t>with markers</w:t>
      </w:r>
    </w:p>
    <w:p w14:paraId="219FB565" w14:textId="77777777" w:rsidR="001D6ADA" w:rsidRDefault="001D6ADA">
      <w:pPr>
        <w:pStyle w:val="Almindeligtekst"/>
      </w:pPr>
    </w:p>
    <w:p w14:paraId="06FEB571" w14:textId="77777777" w:rsidR="001D6ADA" w:rsidRDefault="00000000">
      <w:pPr>
        <w:pStyle w:val="Almindeligtekst"/>
      </w:pPr>
      <w:r>
        <w:t xml:space="preserve">Criteria for output: </w:t>
      </w:r>
      <w:r>
        <w:rPr>
          <w:i/>
        </w:rPr>
        <w:t>geneticModel</w:t>
      </w:r>
      <w:r>
        <w:t xml:space="preserve"> ‘genomic’ in namelist &amp;CONTROLPARAMETERS. </w:t>
      </w:r>
      <w:r>
        <w:rPr>
          <w:color w:val="FF0000"/>
        </w:rPr>
        <w:t>New data files replace older files written to output directory.</w:t>
      </w:r>
    </w:p>
    <w:p w14:paraId="74836A0B" w14:textId="77777777" w:rsidR="001D6ADA" w:rsidRDefault="001D6ADA">
      <w:pPr>
        <w:pStyle w:val="Almindeligtekst"/>
      </w:pPr>
    </w:p>
    <w:p w14:paraId="70881876" w14:textId="77777777" w:rsidR="001D6ADA" w:rsidRDefault="00000000">
      <w:pPr>
        <w:pStyle w:val="Almindeligtekst"/>
        <w:rPr>
          <w:b/>
          <w:i/>
        </w:rPr>
      </w:pPr>
      <w:r>
        <w:rPr>
          <w:b/>
          <w:i/>
        </w:rPr>
        <w:t>giMatrix.dat</w:t>
      </w:r>
    </w:p>
    <w:p w14:paraId="301F596F" w14:textId="77777777" w:rsidR="001D6ADA" w:rsidRDefault="001D6ADA">
      <w:pPr>
        <w:pStyle w:val="Almindeligtekst"/>
      </w:pPr>
    </w:p>
    <w:p w14:paraId="3DB6C6D3" w14:textId="77777777" w:rsidR="001D6ADA" w:rsidRDefault="00000000">
      <w:pPr>
        <w:pStyle w:val="Almindeligtekst"/>
      </w:pPr>
      <w:r>
        <w:t xml:space="preserve">Description: G-matrix; genomic-relationship matrix contructed </w:t>
      </w:r>
      <w:r>
        <w:rPr>
          <w:color w:val="FF0000"/>
        </w:rPr>
        <w:t xml:space="preserve">with markers. The matrix is output from </w:t>
      </w:r>
      <w:r>
        <w:t xml:space="preserve">Guosheng's program, invgmatrix. It is used </w:t>
      </w:r>
      <w:r>
        <w:rPr>
          <w:color w:val="FF0000"/>
        </w:rPr>
        <w:t>by ADAM to calculate breeding coefficients for all animals in the population.</w:t>
      </w:r>
    </w:p>
    <w:p w14:paraId="27F65BC7" w14:textId="77777777" w:rsidR="001D6ADA" w:rsidRDefault="001D6ADA">
      <w:pPr>
        <w:pStyle w:val="Almindeligtekst"/>
      </w:pPr>
    </w:p>
    <w:p w14:paraId="312BB3F1" w14:textId="77777777" w:rsidR="001D6ADA" w:rsidRDefault="00000000">
      <w:pPr>
        <w:pStyle w:val="Almindeligtekst"/>
      </w:pPr>
      <w:r>
        <w:t xml:space="preserve">Criteria for output: </w:t>
      </w:r>
      <w:r>
        <w:rPr>
          <w:i/>
        </w:rPr>
        <w:t>geneticModel</w:t>
      </w:r>
      <w:r>
        <w:t xml:space="preserve"> ‘genomic’ in namelist &amp;CONTROLPARAMETERS. </w:t>
      </w:r>
      <w:r>
        <w:rPr>
          <w:color w:val="FF0000"/>
        </w:rPr>
        <w:t>New data files replace older files written to output directory.</w:t>
      </w:r>
    </w:p>
    <w:p w14:paraId="74A2E570" w14:textId="77777777" w:rsidR="001D6ADA" w:rsidRDefault="001D6ADA">
      <w:pPr>
        <w:pStyle w:val="Almindeligtekst"/>
      </w:pPr>
    </w:p>
    <w:p w14:paraId="2848DF11" w14:textId="77777777" w:rsidR="001D6ADA" w:rsidRDefault="00000000">
      <w:pPr>
        <w:pStyle w:val="Almindeligtekst"/>
        <w:rPr>
          <w:b/>
          <w:i/>
        </w:rPr>
      </w:pPr>
      <w:r>
        <w:rPr>
          <w:b/>
          <w:i/>
        </w:rPr>
        <w:t>giMatrix.lst</w:t>
      </w:r>
    </w:p>
    <w:p w14:paraId="0EA25FE0" w14:textId="77777777" w:rsidR="001D6ADA" w:rsidRDefault="001D6ADA">
      <w:pPr>
        <w:pStyle w:val="Almindeligtekst"/>
      </w:pPr>
    </w:p>
    <w:p w14:paraId="0644DFE8" w14:textId="77777777" w:rsidR="001D6ADA" w:rsidRDefault="00000000">
      <w:pPr>
        <w:pStyle w:val="Almindeligtekst"/>
        <w:rPr>
          <w:color w:val="FF0000"/>
        </w:rPr>
      </w:pPr>
      <w:r>
        <w:t xml:space="preserve">Description: </w:t>
      </w:r>
      <w:r>
        <w:rPr>
          <w:color w:val="FF0000"/>
        </w:rPr>
        <w:t>Log-file from Guosheng's program, invgmatrix</w:t>
      </w:r>
      <w:r>
        <w:rPr>
          <w:lang w:val="en-US"/>
        </w:rPr>
        <w:t>,</w:t>
      </w:r>
      <w:r>
        <w:t xml:space="preserve"> when constructing genomic-relationship matrix </w:t>
      </w:r>
      <w:r>
        <w:rPr>
          <w:color w:val="FF0000"/>
        </w:rPr>
        <w:t>with markers.</w:t>
      </w:r>
    </w:p>
    <w:p w14:paraId="1B4E7E5B" w14:textId="77777777" w:rsidR="001D6ADA" w:rsidRDefault="001D6ADA">
      <w:pPr>
        <w:pStyle w:val="Almindeligtekst"/>
      </w:pPr>
    </w:p>
    <w:p w14:paraId="2D522FF1" w14:textId="77777777" w:rsidR="001D6ADA" w:rsidRDefault="00000000">
      <w:pPr>
        <w:pStyle w:val="Almindeligtekst"/>
        <w:rPr>
          <w:color w:val="FF0000"/>
        </w:rPr>
      </w:pPr>
      <w:r>
        <w:t xml:space="preserve">Criteria for output: </w:t>
      </w:r>
      <w:r>
        <w:rPr>
          <w:i/>
        </w:rPr>
        <w:t>geneticModel</w:t>
      </w:r>
      <w:r>
        <w:t xml:space="preserve"> ‘genomic’ in namelist &amp;CONTROLPARAMETERS. </w:t>
      </w:r>
      <w:r>
        <w:rPr>
          <w:color w:val="FF0000"/>
        </w:rPr>
        <w:t>New data files replace older files written to output directory.</w:t>
      </w:r>
    </w:p>
    <w:p w14:paraId="450603F2" w14:textId="77777777" w:rsidR="001D6ADA" w:rsidRDefault="001D6ADA">
      <w:pPr>
        <w:pStyle w:val="Almindeligtekst"/>
      </w:pPr>
    </w:p>
    <w:p w14:paraId="12D23B20" w14:textId="77777777" w:rsidR="001D6ADA" w:rsidRDefault="001D6ADA">
      <w:pPr>
        <w:pStyle w:val="Almindeligtekst"/>
      </w:pPr>
    </w:p>
    <w:p w14:paraId="2632F6CB" w14:textId="77777777" w:rsidR="001D6ADA" w:rsidRDefault="00000000">
      <w:pPr>
        <w:pStyle w:val="Almindeligtekst"/>
        <w:rPr>
          <w:color w:val="FF0000"/>
          <w:highlight w:val="yellow"/>
          <w:lang w:val="fr-FR"/>
        </w:rPr>
      </w:pPr>
      <w:r>
        <w:rPr>
          <w:color w:val="FF0000"/>
          <w:highlight w:val="yellow"/>
          <w:lang w:val="fr-FR"/>
        </w:rPr>
        <w:t>giGMatrix.dat *.lst par.</w:t>
      </w:r>
    </w:p>
    <w:p w14:paraId="0C329E1E" w14:textId="77777777" w:rsidR="001D6ADA" w:rsidRDefault="00000000">
      <w:pPr>
        <w:pStyle w:val="Almindeligtekst"/>
        <w:rPr>
          <w:color w:val="FF0000"/>
          <w:lang w:val="fr-FR"/>
        </w:rPr>
      </w:pPr>
      <w:r>
        <w:rPr>
          <w:color w:val="FF0000"/>
          <w:highlight w:val="yellow"/>
          <w:lang w:val="fr-FR"/>
        </w:rPr>
        <w:t>giBlendedHMatrix.dat</w:t>
      </w:r>
      <w:r>
        <w:rPr>
          <w:color w:val="FF0000"/>
          <w:lang w:val="fr-FR"/>
        </w:rPr>
        <w:t xml:space="preserve"> *.lst par.</w:t>
      </w:r>
    </w:p>
    <w:p w14:paraId="0CE8AC9C" w14:textId="77777777" w:rsidR="001D6ADA" w:rsidRDefault="00000000">
      <w:pPr>
        <w:pStyle w:val="Almindeligtekst"/>
        <w:rPr>
          <w:lang w:val="fr-FR"/>
        </w:rPr>
      </w:pPr>
      <w:r>
        <w:rPr>
          <w:lang w:val="fr-FR"/>
        </w:rPr>
        <w:br w:type="page"/>
      </w:r>
    </w:p>
    <w:p w14:paraId="553289A1" w14:textId="77777777" w:rsidR="001D6ADA" w:rsidRDefault="00000000">
      <w:pPr>
        <w:pStyle w:val="Overskrift1"/>
        <w:numPr>
          <w:ilvl w:val="0"/>
          <w:numId w:val="0"/>
        </w:numPr>
        <w:rPr>
          <w:lang w:val="da-DK"/>
        </w:rPr>
      </w:pPr>
      <w:bookmarkStart w:id="193" w:name="_Toc361126193"/>
      <w:bookmarkStart w:id="194" w:name="_Toc109904205"/>
      <w:r>
        <w:rPr>
          <w:lang w:val="da-DK"/>
        </w:rPr>
        <w:lastRenderedPageBreak/>
        <w:t>References</w:t>
      </w:r>
      <w:bookmarkEnd w:id="193"/>
      <w:bookmarkEnd w:id="194"/>
    </w:p>
    <w:p w14:paraId="0ED6BEBB" w14:textId="77777777" w:rsidR="001D6ADA" w:rsidRDefault="001D6ADA">
      <w:pPr>
        <w:rPr>
          <w:lang w:val="da-DK"/>
        </w:rPr>
      </w:pPr>
    </w:p>
    <w:p w14:paraId="5F5FCC38" w14:textId="77777777" w:rsidR="001D6ADA" w:rsidRDefault="00000000">
      <w:pPr>
        <w:rPr>
          <w:lang w:val="da-DK"/>
        </w:rPr>
      </w:pPr>
      <w:r>
        <w:rPr>
          <w:lang w:val="da-DK"/>
        </w:rPr>
        <w:t>Goddard 2009</w:t>
      </w:r>
    </w:p>
    <w:p w14:paraId="792A7AB3" w14:textId="77777777" w:rsidR="001D6ADA" w:rsidRDefault="00000000">
      <w:pPr>
        <w:rPr>
          <w:lang w:val="da-DK"/>
        </w:rPr>
      </w:pPr>
      <w:r>
        <w:rPr>
          <w:lang w:val="da-DK"/>
        </w:rPr>
        <w:t>Grundy et al. 1999. JABG 115:39-51</w:t>
      </w:r>
    </w:p>
    <w:p w14:paraId="6DB2169E" w14:textId="77777777" w:rsidR="001D6ADA" w:rsidRDefault="00000000">
      <w:pPr>
        <w:rPr>
          <w:lang w:val="da-DK"/>
        </w:rPr>
      </w:pPr>
      <w:r>
        <w:rPr>
          <w:lang w:val="da-DK"/>
        </w:rPr>
        <w:t>Henryon et al. (2010)</w:t>
      </w:r>
    </w:p>
    <w:p w14:paraId="641A9352" w14:textId="77777777" w:rsidR="001D6ADA" w:rsidRDefault="00000000">
      <w:pPr>
        <w:rPr>
          <w:lang w:val="da-DK"/>
        </w:rPr>
      </w:pPr>
      <w:r>
        <w:rPr>
          <w:lang w:val="da-DK"/>
        </w:rPr>
        <w:t>Jannink 2010 GSE 42:35</w:t>
      </w:r>
    </w:p>
    <w:p w14:paraId="6A92AE97" w14:textId="77777777" w:rsidR="001D6ADA" w:rsidRDefault="00000000">
      <w:pPr>
        <w:rPr>
          <w:lang w:val="de-DE"/>
        </w:rPr>
      </w:pPr>
      <w:r>
        <w:rPr>
          <w:lang w:val="de-DE"/>
        </w:rPr>
        <w:t>Meuwissen 2000</w:t>
      </w:r>
    </w:p>
    <w:p w14:paraId="1840D616" w14:textId="77777777" w:rsidR="001D6ADA" w:rsidRDefault="00000000">
      <w:pPr>
        <w:rPr>
          <w:lang w:val="de-DE"/>
        </w:rPr>
      </w:pPr>
      <w:r>
        <w:rPr>
          <w:lang w:val="de-DE"/>
        </w:rPr>
        <w:t>Meuwissen 2001</w:t>
      </w:r>
    </w:p>
    <w:p w14:paraId="0A61CDCE" w14:textId="77777777" w:rsidR="001D6ADA" w:rsidRDefault="00000000">
      <w:pPr>
        <w:rPr>
          <w:lang w:val="de-DE"/>
        </w:rPr>
      </w:pPr>
      <w:r>
        <w:rPr>
          <w:lang w:val="de-DE"/>
        </w:rPr>
        <w:t>Wu &amp; Schaeffer 2000. JABG 117:361-374</w:t>
      </w:r>
    </w:p>
    <w:p w14:paraId="65211A12" w14:textId="77777777" w:rsidR="001D6ADA"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sz w:val="18"/>
          <w:szCs w:val="18"/>
          <w:lang w:val="da-DK"/>
        </w:rPr>
      </w:pPr>
      <w:r>
        <w:rPr>
          <w:sz w:val="18"/>
          <w:szCs w:val="18"/>
          <w:highlight w:val="yellow"/>
          <w:lang w:val="da-DK"/>
        </w:rPr>
        <w:t>See Grundy et al. (1998) JABG 115:39-51 and Wu &amp; Schaeffer (2000) JABG 117:361-374 for details</w:t>
      </w:r>
    </w:p>
    <w:p w14:paraId="41F21442" w14:textId="77777777" w:rsidR="001D6ADA" w:rsidRDefault="001D6ADA">
      <w:pPr>
        <w:rPr>
          <w:lang w:val="da-DK"/>
        </w:rPr>
      </w:pPr>
    </w:p>
    <w:p w14:paraId="7EFFFB25" w14:textId="77777777" w:rsidR="001D6ADA" w:rsidRDefault="00000000">
      <w:pPr>
        <w:rPr>
          <w:lang w:val="da-DK"/>
        </w:rPr>
      </w:pPr>
      <w:r>
        <w:rPr>
          <w:lang w:val="da-DK"/>
        </w:rPr>
        <w:t>Faux et al. 2016 AlphaSim</w:t>
      </w:r>
    </w:p>
    <w:p w14:paraId="3D52AC1C" w14:textId="77777777" w:rsidR="001D6ADA" w:rsidRDefault="00000000">
      <w:pPr>
        <w:rPr>
          <w:lang w:val="da-DK"/>
        </w:rPr>
      </w:pPr>
      <w:r>
        <w:rPr>
          <w:lang w:val="da-DK"/>
        </w:rPr>
        <w:t>Stift 2010 tetrasomic</w:t>
      </w:r>
    </w:p>
    <w:p w14:paraId="27A176C7" w14:textId="77777777" w:rsidR="001D6ADA" w:rsidRDefault="001D6ADA">
      <w:pPr>
        <w:rPr>
          <w:lang w:val="da-DK"/>
        </w:rPr>
      </w:pPr>
    </w:p>
    <w:sectPr w:rsidR="001D6ADA">
      <w:footerReference w:type="even" r:id="rId79"/>
      <w:footerReference w:type="default" r:id="rId80"/>
      <w:pgSz w:w="12240" w:h="15840"/>
      <w:pgMar w:top="1440" w:right="474" w:bottom="1440" w:left="1319"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77BA7" w14:textId="77777777" w:rsidR="00603A8F" w:rsidRDefault="00603A8F">
      <w:r>
        <w:separator/>
      </w:r>
    </w:p>
  </w:endnote>
  <w:endnote w:type="continuationSeparator" w:id="0">
    <w:p w14:paraId="2224AEE7" w14:textId="77777777" w:rsidR="00603A8F" w:rsidRDefault="0060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C7786" w14:textId="77777777" w:rsidR="001D6ADA" w:rsidRDefault="00000000">
    <w:pPr>
      <w:pStyle w:val="Sidefod"/>
      <w:rPr>
        <w:rStyle w:val="Sidetal"/>
      </w:rPr>
    </w:pPr>
    <w:r>
      <w:rPr>
        <w:rStyle w:val="Sidetal"/>
      </w:rPr>
      <w:fldChar w:fldCharType="begin"/>
    </w:r>
    <w:r>
      <w:rPr>
        <w:rStyle w:val="Sidetal"/>
      </w:rPr>
      <w:instrText xml:space="preserve">PAGE  </w:instrText>
    </w:r>
    <w:r>
      <w:rPr>
        <w:rStyle w:val="Sidetal"/>
      </w:rPr>
      <w:fldChar w:fldCharType="end"/>
    </w:r>
  </w:p>
  <w:p w14:paraId="75723102" w14:textId="77777777" w:rsidR="001D6ADA" w:rsidRDefault="001D6AD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AB483" w14:textId="77777777" w:rsidR="001D6ADA" w:rsidRDefault="00000000">
    <w:pPr>
      <w:pStyle w:val="Sidefod"/>
      <w:rPr>
        <w:rStyle w:val="Sidetal"/>
      </w:rPr>
    </w:pPr>
    <w:r>
      <w:rPr>
        <w:rStyle w:val="Sidetal"/>
      </w:rPr>
      <w:fldChar w:fldCharType="begin"/>
    </w:r>
    <w:r>
      <w:rPr>
        <w:rStyle w:val="Sidetal"/>
      </w:rPr>
      <w:instrText xml:space="preserve">PAGE  </w:instrText>
    </w:r>
    <w:r>
      <w:rPr>
        <w:rStyle w:val="Sidetal"/>
      </w:rPr>
      <w:fldChar w:fldCharType="separate"/>
    </w:r>
    <w:r>
      <w:rPr>
        <w:rStyle w:val="Sidetal"/>
        <w:noProof/>
      </w:rPr>
      <w:t>50</w:t>
    </w:r>
    <w:r>
      <w:rPr>
        <w:rStyle w:val="Sidetal"/>
      </w:rPr>
      <w:fldChar w:fldCharType="end"/>
    </w:r>
  </w:p>
  <w:p w14:paraId="104C0738" w14:textId="77777777" w:rsidR="001D6ADA" w:rsidRDefault="001D6AD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33360" w14:textId="77777777" w:rsidR="00603A8F" w:rsidRDefault="00603A8F">
      <w:r>
        <w:separator/>
      </w:r>
    </w:p>
  </w:footnote>
  <w:footnote w:type="continuationSeparator" w:id="0">
    <w:p w14:paraId="237CB1AA" w14:textId="77777777" w:rsidR="00603A8F" w:rsidRDefault="00603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DF2DFBA"/>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98F5537"/>
    <w:multiLevelType w:val="hybridMultilevel"/>
    <w:tmpl w:val="A82C1860"/>
    <w:lvl w:ilvl="0" w:tplc="914EC48C">
      <w:start w:val="7"/>
      <w:numFmt w:val="decimal"/>
      <w:lvlText w:val="%1."/>
      <w:lvlJc w:val="left"/>
      <w:pPr>
        <w:tabs>
          <w:tab w:val="num" w:pos="360"/>
        </w:tabs>
        <w:ind w:left="360" w:hanging="360"/>
      </w:pPr>
      <w:rPr>
        <w:rFonts w:hint="default"/>
        <w:b/>
        <w:sz w:val="24"/>
        <w:szCs w:val="24"/>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2" w15:restartNumberingAfterBreak="0">
    <w:nsid w:val="0EFA478B"/>
    <w:multiLevelType w:val="hybridMultilevel"/>
    <w:tmpl w:val="E12E3320"/>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2767B34"/>
    <w:multiLevelType w:val="hybridMultilevel"/>
    <w:tmpl w:val="8CA89F4A"/>
    <w:lvl w:ilvl="0" w:tplc="EA22BE6A">
      <w:start w:val="1"/>
      <w:numFmt w:val="decimal"/>
      <w:lvlText w:val="%1)"/>
      <w:lvlJc w:val="left"/>
      <w:pPr>
        <w:tabs>
          <w:tab w:val="num" w:pos="600"/>
        </w:tabs>
        <w:ind w:left="600" w:hanging="36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4" w15:restartNumberingAfterBreak="0">
    <w:nsid w:val="15D070C3"/>
    <w:multiLevelType w:val="hybridMultilevel"/>
    <w:tmpl w:val="F63AB14C"/>
    <w:lvl w:ilvl="0" w:tplc="81204DE6">
      <w:start w:val="1"/>
      <w:numFmt w:val="lowerLetter"/>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15:restartNumberingAfterBreak="0">
    <w:nsid w:val="1661298F"/>
    <w:multiLevelType w:val="hybridMultilevel"/>
    <w:tmpl w:val="FB081B60"/>
    <w:lvl w:ilvl="0" w:tplc="ABFC62F2">
      <w:start w:val="10"/>
      <w:numFmt w:val="decimal"/>
      <w:lvlText w:val="%1."/>
      <w:lvlJc w:val="left"/>
      <w:pPr>
        <w:tabs>
          <w:tab w:val="num" w:pos="360"/>
        </w:tabs>
        <w:ind w:left="360" w:hanging="360"/>
      </w:pPr>
      <w:rPr>
        <w:rFonts w:hint="default"/>
        <w:b/>
        <w:sz w:val="24"/>
        <w:szCs w:val="24"/>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15:restartNumberingAfterBreak="0">
    <w:nsid w:val="1C521AC6"/>
    <w:multiLevelType w:val="hybridMultilevel"/>
    <w:tmpl w:val="FC6ED154"/>
    <w:lvl w:ilvl="0" w:tplc="B464F2AA">
      <w:start w:val="1"/>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D865B08"/>
    <w:multiLevelType w:val="multilevel"/>
    <w:tmpl w:val="159AF37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201570"/>
    <w:multiLevelType w:val="hybridMultilevel"/>
    <w:tmpl w:val="A8EE3A92"/>
    <w:lvl w:ilvl="0" w:tplc="04060011">
      <w:start w:val="3"/>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15:restartNumberingAfterBreak="0">
    <w:nsid w:val="21F60376"/>
    <w:multiLevelType w:val="hybridMultilevel"/>
    <w:tmpl w:val="1018ACFE"/>
    <w:lvl w:ilvl="0" w:tplc="781A055C">
      <w:start w:val="1"/>
      <w:numFmt w:val="decimal"/>
      <w:lvlText w:val="%1)"/>
      <w:lvlJc w:val="left"/>
      <w:pPr>
        <w:tabs>
          <w:tab w:val="num" w:pos="600"/>
        </w:tabs>
        <w:ind w:left="600" w:hanging="36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10" w15:restartNumberingAfterBreak="0">
    <w:nsid w:val="268901CA"/>
    <w:multiLevelType w:val="hybridMultilevel"/>
    <w:tmpl w:val="365A8F2C"/>
    <w:lvl w:ilvl="0" w:tplc="2EC47A52">
      <w:start w:val="1"/>
      <w:numFmt w:val="decimal"/>
      <w:lvlText w:val="%1)"/>
      <w:lvlJc w:val="left"/>
      <w:pPr>
        <w:ind w:left="600" w:hanging="360"/>
      </w:pPr>
      <w:rPr>
        <w:rFonts w:hint="default"/>
      </w:rPr>
    </w:lvl>
    <w:lvl w:ilvl="1" w:tplc="04060019" w:tentative="1">
      <w:start w:val="1"/>
      <w:numFmt w:val="lowerLetter"/>
      <w:lvlText w:val="%2."/>
      <w:lvlJc w:val="left"/>
      <w:pPr>
        <w:ind w:left="1320" w:hanging="360"/>
      </w:pPr>
    </w:lvl>
    <w:lvl w:ilvl="2" w:tplc="0406001B" w:tentative="1">
      <w:start w:val="1"/>
      <w:numFmt w:val="lowerRoman"/>
      <w:lvlText w:val="%3."/>
      <w:lvlJc w:val="right"/>
      <w:pPr>
        <w:ind w:left="2040" w:hanging="180"/>
      </w:pPr>
    </w:lvl>
    <w:lvl w:ilvl="3" w:tplc="0406000F" w:tentative="1">
      <w:start w:val="1"/>
      <w:numFmt w:val="decimal"/>
      <w:lvlText w:val="%4."/>
      <w:lvlJc w:val="left"/>
      <w:pPr>
        <w:ind w:left="2760" w:hanging="360"/>
      </w:pPr>
    </w:lvl>
    <w:lvl w:ilvl="4" w:tplc="04060019" w:tentative="1">
      <w:start w:val="1"/>
      <w:numFmt w:val="lowerLetter"/>
      <w:lvlText w:val="%5."/>
      <w:lvlJc w:val="left"/>
      <w:pPr>
        <w:ind w:left="3480" w:hanging="360"/>
      </w:pPr>
    </w:lvl>
    <w:lvl w:ilvl="5" w:tplc="0406001B" w:tentative="1">
      <w:start w:val="1"/>
      <w:numFmt w:val="lowerRoman"/>
      <w:lvlText w:val="%6."/>
      <w:lvlJc w:val="right"/>
      <w:pPr>
        <w:ind w:left="4200" w:hanging="180"/>
      </w:pPr>
    </w:lvl>
    <w:lvl w:ilvl="6" w:tplc="0406000F" w:tentative="1">
      <w:start w:val="1"/>
      <w:numFmt w:val="decimal"/>
      <w:lvlText w:val="%7."/>
      <w:lvlJc w:val="left"/>
      <w:pPr>
        <w:ind w:left="4920" w:hanging="360"/>
      </w:pPr>
    </w:lvl>
    <w:lvl w:ilvl="7" w:tplc="04060019" w:tentative="1">
      <w:start w:val="1"/>
      <w:numFmt w:val="lowerLetter"/>
      <w:lvlText w:val="%8."/>
      <w:lvlJc w:val="left"/>
      <w:pPr>
        <w:ind w:left="5640" w:hanging="360"/>
      </w:pPr>
    </w:lvl>
    <w:lvl w:ilvl="8" w:tplc="0406001B" w:tentative="1">
      <w:start w:val="1"/>
      <w:numFmt w:val="lowerRoman"/>
      <w:lvlText w:val="%9."/>
      <w:lvlJc w:val="right"/>
      <w:pPr>
        <w:ind w:left="6360" w:hanging="180"/>
      </w:pPr>
    </w:lvl>
  </w:abstractNum>
  <w:abstractNum w:abstractNumId="11" w15:restartNumberingAfterBreak="0">
    <w:nsid w:val="2B4F3E26"/>
    <w:multiLevelType w:val="hybridMultilevel"/>
    <w:tmpl w:val="7ECE42AC"/>
    <w:lvl w:ilvl="0" w:tplc="D4AAF876">
      <w:start w:val="1"/>
      <w:numFmt w:val="lowerLetter"/>
      <w:lvlText w:val="(%1)"/>
      <w:lvlJc w:val="left"/>
      <w:pPr>
        <w:tabs>
          <w:tab w:val="num" w:pos="840"/>
        </w:tabs>
        <w:ind w:left="840" w:hanging="48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2" w15:restartNumberingAfterBreak="0">
    <w:nsid w:val="400B2B82"/>
    <w:multiLevelType w:val="hybridMultilevel"/>
    <w:tmpl w:val="EE7209C0"/>
    <w:lvl w:ilvl="0" w:tplc="5B30AEB6">
      <w:start w:val="1"/>
      <w:numFmt w:val="decimal"/>
      <w:lvlText w:val="%1)"/>
      <w:lvlJc w:val="left"/>
      <w:pPr>
        <w:tabs>
          <w:tab w:val="num" w:pos="600"/>
        </w:tabs>
        <w:ind w:left="600" w:hanging="36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13" w15:restartNumberingAfterBreak="0">
    <w:nsid w:val="41673B6E"/>
    <w:multiLevelType w:val="hybridMultilevel"/>
    <w:tmpl w:val="51104316"/>
    <w:lvl w:ilvl="0" w:tplc="BE102002">
      <w:start w:val="1"/>
      <w:numFmt w:val="lowerLetter"/>
      <w:lvlText w:val="(%1)"/>
      <w:lvlJc w:val="left"/>
      <w:pPr>
        <w:ind w:left="1080" w:hanging="480"/>
      </w:pPr>
      <w:rPr>
        <w:rFonts w:hint="default"/>
      </w:rPr>
    </w:lvl>
    <w:lvl w:ilvl="1" w:tplc="04060019" w:tentative="1">
      <w:start w:val="1"/>
      <w:numFmt w:val="lowerLetter"/>
      <w:lvlText w:val="%2."/>
      <w:lvlJc w:val="left"/>
      <w:pPr>
        <w:ind w:left="1680" w:hanging="360"/>
      </w:pPr>
    </w:lvl>
    <w:lvl w:ilvl="2" w:tplc="0406001B" w:tentative="1">
      <w:start w:val="1"/>
      <w:numFmt w:val="lowerRoman"/>
      <w:lvlText w:val="%3."/>
      <w:lvlJc w:val="right"/>
      <w:pPr>
        <w:ind w:left="2400" w:hanging="180"/>
      </w:pPr>
    </w:lvl>
    <w:lvl w:ilvl="3" w:tplc="0406000F" w:tentative="1">
      <w:start w:val="1"/>
      <w:numFmt w:val="decimal"/>
      <w:lvlText w:val="%4."/>
      <w:lvlJc w:val="left"/>
      <w:pPr>
        <w:ind w:left="3120" w:hanging="360"/>
      </w:pPr>
    </w:lvl>
    <w:lvl w:ilvl="4" w:tplc="04060019" w:tentative="1">
      <w:start w:val="1"/>
      <w:numFmt w:val="lowerLetter"/>
      <w:lvlText w:val="%5."/>
      <w:lvlJc w:val="left"/>
      <w:pPr>
        <w:ind w:left="3840" w:hanging="360"/>
      </w:pPr>
    </w:lvl>
    <w:lvl w:ilvl="5" w:tplc="0406001B" w:tentative="1">
      <w:start w:val="1"/>
      <w:numFmt w:val="lowerRoman"/>
      <w:lvlText w:val="%6."/>
      <w:lvlJc w:val="right"/>
      <w:pPr>
        <w:ind w:left="4560" w:hanging="180"/>
      </w:pPr>
    </w:lvl>
    <w:lvl w:ilvl="6" w:tplc="0406000F" w:tentative="1">
      <w:start w:val="1"/>
      <w:numFmt w:val="decimal"/>
      <w:lvlText w:val="%7."/>
      <w:lvlJc w:val="left"/>
      <w:pPr>
        <w:ind w:left="5280" w:hanging="360"/>
      </w:pPr>
    </w:lvl>
    <w:lvl w:ilvl="7" w:tplc="04060019" w:tentative="1">
      <w:start w:val="1"/>
      <w:numFmt w:val="lowerLetter"/>
      <w:lvlText w:val="%8."/>
      <w:lvlJc w:val="left"/>
      <w:pPr>
        <w:ind w:left="6000" w:hanging="360"/>
      </w:pPr>
    </w:lvl>
    <w:lvl w:ilvl="8" w:tplc="0406001B" w:tentative="1">
      <w:start w:val="1"/>
      <w:numFmt w:val="lowerRoman"/>
      <w:lvlText w:val="%9."/>
      <w:lvlJc w:val="right"/>
      <w:pPr>
        <w:ind w:left="6720" w:hanging="180"/>
      </w:pPr>
    </w:lvl>
  </w:abstractNum>
  <w:abstractNum w:abstractNumId="14" w15:restartNumberingAfterBreak="0">
    <w:nsid w:val="538C70AA"/>
    <w:multiLevelType w:val="hybridMultilevel"/>
    <w:tmpl w:val="08CA966A"/>
    <w:lvl w:ilvl="0" w:tplc="809E9058">
      <w:start w:val="1"/>
      <w:numFmt w:val="decimal"/>
      <w:lvlText w:val="%1)"/>
      <w:lvlJc w:val="left"/>
      <w:pPr>
        <w:tabs>
          <w:tab w:val="num" w:pos="600"/>
        </w:tabs>
        <w:ind w:left="600" w:hanging="36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15" w15:restartNumberingAfterBreak="0">
    <w:nsid w:val="540F06D4"/>
    <w:multiLevelType w:val="hybridMultilevel"/>
    <w:tmpl w:val="E166A5A6"/>
    <w:lvl w:ilvl="0" w:tplc="3132A83E">
      <w:start w:val="1"/>
      <w:numFmt w:val="decimal"/>
      <w:lvlText w:val="%1)"/>
      <w:lvlJc w:val="left"/>
      <w:pPr>
        <w:ind w:left="720" w:hanging="480"/>
      </w:pPr>
      <w:rPr>
        <w:rFonts w:hint="default"/>
      </w:rPr>
    </w:lvl>
    <w:lvl w:ilvl="1" w:tplc="04060019" w:tentative="1">
      <w:start w:val="1"/>
      <w:numFmt w:val="lowerLetter"/>
      <w:lvlText w:val="%2."/>
      <w:lvlJc w:val="left"/>
      <w:pPr>
        <w:ind w:left="1320" w:hanging="360"/>
      </w:pPr>
    </w:lvl>
    <w:lvl w:ilvl="2" w:tplc="0406001B" w:tentative="1">
      <w:start w:val="1"/>
      <w:numFmt w:val="lowerRoman"/>
      <w:lvlText w:val="%3."/>
      <w:lvlJc w:val="right"/>
      <w:pPr>
        <w:ind w:left="2040" w:hanging="180"/>
      </w:pPr>
    </w:lvl>
    <w:lvl w:ilvl="3" w:tplc="0406000F" w:tentative="1">
      <w:start w:val="1"/>
      <w:numFmt w:val="decimal"/>
      <w:lvlText w:val="%4."/>
      <w:lvlJc w:val="left"/>
      <w:pPr>
        <w:ind w:left="2760" w:hanging="360"/>
      </w:pPr>
    </w:lvl>
    <w:lvl w:ilvl="4" w:tplc="04060019" w:tentative="1">
      <w:start w:val="1"/>
      <w:numFmt w:val="lowerLetter"/>
      <w:lvlText w:val="%5."/>
      <w:lvlJc w:val="left"/>
      <w:pPr>
        <w:ind w:left="3480" w:hanging="360"/>
      </w:pPr>
    </w:lvl>
    <w:lvl w:ilvl="5" w:tplc="0406001B" w:tentative="1">
      <w:start w:val="1"/>
      <w:numFmt w:val="lowerRoman"/>
      <w:lvlText w:val="%6."/>
      <w:lvlJc w:val="right"/>
      <w:pPr>
        <w:ind w:left="4200" w:hanging="180"/>
      </w:pPr>
    </w:lvl>
    <w:lvl w:ilvl="6" w:tplc="0406000F" w:tentative="1">
      <w:start w:val="1"/>
      <w:numFmt w:val="decimal"/>
      <w:lvlText w:val="%7."/>
      <w:lvlJc w:val="left"/>
      <w:pPr>
        <w:ind w:left="4920" w:hanging="360"/>
      </w:pPr>
    </w:lvl>
    <w:lvl w:ilvl="7" w:tplc="04060019" w:tentative="1">
      <w:start w:val="1"/>
      <w:numFmt w:val="lowerLetter"/>
      <w:lvlText w:val="%8."/>
      <w:lvlJc w:val="left"/>
      <w:pPr>
        <w:ind w:left="5640" w:hanging="360"/>
      </w:pPr>
    </w:lvl>
    <w:lvl w:ilvl="8" w:tplc="0406001B" w:tentative="1">
      <w:start w:val="1"/>
      <w:numFmt w:val="lowerRoman"/>
      <w:lvlText w:val="%9."/>
      <w:lvlJc w:val="right"/>
      <w:pPr>
        <w:ind w:left="6360" w:hanging="180"/>
      </w:pPr>
    </w:lvl>
  </w:abstractNum>
  <w:abstractNum w:abstractNumId="16" w15:restartNumberingAfterBreak="0">
    <w:nsid w:val="54BE57AE"/>
    <w:multiLevelType w:val="hybridMultilevel"/>
    <w:tmpl w:val="00AAD0BA"/>
    <w:lvl w:ilvl="0" w:tplc="A5FEB074">
      <w:start w:val="1"/>
      <w:numFmt w:val="lowerLetter"/>
      <w:lvlText w:val="(%1)"/>
      <w:lvlJc w:val="left"/>
      <w:pPr>
        <w:tabs>
          <w:tab w:val="num" w:pos="720"/>
        </w:tabs>
        <w:ind w:left="720" w:hanging="48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17" w15:restartNumberingAfterBreak="0">
    <w:nsid w:val="5F865F02"/>
    <w:multiLevelType w:val="hybridMultilevel"/>
    <w:tmpl w:val="13621A5C"/>
    <w:lvl w:ilvl="0" w:tplc="AF40C8BA">
      <w:start w:val="1"/>
      <w:numFmt w:val="decimal"/>
      <w:lvlText w:val="%1)"/>
      <w:lvlJc w:val="left"/>
      <w:pPr>
        <w:ind w:left="600" w:hanging="360"/>
      </w:pPr>
      <w:rPr>
        <w:rFonts w:hint="default"/>
      </w:rPr>
    </w:lvl>
    <w:lvl w:ilvl="1" w:tplc="04060019" w:tentative="1">
      <w:start w:val="1"/>
      <w:numFmt w:val="lowerLetter"/>
      <w:lvlText w:val="%2."/>
      <w:lvlJc w:val="left"/>
      <w:pPr>
        <w:ind w:left="1320" w:hanging="360"/>
      </w:pPr>
    </w:lvl>
    <w:lvl w:ilvl="2" w:tplc="0406001B" w:tentative="1">
      <w:start w:val="1"/>
      <w:numFmt w:val="lowerRoman"/>
      <w:lvlText w:val="%3."/>
      <w:lvlJc w:val="right"/>
      <w:pPr>
        <w:ind w:left="2040" w:hanging="180"/>
      </w:pPr>
    </w:lvl>
    <w:lvl w:ilvl="3" w:tplc="0406000F" w:tentative="1">
      <w:start w:val="1"/>
      <w:numFmt w:val="decimal"/>
      <w:lvlText w:val="%4."/>
      <w:lvlJc w:val="left"/>
      <w:pPr>
        <w:ind w:left="2760" w:hanging="360"/>
      </w:pPr>
    </w:lvl>
    <w:lvl w:ilvl="4" w:tplc="04060019" w:tentative="1">
      <w:start w:val="1"/>
      <w:numFmt w:val="lowerLetter"/>
      <w:lvlText w:val="%5."/>
      <w:lvlJc w:val="left"/>
      <w:pPr>
        <w:ind w:left="3480" w:hanging="360"/>
      </w:pPr>
    </w:lvl>
    <w:lvl w:ilvl="5" w:tplc="0406001B" w:tentative="1">
      <w:start w:val="1"/>
      <w:numFmt w:val="lowerRoman"/>
      <w:lvlText w:val="%6."/>
      <w:lvlJc w:val="right"/>
      <w:pPr>
        <w:ind w:left="4200" w:hanging="180"/>
      </w:pPr>
    </w:lvl>
    <w:lvl w:ilvl="6" w:tplc="0406000F" w:tentative="1">
      <w:start w:val="1"/>
      <w:numFmt w:val="decimal"/>
      <w:lvlText w:val="%7."/>
      <w:lvlJc w:val="left"/>
      <w:pPr>
        <w:ind w:left="4920" w:hanging="360"/>
      </w:pPr>
    </w:lvl>
    <w:lvl w:ilvl="7" w:tplc="04060019" w:tentative="1">
      <w:start w:val="1"/>
      <w:numFmt w:val="lowerLetter"/>
      <w:lvlText w:val="%8."/>
      <w:lvlJc w:val="left"/>
      <w:pPr>
        <w:ind w:left="5640" w:hanging="360"/>
      </w:pPr>
    </w:lvl>
    <w:lvl w:ilvl="8" w:tplc="0406001B" w:tentative="1">
      <w:start w:val="1"/>
      <w:numFmt w:val="lowerRoman"/>
      <w:lvlText w:val="%9."/>
      <w:lvlJc w:val="right"/>
      <w:pPr>
        <w:ind w:left="6360" w:hanging="180"/>
      </w:pPr>
    </w:lvl>
  </w:abstractNum>
  <w:abstractNum w:abstractNumId="18" w15:restartNumberingAfterBreak="0">
    <w:nsid w:val="5F981E43"/>
    <w:multiLevelType w:val="multilevel"/>
    <w:tmpl w:val="08B8B6E6"/>
    <w:lvl w:ilvl="0">
      <w:start w:val="1"/>
      <w:numFmt w:val="decimal"/>
      <w:pStyle w:val="Overskrift1"/>
      <w:lvlText w:val="%1."/>
      <w:lvlJc w:val="left"/>
      <w:pPr>
        <w:tabs>
          <w:tab w:val="num" w:pos="644"/>
        </w:tabs>
        <w:ind w:left="64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B5A2786"/>
    <w:multiLevelType w:val="hybridMultilevel"/>
    <w:tmpl w:val="2F5895EA"/>
    <w:lvl w:ilvl="0" w:tplc="983A9498">
      <w:start w:val="7"/>
      <w:numFmt w:val="decimal"/>
      <w:lvlText w:val="%1"/>
      <w:lvlJc w:val="left"/>
      <w:pPr>
        <w:tabs>
          <w:tab w:val="num" w:pos="720"/>
        </w:tabs>
        <w:ind w:left="720" w:hanging="360"/>
      </w:pPr>
      <w:rPr>
        <w:rFonts w:hint="default"/>
        <w:b/>
        <w:sz w:val="24"/>
        <w:szCs w:val="24"/>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0" w15:restartNumberingAfterBreak="0">
    <w:nsid w:val="6BF72898"/>
    <w:multiLevelType w:val="hybridMultilevel"/>
    <w:tmpl w:val="D3F02FD8"/>
    <w:lvl w:ilvl="0" w:tplc="49046F64">
      <w:start w:val="1"/>
      <w:numFmt w:val="lowerLetter"/>
      <w:lvlText w:val="(%1)"/>
      <w:lvlJc w:val="left"/>
      <w:pPr>
        <w:tabs>
          <w:tab w:val="num" w:pos="1080"/>
        </w:tabs>
        <w:ind w:left="1080" w:hanging="480"/>
      </w:pPr>
      <w:rPr>
        <w:rFonts w:hint="default"/>
      </w:rPr>
    </w:lvl>
    <w:lvl w:ilvl="1" w:tplc="04060019" w:tentative="1">
      <w:start w:val="1"/>
      <w:numFmt w:val="lowerLetter"/>
      <w:lvlText w:val="%2."/>
      <w:lvlJc w:val="left"/>
      <w:pPr>
        <w:tabs>
          <w:tab w:val="num" w:pos="1680"/>
        </w:tabs>
        <w:ind w:left="1680" w:hanging="360"/>
      </w:pPr>
    </w:lvl>
    <w:lvl w:ilvl="2" w:tplc="0406001B" w:tentative="1">
      <w:start w:val="1"/>
      <w:numFmt w:val="lowerRoman"/>
      <w:lvlText w:val="%3."/>
      <w:lvlJc w:val="right"/>
      <w:pPr>
        <w:tabs>
          <w:tab w:val="num" w:pos="2400"/>
        </w:tabs>
        <w:ind w:left="2400" w:hanging="180"/>
      </w:pPr>
    </w:lvl>
    <w:lvl w:ilvl="3" w:tplc="0406000F" w:tentative="1">
      <w:start w:val="1"/>
      <w:numFmt w:val="decimal"/>
      <w:lvlText w:val="%4."/>
      <w:lvlJc w:val="left"/>
      <w:pPr>
        <w:tabs>
          <w:tab w:val="num" w:pos="3120"/>
        </w:tabs>
        <w:ind w:left="3120" w:hanging="360"/>
      </w:pPr>
    </w:lvl>
    <w:lvl w:ilvl="4" w:tplc="04060019" w:tentative="1">
      <w:start w:val="1"/>
      <w:numFmt w:val="lowerLetter"/>
      <w:lvlText w:val="%5."/>
      <w:lvlJc w:val="left"/>
      <w:pPr>
        <w:tabs>
          <w:tab w:val="num" w:pos="3840"/>
        </w:tabs>
        <w:ind w:left="3840" w:hanging="360"/>
      </w:pPr>
    </w:lvl>
    <w:lvl w:ilvl="5" w:tplc="0406001B" w:tentative="1">
      <w:start w:val="1"/>
      <w:numFmt w:val="lowerRoman"/>
      <w:lvlText w:val="%6."/>
      <w:lvlJc w:val="right"/>
      <w:pPr>
        <w:tabs>
          <w:tab w:val="num" w:pos="4560"/>
        </w:tabs>
        <w:ind w:left="4560" w:hanging="180"/>
      </w:pPr>
    </w:lvl>
    <w:lvl w:ilvl="6" w:tplc="0406000F" w:tentative="1">
      <w:start w:val="1"/>
      <w:numFmt w:val="decimal"/>
      <w:lvlText w:val="%7."/>
      <w:lvlJc w:val="left"/>
      <w:pPr>
        <w:tabs>
          <w:tab w:val="num" w:pos="5280"/>
        </w:tabs>
        <w:ind w:left="5280" w:hanging="360"/>
      </w:pPr>
    </w:lvl>
    <w:lvl w:ilvl="7" w:tplc="04060019" w:tentative="1">
      <w:start w:val="1"/>
      <w:numFmt w:val="lowerLetter"/>
      <w:lvlText w:val="%8."/>
      <w:lvlJc w:val="left"/>
      <w:pPr>
        <w:tabs>
          <w:tab w:val="num" w:pos="6000"/>
        </w:tabs>
        <w:ind w:left="6000" w:hanging="360"/>
      </w:pPr>
    </w:lvl>
    <w:lvl w:ilvl="8" w:tplc="0406001B" w:tentative="1">
      <w:start w:val="1"/>
      <w:numFmt w:val="lowerRoman"/>
      <w:lvlText w:val="%9."/>
      <w:lvlJc w:val="right"/>
      <w:pPr>
        <w:tabs>
          <w:tab w:val="num" w:pos="6720"/>
        </w:tabs>
        <w:ind w:left="6720" w:hanging="180"/>
      </w:pPr>
    </w:lvl>
  </w:abstractNum>
  <w:abstractNum w:abstractNumId="21" w15:restartNumberingAfterBreak="0">
    <w:nsid w:val="77A96F91"/>
    <w:multiLevelType w:val="hybridMultilevel"/>
    <w:tmpl w:val="4DB6C604"/>
    <w:lvl w:ilvl="0" w:tplc="DA0C91BC">
      <w:start w:val="1"/>
      <w:numFmt w:val="decimal"/>
      <w:lvlText w:val="%1)"/>
      <w:lvlJc w:val="left"/>
      <w:pPr>
        <w:tabs>
          <w:tab w:val="num" w:pos="600"/>
        </w:tabs>
        <w:ind w:left="600" w:hanging="36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22" w15:restartNumberingAfterBreak="0">
    <w:nsid w:val="78714D55"/>
    <w:multiLevelType w:val="hybridMultilevel"/>
    <w:tmpl w:val="B02E40B2"/>
    <w:lvl w:ilvl="0" w:tplc="2FD8CD0A">
      <w:start w:val="3"/>
      <w:numFmt w:val="decimal"/>
      <w:lvlText w:val="%1)"/>
      <w:lvlJc w:val="left"/>
      <w:pPr>
        <w:tabs>
          <w:tab w:val="num" w:pos="2880"/>
        </w:tabs>
        <w:ind w:left="2880" w:hanging="264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23" w15:restartNumberingAfterBreak="0">
    <w:nsid w:val="797259C3"/>
    <w:multiLevelType w:val="hybridMultilevel"/>
    <w:tmpl w:val="FFA88C64"/>
    <w:lvl w:ilvl="0" w:tplc="3DAC4498">
      <w:start w:val="1"/>
      <w:numFmt w:val="lowerLetter"/>
      <w:lvlText w:val="(%1)"/>
      <w:lvlJc w:val="left"/>
      <w:pPr>
        <w:tabs>
          <w:tab w:val="num" w:pos="720"/>
        </w:tabs>
        <w:ind w:left="720" w:hanging="480"/>
      </w:pPr>
      <w:rPr>
        <w:rFonts w:hint="default"/>
      </w:rPr>
    </w:lvl>
    <w:lvl w:ilvl="1" w:tplc="04060019" w:tentative="1">
      <w:start w:val="1"/>
      <w:numFmt w:val="lowerLetter"/>
      <w:lvlText w:val="%2."/>
      <w:lvlJc w:val="left"/>
      <w:pPr>
        <w:tabs>
          <w:tab w:val="num" w:pos="1320"/>
        </w:tabs>
        <w:ind w:left="1320" w:hanging="360"/>
      </w:pPr>
    </w:lvl>
    <w:lvl w:ilvl="2" w:tplc="0406001B" w:tentative="1">
      <w:start w:val="1"/>
      <w:numFmt w:val="lowerRoman"/>
      <w:lvlText w:val="%3."/>
      <w:lvlJc w:val="right"/>
      <w:pPr>
        <w:tabs>
          <w:tab w:val="num" w:pos="2040"/>
        </w:tabs>
        <w:ind w:left="2040" w:hanging="180"/>
      </w:pPr>
    </w:lvl>
    <w:lvl w:ilvl="3" w:tplc="0406000F" w:tentative="1">
      <w:start w:val="1"/>
      <w:numFmt w:val="decimal"/>
      <w:lvlText w:val="%4."/>
      <w:lvlJc w:val="left"/>
      <w:pPr>
        <w:tabs>
          <w:tab w:val="num" w:pos="2760"/>
        </w:tabs>
        <w:ind w:left="2760" w:hanging="360"/>
      </w:pPr>
    </w:lvl>
    <w:lvl w:ilvl="4" w:tplc="04060019" w:tentative="1">
      <w:start w:val="1"/>
      <w:numFmt w:val="lowerLetter"/>
      <w:lvlText w:val="%5."/>
      <w:lvlJc w:val="left"/>
      <w:pPr>
        <w:tabs>
          <w:tab w:val="num" w:pos="3480"/>
        </w:tabs>
        <w:ind w:left="3480" w:hanging="360"/>
      </w:pPr>
    </w:lvl>
    <w:lvl w:ilvl="5" w:tplc="0406001B" w:tentative="1">
      <w:start w:val="1"/>
      <w:numFmt w:val="lowerRoman"/>
      <w:lvlText w:val="%6."/>
      <w:lvlJc w:val="right"/>
      <w:pPr>
        <w:tabs>
          <w:tab w:val="num" w:pos="4200"/>
        </w:tabs>
        <w:ind w:left="4200" w:hanging="180"/>
      </w:pPr>
    </w:lvl>
    <w:lvl w:ilvl="6" w:tplc="0406000F" w:tentative="1">
      <w:start w:val="1"/>
      <w:numFmt w:val="decimal"/>
      <w:lvlText w:val="%7."/>
      <w:lvlJc w:val="left"/>
      <w:pPr>
        <w:tabs>
          <w:tab w:val="num" w:pos="4920"/>
        </w:tabs>
        <w:ind w:left="4920" w:hanging="360"/>
      </w:pPr>
    </w:lvl>
    <w:lvl w:ilvl="7" w:tplc="04060019" w:tentative="1">
      <w:start w:val="1"/>
      <w:numFmt w:val="lowerLetter"/>
      <w:lvlText w:val="%8."/>
      <w:lvlJc w:val="left"/>
      <w:pPr>
        <w:tabs>
          <w:tab w:val="num" w:pos="5640"/>
        </w:tabs>
        <w:ind w:left="5640" w:hanging="360"/>
      </w:pPr>
    </w:lvl>
    <w:lvl w:ilvl="8" w:tplc="0406001B" w:tentative="1">
      <w:start w:val="1"/>
      <w:numFmt w:val="lowerRoman"/>
      <w:lvlText w:val="%9."/>
      <w:lvlJc w:val="right"/>
      <w:pPr>
        <w:tabs>
          <w:tab w:val="num" w:pos="6360"/>
        </w:tabs>
        <w:ind w:left="6360" w:hanging="180"/>
      </w:pPr>
    </w:lvl>
  </w:abstractNum>
  <w:abstractNum w:abstractNumId="24" w15:restartNumberingAfterBreak="0">
    <w:nsid w:val="7A6706B7"/>
    <w:multiLevelType w:val="hybridMultilevel"/>
    <w:tmpl w:val="AF862F06"/>
    <w:lvl w:ilvl="0" w:tplc="04060001">
      <w:start w:val="1"/>
      <w:numFmt w:val="bullet"/>
      <w:lvlText w:val=""/>
      <w:lvlJc w:val="left"/>
      <w:pPr>
        <w:ind w:left="960" w:hanging="360"/>
      </w:pPr>
      <w:rPr>
        <w:rFonts w:ascii="Symbol" w:hAnsi="Symbol" w:hint="default"/>
      </w:rPr>
    </w:lvl>
    <w:lvl w:ilvl="1" w:tplc="04060003" w:tentative="1">
      <w:start w:val="1"/>
      <w:numFmt w:val="bullet"/>
      <w:lvlText w:val="o"/>
      <w:lvlJc w:val="left"/>
      <w:pPr>
        <w:ind w:left="1680" w:hanging="360"/>
      </w:pPr>
      <w:rPr>
        <w:rFonts w:ascii="Courier New" w:hAnsi="Courier New" w:cs="Courier New" w:hint="default"/>
      </w:rPr>
    </w:lvl>
    <w:lvl w:ilvl="2" w:tplc="04060005" w:tentative="1">
      <w:start w:val="1"/>
      <w:numFmt w:val="bullet"/>
      <w:lvlText w:val=""/>
      <w:lvlJc w:val="left"/>
      <w:pPr>
        <w:ind w:left="2400" w:hanging="360"/>
      </w:pPr>
      <w:rPr>
        <w:rFonts w:ascii="Wingdings" w:hAnsi="Wingdings" w:hint="default"/>
      </w:rPr>
    </w:lvl>
    <w:lvl w:ilvl="3" w:tplc="04060001" w:tentative="1">
      <w:start w:val="1"/>
      <w:numFmt w:val="bullet"/>
      <w:lvlText w:val=""/>
      <w:lvlJc w:val="left"/>
      <w:pPr>
        <w:ind w:left="3120" w:hanging="360"/>
      </w:pPr>
      <w:rPr>
        <w:rFonts w:ascii="Symbol" w:hAnsi="Symbol" w:hint="default"/>
      </w:rPr>
    </w:lvl>
    <w:lvl w:ilvl="4" w:tplc="04060003" w:tentative="1">
      <w:start w:val="1"/>
      <w:numFmt w:val="bullet"/>
      <w:lvlText w:val="o"/>
      <w:lvlJc w:val="left"/>
      <w:pPr>
        <w:ind w:left="3840" w:hanging="360"/>
      </w:pPr>
      <w:rPr>
        <w:rFonts w:ascii="Courier New" w:hAnsi="Courier New" w:cs="Courier New" w:hint="default"/>
      </w:rPr>
    </w:lvl>
    <w:lvl w:ilvl="5" w:tplc="04060005" w:tentative="1">
      <w:start w:val="1"/>
      <w:numFmt w:val="bullet"/>
      <w:lvlText w:val=""/>
      <w:lvlJc w:val="left"/>
      <w:pPr>
        <w:ind w:left="4560" w:hanging="360"/>
      </w:pPr>
      <w:rPr>
        <w:rFonts w:ascii="Wingdings" w:hAnsi="Wingdings" w:hint="default"/>
      </w:rPr>
    </w:lvl>
    <w:lvl w:ilvl="6" w:tplc="04060001" w:tentative="1">
      <w:start w:val="1"/>
      <w:numFmt w:val="bullet"/>
      <w:lvlText w:val=""/>
      <w:lvlJc w:val="left"/>
      <w:pPr>
        <w:ind w:left="5280" w:hanging="360"/>
      </w:pPr>
      <w:rPr>
        <w:rFonts w:ascii="Symbol" w:hAnsi="Symbol" w:hint="default"/>
      </w:rPr>
    </w:lvl>
    <w:lvl w:ilvl="7" w:tplc="04060003" w:tentative="1">
      <w:start w:val="1"/>
      <w:numFmt w:val="bullet"/>
      <w:lvlText w:val="o"/>
      <w:lvlJc w:val="left"/>
      <w:pPr>
        <w:ind w:left="6000" w:hanging="360"/>
      </w:pPr>
      <w:rPr>
        <w:rFonts w:ascii="Courier New" w:hAnsi="Courier New" w:cs="Courier New" w:hint="default"/>
      </w:rPr>
    </w:lvl>
    <w:lvl w:ilvl="8" w:tplc="04060005" w:tentative="1">
      <w:start w:val="1"/>
      <w:numFmt w:val="bullet"/>
      <w:lvlText w:val=""/>
      <w:lvlJc w:val="left"/>
      <w:pPr>
        <w:ind w:left="6720" w:hanging="360"/>
      </w:pPr>
      <w:rPr>
        <w:rFonts w:ascii="Wingdings" w:hAnsi="Wingdings" w:hint="default"/>
      </w:rPr>
    </w:lvl>
  </w:abstractNum>
  <w:abstractNum w:abstractNumId="25" w15:restartNumberingAfterBreak="0">
    <w:nsid w:val="7C1C20DD"/>
    <w:multiLevelType w:val="hybridMultilevel"/>
    <w:tmpl w:val="0298CCFA"/>
    <w:lvl w:ilvl="0" w:tplc="E7F8D716">
      <w:start w:val="1"/>
      <w:numFmt w:val="decimal"/>
      <w:lvlText w:val="%1)"/>
      <w:lvlJc w:val="left"/>
      <w:pPr>
        <w:ind w:left="600" w:hanging="360"/>
      </w:pPr>
      <w:rPr>
        <w:rFonts w:hint="default"/>
      </w:rPr>
    </w:lvl>
    <w:lvl w:ilvl="1" w:tplc="04060019" w:tentative="1">
      <w:start w:val="1"/>
      <w:numFmt w:val="lowerLetter"/>
      <w:lvlText w:val="%2."/>
      <w:lvlJc w:val="left"/>
      <w:pPr>
        <w:ind w:left="1320" w:hanging="360"/>
      </w:pPr>
    </w:lvl>
    <w:lvl w:ilvl="2" w:tplc="0406001B" w:tentative="1">
      <w:start w:val="1"/>
      <w:numFmt w:val="lowerRoman"/>
      <w:lvlText w:val="%3."/>
      <w:lvlJc w:val="right"/>
      <w:pPr>
        <w:ind w:left="2040" w:hanging="180"/>
      </w:pPr>
    </w:lvl>
    <w:lvl w:ilvl="3" w:tplc="0406000F" w:tentative="1">
      <w:start w:val="1"/>
      <w:numFmt w:val="decimal"/>
      <w:lvlText w:val="%4."/>
      <w:lvlJc w:val="left"/>
      <w:pPr>
        <w:ind w:left="2760" w:hanging="360"/>
      </w:pPr>
    </w:lvl>
    <w:lvl w:ilvl="4" w:tplc="04060019" w:tentative="1">
      <w:start w:val="1"/>
      <w:numFmt w:val="lowerLetter"/>
      <w:lvlText w:val="%5."/>
      <w:lvlJc w:val="left"/>
      <w:pPr>
        <w:ind w:left="3480" w:hanging="360"/>
      </w:pPr>
    </w:lvl>
    <w:lvl w:ilvl="5" w:tplc="0406001B" w:tentative="1">
      <w:start w:val="1"/>
      <w:numFmt w:val="lowerRoman"/>
      <w:lvlText w:val="%6."/>
      <w:lvlJc w:val="right"/>
      <w:pPr>
        <w:ind w:left="4200" w:hanging="180"/>
      </w:pPr>
    </w:lvl>
    <w:lvl w:ilvl="6" w:tplc="0406000F" w:tentative="1">
      <w:start w:val="1"/>
      <w:numFmt w:val="decimal"/>
      <w:lvlText w:val="%7."/>
      <w:lvlJc w:val="left"/>
      <w:pPr>
        <w:ind w:left="4920" w:hanging="360"/>
      </w:pPr>
    </w:lvl>
    <w:lvl w:ilvl="7" w:tplc="04060019" w:tentative="1">
      <w:start w:val="1"/>
      <w:numFmt w:val="lowerLetter"/>
      <w:lvlText w:val="%8."/>
      <w:lvlJc w:val="left"/>
      <w:pPr>
        <w:ind w:left="5640" w:hanging="360"/>
      </w:pPr>
    </w:lvl>
    <w:lvl w:ilvl="8" w:tplc="0406001B" w:tentative="1">
      <w:start w:val="1"/>
      <w:numFmt w:val="lowerRoman"/>
      <w:lvlText w:val="%9."/>
      <w:lvlJc w:val="right"/>
      <w:pPr>
        <w:ind w:left="6360" w:hanging="180"/>
      </w:pPr>
    </w:lvl>
  </w:abstractNum>
  <w:abstractNum w:abstractNumId="26" w15:restartNumberingAfterBreak="0">
    <w:nsid w:val="7D6C70DA"/>
    <w:multiLevelType w:val="hybridMultilevel"/>
    <w:tmpl w:val="F0A8E6B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D8D6550"/>
    <w:multiLevelType w:val="hybridMultilevel"/>
    <w:tmpl w:val="C5EA5CDA"/>
    <w:lvl w:ilvl="0" w:tplc="9362B3BC">
      <w:start w:val="1"/>
      <w:numFmt w:val="lowerLetter"/>
      <w:lvlText w:val="(%1)"/>
      <w:lvlJc w:val="left"/>
      <w:pPr>
        <w:tabs>
          <w:tab w:val="num" w:pos="720"/>
        </w:tabs>
        <w:ind w:left="720" w:hanging="360"/>
      </w:pPr>
      <w:rPr>
        <w:rFonts w:hint="default"/>
        <w:i/>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8" w15:restartNumberingAfterBreak="0">
    <w:nsid w:val="7F8D0BF5"/>
    <w:multiLevelType w:val="hybridMultilevel"/>
    <w:tmpl w:val="1B527D0C"/>
    <w:lvl w:ilvl="0" w:tplc="06E84A4E">
      <w:start w:val="1"/>
      <w:numFmt w:val="decimal"/>
      <w:lvlText w:val="%1)"/>
      <w:lvlJc w:val="left"/>
      <w:pPr>
        <w:ind w:left="600" w:hanging="360"/>
      </w:pPr>
      <w:rPr>
        <w:rFonts w:hint="default"/>
      </w:rPr>
    </w:lvl>
    <w:lvl w:ilvl="1" w:tplc="04060019" w:tentative="1">
      <w:start w:val="1"/>
      <w:numFmt w:val="lowerLetter"/>
      <w:lvlText w:val="%2."/>
      <w:lvlJc w:val="left"/>
      <w:pPr>
        <w:ind w:left="1320" w:hanging="360"/>
      </w:pPr>
    </w:lvl>
    <w:lvl w:ilvl="2" w:tplc="0406001B" w:tentative="1">
      <w:start w:val="1"/>
      <w:numFmt w:val="lowerRoman"/>
      <w:lvlText w:val="%3."/>
      <w:lvlJc w:val="right"/>
      <w:pPr>
        <w:ind w:left="2040" w:hanging="180"/>
      </w:pPr>
    </w:lvl>
    <w:lvl w:ilvl="3" w:tplc="0406000F" w:tentative="1">
      <w:start w:val="1"/>
      <w:numFmt w:val="decimal"/>
      <w:lvlText w:val="%4."/>
      <w:lvlJc w:val="left"/>
      <w:pPr>
        <w:ind w:left="2760" w:hanging="360"/>
      </w:pPr>
    </w:lvl>
    <w:lvl w:ilvl="4" w:tplc="04060019" w:tentative="1">
      <w:start w:val="1"/>
      <w:numFmt w:val="lowerLetter"/>
      <w:lvlText w:val="%5."/>
      <w:lvlJc w:val="left"/>
      <w:pPr>
        <w:ind w:left="3480" w:hanging="360"/>
      </w:pPr>
    </w:lvl>
    <w:lvl w:ilvl="5" w:tplc="0406001B" w:tentative="1">
      <w:start w:val="1"/>
      <w:numFmt w:val="lowerRoman"/>
      <w:lvlText w:val="%6."/>
      <w:lvlJc w:val="right"/>
      <w:pPr>
        <w:ind w:left="4200" w:hanging="180"/>
      </w:pPr>
    </w:lvl>
    <w:lvl w:ilvl="6" w:tplc="0406000F" w:tentative="1">
      <w:start w:val="1"/>
      <w:numFmt w:val="decimal"/>
      <w:lvlText w:val="%7."/>
      <w:lvlJc w:val="left"/>
      <w:pPr>
        <w:ind w:left="4920" w:hanging="360"/>
      </w:pPr>
    </w:lvl>
    <w:lvl w:ilvl="7" w:tplc="04060019" w:tentative="1">
      <w:start w:val="1"/>
      <w:numFmt w:val="lowerLetter"/>
      <w:lvlText w:val="%8."/>
      <w:lvlJc w:val="left"/>
      <w:pPr>
        <w:ind w:left="5640" w:hanging="360"/>
      </w:pPr>
    </w:lvl>
    <w:lvl w:ilvl="8" w:tplc="0406001B" w:tentative="1">
      <w:start w:val="1"/>
      <w:numFmt w:val="lowerRoman"/>
      <w:lvlText w:val="%9."/>
      <w:lvlJc w:val="right"/>
      <w:pPr>
        <w:ind w:left="6360" w:hanging="180"/>
      </w:pPr>
    </w:lvl>
  </w:abstractNum>
  <w:num w:numId="1" w16cid:durableId="1199972036">
    <w:abstractNumId w:val="18"/>
  </w:num>
  <w:num w:numId="2" w16cid:durableId="206839990">
    <w:abstractNumId w:val="11"/>
  </w:num>
  <w:num w:numId="3" w16cid:durableId="341515194">
    <w:abstractNumId w:val="14"/>
  </w:num>
  <w:num w:numId="4" w16cid:durableId="1055540926">
    <w:abstractNumId w:val="21"/>
  </w:num>
  <w:num w:numId="5" w16cid:durableId="452746292">
    <w:abstractNumId w:val="2"/>
  </w:num>
  <w:num w:numId="6" w16cid:durableId="508495056">
    <w:abstractNumId w:val="22"/>
  </w:num>
  <w:num w:numId="7" w16cid:durableId="622150573">
    <w:abstractNumId w:val="8"/>
  </w:num>
  <w:num w:numId="8" w16cid:durableId="1312249915">
    <w:abstractNumId w:val="20"/>
  </w:num>
  <w:num w:numId="9" w16cid:durableId="1731537149">
    <w:abstractNumId w:val="27"/>
  </w:num>
  <w:num w:numId="10" w16cid:durableId="1731804236">
    <w:abstractNumId w:val="16"/>
  </w:num>
  <w:num w:numId="11" w16cid:durableId="195394168">
    <w:abstractNumId w:val="23"/>
  </w:num>
  <w:num w:numId="12" w16cid:durableId="1882283254">
    <w:abstractNumId w:val="4"/>
  </w:num>
  <w:num w:numId="13" w16cid:durableId="2070306255">
    <w:abstractNumId w:val="19"/>
  </w:num>
  <w:num w:numId="14" w16cid:durableId="1193618238">
    <w:abstractNumId w:val="1"/>
  </w:num>
  <w:num w:numId="15" w16cid:durableId="1727602955">
    <w:abstractNumId w:val="12"/>
  </w:num>
  <w:num w:numId="16" w16cid:durableId="747533719">
    <w:abstractNumId w:val="9"/>
  </w:num>
  <w:num w:numId="17" w16cid:durableId="1468007016">
    <w:abstractNumId w:val="7"/>
  </w:num>
  <w:num w:numId="18" w16cid:durableId="330914070">
    <w:abstractNumId w:val="5"/>
  </w:num>
  <w:num w:numId="19" w16cid:durableId="334262183">
    <w:abstractNumId w:val="3"/>
  </w:num>
  <w:num w:numId="20" w16cid:durableId="2083943338">
    <w:abstractNumId w:val="17"/>
  </w:num>
  <w:num w:numId="21" w16cid:durableId="1283338339">
    <w:abstractNumId w:val="26"/>
  </w:num>
  <w:num w:numId="22" w16cid:durableId="752432155">
    <w:abstractNumId w:val="25"/>
  </w:num>
  <w:num w:numId="23" w16cid:durableId="1839731945">
    <w:abstractNumId w:val="28"/>
  </w:num>
  <w:num w:numId="24" w16cid:durableId="1979992618">
    <w:abstractNumId w:val="18"/>
    <w:lvlOverride w:ilvl="0">
      <w:startOverride w:val="11"/>
    </w:lvlOverride>
  </w:num>
  <w:num w:numId="25" w16cid:durableId="1368216593">
    <w:abstractNumId w:val="18"/>
    <w:lvlOverride w:ilvl="0">
      <w:startOverride w:val="10"/>
    </w:lvlOverride>
  </w:num>
  <w:num w:numId="26" w16cid:durableId="375589295">
    <w:abstractNumId w:val="15"/>
  </w:num>
  <w:num w:numId="27" w16cid:durableId="352152624">
    <w:abstractNumId w:val="13"/>
  </w:num>
  <w:num w:numId="28" w16cid:durableId="524633231">
    <w:abstractNumId w:val="0"/>
  </w:num>
  <w:num w:numId="29" w16cid:durableId="788208166">
    <w:abstractNumId w:val="24"/>
  </w:num>
  <w:num w:numId="30" w16cid:durableId="804591416">
    <w:abstractNumId w:val="10"/>
  </w:num>
  <w:num w:numId="31" w16cid:durableId="19236438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 Antione Henryon">
    <w15:presenceInfo w15:providerId="AD" w15:userId="S-1-5-21-448769487-3943699621-2193482561-21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hideSpellingErrors/>
  <w:hideGrammatical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0"/>
  <w:activeWritingStyle w:appName="MSWord" w:lang="da-DK" w:vendorID="64" w:dllVersion="6" w:nlCheck="1" w:checkStyle="0"/>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Q0szC0szY0tLC0sjEyUdpeDU4uLM/DyQAvNaAEyceNMsAAAA"/>
  </w:docVars>
  <w:rsids>
    <w:rsidRoot w:val="001D6ADA"/>
    <w:rsid w:val="00167DEA"/>
    <w:rsid w:val="00195B8F"/>
    <w:rsid w:val="001D6ADA"/>
    <w:rsid w:val="00521D15"/>
    <w:rsid w:val="005F2F85"/>
    <w:rsid w:val="00603A8F"/>
    <w:rsid w:val="00676BA7"/>
    <w:rsid w:val="006A3EF0"/>
    <w:rsid w:val="00700DAA"/>
    <w:rsid w:val="008B400E"/>
    <w:rsid w:val="008D4488"/>
    <w:rsid w:val="00C676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2382"/>
  <w15:docId w15:val="{A2F3C967-AB60-4E08-89C2-12045FC1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18"/>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Courier New" w:eastAsia="Times New Roman" w:hAnsi="Courier New" w:cs="Courier New"/>
      <w:sz w:val="20"/>
      <w:szCs w:val="20"/>
      <w:lang w:val="en-GB" w:eastAsia="da-DK"/>
    </w:rPr>
  </w:style>
  <w:style w:type="paragraph" w:styleId="Overskrift1">
    <w:name w:val="heading 1"/>
    <w:basedOn w:val="Normal"/>
    <w:next w:val="Normal"/>
    <w:link w:val="Overskrift1Tegn"/>
    <w:qFormat/>
    <w:pPr>
      <w:numPr>
        <w:numId w:val="1"/>
      </w:numPr>
      <w:tabs>
        <w:tab w:val="num" w:pos="567"/>
      </w:tabs>
      <w:spacing w:before="240" w:after="60"/>
      <w:ind w:left="0" w:firstLine="0"/>
      <w:outlineLvl w:val="0"/>
    </w:pPr>
    <w:rPr>
      <w:rFonts w:ascii="Arial" w:hAnsi="Arial" w:cs="Arial"/>
      <w:b/>
      <w:bCs/>
      <w:kern w:val="32"/>
      <w:sz w:val="32"/>
      <w:szCs w:val="32"/>
    </w:rPr>
  </w:style>
  <w:style w:type="paragraph" w:styleId="Overskrift2">
    <w:name w:val="heading 2"/>
    <w:basedOn w:val="Normal"/>
    <w:next w:val="Normal"/>
    <w:link w:val="Overskrift2Tegn"/>
    <w:unhideWhenUsed/>
    <w:qFormat/>
    <w:pPr>
      <w:keepNext/>
      <w:spacing w:before="240" w:after="60"/>
      <w:outlineLvl w:val="1"/>
    </w:pPr>
    <w:rPr>
      <w:rFonts w:ascii="Arial" w:hAnsi="Arial" w:cs="Times New Roman"/>
      <w:b/>
      <w:bCs/>
      <w:i/>
      <w:iCs/>
      <w:kern w:val="32"/>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Pr>
      <w:rFonts w:eastAsia="Times New Roman" w:cs="Arial"/>
      <w:b/>
      <w:bCs/>
      <w:kern w:val="32"/>
      <w:sz w:val="32"/>
      <w:szCs w:val="32"/>
      <w:lang w:val="en-GB" w:eastAsia="da-DK"/>
    </w:rPr>
  </w:style>
  <w:style w:type="character" w:customStyle="1" w:styleId="Overskrift2Tegn">
    <w:name w:val="Overskrift 2 Tegn"/>
    <w:basedOn w:val="Standardskrifttypeiafsnit"/>
    <w:link w:val="Overskrift2"/>
    <w:rPr>
      <w:rFonts w:eastAsia="Times New Roman" w:cs="Times New Roman"/>
      <w:b/>
      <w:bCs/>
      <w:i/>
      <w:iCs/>
      <w:kern w:val="32"/>
      <w:sz w:val="20"/>
      <w:szCs w:val="28"/>
      <w:lang w:val="en-GB" w:eastAsia="da-DK"/>
    </w:rPr>
  </w:style>
  <w:style w:type="character" w:styleId="Hyperlink">
    <w:name w:val="Hyperlink"/>
    <w:uiPriority w:val="99"/>
    <w:rPr>
      <w:color w:val="0000FF"/>
      <w:u w:val="single"/>
    </w:rPr>
  </w:style>
  <w:style w:type="character" w:styleId="BesgtLink">
    <w:name w:val="FollowedHyperlink"/>
    <w:rPr>
      <w:color w:val="800080"/>
      <w:u w:val="single"/>
    </w:rPr>
  </w:style>
  <w:style w:type="paragraph" w:styleId="Indholdsfortegnelse1">
    <w:name w:val="toc 1"/>
    <w:basedOn w:val="Normal"/>
    <w:next w:val="Normal"/>
    <w:autoRedefine/>
    <w:uiPriority w:val="39"/>
    <w:pPr>
      <w:tabs>
        <w:tab w:val="right" w:leader="dot" w:pos="9592"/>
      </w:tabs>
      <w:spacing w:before="240" w:after="120"/>
    </w:pPr>
    <w:rPr>
      <w:b/>
      <w:bCs/>
      <w:noProof/>
    </w:rPr>
  </w:style>
  <w:style w:type="paragraph" w:styleId="Indholdsfortegnelse2">
    <w:name w:val="toc 2"/>
    <w:basedOn w:val="Normal"/>
    <w:next w:val="Normal"/>
    <w:autoRedefine/>
    <w:uiPriority w:val="39"/>
    <w:pPr>
      <w:tabs>
        <w:tab w:val="right" w:leader="dot" w:pos="10191"/>
      </w:tabs>
      <w:spacing w:before="120"/>
      <w:ind w:left="284"/>
    </w:pPr>
    <w:rPr>
      <w:i/>
      <w:iCs/>
    </w:rPr>
  </w:style>
  <w:style w:type="paragraph" w:styleId="Indholdsfortegnelse3">
    <w:name w:val="toc 3"/>
    <w:basedOn w:val="Normal"/>
    <w:next w:val="Normal"/>
    <w:autoRedefine/>
    <w:uiPriority w:val="39"/>
    <w:pPr>
      <w:ind w:left="480"/>
    </w:pPr>
  </w:style>
  <w:style w:type="paragraph" w:styleId="Indholdsfortegnelse4">
    <w:name w:val="toc 4"/>
    <w:basedOn w:val="Normal"/>
    <w:next w:val="Normal"/>
    <w:autoRedefine/>
    <w:uiPriority w:val="39"/>
    <w:pPr>
      <w:ind w:left="720"/>
    </w:pPr>
  </w:style>
  <w:style w:type="paragraph" w:styleId="Indholdsfortegnelse5">
    <w:name w:val="toc 5"/>
    <w:basedOn w:val="Normal"/>
    <w:next w:val="Normal"/>
    <w:autoRedefine/>
    <w:uiPriority w:val="39"/>
    <w:pPr>
      <w:ind w:left="960"/>
    </w:pPr>
  </w:style>
  <w:style w:type="paragraph" w:styleId="Indholdsfortegnelse6">
    <w:name w:val="toc 6"/>
    <w:basedOn w:val="Normal"/>
    <w:next w:val="Normal"/>
    <w:autoRedefine/>
    <w:uiPriority w:val="39"/>
    <w:pPr>
      <w:ind w:left="1200"/>
    </w:pPr>
  </w:style>
  <w:style w:type="paragraph" w:styleId="Indholdsfortegnelse7">
    <w:name w:val="toc 7"/>
    <w:basedOn w:val="Normal"/>
    <w:next w:val="Normal"/>
    <w:autoRedefine/>
    <w:uiPriority w:val="39"/>
    <w:pPr>
      <w:ind w:left="1440"/>
    </w:pPr>
  </w:style>
  <w:style w:type="paragraph" w:styleId="Indholdsfortegnelse8">
    <w:name w:val="toc 8"/>
    <w:basedOn w:val="Normal"/>
    <w:next w:val="Normal"/>
    <w:autoRedefine/>
    <w:uiPriority w:val="39"/>
    <w:pPr>
      <w:ind w:left="1680"/>
    </w:pPr>
  </w:style>
  <w:style w:type="paragraph" w:styleId="Indholdsfortegnelse9">
    <w:name w:val="toc 9"/>
    <w:basedOn w:val="Normal"/>
    <w:next w:val="Normal"/>
    <w:autoRedefine/>
    <w:uiPriority w:val="39"/>
    <w:pPr>
      <w:ind w:left="1920"/>
    </w:pPr>
  </w:style>
  <w:style w:type="paragraph" w:styleId="Kommentartekst">
    <w:name w:val="annotation text"/>
    <w:basedOn w:val="Normal"/>
    <w:link w:val="KommentartekstTegn"/>
    <w:semiHidden/>
  </w:style>
  <w:style w:type="character" w:customStyle="1" w:styleId="KommentartekstTegn">
    <w:name w:val="Kommentartekst Tegn"/>
    <w:basedOn w:val="Standardskrifttypeiafsnit"/>
    <w:link w:val="Kommentartekst"/>
    <w:semiHidden/>
    <w:rPr>
      <w:rFonts w:ascii="Courier New" w:eastAsia="Times New Roman" w:hAnsi="Courier New" w:cs="Courier New"/>
      <w:sz w:val="20"/>
      <w:szCs w:val="20"/>
      <w:lang w:val="en-GB" w:eastAsia="da-DK"/>
    </w:rPr>
  </w:style>
  <w:style w:type="paragraph" w:styleId="Dokumentoversigt">
    <w:name w:val="Document Map"/>
    <w:basedOn w:val="Normal"/>
    <w:link w:val="DokumentoversigtTegn"/>
    <w:semiHidden/>
    <w:pPr>
      <w:shd w:val="clear" w:color="auto" w:fill="000080"/>
    </w:pPr>
    <w:rPr>
      <w:rFonts w:ascii="Tahoma" w:hAnsi="Tahoma" w:cs="Tahoma"/>
    </w:rPr>
  </w:style>
  <w:style w:type="character" w:customStyle="1" w:styleId="DokumentoversigtTegn">
    <w:name w:val="Dokumentoversigt Tegn"/>
    <w:basedOn w:val="Standardskrifttypeiafsnit"/>
    <w:link w:val="Dokumentoversigt"/>
    <w:semiHidden/>
    <w:rPr>
      <w:rFonts w:ascii="Tahoma" w:eastAsia="Times New Roman" w:hAnsi="Tahoma" w:cs="Tahoma"/>
      <w:sz w:val="20"/>
      <w:szCs w:val="20"/>
      <w:shd w:val="clear" w:color="auto" w:fill="000080"/>
      <w:lang w:val="en-GB" w:eastAsia="da-DK"/>
    </w:rPr>
  </w:style>
  <w:style w:type="paragraph" w:styleId="Almindeligtekst">
    <w:name w:val="Plain Text"/>
    <w:basedOn w:val="Normal"/>
    <w:link w:val="AlmindeligtekstTegn"/>
    <w:uiPriority w:val="99"/>
  </w:style>
  <w:style w:type="character" w:customStyle="1" w:styleId="AlmindeligtekstTegn">
    <w:name w:val="Almindelig tekst Tegn"/>
    <w:basedOn w:val="Standardskrifttypeiafsnit"/>
    <w:link w:val="Almindeligtekst"/>
    <w:uiPriority w:val="99"/>
    <w:rPr>
      <w:rFonts w:ascii="Courier New" w:eastAsia="Times New Roman" w:hAnsi="Courier New" w:cs="Courier New"/>
      <w:sz w:val="20"/>
      <w:szCs w:val="20"/>
      <w:lang w:val="en-GB" w:eastAsia="da-DK"/>
    </w:rPr>
  </w:style>
  <w:style w:type="paragraph" w:styleId="Kommentaremne">
    <w:name w:val="annotation subject"/>
    <w:basedOn w:val="Kommentartekst"/>
    <w:next w:val="Kommentartekst"/>
    <w:link w:val="KommentaremneTegn"/>
    <w:semiHidden/>
    <w:rPr>
      <w:b/>
      <w:bCs/>
    </w:rPr>
  </w:style>
  <w:style w:type="character" w:customStyle="1" w:styleId="KommentaremneTegn">
    <w:name w:val="Kommentaremne Tegn"/>
    <w:basedOn w:val="KommentartekstTegn"/>
    <w:link w:val="Kommentaremne"/>
    <w:semiHidden/>
    <w:rPr>
      <w:rFonts w:ascii="Courier New" w:eastAsia="Times New Roman" w:hAnsi="Courier New" w:cs="Courier New"/>
      <w:b/>
      <w:bCs/>
      <w:sz w:val="20"/>
      <w:szCs w:val="20"/>
      <w:lang w:val="en-GB" w:eastAsia="da-DK"/>
    </w:rPr>
  </w:style>
  <w:style w:type="paragraph" w:styleId="Markeringsbobletekst">
    <w:name w:val="Balloon Text"/>
    <w:basedOn w:val="Normal"/>
    <w:link w:val="MarkeringsbobletekstTegn"/>
    <w:semiHidden/>
    <w:rPr>
      <w:rFonts w:ascii="Tahoma" w:hAnsi="Tahoma" w:cs="Tahoma"/>
      <w:sz w:val="16"/>
      <w:szCs w:val="16"/>
    </w:rPr>
  </w:style>
  <w:style w:type="character" w:customStyle="1" w:styleId="MarkeringsbobletekstTegn">
    <w:name w:val="Markeringsbobletekst Tegn"/>
    <w:basedOn w:val="Standardskrifttypeiafsnit"/>
    <w:link w:val="Markeringsbobletekst"/>
    <w:semiHidden/>
    <w:rPr>
      <w:rFonts w:ascii="Tahoma" w:eastAsia="Times New Roman" w:hAnsi="Tahoma" w:cs="Tahoma"/>
      <w:sz w:val="16"/>
      <w:szCs w:val="16"/>
      <w:lang w:val="en-GB" w:eastAsia="da-DK"/>
    </w:rPr>
  </w:style>
  <w:style w:type="paragraph" w:customStyle="1" w:styleId="Typografi1">
    <w:name w:val="Typografi1"/>
    <w:basedOn w:val="Overskrift1"/>
    <w:rPr>
      <w:rFonts w:ascii="Courier New" w:hAnsi="Courier New"/>
      <w:sz w:val="20"/>
    </w:rPr>
  </w:style>
  <w:style w:type="character" w:styleId="Kommentarhenvisning">
    <w:name w:val="annotation reference"/>
    <w:semiHidden/>
    <w:rPr>
      <w:sz w:val="16"/>
      <w:szCs w:val="16"/>
    </w:rPr>
  </w:style>
  <w:style w:type="table" w:styleId="Tabel-Gitter">
    <w:name w:val="Table Grid"/>
    <w:basedOn w:val="Tabel-Normal"/>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pPr>
      <w:spacing w:after="0" w:line="240" w:lineRule="auto"/>
    </w:pPr>
    <w:rPr>
      <w:rFonts w:ascii="Times New Roman" w:eastAsia="Times New Roman" w:hAnsi="Times New Roman" w:cs="Times New Roman"/>
      <w:sz w:val="20"/>
      <w:szCs w:val="20"/>
      <w:lang w:eastAsia="da-DK"/>
    </w:rPr>
    <w:tblPr>
      <w:tblCellMar>
        <w:top w:w="0" w:type="dxa"/>
        <w:left w:w="108" w:type="dxa"/>
        <w:bottom w:w="0" w:type="dxa"/>
        <w:right w:w="108" w:type="dxa"/>
      </w:tblCellMar>
    </w:tblPr>
  </w:style>
  <w:style w:type="paragraph" w:styleId="Sidefod">
    <w:name w:val="footer"/>
    <w:basedOn w:val="Normal"/>
    <w:link w:val="SidefodTegn"/>
    <w:pPr>
      <w:tabs>
        <w:tab w:val="center" w:pos="4819"/>
        <w:tab w:val="right" w:pos="9638"/>
      </w:tabs>
    </w:pPr>
  </w:style>
  <w:style w:type="character" w:customStyle="1" w:styleId="SidefodTegn">
    <w:name w:val="Sidefod Tegn"/>
    <w:basedOn w:val="Standardskrifttypeiafsnit"/>
    <w:link w:val="Sidefod"/>
    <w:rPr>
      <w:rFonts w:ascii="Courier New" w:eastAsia="Times New Roman" w:hAnsi="Courier New" w:cs="Courier New"/>
      <w:sz w:val="20"/>
      <w:szCs w:val="20"/>
      <w:lang w:val="en-GB" w:eastAsia="da-DK"/>
    </w:rPr>
  </w:style>
  <w:style w:type="character" w:styleId="Sidetal">
    <w:name w:val="page number"/>
    <w:basedOn w:val="Standardskrifttypeiafsnit"/>
  </w:style>
  <w:style w:type="character" w:customStyle="1" w:styleId="TegnTegn">
    <w:name w:val="Tegn Tegn"/>
    <w:locked/>
    <w:rPr>
      <w:rFonts w:ascii="Arial" w:hAnsi="Arial" w:cs="Arial" w:hint="default"/>
      <w:b/>
      <w:bCs/>
      <w:kern w:val="32"/>
      <w:sz w:val="32"/>
      <w:szCs w:val="32"/>
      <w:lang w:val="da-DK" w:eastAsia="da-DK" w:bidi="ar-SA"/>
    </w:rPr>
  </w:style>
  <w:style w:type="character" w:styleId="HTML-kode">
    <w:name w:val="HTML Code"/>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pPr>
  </w:style>
  <w:style w:type="paragraph" w:styleId="Sidehoved">
    <w:name w:val="header"/>
    <w:basedOn w:val="Normal"/>
    <w:link w:val="SidehovedTegn"/>
    <w:pPr>
      <w:tabs>
        <w:tab w:val="center" w:pos="4819"/>
        <w:tab w:val="right" w:pos="9638"/>
      </w:tabs>
    </w:pPr>
  </w:style>
  <w:style w:type="character" w:customStyle="1" w:styleId="SidehovedTegn">
    <w:name w:val="Sidehoved Tegn"/>
    <w:basedOn w:val="Standardskrifttypeiafsnit"/>
    <w:link w:val="Sidehoved"/>
    <w:rPr>
      <w:rFonts w:ascii="Courier New" w:eastAsia="Times New Roman" w:hAnsi="Courier New" w:cs="Courier New"/>
      <w:sz w:val="20"/>
      <w:szCs w:val="20"/>
      <w:lang w:val="en-GB" w:eastAsia="da-DK"/>
    </w:rPr>
  </w:style>
  <w:style w:type="character" w:styleId="Strk">
    <w:name w:val="Strong"/>
    <w:qFormat/>
    <w:rPr>
      <w:b/>
      <w:bCs/>
    </w:rPr>
  </w:style>
  <w:style w:type="paragraph" w:styleId="Undertitel">
    <w:name w:val="Subtitle"/>
    <w:basedOn w:val="Normal"/>
    <w:next w:val="Normal"/>
    <w:link w:val="UndertitelTegn"/>
    <w:qFormat/>
    <w:pPr>
      <w:spacing w:after="60"/>
      <w:jc w:val="center"/>
      <w:outlineLvl w:val="1"/>
    </w:pPr>
    <w:rPr>
      <w:rFonts w:ascii="Cambria" w:hAnsi="Cambria" w:cs="Times New Roman"/>
      <w:sz w:val="24"/>
      <w:szCs w:val="24"/>
    </w:rPr>
  </w:style>
  <w:style w:type="character" w:customStyle="1" w:styleId="UndertitelTegn">
    <w:name w:val="Undertitel Tegn"/>
    <w:basedOn w:val="Standardskrifttypeiafsnit"/>
    <w:link w:val="Undertitel"/>
    <w:rPr>
      <w:rFonts w:ascii="Cambria" w:eastAsia="Times New Roman" w:hAnsi="Cambria" w:cs="Times New Roman"/>
      <w:sz w:val="24"/>
      <w:szCs w:val="24"/>
      <w:lang w:val="en-GB" w:eastAsia="da-DK"/>
    </w:rPr>
  </w:style>
  <w:style w:type="character" w:styleId="Pladsholdertekst">
    <w:name w:val="Placeholder Text"/>
    <w:basedOn w:val="Standardskrifttypeiafsnit"/>
    <w:uiPriority w:val="99"/>
    <w:semiHidden/>
    <w:rPr>
      <w:color w:val="808080"/>
    </w:rPr>
  </w:style>
  <w:style w:type="paragraph" w:styleId="Listeafsnit">
    <w:name w:val="List Paragraph"/>
    <w:basedOn w:val="Normal"/>
    <w:uiPriority w:val="34"/>
    <w:qFormat/>
    <w:pPr>
      <w:ind w:left="720"/>
      <w:contextualSpacing/>
    </w:pPr>
  </w:style>
  <w:style w:type="paragraph" w:styleId="Opstilling-punkttegn">
    <w:name w:val="List Bullet"/>
    <w:basedOn w:val="Normal"/>
    <w:uiPriority w:val="99"/>
    <w:unhideWhenUsed/>
    <w:pPr>
      <w:numPr>
        <w:numId w:val="28"/>
      </w:numPr>
      <w:contextualSpacing/>
    </w:pPr>
  </w:style>
  <w:style w:type="character" w:styleId="Svagfremhvning">
    <w:name w:val="Subtle Emphasis"/>
    <w:basedOn w:val="Standardskrifttypeiafsnit"/>
    <w:uiPriority w:val="19"/>
    <w:qFormat/>
    <w:rPr>
      <w:i/>
      <w:iCs/>
      <w:color w:val="8C8C8C" w:themeColor="text1" w:themeTint="7F"/>
    </w:rPr>
  </w:style>
  <w:style w:type="character" w:customStyle="1" w:styleId="mjx-char">
    <w:name w:val="mjx-char"/>
    <w:basedOn w:val="Standardskrifttypeiafsnit"/>
  </w:style>
  <w:style w:type="character" w:styleId="Fremhv">
    <w:name w:val="Emphasis"/>
    <w:uiPriority w:val="20"/>
    <w:qFormat/>
    <w:rPr>
      <w:i/>
      <w:iCs/>
    </w:rPr>
  </w:style>
  <w:style w:type="paragraph" w:styleId="Ingenafstand">
    <w:name w:val="No Spacing"/>
    <w:uiPriority w:val="1"/>
    <w:qFormat/>
    <w:pPr>
      <w:spacing w:after="0" w:line="240" w:lineRule="auto"/>
    </w:pPr>
    <w:rPr>
      <w:rFonts w:ascii="Courier New" w:eastAsia="Times New Roman" w:hAnsi="Courier New" w:cs="Courier New"/>
      <w:sz w:val="20"/>
      <w:szCs w:val="20"/>
      <w:lang w:val="en-GB"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759390">
      <w:bodyDiv w:val="1"/>
      <w:marLeft w:val="0"/>
      <w:marRight w:val="0"/>
      <w:marTop w:val="0"/>
      <w:marBottom w:val="0"/>
      <w:divBdr>
        <w:top w:val="none" w:sz="0" w:space="0" w:color="auto"/>
        <w:left w:val="none" w:sz="0" w:space="0" w:color="auto"/>
        <w:bottom w:val="none" w:sz="0" w:space="0" w:color="auto"/>
        <w:right w:val="none" w:sz="0" w:space="0" w:color="auto"/>
      </w:divBdr>
    </w:div>
    <w:div w:id="1576666254">
      <w:bodyDiv w:val="1"/>
      <w:marLeft w:val="0"/>
      <w:marRight w:val="0"/>
      <w:marTop w:val="0"/>
      <w:marBottom w:val="0"/>
      <w:divBdr>
        <w:top w:val="none" w:sz="0" w:space="0" w:color="auto"/>
        <w:left w:val="none" w:sz="0" w:space="0" w:color="auto"/>
        <w:bottom w:val="none" w:sz="0" w:space="0" w:color="auto"/>
        <w:right w:val="none" w:sz="0" w:space="0" w:color="auto"/>
      </w:divBdr>
    </w:div>
    <w:div w:id="1674798685">
      <w:bodyDiv w:val="1"/>
      <w:marLeft w:val="0"/>
      <w:marRight w:val="0"/>
      <w:marTop w:val="0"/>
      <w:marBottom w:val="0"/>
      <w:divBdr>
        <w:top w:val="none" w:sz="0" w:space="0" w:color="auto"/>
        <w:left w:val="none" w:sz="0" w:space="0" w:color="auto"/>
        <w:bottom w:val="none" w:sz="0" w:space="0" w:color="auto"/>
        <w:right w:val="none" w:sz="0" w:space="0" w:color="auto"/>
      </w:divBdr>
    </w:div>
    <w:div w:id="18886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oleObject" Target="embeddings/oleObject1.bin"/><Relationship Id="rId63" Type="http://schemas.openxmlformats.org/officeDocument/2006/relationships/oleObject" Target="embeddings/oleObject9.bin"/><Relationship Id="rId68" Type="http://schemas.openxmlformats.org/officeDocument/2006/relationships/oleObject" Target="embeddings/oleObject12.bin"/><Relationship Id="rId16" Type="http://schemas.openxmlformats.org/officeDocument/2006/relationships/image" Target="media/image8.png"/><Relationship Id="rId11" Type="http://schemas.openxmlformats.org/officeDocument/2006/relationships/image" Target="media/image3.wmf"/><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oleObject" Target="embeddings/oleObject4.bin"/><Relationship Id="rId58" Type="http://schemas.openxmlformats.org/officeDocument/2006/relationships/image" Target="media/image44.wmf"/><Relationship Id="rId74" Type="http://schemas.openxmlformats.org/officeDocument/2006/relationships/hyperlink" Target="http://adam.agrsci.dk/manual_website.htm"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8.bin"/><Relationship Id="rId82" Type="http://schemas.microsoft.com/office/2011/relationships/people" Target="people.xml"/><Relationship Id="rId19" Type="http://schemas.openxmlformats.org/officeDocument/2006/relationships/image" Target="media/image1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wmf"/><Relationship Id="rId56" Type="http://schemas.openxmlformats.org/officeDocument/2006/relationships/image" Target="media/image43.wmf"/><Relationship Id="rId64" Type="http://schemas.openxmlformats.org/officeDocument/2006/relationships/image" Target="media/image47.wmf"/><Relationship Id="rId69" Type="http://schemas.openxmlformats.org/officeDocument/2006/relationships/image" Target="media/image49.wmf"/><Relationship Id="rId77" Type="http://schemas.openxmlformats.org/officeDocument/2006/relationships/image" Target="media/image52.wmf"/><Relationship Id="rId8" Type="http://schemas.openxmlformats.org/officeDocument/2006/relationships/hyperlink" Target="mailto:chu.thinh@qgg.au.dk" TargetMode="External"/><Relationship Id="rId51" Type="http://schemas.openxmlformats.org/officeDocument/2006/relationships/oleObject" Target="embeddings/oleObject3.bin"/><Relationship Id="rId72" Type="http://schemas.openxmlformats.org/officeDocument/2006/relationships/oleObject" Target="embeddings/oleObject14.bin"/><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wmf"/><Relationship Id="rId59" Type="http://schemas.openxmlformats.org/officeDocument/2006/relationships/oleObject" Target="embeddings/oleObject7.bin"/><Relationship Id="rId67" Type="http://schemas.openxmlformats.org/officeDocument/2006/relationships/oleObject" Target="embeddings/oleObject11.bin"/><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image" Target="media/image42.wmf"/><Relationship Id="rId62" Type="http://schemas.openxmlformats.org/officeDocument/2006/relationships/image" Target="media/image46.wmf"/><Relationship Id="rId70" Type="http://schemas.openxmlformats.org/officeDocument/2006/relationships/oleObject" Target="embeddings/oleObject13.bin"/><Relationship Id="rId75" Type="http://schemas.openxmlformats.org/officeDocument/2006/relationships/image" Target="media/image51.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oleObject" Target="embeddings/oleObject2.bin"/><Relationship Id="rId57" Type="http://schemas.openxmlformats.org/officeDocument/2006/relationships/oleObject" Target="embeddings/oleObject6.bin"/><Relationship Id="rId10" Type="http://schemas.openxmlformats.org/officeDocument/2006/relationships/image" Target="media/image2.wmf"/><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1.wmf"/><Relationship Id="rId60" Type="http://schemas.openxmlformats.org/officeDocument/2006/relationships/image" Target="media/image45.wmf"/><Relationship Id="rId65" Type="http://schemas.openxmlformats.org/officeDocument/2006/relationships/oleObject" Target="embeddings/oleObject10.bin"/><Relationship Id="rId73" Type="http://schemas.openxmlformats.org/officeDocument/2006/relationships/hyperlink" Target="http://adam.agrsci.dk/manual_website.htm" TargetMode="External"/><Relationship Id="rId78" Type="http://schemas.openxmlformats.org/officeDocument/2006/relationships/oleObject" Target="embeddings/oleObject16.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e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wmf"/><Relationship Id="rId55" Type="http://schemas.openxmlformats.org/officeDocument/2006/relationships/oleObject" Target="embeddings/oleObject5.bin"/><Relationship Id="rId76" Type="http://schemas.openxmlformats.org/officeDocument/2006/relationships/oleObject" Target="embeddings/oleObject15.bin"/><Relationship Id="rId7" Type="http://schemas.openxmlformats.org/officeDocument/2006/relationships/endnotes" Target="endnotes.xml"/><Relationship Id="rId71" Type="http://schemas.openxmlformats.org/officeDocument/2006/relationships/image" Target="media/image50.wmf"/><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jpe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48.wmf"/></Relationships>
</file>

<file path=word/theme/theme1.xml><?xml version="1.0" encoding="utf-8"?>
<a:theme xmlns:a="http://schemas.openxmlformats.org/drawingml/2006/main" name="Kontortema">
  <a:themeElements>
    <a:clrScheme name="LFstandard">
      <a:dk1>
        <a:srgbClr val="191919"/>
      </a:dk1>
      <a:lt1>
        <a:srgbClr val="FFFFFF"/>
      </a:lt1>
      <a:dk2>
        <a:srgbClr val="191919"/>
      </a:dk2>
      <a:lt2>
        <a:srgbClr val="FDFDFD"/>
      </a:lt2>
      <a:accent1>
        <a:srgbClr val="4E808D"/>
      </a:accent1>
      <a:accent2>
        <a:srgbClr val="7DA3AD"/>
      </a:accent2>
      <a:accent3>
        <a:srgbClr val="9DDCF9"/>
      </a:accent3>
      <a:accent4>
        <a:srgbClr val="4F734A"/>
      </a:accent4>
      <a:accent5>
        <a:srgbClr val="7C9877"/>
      </a:accent5>
      <a:accent6>
        <a:srgbClr val="B4C5B0"/>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A8B2F-8926-407D-9D95-406C8A39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178</Pages>
  <Words>66039</Words>
  <Characters>376424</Characters>
  <Application>Microsoft Office Word</Application>
  <DocSecurity>0</DocSecurity>
  <Lines>3136</Lines>
  <Paragraphs>883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LF</Company>
  <LinksUpToDate>false</LinksUpToDate>
  <CharactersWithSpaces>441580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Antione Henryon</dc:creator>
  <cp:keywords/>
  <dc:description/>
  <cp:lastModifiedBy>Tuan Thinh Chu</cp:lastModifiedBy>
  <cp:revision>20</cp:revision>
  <cp:lastPrinted>2017-04-18T06:27:00Z</cp:lastPrinted>
  <dcterms:created xsi:type="dcterms:W3CDTF">2022-03-22T09:12:00Z</dcterms:created>
  <dcterms:modified xsi:type="dcterms:W3CDTF">2025-06-03T14:54:00Z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
  </property>
  <property fmtid="{D5CDD505-2E9C-101B-9397-08002B2CF9AE}" pid="3" name="ContentRemapped">
    <vt:lpwstr>true</vt:lpwstr>
  </property>
</Properties>
</file>